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FF7E" w14:textId="29B47A29" w:rsidR="00C50610" w:rsidRDefault="00C50610" w:rsidP="004C7E55">
      <w:pPr>
        <w:spacing w:line="312" w:lineRule="auto"/>
        <w:rPr>
          <w:ins w:id="0" w:author="Chuan-Peng Hu" w:date="2022-10-27T16:03:00Z"/>
          <w:b/>
          <w:bCs/>
          <w:sz w:val="24"/>
          <w:szCs w:val="24"/>
        </w:rPr>
      </w:pPr>
    </w:p>
    <w:p w14:paraId="0BBF46EC" w14:textId="1565573B" w:rsidR="00C50610" w:rsidRPr="00C50610" w:rsidRDefault="00C50610" w:rsidP="004C7E55">
      <w:pPr>
        <w:spacing w:line="312" w:lineRule="auto"/>
        <w:rPr>
          <w:ins w:id="1" w:author="Chuan-Peng Hu" w:date="2022-10-27T16:03:00Z"/>
          <w:b/>
          <w:bCs/>
          <w:sz w:val="24"/>
          <w:szCs w:val="24"/>
        </w:rPr>
      </w:pPr>
      <w:ins w:id="2" w:author="Chuan-Peng Hu" w:date="2022-10-27T16:03:00Z">
        <w:r>
          <w:rPr>
            <w:rFonts w:hint="eastAsia"/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t xml:space="preserve">. </w:t>
        </w:r>
        <w:r w:rsidRPr="00C50610">
          <w:rPr>
            <w:rFonts w:hint="eastAsia"/>
            <w:b/>
            <w:bCs/>
            <w:sz w:val="24"/>
            <w:szCs w:val="24"/>
          </w:rPr>
          <w:t>方法</w:t>
        </w:r>
      </w:ins>
    </w:p>
    <w:p w14:paraId="233ECDEA" w14:textId="27660CA3" w:rsidR="00134F1A" w:rsidRPr="00C50610" w:rsidRDefault="00C50610" w:rsidP="004C7E55">
      <w:pPr>
        <w:spacing w:line="312" w:lineRule="auto"/>
        <w:rPr>
          <w:b/>
          <w:bCs/>
          <w:sz w:val="24"/>
          <w:szCs w:val="24"/>
          <w:rPrChange w:id="3" w:author="Chuan-Peng Hu" w:date="2022-10-27T16:03:00Z">
            <w:rPr>
              <w:sz w:val="24"/>
              <w:szCs w:val="24"/>
            </w:rPr>
          </w:rPrChange>
        </w:rPr>
      </w:pPr>
      <w:ins w:id="4" w:author="Chuan-Peng Hu" w:date="2022-10-27T16:03:00Z">
        <w:r>
          <w:rPr>
            <w:b/>
            <w:bCs/>
            <w:sz w:val="24"/>
            <w:szCs w:val="24"/>
          </w:rPr>
          <w:t>2.</w:t>
        </w:r>
      </w:ins>
      <w:r w:rsidR="006429C2" w:rsidRPr="00C50610">
        <w:rPr>
          <w:rFonts w:hint="eastAsia"/>
          <w:b/>
          <w:bCs/>
          <w:sz w:val="24"/>
          <w:szCs w:val="24"/>
          <w:rPrChange w:id="5" w:author="Chuan-Peng Hu" w:date="2022-10-27T16:03:00Z">
            <w:rPr>
              <w:rFonts w:hint="eastAsia"/>
              <w:sz w:val="24"/>
              <w:szCs w:val="24"/>
            </w:rPr>
          </w:rPrChange>
        </w:rPr>
        <w:t>1</w:t>
      </w:r>
      <w:r w:rsidR="006429C2" w:rsidRPr="00C50610">
        <w:rPr>
          <w:rFonts w:hint="eastAsia"/>
          <w:b/>
          <w:bCs/>
          <w:sz w:val="24"/>
          <w:szCs w:val="24"/>
          <w:rPrChange w:id="6" w:author="Chuan-Peng Hu" w:date="2022-10-27T16:03:00Z">
            <w:rPr>
              <w:rFonts w:hint="eastAsia"/>
              <w:sz w:val="24"/>
              <w:szCs w:val="24"/>
            </w:rPr>
          </w:rPrChange>
        </w:rPr>
        <w:t>问卷原始题目的收集</w:t>
      </w:r>
      <w:del w:id="7" w:author="Chuan-Peng Hu" w:date="2022-10-27T16:03:00Z">
        <w:r w:rsidR="006429C2" w:rsidRPr="00C50610" w:rsidDel="00C50610">
          <w:rPr>
            <w:rFonts w:hint="eastAsia"/>
            <w:b/>
            <w:bCs/>
            <w:sz w:val="24"/>
            <w:szCs w:val="24"/>
            <w:rPrChange w:id="8" w:author="Chuan-Peng Hu" w:date="2022-10-27T16:03:00Z">
              <w:rPr>
                <w:rFonts w:hint="eastAsia"/>
                <w:sz w:val="24"/>
                <w:szCs w:val="24"/>
              </w:rPr>
            </w:rPrChange>
          </w:rPr>
          <w:delText>。</w:delText>
        </w:r>
      </w:del>
    </w:p>
    <w:p w14:paraId="516DC311" w14:textId="6E93C8CE" w:rsidR="006429C2" w:rsidRPr="004C7E55" w:rsidRDefault="006E1E95" w:rsidP="004C7E55">
      <w:pPr>
        <w:spacing w:line="312" w:lineRule="auto"/>
        <w:ind w:firstLine="557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根据</w:t>
      </w:r>
      <w:r w:rsidR="000A0360" w:rsidRPr="004C7E55">
        <w:rPr>
          <w:rFonts w:hint="eastAsia"/>
          <w:sz w:val="24"/>
          <w:szCs w:val="24"/>
        </w:rPr>
        <w:t>中国学生心理健康问题检出率</w:t>
      </w:r>
      <w:r w:rsidR="000A0360" w:rsidRPr="004C7E55">
        <w:rPr>
          <w:rFonts w:hint="eastAsia"/>
          <w:sz w:val="24"/>
          <w:szCs w:val="24"/>
        </w:rPr>
        <w:t xml:space="preserve">(Section: Prevalence of mental health problems of </w:t>
      </w:r>
      <w:r w:rsidR="000A0360" w:rsidRPr="004C7E55">
        <w:rPr>
          <w:sz w:val="24"/>
          <w:szCs w:val="24"/>
        </w:rPr>
        <w:t>Chinese students)</w:t>
      </w:r>
      <w:r w:rsidR="000A0360" w:rsidRPr="004C7E55">
        <w:rPr>
          <w:rFonts w:hint="eastAsia"/>
          <w:sz w:val="24"/>
          <w:szCs w:val="24"/>
        </w:rPr>
        <w:t>专栏所提供的元分析数据进行原始</w:t>
      </w:r>
      <w:r w:rsidRPr="004C7E55">
        <w:rPr>
          <w:rFonts w:hint="eastAsia"/>
          <w:sz w:val="24"/>
          <w:szCs w:val="24"/>
        </w:rPr>
        <w:t>量表</w:t>
      </w:r>
      <w:r w:rsidR="000A0360" w:rsidRPr="004C7E55">
        <w:rPr>
          <w:rFonts w:hint="eastAsia"/>
          <w:sz w:val="24"/>
          <w:szCs w:val="24"/>
        </w:rPr>
        <w:t>题目的收集。</w:t>
      </w:r>
    </w:p>
    <w:p w14:paraId="20F8CFB0" w14:textId="51AABF92" w:rsidR="000C5DE0" w:rsidRDefault="000A0360" w:rsidP="004C7E55">
      <w:pPr>
        <w:spacing w:line="312" w:lineRule="auto"/>
        <w:ind w:firstLine="557"/>
        <w:rPr>
          <w:ins w:id="9" w:author="Chuan-Peng Hu" w:date="2022-10-27T16:05:00Z"/>
          <w:sz w:val="24"/>
          <w:szCs w:val="24"/>
        </w:rPr>
      </w:pPr>
      <w:r w:rsidRPr="004C7E55">
        <w:rPr>
          <w:rFonts w:hint="eastAsia"/>
          <w:sz w:val="24"/>
          <w:szCs w:val="24"/>
        </w:rPr>
        <w:t>抑郁</w:t>
      </w:r>
      <w:ins w:id="10" w:author="Chuan-Peng Hu" w:date="2022-10-27T16:03:00Z">
        <w:r w:rsidR="00C50610">
          <w:rPr>
            <w:rFonts w:hint="eastAsia"/>
            <w:sz w:val="24"/>
            <w:szCs w:val="24"/>
          </w:rPr>
          <w:t>检出</w:t>
        </w:r>
      </w:ins>
      <w:ins w:id="11" w:author="Chuan-Peng Hu" w:date="2022-10-27T16:04:00Z">
        <w:r w:rsidR="00C50610">
          <w:rPr>
            <w:rFonts w:hint="eastAsia"/>
            <w:sz w:val="24"/>
            <w:szCs w:val="24"/>
          </w:rPr>
          <w:t>问卷</w:t>
        </w:r>
      </w:ins>
      <w:del w:id="12" w:author="Chuan-Peng Hu" w:date="2022-10-27T16:04:00Z">
        <w:r w:rsidRPr="004C7E55" w:rsidDel="00C50610">
          <w:rPr>
            <w:rFonts w:hint="eastAsia"/>
            <w:sz w:val="24"/>
            <w:szCs w:val="24"/>
          </w:rPr>
          <w:delText>共</w:delText>
        </w:r>
      </w:del>
      <w:r w:rsidRPr="004C7E55">
        <w:rPr>
          <w:rFonts w:hint="eastAsia"/>
          <w:sz w:val="24"/>
          <w:szCs w:val="24"/>
        </w:rPr>
        <w:t>包括</w:t>
      </w:r>
      <w:r w:rsidR="006429C2" w:rsidRPr="004C7E55">
        <w:rPr>
          <w:rFonts w:hint="eastAsia"/>
          <w:sz w:val="24"/>
          <w:szCs w:val="24"/>
        </w:rPr>
        <w:t>Achenbach</w:t>
      </w:r>
      <w:r w:rsidR="006429C2" w:rsidRPr="004C7E55">
        <w:rPr>
          <w:rFonts w:hint="eastAsia"/>
          <w:sz w:val="24"/>
          <w:szCs w:val="24"/>
        </w:rPr>
        <w:t>儿童行为量表（</w:t>
      </w:r>
      <w:r w:rsidR="006429C2" w:rsidRPr="004C7E55">
        <w:rPr>
          <w:rFonts w:hint="eastAsia"/>
          <w:sz w:val="24"/>
          <w:szCs w:val="24"/>
        </w:rPr>
        <w:t>CBCL</w:t>
      </w:r>
      <w:r w:rsidR="006429C2" w:rsidRPr="004C7E55">
        <w:rPr>
          <w:rFonts w:hint="eastAsia"/>
          <w:sz w:val="24"/>
          <w:szCs w:val="24"/>
        </w:rPr>
        <w:t>家长用表</w:t>
      </w:r>
      <w:ins w:id="13" w:author="Chuan-Peng Hu" w:date="2022-10-27T16:04:00Z">
        <w:r w:rsidR="00C50610">
          <w:rPr>
            <w:rFonts w:hint="eastAsia"/>
            <w:sz w:val="24"/>
            <w:szCs w:val="24"/>
          </w:rPr>
          <w:t>【</w:t>
        </w:r>
        <w:r w:rsidR="00C50610">
          <w:rPr>
            <w:rFonts w:hint="eastAsia"/>
            <w:sz w:val="24"/>
            <w:szCs w:val="24"/>
          </w:rPr>
          <w:t>citation</w:t>
        </w:r>
        <w:r w:rsidR="00C50610">
          <w:rPr>
            <w:rFonts w:hint="eastAsia"/>
            <w:sz w:val="24"/>
            <w:szCs w:val="24"/>
          </w:rPr>
          <w:t>】</w:t>
        </w:r>
      </w:ins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CESD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CDI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情绪与心境问卷</w:t>
      </w:r>
      <w:r w:rsidR="006429C2" w:rsidRPr="004C7E55">
        <w:rPr>
          <w:rFonts w:hint="eastAsia"/>
          <w:sz w:val="24"/>
          <w:szCs w:val="24"/>
        </w:rPr>
        <w:t xml:space="preserve">(MFQ-C) 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儿童和青少年迷你国际神经精神访谈（</w:t>
      </w:r>
      <w:r w:rsidR="006429C2" w:rsidRPr="004C7E55">
        <w:rPr>
          <w:rFonts w:hint="eastAsia"/>
          <w:color w:val="FF0000"/>
          <w:sz w:val="24"/>
          <w:szCs w:val="24"/>
        </w:rPr>
        <w:t>Mini-KID</w:t>
      </w:r>
      <w:r w:rsidR="006429C2" w:rsidRPr="004C7E55">
        <w:rPr>
          <w:rFonts w:hint="eastAsia"/>
          <w:color w:val="FF0000"/>
          <w:sz w:val="24"/>
          <w:szCs w:val="24"/>
        </w:rPr>
        <w:t>）</w:t>
      </w:r>
      <w:r w:rsidR="006429C2" w:rsidRPr="004C7E55">
        <w:rPr>
          <w:rFonts w:hint="eastAsia"/>
          <w:color w:val="FF0000"/>
          <w:sz w:val="24"/>
          <w:szCs w:val="24"/>
        </w:rPr>
        <w:t>5.0</w:t>
      </w:r>
      <w:r w:rsidR="006429C2" w:rsidRPr="004C7E55">
        <w:rPr>
          <w:rFonts w:hint="eastAsia"/>
          <w:color w:val="FF0000"/>
          <w:sz w:val="24"/>
          <w:szCs w:val="24"/>
        </w:rPr>
        <w:t>的中文版本</w:t>
      </w:r>
      <w:r w:rsidR="000C5DE0" w:rsidRPr="004C7E55">
        <w:rPr>
          <w:rFonts w:hint="eastAsia"/>
          <w:color w:val="FF0000"/>
          <w:sz w:val="24"/>
          <w:szCs w:val="24"/>
        </w:rPr>
        <w:t>，</w:t>
      </w:r>
      <w:r w:rsidR="006429C2" w:rsidRPr="004C7E55">
        <w:rPr>
          <w:rFonts w:hint="eastAsia"/>
          <w:color w:val="FF0000"/>
          <w:sz w:val="24"/>
          <w:szCs w:val="24"/>
        </w:rPr>
        <w:t>平行儿童</w:t>
      </w:r>
      <w:r w:rsidR="006429C2" w:rsidRPr="004C7E55">
        <w:rPr>
          <w:rFonts w:hint="eastAsia"/>
          <w:color w:val="FF0000"/>
          <w:sz w:val="24"/>
          <w:szCs w:val="24"/>
        </w:rPr>
        <w:t>/</w:t>
      </w:r>
      <w:r w:rsidR="006429C2" w:rsidRPr="004C7E55">
        <w:rPr>
          <w:rFonts w:hint="eastAsia"/>
          <w:color w:val="FF0000"/>
          <w:sz w:val="24"/>
          <w:szCs w:val="24"/>
        </w:rPr>
        <w:t>青少年（</w:t>
      </w:r>
      <w:r w:rsidR="006429C2" w:rsidRPr="004C7E55">
        <w:rPr>
          <w:rFonts w:hint="eastAsia"/>
          <w:color w:val="FF0000"/>
          <w:sz w:val="24"/>
          <w:szCs w:val="24"/>
        </w:rPr>
        <w:t>Mini-KID-C</w:t>
      </w:r>
      <w:r w:rsidR="006429C2" w:rsidRPr="004C7E55">
        <w:rPr>
          <w:rFonts w:hint="eastAsia"/>
          <w:color w:val="FF0000"/>
          <w:sz w:val="24"/>
          <w:szCs w:val="24"/>
        </w:rPr>
        <w:t>）和家长（</w:t>
      </w:r>
      <w:r w:rsidR="006429C2" w:rsidRPr="004C7E55">
        <w:rPr>
          <w:rFonts w:hint="eastAsia"/>
          <w:color w:val="FF0000"/>
          <w:sz w:val="24"/>
          <w:szCs w:val="24"/>
        </w:rPr>
        <w:t>Mini-KID-P</w:t>
      </w:r>
      <w:r w:rsidR="006429C2" w:rsidRPr="004C7E55">
        <w:rPr>
          <w:rFonts w:hint="eastAsia"/>
          <w:color w:val="FF0000"/>
          <w:sz w:val="24"/>
          <w:szCs w:val="24"/>
        </w:rPr>
        <w:t>）访谈版本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儿童抑郁自评量表</w:t>
      </w:r>
      <w:r w:rsidR="006429C2" w:rsidRPr="004C7E55">
        <w:rPr>
          <w:sz w:val="24"/>
          <w:szCs w:val="24"/>
        </w:rPr>
        <w:t>(DSRSC)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sds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bdi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中学生抑郁量表（王极盛编制）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phq-9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中国青少年健康相关</w:t>
      </w:r>
      <w:r w:rsidR="006429C2" w:rsidRPr="004C7E55">
        <w:rPr>
          <w:sz w:val="24"/>
          <w:szCs w:val="24"/>
        </w:rPr>
        <w:t>/</w:t>
      </w:r>
      <w:r w:rsidR="006429C2" w:rsidRPr="004C7E55">
        <w:rPr>
          <w:rFonts w:hint="eastAsia"/>
          <w:sz w:val="24"/>
          <w:szCs w:val="24"/>
        </w:rPr>
        <w:t>危险行为调查问卷</w:t>
      </w:r>
      <w:r w:rsidR="006429C2" w:rsidRPr="004C7E55">
        <w:rPr>
          <w:sz w:val="24"/>
          <w:szCs w:val="24"/>
        </w:rPr>
        <w:t>(</w:t>
      </w:r>
      <w:r w:rsidR="006429C2" w:rsidRPr="004C7E55">
        <w:rPr>
          <w:rFonts w:hint="eastAsia"/>
          <w:sz w:val="24"/>
          <w:szCs w:val="24"/>
        </w:rPr>
        <w:t>初中</w:t>
      </w:r>
      <w:r w:rsidR="006429C2" w:rsidRPr="004C7E55">
        <w:rPr>
          <w:sz w:val="24"/>
          <w:szCs w:val="24"/>
        </w:rPr>
        <w:t>)</w:t>
      </w:r>
      <w:r w:rsidR="006429C2" w:rsidRPr="004C7E55">
        <w:rPr>
          <w:sz w:val="24"/>
          <w:szCs w:val="24"/>
        </w:rPr>
        <w:tab/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Kutcher</w:t>
      </w:r>
      <w:r w:rsidR="006429C2" w:rsidRPr="004C7E55">
        <w:rPr>
          <w:rFonts w:hint="eastAsia"/>
          <w:sz w:val="24"/>
          <w:szCs w:val="24"/>
        </w:rPr>
        <w:t>青少年抑郁量表</w:t>
      </w:r>
      <w:r w:rsidR="006429C2" w:rsidRPr="004C7E55">
        <w:rPr>
          <w:rFonts w:ascii="Tahoma" w:hAnsi="Tahoma" w:cs="Tahoma"/>
          <w:sz w:val="24"/>
          <w:szCs w:val="24"/>
        </w:rPr>
        <w:t>﻿</w:t>
      </w:r>
      <w:r w:rsidR="006429C2" w:rsidRPr="004C7E55">
        <w:rPr>
          <w:rFonts w:ascii="SimSun" w:hAnsi="SimSun" w:cs="SimSun" w:hint="eastAsia"/>
          <w:sz w:val="24"/>
          <w:szCs w:val="24"/>
        </w:rPr>
        <w:t>（</w:t>
      </w:r>
      <w:r w:rsidR="006429C2" w:rsidRPr="004C7E55">
        <w:rPr>
          <w:sz w:val="24"/>
          <w:szCs w:val="24"/>
        </w:rPr>
        <w:t>KADS-11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Andrensen</w:t>
      </w:r>
      <w:r w:rsidR="006429C2" w:rsidRPr="004C7E55">
        <w:rPr>
          <w:rFonts w:hint="eastAsia"/>
          <w:sz w:val="24"/>
          <w:szCs w:val="24"/>
        </w:rPr>
        <w:t>（</w:t>
      </w:r>
      <w:r w:rsidR="006429C2" w:rsidRPr="004C7E55">
        <w:rPr>
          <w:rFonts w:hint="eastAsia"/>
          <w:sz w:val="24"/>
          <w:szCs w:val="24"/>
        </w:rPr>
        <w:t>1994</w:t>
      </w:r>
      <w:r w:rsidR="006429C2" w:rsidRPr="004C7E55">
        <w:rPr>
          <w:rFonts w:hint="eastAsia"/>
          <w:sz w:val="24"/>
          <w:szCs w:val="24"/>
        </w:rPr>
        <w:t>）简式抑郁量表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抑郁自编量表</w:t>
      </w:r>
      <w:r w:rsidR="006429C2" w:rsidRPr="004C7E55">
        <w:rPr>
          <w:rFonts w:hint="eastAsia"/>
          <w:sz w:val="24"/>
          <w:szCs w:val="24"/>
        </w:rPr>
        <w:t xml:space="preserve"> sakuma2010</w:t>
      </w:r>
      <w:r w:rsidR="006429C2" w:rsidRPr="004C7E55">
        <w:rPr>
          <w:rFonts w:hint="eastAsia"/>
          <w:sz w:val="24"/>
          <w:szCs w:val="24"/>
        </w:rPr>
        <w:tab/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心理健康测查表（</w:t>
      </w:r>
      <w:r w:rsidR="006429C2" w:rsidRPr="004C7E55">
        <w:rPr>
          <w:rFonts w:hint="eastAsia"/>
          <w:color w:val="FF0000"/>
          <w:sz w:val="24"/>
          <w:szCs w:val="24"/>
        </w:rPr>
        <w:t>PHI</w:t>
      </w:r>
      <w:r w:rsidR="006429C2" w:rsidRPr="004C7E55">
        <w:rPr>
          <w:rFonts w:hint="eastAsia"/>
          <w:color w:val="FF0000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中国教育小组调查量表（</w:t>
      </w:r>
      <w:r w:rsidR="006429C2" w:rsidRPr="004C7E55">
        <w:rPr>
          <w:rFonts w:hint="eastAsia"/>
          <w:sz w:val="24"/>
          <w:szCs w:val="24"/>
        </w:rPr>
        <w:t>CEPS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scl-90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sz w:val="24"/>
          <w:szCs w:val="24"/>
        </w:rPr>
        <w:t>dass-21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中学生心理健康量表（</w:t>
      </w:r>
      <w:r w:rsidR="006429C2" w:rsidRPr="004C7E55">
        <w:rPr>
          <w:rFonts w:hint="eastAsia"/>
          <w:sz w:val="24"/>
          <w:szCs w:val="24"/>
        </w:rPr>
        <w:t>MSSMHS</w:t>
      </w:r>
      <w:r w:rsidR="006429C2" w:rsidRPr="004C7E55">
        <w:rPr>
          <w:rFonts w:hint="eastAsia"/>
          <w:sz w:val="24"/>
          <w:szCs w:val="24"/>
        </w:rPr>
        <w:t>）王极盛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CCSMHS</w:t>
      </w:r>
      <w:r w:rsidR="006429C2" w:rsidRPr="004C7E55">
        <w:rPr>
          <w:rFonts w:hint="eastAsia"/>
          <w:color w:val="FF0000"/>
          <w:sz w:val="24"/>
          <w:szCs w:val="24"/>
        </w:rPr>
        <w:t>（郑日昌编制的中国大学生心理健康量表）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汉密尔顿抑郁量表（</w:t>
      </w:r>
      <w:r w:rsidR="006429C2" w:rsidRPr="004C7E55">
        <w:rPr>
          <w:rFonts w:hint="eastAsia"/>
          <w:sz w:val="24"/>
          <w:szCs w:val="24"/>
        </w:rPr>
        <w:t>HAMD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抑郁状态问卷（</w:t>
      </w:r>
      <w:r w:rsidR="006429C2" w:rsidRPr="004C7E55">
        <w:rPr>
          <w:rFonts w:hint="eastAsia"/>
          <w:sz w:val="24"/>
          <w:szCs w:val="24"/>
        </w:rPr>
        <w:t>DSI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综合医院焦虑抑郁量表（</w:t>
      </w:r>
      <w:r w:rsidR="006429C2" w:rsidRPr="004C7E55">
        <w:rPr>
          <w:rFonts w:hint="eastAsia"/>
          <w:sz w:val="24"/>
          <w:szCs w:val="24"/>
        </w:rPr>
        <w:t>HADS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青少年抑郁量表（</w:t>
      </w:r>
      <w:r w:rsidR="006429C2" w:rsidRPr="004C7E55">
        <w:rPr>
          <w:rFonts w:hint="eastAsia"/>
          <w:color w:val="FF0000"/>
          <w:sz w:val="24"/>
          <w:szCs w:val="24"/>
        </w:rPr>
        <w:t>ADI</w:t>
      </w:r>
      <w:r w:rsidR="006429C2" w:rsidRPr="004C7E55">
        <w:rPr>
          <w:rFonts w:hint="eastAsia"/>
          <w:color w:val="FF0000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WHO-CIDI</w:t>
      </w:r>
      <w:r w:rsidR="000C5DE0" w:rsidRPr="004C7E55">
        <w:rPr>
          <w:rFonts w:hint="eastAsia"/>
          <w:color w:val="FF0000"/>
          <w:sz w:val="24"/>
          <w:szCs w:val="24"/>
        </w:rPr>
        <w:t>，</w:t>
      </w:r>
      <w:r w:rsidR="006429C2" w:rsidRPr="004C7E55">
        <w:rPr>
          <w:rFonts w:hint="eastAsia"/>
          <w:color w:val="FF0000"/>
          <w:sz w:val="24"/>
          <w:szCs w:val="24"/>
        </w:rPr>
        <w:t>国际疾病分类</w:t>
      </w:r>
      <w:r w:rsidR="006429C2" w:rsidRPr="004C7E55">
        <w:rPr>
          <w:rFonts w:hint="eastAsia"/>
          <w:color w:val="FF0000"/>
          <w:sz w:val="24"/>
          <w:szCs w:val="24"/>
        </w:rPr>
        <w:t>-10</w:t>
      </w:r>
      <w:r w:rsidR="006429C2" w:rsidRPr="004C7E55">
        <w:rPr>
          <w:rFonts w:hint="eastAsia"/>
          <w:color w:val="FF0000"/>
          <w:sz w:val="24"/>
          <w:szCs w:val="24"/>
        </w:rPr>
        <w:t>和</w:t>
      </w:r>
      <w:r w:rsidR="006429C2" w:rsidRPr="004C7E55">
        <w:rPr>
          <w:rFonts w:hint="eastAsia"/>
          <w:color w:val="FF0000"/>
          <w:sz w:val="24"/>
          <w:szCs w:val="24"/>
        </w:rPr>
        <w:t>DSM-IV</w:t>
      </w:r>
      <w:r w:rsidR="006429C2" w:rsidRPr="004C7E55">
        <w:rPr>
          <w:rFonts w:hint="eastAsia"/>
          <w:color w:val="FF0000"/>
          <w:sz w:val="24"/>
          <w:szCs w:val="24"/>
        </w:rPr>
        <w:t>诊断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简明症状评定量表（</w:t>
      </w:r>
      <w:r w:rsidR="006429C2" w:rsidRPr="004C7E55">
        <w:rPr>
          <w:rFonts w:hint="eastAsia"/>
          <w:sz w:val="24"/>
          <w:szCs w:val="24"/>
        </w:rPr>
        <w:t>BSRS-5</w:t>
      </w:r>
      <w:r w:rsidR="006429C2" w:rsidRPr="004C7E55">
        <w:rPr>
          <w:rFonts w:hint="eastAsia"/>
          <w:sz w:val="24"/>
          <w:szCs w:val="24"/>
        </w:rPr>
        <w:t>）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sz w:val="24"/>
          <w:szCs w:val="24"/>
        </w:rPr>
        <w:t>抑郁自编题目</w:t>
      </w:r>
      <w:r w:rsidR="006429C2" w:rsidRPr="004C7E55">
        <w:rPr>
          <w:rFonts w:hint="eastAsia"/>
          <w:sz w:val="24"/>
          <w:szCs w:val="24"/>
        </w:rPr>
        <w:t>Jiayi Gu 2020</w:t>
      </w:r>
      <w:r w:rsidR="006E1E95" w:rsidRPr="004C7E55">
        <w:rPr>
          <w:rFonts w:hint="eastAsia"/>
          <w:sz w:val="24"/>
          <w:szCs w:val="24"/>
        </w:rPr>
        <w:t>、</w:t>
      </w:r>
      <w:r w:rsidR="006429C2" w:rsidRPr="004C7E55">
        <w:rPr>
          <w:rFonts w:hint="eastAsia"/>
          <w:color w:val="FF0000"/>
          <w:sz w:val="24"/>
          <w:szCs w:val="24"/>
        </w:rPr>
        <w:t>大学生人格问卷（</w:t>
      </w:r>
      <w:r w:rsidR="006429C2" w:rsidRPr="004C7E55">
        <w:rPr>
          <w:rFonts w:hint="eastAsia"/>
          <w:color w:val="FF0000"/>
          <w:sz w:val="24"/>
          <w:szCs w:val="24"/>
        </w:rPr>
        <w:t>UPI</w:t>
      </w:r>
      <w:r w:rsidR="006429C2" w:rsidRPr="004C7E55">
        <w:rPr>
          <w:rFonts w:hint="eastAsia"/>
          <w:color w:val="FF0000"/>
          <w:sz w:val="24"/>
          <w:szCs w:val="24"/>
        </w:rPr>
        <w:t>）</w:t>
      </w:r>
      <w:r w:rsidR="000C5DE0" w:rsidRPr="004C7E55">
        <w:rPr>
          <w:rFonts w:hint="eastAsia"/>
          <w:sz w:val="24"/>
          <w:szCs w:val="24"/>
        </w:rPr>
        <w:t>共</w:t>
      </w:r>
      <w:r w:rsidR="000C5DE0" w:rsidRPr="004C7E55">
        <w:rPr>
          <w:rFonts w:hint="eastAsia"/>
          <w:sz w:val="24"/>
          <w:szCs w:val="24"/>
        </w:rPr>
        <w:t>2</w:t>
      </w:r>
      <w:r w:rsidR="000C5DE0" w:rsidRPr="004C7E55">
        <w:rPr>
          <w:sz w:val="24"/>
          <w:szCs w:val="24"/>
        </w:rPr>
        <w:t>8</w:t>
      </w:r>
      <w:r w:rsidR="000C5DE0" w:rsidRPr="004C7E55">
        <w:rPr>
          <w:rFonts w:hint="eastAsia"/>
          <w:sz w:val="24"/>
          <w:szCs w:val="24"/>
        </w:rPr>
        <w:t>个量表。</w:t>
      </w:r>
      <w:ins w:id="14" w:author="Chuan-Peng Hu" w:date="2022-10-27T16:04:00Z">
        <w:r w:rsidR="00C50610">
          <w:rPr>
            <w:rFonts w:hint="eastAsia"/>
            <w:sz w:val="24"/>
            <w:szCs w:val="24"/>
          </w:rPr>
          <w:t>每个量表的来源以及在</w:t>
        </w:r>
        <w:r w:rsidR="00C50610">
          <w:rPr>
            <w:rFonts w:hint="eastAsia"/>
            <w:sz w:val="24"/>
            <w:szCs w:val="24"/>
          </w:rPr>
          <w:t>X</w:t>
        </w:r>
        <w:r w:rsidR="00C50610">
          <w:rPr>
            <w:sz w:val="24"/>
            <w:szCs w:val="24"/>
          </w:rPr>
          <w:t>x</w:t>
        </w:r>
        <w:r w:rsidR="00C50610">
          <w:rPr>
            <w:rFonts w:hint="eastAsia"/>
            <w:sz w:val="24"/>
            <w:szCs w:val="24"/>
          </w:rPr>
          <w:t>等人的元分析</w:t>
        </w:r>
      </w:ins>
      <w:ins w:id="15" w:author="Chuan-Peng Hu" w:date="2022-10-27T16:05:00Z">
        <w:r w:rsidR="00C50610">
          <w:rPr>
            <w:rFonts w:hint="eastAsia"/>
            <w:sz w:val="24"/>
            <w:szCs w:val="24"/>
          </w:rPr>
          <w:t>纳入分析中使用文章数量见表</w:t>
        </w:r>
        <w:r w:rsidR="00C50610">
          <w:rPr>
            <w:rFonts w:hint="eastAsia"/>
            <w:sz w:val="24"/>
            <w:szCs w:val="24"/>
          </w:rPr>
          <w:t>1</w:t>
        </w:r>
        <w:r w:rsidR="00C50610">
          <w:rPr>
            <w:rFonts w:hint="eastAsia"/>
            <w:sz w:val="24"/>
            <w:szCs w:val="24"/>
          </w:rPr>
          <w:t>。</w:t>
        </w:r>
      </w:ins>
    </w:p>
    <w:p w14:paraId="243F0958" w14:textId="77777777" w:rsidR="00C50610" w:rsidRDefault="00C50610" w:rsidP="004C7E55">
      <w:pPr>
        <w:spacing w:line="312" w:lineRule="auto"/>
        <w:ind w:firstLine="557"/>
        <w:rPr>
          <w:ins w:id="16" w:author="Chuan-Peng Hu" w:date="2022-10-27T16:05:00Z"/>
          <w:sz w:val="24"/>
          <w:szCs w:val="24"/>
        </w:rPr>
      </w:pPr>
    </w:p>
    <w:p w14:paraId="1E843722" w14:textId="6C8AEE1F" w:rsidR="00C50610" w:rsidRDefault="00C50610" w:rsidP="004C7E55">
      <w:pPr>
        <w:spacing w:line="312" w:lineRule="auto"/>
        <w:ind w:firstLine="557"/>
        <w:rPr>
          <w:ins w:id="17" w:author="Chuan-Peng Hu" w:date="2022-10-27T16:05:00Z"/>
          <w:rFonts w:hint="eastAsia"/>
          <w:sz w:val="24"/>
          <w:szCs w:val="24"/>
        </w:rPr>
      </w:pPr>
      <w:ins w:id="18" w:author="Chuan-Peng Hu" w:date="2022-10-27T16:05:00Z">
        <w:r>
          <w:rPr>
            <w:rFonts w:hint="eastAsia"/>
            <w:sz w:val="24"/>
            <w:szCs w:val="24"/>
          </w:rPr>
          <w:t>【插入表</w:t>
        </w:r>
        <w:r>
          <w:rPr>
            <w:rFonts w:hint="eastAsia"/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】</w:t>
        </w:r>
      </w:ins>
    </w:p>
    <w:p w14:paraId="0521AFC2" w14:textId="77777777" w:rsidR="00C50610" w:rsidRPr="004C7E55" w:rsidRDefault="00C50610" w:rsidP="004C7E55">
      <w:pPr>
        <w:spacing w:line="312" w:lineRule="auto"/>
        <w:ind w:firstLine="557"/>
        <w:rPr>
          <w:rFonts w:hint="eastAsia"/>
          <w:sz w:val="24"/>
          <w:szCs w:val="24"/>
        </w:rPr>
      </w:pPr>
    </w:p>
    <w:p w14:paraId="42C55F90" w14:textId="251270D4" w:rsidR="00F4436F" w:rsidRDefault="000C5DE0" w:rsidP="004C7E55">
      <w:pPr>
        <w:spacing w:line="312" w:lineRule="auto"/>
        <w:ind w:firstLine="557"/>
        <w:rPr>
          <w:ins w:id="19" w:author="Chuan-Peng Hu" w:date="2022-10-27T16:08:00Z"/>
          <w:sz w:val="24"/>
          <w:szCs w:val="24"/>
        </w:rPr>
      </w:pPr>
      <w:r w:rsidRPr="004C7E55">
        <w:rPr>
          <w:rFonts w:hint="eastAsia"/>
          <w:sz w:val="24"/>
          <w:szCs w:val="24"/>
        </w:rPr>
        <w:t>其中儿童和青少年迷你国际神经精神访谈（</w:t>
      </w:r>
      <w:r w:rsidRPr="004C7E55">
        <w:rPr>
          <w:rFonts w:hint="eastAsia"/>
          <w:sz w:val="24"/>
          <w:szCs w:val="24"/>
        </w:rPr>
        <w:t>Mini-KID</w:t>
      </w:r>
      <w:r w:rsidRPr="004C7E55">
        <w:rPr>
          <w:rFonts w:hint="eastAsia"/>
          <w:sz w:val="24"/>
          <w:szCs w:val="24"/>
        </w:rPr>
        <w:t>）</w:t>
      </w:r>
      <w:r w:rsidRPr="004C7E55">
        <w:rPr>
          <w:rFonts w:hint="eastAsia"/>
          <w:sz w:val="24"/>
          <w:szCs w:val="24"/>
        </w:rPr>
        <w:t>5.0</w:t>
      </w:r>
      <w:r w:rsidRPr="004C7E55">
        <w:rPr>
          <w:rFonts w:hint="eastAsia"/>
          <w:sz w:val="24"/>
          <w:szCs w:val="24"/>
        </w:rPr>
        <w:t>的中文版本，平行儿童</w:t>
      </w:r>
      <w:r w:rsidRPr="004C7E55">
        <w:rPr>
          <w:rFonts w:hint="eastAsia"/>
          <w:sz w:val="24"/>
          <w:szCs w:val="24"/>
        </w:rPr>
        <w:t>/</w:t>
      </w:r>
      <w:r w:rsidRPr="004C7E55">
        <w:rPr>
          <w:rFonts w:hint="eastAsia"/>
          <w:sz w:val="24"/>
          <w:szCs w:val="24"/>
        </w:rPr>
        <w:t>青少年（</w:t>
      </w:r>
      <w:r w:rsidRPr="004C7E55">
        <w:rPr>
          <w:rFonts w:hint="eastAsia"/>
          <w:sz w:val="24"/>
          <w:szCs w:val="24"/>
        </w:rPr>
        <w:t>Mini-KID-C</w:t>
      </w:r>
      <w:r w:rsidRPr="004C7E55">
        <w:rPr>
          <w:rFonts w:hint="eastAsia"/>
          <w:sz w:val="24"/>
          <w:szCs w:val="24"/>
        </w:rPr>
        <w:t>）和家长（</w:t>
      </w:r>
      <w:r w:rsidRPr="004C7E55">
        <w:rPr>
          <w:rFonts w:hint="eastAsia"/>
          <w:sz w:val="24"/>
          <w:szCs w:val="24"/>
        </w:rPr>
        <w:t>Mini-KID-P</w:t>
      </w:r>
      <w:r w:rsidRPr="004C7E55">
        <w:rPr>
          <w:rFonts w:hint="eastAsia"/>
          <w:sz w:val="24"/>
          <w:szCs w:val="24"/>
        </w:rPr>
        <w:t>）访谈版本</w:t>
      </w:r>
      <w:r w:rsidR="00F4436F" w:rsidRPr="004C7E55">
        <w:rPr>
          <w:rFonts w:hint="eastAsia"/>
          <w:sz w:val="24"/>
          <w:szCs w:val="24"/>
        </w:rPr>
        <w:t>、青少年抑郁量表（</w:t>
      </w:r>
      <w:r w:rsidR="00F4436F" w:rsidRPr="004C7E55">
        <w:rPr>
          <w:rFonts w:hint="eastAsia"/>
          <w:sz w:val="24"/>
          <w:szCs w:val="24"/>
        </w:rPr>
        <w:t>ADI</w:t>
      </w:r>
      <w:r w:rsidR="00F4436F" w:rsidRPr="004C7E55">
        <w:rPr>
          <w:rFonts w:hint="eastAsia"/>
          <w:sz w:val="24"/>
          <w:szCs w:val="24"/>
        </w:rPr>
        <w:t>）以及</w:t>
      </w:r>
      <w:r w:rsidR="00F4436F" w:rsidRPr="004C7E55">
        <w:rPr>
          <w:rFonts w:hint="eastAsia"/>
          <w:sz w:val="24"/>
          <w:szCs w:val="24"/>
        </w:rPr>
        <w:t>WHO-CIDI</w:t>
      </w:r>
      <w:r w:rsidR="00F4436F" w:rsidRPr="004C7E55">
        <w:rPr>
          <w:rFonts w:hint="eastAsia"/>
          <w:sz w:val="24"/>
          <w:szCs w:val="24"/>
        </w:rPr>
        <w:t>，国际疾病分类</w:t>
      </w:r>
      <w:r w:rsidR="00F4436F" w:rsidRPr="004C7E55">
        <w:rPr>
          <w:rFonts w:hint="eastAsia"/>
          <w:sz w:val="24"/>
          <w:szCs w:val="24"/>
        </w:rPr>
        <w:t>-10</w:t>
      </w:r>
      <w:r w:rsidR="00F4436F" w:rsidRPr="004C7E55">
        <w:rPr>
          <w:rFonts w:hint="eastAsia"/>
          <w:sz w:val="24"/>
          <w:szCs w:val="24"/>
        </w:rPr>
        <w:t>和</w:t>
      </w:r>
      <w:r w:rsidR="00F4436F" w:rsidRPr="004C7E55">
        <w:rPr>
          <w:rFonts w:hint="eastAsia"/>
          <w:sz w:val="24"/>
          <w:szCs w:val="24"/>
        </w:rPr>
        <w:t>DSM-IV</w:t>
      </w:r>
      <w:r w:rsidR="00F4436F" w:rsidRPr="004C7E55">
        <w:rPr>
          <w:rFonts w:hint="eastAsia"/>
          <w:sz w:val="24"/>
          <w:szCs w:val="24"/>
        </w:rPr>
        <w:t>诊断</w:t>
      </w:r>
      <w:r w:rsidR="00E53AE3" w:rsidRPr="004C7E55">
        <w:rPr>
          <w:rFonts w:hint="eastAsia"/>
          <w:sz w:val="24"/>
          <w:szCs w:val="24"/>
        </w:rPr>
        <w:t>没有找到原始题目，心理健康测查表（</w:t>
      </w:r>
      <w:r w:rsidR="00E53AE3" w:rsidRPr="004C7E55">
        <w:rPr>
          <w:rFonts w:hint="eastAsia"/>
          <w:sz w:val="24"/>
          <w:szCs w:val="24"/>
        </w:rPr>
        <w:t>PHI</w:t>
      </w:r>
      <w:r w:rsidR="00E53AE3" w:rsidRPr="004C7E55">
        <w:rPr>
          <w:rFonts w:hint="eastAsia"/>
          <w:sz w:val="24"/>
          <w:szCs w:val="24"/>
        </w:rPr>
        <w:t>）</w:t>
      </w:r>
      <w:r w:rsidR="00F4436F" w:rsidRPr="004C7E55">
        <w:rPr>
          <w:rFonts w:hint="eastAsia"/>
          <w:sz w:val="24"/>
          <w:szCs w:val="24"/>
        </w:rPr>
        <w:t>、</w:t>
      </w:r>
      <w:r w:rsidR="00E53AE3" w:rsidRPr="004C7E55">
        <w:rPr>
          <w:rFonts w:hint="eastAsia"/>
          <w:sz w:val="24"/>
          <w:szCs w:val="24"/>
        </w:rPr>
        <w:t>CCSMHS</w:t>
      </w:r>
      <w:r w:rsidR="00E53AE3" w:rsidRPr="004C7E55">
        <w:rPr>
          <w:rFonts w:hint="eastAsia"/>
          <w:sz w:val="24"/>
          <w:szCs w:val="24"/>
        </w:rPr>
        <w:t>（郑日昌编制的中国大学生心理健康量表）</w:t>
      </w:r>
      <w:r w:rsidR="00F4436F" w:rsidRPr="004C7E55">
        <w:rPr>
          <w:rFonts w:hint="eastAsia"/>
          <w:sz w:val="24"/>
          <w:szCs w:val="24"/>
        </w:rPr>
        <w:t>以及大学生人格问卷（</w:t>
      </w:r>
      <w:r w:rsidR="00F4436F" w:rsidRPr="004C7E55">
        <w:rPr>
          <w:rFonts w:hint="eastAsia"/>
          <w:sz w:val="24"/>
          <w:szCs w:val="24"/>
        </w:rPr>
        <w:t>UPI</w:t>
      </w:r>
      <w:r w:rsidR="00F4436F" w:rsidRPr="004C7E55">
        <w:rPr>
          <w:rFonts w:hint="eastAsia"/>
          <w:sz w:val="24"/>
          <w:szCs w:val="24"/>
        </w:rPr>
        <w:t>）</w:t>
      </w:r>
      <w:r w:rsidR="00E53AE3" w:rsidRPr="004C7E55">
        <w:rPr>
          <w:rFonts w:hint="eastAsia"/>
          <w:sz w:val="24"/>
          <w:szCs w:val="24"/>
        </w:rPr>
        <w:t>都是进行多个指标测量的问卷，没有找到维度的划分依据，不清楚</w:t>
      </w:r>
      <w:r w:rsidR="00F4436F" w:rsidRPr="004C7E55">
        <w:rPr>
          <w:rFonts w:hint="eastAsia"/>
          <w:sz w:val="24"/>
          <w:szCs w:val="24"/>
        </w:rPr>
        <w:t>哪些题目</w:t>
      </w:r>
      <w:r w:rsidR="00E53AE3" w:rsidRPr="004C7E55">
        <w:rPr>
          <w:rFonts w:hint="eastAsia"/>
          <w:sz w:val="24"/>
          <w:szCs w:val="24"/>
        </w:rPr>
        <w:t>测量的是抑郁</w:t>
      </w:r>
      <w:r w:rsidR="00F4436F" w:rsidRPr="004C7E55">
        <w:rPr>
          <w:rFonts w:hint="eastAsia"/>
          <w:sz w:val="24"/>
          <w:szCs w:val="24"/>
        </w:rPr>
        <w:t>，因此都没有被纳入后续的内容分析。而</w:t>
      </w:r>
      <w:r w:rsidR="00F4436F" w:rsidRPr="004C7E55">
        <w:rPr>
          <w:sz w:val="24"/>
          <w:szCs w:val="24"/>
        </w:rPr>
        <w:t>CBCL</w:t>
      </w:r>
      <w:r w:rsidR="00F4436F" w:rsidRPr="004C7E55">
        <w:rPr>
          <w:rFonts w:hint="eastAsia"/>
          <w:sz w:val="24"/>
          <w:szCs w:val="24"/>
        </w:rPr>
        <w:t>包括</w:t>
      </w:r>
      <w:r w:rsidR="00F4436F" w:rsidRPr="004C7E55">
        <w:rPr>
          <w:rFonts w:hint="eastAsia"/>
          <w:sz w:val="24"/>
          <w:szCs w:val="24"/>
        </w:rPr>
        <w:t>1</w:t>
      </w:r>
      <w:r w:rsidR="00F4436F" w:rsidRPr="004C7E55">
        <w:rPr>
          <w:sz w:val="24"/>
          <w:szCs w:val="24"/>
        </w:rPr>
        <w:t>991</w:t>
      </w:r>
      <w:r w:rsidR="00F4436F" w:rsidRPr="004C7E55">
        <w:rPr>
          <w:rFonts w:hint="eastAsia"/>
          <w:sz w:val="24"/>
          <w:szCs w:val="24"/>
        </w:rPr>
        <w:t>版本和</w:t>
      </w:r>
      <w:r w:rsidR="00F4436F" w:rsidRPr="004C7E55">
        <w:rPr>
          <w:rFonts w:hint="eastAsia"/>
          <w:sz w:val="24"/>
          <w:szCs w:val="24"/>
        </w:rPr>
        <w:t>2</w:t>
      </w:r>
      <w:r w:rsidR="00F4436F" w:rsidRPr="004C7E55">
        <w:rPr>
          <w:sz w:val="24"/>
          <w:szCs w:val="24"/>
        </w:rPr>
        <w:t>001</w:t>
      </w:r>
      <w:r w:rsidR="00F4436F" w:rsidRPr="004C7E55">
        <w:rPr>
          <w:rFonts w:hint="eastAsia"/>
          <w:sz w:val="24"/>
          <w:szCs w:val="24"/>
        </w:rPr>
        <w:t>版本，</w:t>
      </w:r>
      <w:r w:rsidR="00F4436F" w:rsidRPr="004C7E55">
        <w:rPr>
          <w:rFonts w:hint="eastAsia"/>
          <w:sz w:val="24"/>
          <w:szCs w:val="24"/>
        </w:rPr>
        <w:t>C</w:t>
      </w:r>
      <w:r w:rsidR="00F4436F" w:rsidRPr="004C7E55">
        <w:rPr>
          <w:sz w:val="24"/>
          <w:szCs w:val="24"/>
        </w:rPr>
        <w:t>ES-D</w:t>
      </w:r>
      <w:r w:rsidR="00F4436F" w:rsidRPr="004C7E55">
        <w:rPr>
          <w:rFonts w:hint="eastAsia"/>
          <w:sz w:val="24"/>
          <w:szCs w:val="24"/>
        </w:rPr>
        <w:t>则除了原始版还有简版和儿童版，我们将其不同版本均纳入了内容分析。</w:t>
      </w:r>
    </w:p>
    <w:p w14:paraId="4F7F2D96" w14:textId="77777777" w:rsidR="001A3F10" w:rsidRDefault="001A3F10" w:rsidP="004C7E55">
      <w:pPr>
        <w:spacing w:line="312" w:lineRule="auto"/>
        <w:ind w:firstLine="557"/>
        <w:rPr>
          <w:ins w:id="20" w:author="Chuan-Peng Hu" w:date="2022-10-27T16:08:00Z"/>
          <w:rFonts w:hint="eastAsia"/>
          <w:sz w:val="24"/>
          <w:szCs w:val="24"/>
        </w:rPr>
      </w:pPr>
    </w:p>
    <w:p w14:paraId="784E086F" w14:textId="4F9830F8" w:rsidR="001A3F10" w:rsidRDefault="001A3F10" w:rsidP="004C7E55">
      <w:pPr>
        <w:spacing w:line="312" w:lineRule="auto"/>
        <w:ind w:firstLine="557"/>
        <w:rPr>
          <w:ins w:id="21" w:author="Chuan-Peng Hu" w:date="2022-10-27T16:05:00Z"/>
          <w:rFonts w:hint="eastAsia"/>
          <w:sz w:val="24"/>
          <w:szCs w:val="24"/>
        </w:rPr>
      </w:pPr>
      <w:commentRangeStart w:id="22"/>
      <w:ins w:id="23" w:author="Chuan-Peng Hu" w:date="2022-10-27T16:08:00Z">
        <w:r>
          <w:rPr>
            <w:sz w:val="24"/>
            <w:szCs w:val="24"/>
          </w:rPr>
          <w:t>[</w:t>
        </w:r>
        <w:r>
          <w:rPr>
            <w:rFonts w:hint="eastAsia"/>
            <w:sz w:val="24"/>
            <w:szCs w:val="24"/>
          </w:rPr>
          <w:t>插入我们的工作流程图？</w:t>
        </w:r>
        <w:r>
          <w:rPr>
            <w:sz w:val="24"/>
            <w:szCs w:val="24"/>
          </w:rPr>
          <w:t>]</w:t>
        </w:r>
        <w:commentRangeEnd w:id="22"/>
        <w:r>
          <w:rPr>
            <w:rStyle w:val="CommentReference"/>
          </w:rPr>
          <w:commentReference w:id="22"/>
        </w:r>
      </w:ins>
    </w:p>
    <w:p w14:paraId="079B5A8D" w14:textId="77777777" w:rsidR="00AC6079" w:rsidRPr="004C7E55" w:rsidRDefault="00AC6079" w:rsidP="004C7E55">
      <w:pPr>
        <w:spacing w:line="312" w:lineRule="auto"/>
        <w:ind w:firstLine="557"/>
        <w:rPr>
          <w:rFonts w:hint="eastAsia"/>
          <w:sz w:val="24"/>
          <w:szCs w:val="24"/>
        </w:rPr>
      </w:pPr>
    </w:p>
    <w:p w14:paraId="75FDB7C4" w14:textId="31C7EE92" w:rsidR="00F4436F" w:rsidRPr="00AC6079" w:rsidRDefault="00AC6079" w:rsidP="004C7E55">
      <w:pPr>
        <w:spacing w:line="312" w:lineRule="auto"/>
        <w:rPr>
          <w:b/>
          <w:bCs/>
          <w:sz w:val="24"/>
          <w:szCs w:val="24"/>
          <w:rPrChange w:id="24" w:author="Chuan-Peng Hu" w:date="2022-10-27T16:05:00Z">
            <w:rPr>
              <w:sz w:val="24"/>
              <w:szCs w:val="24"/>
            </w:rPr>
          </w:rPrChange>
        </w:rPr>
      </w:pPr>
      <w:ins w:id="25" w:author="Chuan-Peng Hu" w:date="2022-10-27T16:05:00Z">
        <w:r w:rsidRPr="00AC6079">
          <w:rPr>
            <w:b/>
            <w:bCs/>
            <w:sz w:val="24"/>
            <w:szCs w:val="24"/>
            <w:rPrChange w:id="26" w:author="Chuan-Peng Hu" w:date="2022-10-27T16:05:00Z">
              <w:rPr>
                <w:sz w:val="24"/>
                <w:szCs w:val="24"/>
              </w:rPr>
            </w:rPrChange>
          </w:rPr>
          <w:t>2.</w:t>
        </w:r>
      </w:ins>
      <w:r w:rsidR="00DC7A60" w:rsidRPr="00AC6079">
        <w:rPr>
          <w:rFonts w:hint="eastAsia"/>
          <w:b/>
          <w:bCs/>
          <w:sz w:val="24"/>
          <w:szCs w:val="24"/>
          <w:rPrChange w:id="27" w:author="Chuan-Peng Hu" w:date="2022-10-27T16:05:00Z">
            <w:rPr>
              <w:rFonts w:hint="eastAsia"/>
              <w:sz w:val="24"/>
              <w:szCs w:val="24"/>
            </w:rPr>
          </w:rPrChange>
        </w:rPr>
        <w:t>2</w:t>
      </w:r>
      <w:ins w:id="28" w:author="Chuan-Peng Hu" w:date="2022-10-27T16:05:00Z">
        <w:r>
          <w:rPr>
            <w:rFonts w:hint="eastAsia"/>
            <w:b/>
            <w:bCs/>
            <w:sz w:val="24"/>
            <w:szCs w:val="24"/>
          </w:rPr>
          <w:t>从问卷条目到</w:t>
        </w:r>
      </w:ins>
      <w:del w:id="29" w:author="Chuan-Peng Hu" w:date="2022-10-27T16:05:00Z">
        <w:r w:rsidR="00DC7A60" w:rsidRPr="00AC6079" w:rsidDel="00AC6079">
          <w:rPr>
            <w:rFonts w:hint="eastAsia"/>
            <w:b/>
            <w:bCs/>
            <w:sz w:val="24"/>
            <w:szCs w:val="24"/>
            <w:rPrChange w:id="30" w:author="Chuan-Peng Hu" w:date="2022-10-27T16:05:00Z">
              <w:rPr>
                <w:rFonts w:hint="eastAsia"/>
                <w:sz w:val="24"/>
                <w:szCs w:val="24"/>
              </w:rPr>
            </w:rPrChange>
          </w:rPr>
          <w:delText>初步缩减为</w:delText>
        </w:r>
      </w:del>
      <w:ins w:id="31" w:author="Chuan-Peng Hu" w:date="2022-10-27T16:06:00Z">
        <w:r>
          <w:rPr>
            <w:rFonts w:hint="eastAsia"/>
            <w:b/>
            <w:bCs/>
            <w:sz w:val="24"/>
            <w:szCs w:val="24"/>
          </w:rPr>
          <w:t>抑郁</w:t>
        </w:r>
      </w:ins>
      <w:r w:rsidR="00DC7A60" w:rsidRPr="00AC6079">
        <w:rPr>
          <w:rFonts w:hint="eastAsia"/>
          <w:b/>
          <w:bCs/>
          <w:sz w:val="24"/>
          <w:szCs w:val="24"/>
          <w:rPrChange w:id="32" w:author="Chuan-Peng Hu" w:date="2022-10-27T16:05:00Z">
            <w:rPr>
              <w:rFonts w:hint="eastAsia"/>
              <w:sz w:val="24"/>
              <w:szCs w:val="24"/>
            </w:rPr>
          </w:rPrChange>
        </w:rPr>
        <w:t>指标</w:t>
      </w:r>
      <w:ins w:id="33" w:author="Chuan-Peng Hu" w:date="2022-10-27T16:06:00Z">
        <w:r w:rsidR="00A72C87">
          <w:rPr>
            <w:rFonts w:hint="eastAsia"/>
            <w:b/>
            <w:bCs/>
            <w:sz w:val="24"/>
            <w:szCs w:val="24"/>
          </w:rPr>
          <w:t>（</w:t>
        </w:r>
        <w:r w:rsidR="00A72C87">
          <w:rPr>
            <w:b/>
            <w:bCs/>
            <w:sz w:val="24"/>
            <w:szCs w:val="24"/>
          </w:rPr>
          <w:t>symptoms</w:t>
        </w:r>
        <w:r w:rsidR="00A72C87">
          <w:rPr>
            <w:rFonts w:hint="eastAsia"/>
            <w:b/>
            <w:bCs/>
            <w:sz w:val="24"/>
            <w:szCs w:val="24"/>
          </w:rPr>
          <w:t>）</w:t>
        </w:r>
      </w:ins>
    </w:p>
    <w:p w14:paraId="7ABC05FF" w14:textId="40E515FF" w:rsidR="00DC7A60" w:rsidRPr="004C7E55" w:rsidRDefault="00854905" w:rsidP="004C7E55">
      <w:pPr>
        <w:spacing w:line="312" w:lineRule="auto"/>
        <w:ind w:firstLine="557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将所收集到的题目进行</w:t>
      </w:r>
      <w:del w:id="34" w:author="Chuan-Peng Hu" w:date="2022-10-27T16:06:00Z">
        <w:r w:rsidRPr="004C7E55" w:rsidDel="00044089">
          <w:rPr>
            <w:rFonts w:hint="eastAsia"/>
            <w:sz w:val="24"/>
            <w:szCs w:val="24"/>
          </w:rPr>
          <w:delText>了</w:delText>
        </w:r>
      </w:del>
      <w:r w:rsidRPr="004C7E55">
        <w:rPr>
          <w:rFonts w:hint="eastAsia"/>
          <w:sz w:val="24"/>
          <w:szCs w:val="24"/>
        </w:rPr>
        <w:t>初步的缩减，为一个指标的形式，以方便后续的内</w:t>
      </w:r>
      <w:r w:rsidRPr="004C7E55">
        <w:rPr>
          <w:rFonts w:hint="eastAsia"/>
          <w:sz w:val="24"/>
          <w:szCs w:val="24"/>
        </w:rPr>
        <w:lastRenderedPageBreak/>
        <w:t>容分析。（此步骤在后续其他变量时应该可以省略）由汪浩远和田柳青一组，胡孟真和刘伟彪一组各进行了一半的缩减，之后进行组内讨论，对于不确定的地方进行标注，后又进行了总讨论</w:t>
      </w:r>
      <w:r w:rsidR="00C20240" w:rsidRPr="004C7E55">
        <w:rPr>
          <w:rFonts w:hint="eastAsia"/>
          <w:sz w:val="24"/>
          <w:szCs w:val="24"/>
        </w:rPr>
        <w:t>。</w:t>
      </w:r>
      <w:ins w:id="35" w:author="Chuan-Peng Hu" w:date="2022-10-27T16:06:00Z">
        <w:r w:rsidR="00044089">
          <w:rPr>
            <w:rFonts w:hint="eastAsia"/>
            <w:sz w:val="24"/>
            <w:szCs w:val="24"/>
          </w:rPr>
          <w:t>[</w:t>
        </w:r>
        <w:r w:rsidR="00044089">
          <w:rPr>
            <w:rFonts w:hint="eastAsia"/>
            <w:sz w:val="24"/>
            <w:szCs w:val="24"/>
          </w:rPr>
          <w:t>经过了几轮，每个轮次的信息是否有记录？</w:t>
        </w:r>
        <w:r w:rsidR="00044089">
          <w:rPr>
            <w:sz w:val="24"/>
            <w:szCs w:val="24"/>
          </w:rPr>
          <w:t>]</w:t>
        </w:r>
      </w:ins>
    </w:p>
    <w:p w14:paraId="0914D46B" w14:textId="77777777" w:rsidR="00EA0B11" w:rsidRDefault="00EA0B11" w:rsidP="004C7E55">
      <w:pPr>
        <w:spacing w:line="312" w:lineRule="auto"/>
        <w:rPr>
          <w:ins w:id="36" w:author="Chuan-Peng Hu" w:date="2022-10-27T16:06:00Z"/>
          <w:b/>
          <w:bCs/>
          <w:sz w:val="24"/>
          <w:szCs w:val="24"/>
        </w:rPr>
      </w:pPr>
    </w:p>
    <w:p w14:paraId="0B6E1426" w14:textId="4EEA2EDE" w:rsidR="00774B84" w:rsidRPr="00044089" w:rsidRDefault="00044089" w:rsidP="004C7E55">
      <w:pPr>
        <w:spacing w:line="312" w:lineRule="auto"/>
        <w:rPr>
          <w:b/>
          <w:bCs/>
          <w:sz w:val="24"/>
          <w:szCs w:val="24"/>
          <w:rPrChange w:id="37" w:author="Chuan-Peng Hu" w:date="2022-10-27T16:06:00Z">
            <w:rPr>
              <w:sz w:val="24"/>
              <w:szCs w:val="24"/>
            </w:rPr>
          </w:rPrChange>
        </w:rPr>
      </w:pPr>
      <w:ins w:id="38" w:author="Chuan-Peng Hu" w:date="2022-10-27T16:06:00Z">
        <w:r>
          <w:rPr>
            <w:b/>
            <w:bCs/>
            <w:sz w:val="24"/>
            <w:szCs w:val="24"/>
          </w:rPr>
          <w:t>2.</w:t>
        </w:r>
      </w:ins>
      <w:r w:rsidR="00774B84" w:rsidRPr="00044089">
        <w:rPr>
          <w:b/>
          <w:bCs/>
          <w:sz w:val="24"/>
          <w:szCs w:val="24"/>
          <w:rPrChange w:id="39" w:author="Chuan-Peng Hu" w:date="2022-10-27T16:06:00Z">
            <w:rPr>
              <w:sz w:val="24"/>
              <w:szCs w:val="24"/>
            </w:rPr>
          </w:rPrChange>
        </w:rPr>
        <w:t>3</w:t>
      </w:r>
      <w:r w:rsidR="00774B84" w:rsidRPr="00044089">
        <w:rPr>
          <w:rFonts w:hint="eastAsia"/>
          <w:b/>
          <w:bCs/>
          <w:sz w:val="24"/>
          <w:szCs w:val="24"/>
          <w:rPrChange w:id="40" w:author="Chuan-Peng Hu" w:date="2022-10-27T16:06:00Z">
            <w:rPr>
              <w:rFonts w:hint="eastAsia"/>
              <w:sz w:val="24"/>
              <w:szCs w:val="24"/>
            </w:rPr>
          </w:rPrChange>
        </w:rPr>
        <w:t>进行问卷内项目的合并</w:t>
      </w:r>
    </w:p>
    <w:p w14:paraId="39E0B1CC" w14:textId="43FF5D22" w:rsidR="00774B84" w:rsidRDefault="00774B84" w:rsidP="004C7E55">
      <w:pPr>
        <w:spacing w:line="312" w:lineRule="auto"/>
        <w:rPr>
          <w:ins w:id="41" w:author="Chuan-Peng Hu" w:date="2022-10-27T16:07:00Z"/>
          <w:sz w:val="24"/>
          <w:szCs w:val="24"/>
        </w:rPr>
      </w:pPr>
      <w:r w:rsidRPr="004C7E55">
        <w:rPr>
          <w:rFonts w:hint="eastAsia"/>
          <w:sz w:val="24"/>
          <w:szCs w:val="24"/>
        </w:rPr>
        <w:t xml:space="preserve"> </w:t>
      </w:r>
      <w:r w:rsidRPr="004C7E55">
        <w:rPr>
          <w:sz w:val="24"/>
          <w:szCs w:val="24"/>
        </w:rPr>
        <w:t xml:space="preserve">  </w:t>
      </w:r>
      <w:r w:rsidRPr="004C7E55">
        <w:rPr>
          <w:rFonts w:hint="eastAsia"/>
          <w:sz w:val="24"/>
          <w:szCs w:val="24"/>
        </w:rPr>
        <w:t>在问卷中合并了类似的词汇，以避免进一步的分析偏差。这个工作也是两两一组，合并后进行组内讨论，不确定的地方标注，之后再进行总讨论确定下来。最终结果为：</w:t>
      </w:r>
      <w:r w:rsidRPr="004C7E55">
        <w:rPr>
          <w:rFonts w:hint="eastAsia"/>
          <w:sz w:val="24"/>
          <w:szCs w:val="24"/>
        </w:rPr>
        <w:t>M</w:t>
      </w:r>
      <w:r w:rsidRPr="004C7E55">
        <w:rPr>
          <w:sz w:val="24"/>
          <w:szCs w:val="24"/>
        </w:rPr>
        <w:t>FQ-C</w:t>
      </w:r>
      <w:r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5</w:t>
      </w:r>
      <w:r w:rsidR="00710261" w:rsidRPr="004C7E55">
        <w:rPr>
          <w:rFonts w:hint="eastAsia"/>
          <w:sz w:val="24"/>
          <w:szCs w:val="24"/>
        </w:rPr>
        <w:t>将来不会有好事，</w:t>
      </w:r>
      <w:r w:rsidR="00710261" w:rsidRPr="004C7E55">
        <w:rPr>
          <w:rFonts w:hint="eastAsia"/>
          <w:sz w:val="24"/>
          <w:szCs w:val="24"/>
        </w:rPr>
        <w:t>Q22</w:t>
      </w:r>
      <w:r w:rsidR="00710261" w:rsidRPr="004C7E55">
        <w:rPr>
          <w:rFonts w:hint="eastAsia"/>
          <w:sz w:val="24"/>
          <w:szCs w:val="24"/>
        </w:rPr>
        <w:t>坏事将会发生合并为对未来失去希望；</w:t>
      </w:r>
      <w:r w:rsidR="00710261" w:rsidRPr="004C7E55">
        <w:rPr>
          <w:rFonts w:hint="eastAsia"/>
          <w:sz w:val="24"/>
          <w:szCs w:val="24"/>
        </w:rPr>
        <w:t>Q6</w:t>
      </w:r>
      <w:r w:rsidR="00710261" w:rsidRPr="004C7E55">
        <w:rPr>
          <w:rFonts w:hint="eastAsia"/>
          <w:sz w:val="24"/>
          <w:szCs w:val="24"/>
        </w:rPr>
        <w:t>活动比平时慢，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3</w:t>
      </w:r>
      <w:r w:rsidR="00710261" w:rsidRPr="004C7E55">
        <w:rPr>
          <w:rFonts w:hint="eastAsia"/>
          <w:sz w:val="24"/>
          <w:szCs w:val="24"/>
        </w:rPr>
        <w:t>比平时语速慢合并为迟缓；</w:t>
      </w:r>
      <w:r w:rsidR="00710261" w:rsidRPr="004C7E55">
        <w:rPr>
          <w:rFonts w:hint="eastAsia"/>
          <w:sz w:val="24"/>
          <w:szCs w:val="24"/>
        </w:rPr>
        <w:t>Q1</w:t>
      </w:r>
      <w:r w:rsidR="00710261" w:rsidRPr="004C7E55">
        <w:rPr>
          <w:sz w:val="24"/>
          <w:szCs w:val="24"/>
        </w:rPr>
        <w:t>6</w:t>
      </w:r>
      <w:r w:rsidR="00710261" w:rsidRPr="004C7E55">
        <w:rPr>
          <w:rFonts w:hint="eastAsia"/>
          <w:sz w:val="24"/>
          <w:szCs w:val="24"/>
        </w:rPr>
        <w:t>活着不值得、</w:t>
      </w:r>
      <w:r w:rsidR="00710261" w:rsidRPr="004C7E55">
        <w:rPr>
          <w:rFonts w:hint="eastAsia"/>
          <w:sz w:val="24"/>
          <w:szCs w:val="24"/>
        </w:rPr>
        <w:t>Q17</w:t>
      </w:r>
      <w:r w:rsidR="00710261" w:rsidRPr="004C7E55">
        <w:rPr>
          <w:rFonts w:hint="eastAsia"/>
          <w:sz w:val="24"/>
          <w:szCs w:val="24"/>
        </w:rPr>
        <w:t>想到死亡，</w:t>
      </w:r>
      <w:r w:rsidR="00710261" w:rsidRPr="004C7E55">
        <w:rPr>
          <w:rFonts w:hint="eastAsia"/>
          <w:sz w:val="24"/>
          <w:szCs w:val="24"/>
        </w:rPr>
        <w:t>Q19</w:t>
      </w:r>
      <w:r w:rsidR="00710261" w:rsidRPr="004C7E55">
        <w:rPr>
          <w:rFonts w:hint="eastAsia"/>
          <w:sz w:val="24"/>
          <w:szCs w:val="24"/>
        </w:rPr>
        <w:t>想到自杀合并为自杀意念；</w:t>
      </w:r>
      <w:r w:rsidR="00710261" w:rsidRPr="004C7E55">
        <w:rPr>
          <w:rFonts w:hint="eastAsia"/>
          <w:sz w:val="24"/>
          <w:szCs w:val="24"/>
        </w:rPr>
        <w:t>Q</w:t>
      </w:r>
      <w:r w:rsidR="005E06BD" w:rsidRPr="004C7E55">
        <w:rPr>
          <w:rFonts w:hint="eastAsia"/>
          <w:sz w:val="24"/>
          <w:szCs w:val="24"/>
        </w:rPr>
        <w:t>8</w:t>
      </w:r>
      <w:r w:rsidR="005E06BD" w:rsidRPr="004C7E55">
        <w:rPr>
          <w:rFonts w:hint="eastAsia"/>
          <w:sz w:val="24"/>
          <w:szCs w:val="24"/>
        </w:rPr>
        <w:t>不再是个好人</w:t>
      </w:r>
      <w:r w:rsidR="00710261" w:rsidRPr="004C7E55">
        <w:rPr>
          <w:rFonts w:hint="eastAsia"/>
          <w:sz w:val="24"/>
          <w:szCs w:val="24"/>
        </w:rPr>
        <w:t>、</w:t>
      </w:r>
      <w:r w:rsidR="00710261" w:rsidRPr="004C7E55">
        <w:rPr>
          <w:rFonts w:hint="eastAsia"/>
          <w:sz w:val="24"/>
          <w:szCs w:val="24"/>
        </w:rPr>
        <w:t>Q9</w:t>
      </w:r>
      <w:r w:rsidR="00710261" w:rsidRPr="004C7E55">
        <w:rPr>
          <w:rFonts w:hint="eastAsia"/>
          <w:sz w:val="24"/>
          <w:szCs w:val="24"/>
        </w:rPr>
        <w:t>那些不是我做错的事也感到自责，</w:t>
      </w:r>
      <w:r w:rsidR="00710261" w:rsidRPr="004C7E55">
        <w:rPr>
          <w:rFonts w:hint="eastAsia"/>
          <w:sz w:val="24"/>
          <w:szCs w:val="24"/>
        </w:rPr>
        <w:t>Q2</w:t>
      </w:r>
      <w:r w:rsidR="00710261" w:rsidRPr="004C7E55">
        <w:rPr>
          <w:sz w:val="24"/>
          <w:szCs w:val="24"/>
        </w:rPr>
        <w:t>4</w:t>
      </w:r>
      <w:r w:rsidR="00710261" w:rsidRPr="004C7E55">
        <w:rPr>
          <w:rFonts w:hint="eastAsia"/>
          <w:sz w:val="24"/>
          <w:szCs w:val="24"/>
        </w:rPr>
        <w:t>认为自己是坏人合并为内疚自责。</w:t>
      </w:r>
      <w:r w:rsidR="00710261" w:rsidRPr="004C7E55">
        <w:rPr>
          <w:sz w:val="24"/>
          <w:szCs w:val="24"/>
        </w:rPr>
        <w:t xml:space="preserve"> S</w:t>
      </w:r>
      <w:r w:rsidR="005E06BD" w:rsidRPr="004C7E55">
        <w:rPr>
          <w:sz w:val="24"/>
          <w:szCs w:val="24"/>
        </w:rPr>
        <w:t>DS</w:t>
      </w:r>
      <w:r w:rsidR="005E06BD"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17</w:t>
      </w:r>
      <w:r w:rsidR="005B2B93" w:rsidRPr="004C7E55">
        <w:rPr>
          <w:rFonts w:hint="eastAsia"/>
          <w:sz w:val="24"/>
          <w:szCs w:val="24"/>
        </w:rPr>
        <w:t>我觉得自己是个有用的人</w:t>
      </w:r>
      <w:r w:rsidR="005B2B93" w:rsidRPr="004C7E55">
        <w:rPr>
          <w:rFonts w:hint="eastAsia"/>
          <w:sz w:val="24"/>
          <w:szCs w:val="24"/>
        </w:rPr>
        <w:t>,</w:t>
      </w:r>
      <w:r w:rsidR="005B2B93" w:rsidRPr="004C7E55">
        <w:rPr>
          <w:rFonts w:hint="eastAsia"/>
          <w:sz w:val="24"/>
          <w:szCs w:val="24"/>
        </w:rPr>
        <w:t>有人需要我</w:t>
      </w:r>
      <w:r w:rsidR="005B2B93" w:rsidRPr="004C7E55">
        <w:rPr>
          <w:rFonts w:hint="eastAsia"/>
          <w:sz w:val="24"/>
          <w:szCs w:val="24"/>
        </w:rPr>
        <w:t>(</w:t>
      </w:r>
      <w:r w:rsidR="005B2B93" w:rsidRPr="004C7E55">
        <w:rPr>
          <w:rFonts w:hint="eastAsia"/>
          <w:sz w:val="24"/>
          <w:szCs w:val="24"/>
        </w:rPr>
        <w:t>无用感</w:t>
      </w:r>
      <w:r w:rsidR="005B2B93" w:rsidRPr="004C7E55">
        <w:rPr>
          <w:rFonts w:hint="eastAsia"/>
          <w:sz w:val="24"/>
          <w:szCs w:val="24"/>
        </w:rPr>
        <w:t>)</w:t>
      </w:r>
      <w:r w:rsidR="005B2B93" w:rsidRPr="004C7E55">
        <w:rPr>
          <w:rFonts w:hint="eastAsia"/>
          <w:sz w:val="24"/>
          <w:szCs w:val="24"/>
        </w:rPr>
        <w:t>，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19</w:t>
      </w:r>
      <w:r w:rsidR="005B2B93" w:rsidRPr="004C7E55">
        <w:rPr>
          <w:rFonts w:hint="eastAsia"/>
          <w:sz w:val="24"/>
          <w:szCs w:val="24"/>
        </w:rPr>
        <w:t>我认为如果我死了</w:t>
      </w:r>
      <w:r w:rsidR="005B2B93" w:rsidRPr="004C7E55">
        <w:rPr>
          <w:rFonts w:hint="eastAsia"/>
          <w:sz w:val="24"/>
          <w:szCs w:val="24"/>
        </w:rPr>
        <w:t>,</w:t>
      </w:r>
      <w:r w:rsidR="005B2B93" w:rsidRPr="004C7E55">
        <w:rPr>
          <w:rFonts w:hint="eastAsia"/>
          <w:sz w:val="24"/>
          <w:szCs w:val="24"/>
        </w:rPr>
        <w:t>别人会过得好些</w:t>
      </w:r>
      <w:r w:rsidR="005B2B93" w:rsidRPr="004C7E55">
        <w:rPr>
          <w:rFonts w:hint="eastAsia"/>
          <w:sz w:val="24"/>
          <w:szCs w:val="24"/>
        </w:rPr>
        <w:t>(</w:t>
      </w:r>
      <w:r w:rsidR="005B2B93" w:rsidRPr="004C7E55">
        <w:rPr>
          <w:rFonts w:hint="eastAsia"/>
          <w:sz w:val="24"/>
          <w:szCs w:val="24"/>
        </w:rPr>
        <w:t>无价值感</w:t>
      </w:r>
      <w:r w:rsidR="005B2B93" w:rsidRPr="004C7E55">
        <w:rPr>
          <w:rFonts w:hint="eastAsia"/>
          <w:sz w:val="24"/>
          <w:szCs w:val="24"/>
        </w:rPr>
        <w:t>)</w:t>
      </w:r>
      <w:r w:rsidR="005B2B93" w:rsidRPr="004C7E55">
        <w:rPr>
          <w:rFonts w:hint="eastAsia"/>
          <w:sz w:val="24"/>
          <w:szCs w:val="24"/>
        </w:rPr>
        <w:t>合并为无价值感。</w:t>
      </w:r>
      <w:r w:rsidR="005B2B93" w:rsidRPr="004C7E55">
        <w:rPr>
          <w:rFonts w:hint="eastAsia"/>
          <w:sz w:val="24"/>
          <w:szCs w:val="24"/>
        </w:rPr>
        <w:t>B</w:t>
      </w:r>
      <w:r w:rsidR="005B2B93" w:rsidRPr="004C7E55">
        <w:rPr>
          <w:sz w:val="24"/>
          <w:szCs w:val="24"/>
        </w:rPr>
        <w:t>DI-</w:t>
      </w:r>
      <w:r w:rsidR="005B2B93" w:rsidRPr="004C7E55">
        <w:rPr>
          <w:rFonts w:hint="eastAsia"/>
          <w:sz w:val="24"/>
          <w:szCs w:val="24"/>
        </w:rPr>
        <w:t>II</w:t>
      </w:r>
      <w:r w:rsidR="005B2B93" w:rsidRPr="004C7E55">
        <w:rPr>
          <w:rFonts w:hint="eastAsia"/>
          <w:sz w:val="24"/>
          <w:szCs w:val="24"/>
        </w:rPr>
        <w:t>的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5</w:t>
      </w:r>
      <w:r w:rsidR="005B2B93" w:rsidRPr="004C7E55">
        <w:rPr>
          <w:rFonts w:hint="eastAsia"/>
          <w:sz w:val="24"/>
          <w:szCs w:val="24"/>
        </w:rPr>
        <w:t>内疚感，</w:t>
      </w:r>
      <w:r w:rsidR="00710261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8</w:t>
      </w:r>
      <w:r w:rsidR="005B2B93" w:rsidRPr="004C7E55">
        <w:rPr>
          <w:rFonts w:hint="eastAsia"/>
          <w:sz w:val="24"/>
          <w:szCs w:val="24"/>
        </w:rPr>
        <w:t>自责合并为自责。中学生抑郁量表（王极盛编制）（</w:t>
      </w:r>
      <w:r w:rsidR="005B2B93" w:rsidRPr="004C7E55">
        <w:rPr>
          <w:rFonts w:hint="eastAsia"/>
          <w:sz w:val="24"/>
          <w:szCs w:val="24"/>
        </w:rPr>
        <w:t>cssds</w:t>
      </w:r>
      <w:r w:rsidR="005B2B93" w:rsidRPr="004C7E55">
        <w:rPr>
          <w:rFonts w:hint="eastAsia"/>
          <w:sz w:val="24"/>
          <w:szCs w:val="24"/>
        </w:rPr>
        <w:t>）的</w:t>
      </w:r>
      <w:r w:rsidR="00C62DEE" w:rsidRPr="004C7E55">
        <w:rPr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4</w:t>
      </w:r>
      <w:r w:rsidR="005B2B93" w:rsidRPr="004C7E55">
        <w:rPr>
          <w:rFonts w:hint="eastAsia"/>
          <w:sz w:val="24"/>
          <w:szCs w:val="24"/>
        </w:rPr>
        <w:t>我对学习没有兴趣，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8</w:t>
      </w:r>
      <w:r w:rsidR="005B2B93" w:rsidRPr="004C7E55">
        <w:rPr>
          <w:rFonts w:hint="eastAsia"/>
          <w:sz w:val="24"/>
          <w:szCs w:val="24"/>
        </w:rPr>
        <w:t>我觉得学习枯燥无味合并为无学习兴趣。</w:t>
      </w:r>
      <w:r w:rsidR="005B2B93" w:rsidRPr="004C7E55">
        <w:rPr>
          <w:sz w:val="24"/>
          <w:szCs w:val="24"/>
        </w:rPr>
        <w:t>DSRSC</w:t>
      </w:r>
      <w:r w:rsidR="005B2B93" w:rsidRPr="004C7E55">
        <w:rPr>
          <w:rFonts w:hint="eastAsia"/>
          <w:sz w:val="24"/>
          <w:szCs w:val="24"/>
        </w:rPr>
        <w:t>的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2</w:t>
      </w:r>
      <w:r w:rsidR="005B2B93" w:rsidRPr="004C7E55">
        <w:rPr>
          <w:rFonts w:hint="eastAsia"/>
          <w:sz w:val="24"/>
          <w:szCs w:val="24"/>
        </w:rPr>
        <w:t>我睡得很香和</w:t>
      </w:r>
      <w:r w:rsidR="00C62DEE" w:rsidRPr="004C7E55">
        <w:rPr>
          <w:rFonts w:hint="eastAsia"/>
          <w:sz w:val="24"/>
          <w:szCs w:val="24"/>
        </w:rPr>
        <w:t>Q</w:t>
      </w:r>
      <w:r w:rsidR="005B2B93" w:rsidRPr="004C7E55">
        <w:rPr>
          <w:rFonts w:hint="eastAsia"/>
          <w:sz w:val="24"/>
          <w:szCs w:val="24"/>
        </w:rPr>
        <w:t>1</w:t>
      </w:r>
      <w:r w:rsidR="005B2B93" w:rsidRPr="004C7E55">
        <w:rPr>
          <w:sz w:val="24"/>
          <w:szCs w:val="24"/>
        </w:rPr>
        <w:t>4</w:t>
      </w:r>
      <w:r w:rsidR="005B2B93" w:rsidRPr="004C7E55">
        <w:rPr>
          <w:rFonts w:hint="eastAsia"/>
          <w:sz w:val="24"/>
          <w:szCs w:val="24"/>
        </w:rPr>
        <w:t>我做噩梦合并为睡眠质量。</w:t>
      </w:r>
    </w:p>
    <w:p w14:paraId="36A4C71B" w14:textId="77777777" w:rsidR="00071142" w:rsidRPr="004C7E55" w:rsidRDefault="00071142" w:rsidP="004C7E55">
      <w:pPr>
        <w:spacing w:line="312" w:lineRule="auto"/>
        <w:rPr>
          <w:rFonts w:hint="eastAsia"/>
          <w:sz w:val="24"/>
          <w:szCs w:val="24"/>
        </w:rPr>
      </w:pPr>
    </w:p>
    <w:p w14:paraId="0E870D1A" w14:textId="1FD66212" w:rsidR="00556AF6" w:rsidRPr="00071142" w:rsidRDefault="00917AFB" w:rsidP="004C7E55">
      <w:pPr>
        <w:spacing w:line="312" w:lineRule="auto"/>
        <w:rPr>
          <w:b/>
          <w:bCs/>
          <w:sz w:val="24"/>
          <w:szCs w:val="24"/>
          <w:rPrChange w:id="42" w:author="Chuan-Peng Hu" w:date="2022-10-27T16:07:00Z">
            <w:rPr>
              <w:sz w:val="24"/>
              <w:szCs w:val="24"/>
            </w:rPr>
          </w:rPrChange>
        </w:rPr>
      </w:pPr>
      <w:ins w:id="43" w:author="Chuan-Peng Hu" w:date="2022-10-27T16:07:00Z">
        <w:r>
          <w:rPr>
            <w:b/>
            <w:bCs/>
            <w:sz w:val="24"/>
            <w:szCs w:val="24"/>
          </w:rPr>
          <w:t>2.</w:t>
        </w:r>
      </w:ins>
      <w:r w:rsidR="00556AF6" w:rsidRPr="00071142">
        <w:rPr>
          <w:b/>
          <w:bCs/>
          <w:sz w:val="24"/>
          <w:szCs w:val="24"/>
          <w:rPrChange w:id="44" w:author="Chuan-Peng Hu" w:date="2022-10-27T16:07:00Z">
            <w:rPr>
              <w:sz w:val="24"/>
              <w:szCs w:val="24"/>
            </w:rPr>
          </w:rPrChange>
        </w:rPr>
        <w:t>4</w:t>
      </w:r>
      <w:r w:rsidR="00556AF6" w:rsidRPr="00071142">
        <w:rPr>
          <w:rFonts w:hint="eastAsia"/>
          <w:b/>
          <w:bCs/>
          <w:sz w:val="24"/>
          <w:szCs w:val="24"/>
          <w:rPrChange w:id="45" w:author="Chuan-Peng Hu" w:date="2022-10-27T16:07:00Z">
            <w:rPr>
              <w:rFonts w:hint="eastAsia"/>
              <w:sz w:val="24"/>
              <w:szCs w:val="24"/>
            </w:rPr>
          </w:rPrChange>
        </w:rPr>
        <w:t>内容分析</w:t>
      </w:r>
    </w:p>
    <w:p w14:paraId="0B18397A" w14:textId="44441A1F" w:rsidR="0003436D" w:rsidRPr="004C7E55" w:rsidRDefault="00BE0EC5" w:rsidP="004C7E55">
      <w:pPr>
        <w:spacing w:line="312" w:lineRule="auto"/>
        <w:ind w:firstLine="557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这一步我们</w:t>
      </w:r>
      <w:r w:rsidR="00C62DEE" w:rsidRPr="004C7E55">
        <w:rPr>
          <w:rFonts w:hint="eastAsia"/>
          <w:sz w:val="24"/>
          <w:szCs w:val="24"/>
        </w:rPr>
        <w:t>对不同抑郁量表之间所测量的</w:t>
      </w:r>
      <w:r w:rsidR="0003436D" w:rsidRPr="004C7E55">
        <w:rPr>
          <w:rFonts w:hint="eastAsia"/>
          <w:sz w:val="24"/>
          <w:szCs w:val="24"/>
        </w:rPr>
        <w:t>项目</w:t>
      </w:r>
      <w:r w:rsidR="00C62DEE" w:rsidRPr="004C7E55">
        <w:rPr>
          <w:rFonts w:hint="eastAsia"/>
          <w:sz w:val="24"/>
          <w:szCs w:val="24"/>
        </w:rPr>
        <w:t>重叠程度进行了检查，</w:t>
      </w:r>
      <w:r w:rsidR="003F76B5" w:rsidRPr="004C7E55">
        <w:rPr>
          <w:rFonts w:hint="eastAsia"/>
          <w:sz w:val="24"/>
          <w:szCs w:val="24"/>
        </w:rPr>
        <w:t>在此步骤</w:t>
      </w:r>
      <w:r w:rsidR="003D0F7D" w:rsidRPr="004C7E55">
        <w:rPr>
          <w:rFonts w:hint="eastAsia"/>
          <w:sz w:val="24"/>
          <w:szCs w:val="24"/>
        </w:rPr>
        <w:t>我们</w:t>
      </w:r>
      <w:r w:rsidR="003F76B5" w:rsidRPr="004C7E55">
        <w:rPr>
          <w:rFonts w:hint="eastAsia"/>
          <w:sz w:val="24"/>
          <w:szCs w:val="24"/>
        </w:rPr>
        <w:t>采用了一个能够</w:t>
      </w:r>
      <w:r w:rsidR="0003436D" w:rsidRPr="004C7E55">
        <w:rPr>
          <w:rFonts w:hint="eastAsia"/>
          <w:sz w:val="24"/>
          <w:szCs w:val="24"/>
        </w:rPr>
        <w:t>保留</w:t>
      </w:r>
      <w:r w:rsidR="003F76B5" w:rsidRPr="004C7E55">
        <w:rPr>
          <w:rFonts w:hint="eastAsia"/>
          <w:sz w:val="24"/>
          <w:szCs w:val="24"/>
        </w:rPr>
        <w:t>更多信息的做法。</w:t>
      </w:r>
      <w:r w:rsidR="003F76B5" w:rsidRPr="004C7E55">
        <w:rPr>
          <w:sz w:val="24"/>
          <w:szCs w:val="24"/>
        </w:rPr>
        <w:t>E</w:t>
      </w:r>
      <w:r w:rsidR="003F76B5" w:rsidRPr="004C7E55">
        <w:rPr>
          <w:rFonts w:hint="eastAsia"/>
          <w:sz w:val="24"/>
          <w:szCs w:val="24"/>
        </w:rPr>
        <w:t>iko</w:t>
      </w:r>
      <w:ins w:id="46" w:author="Chuan-Peng Hu" w:date="2022-10-27T16:07:00Z">
        <w:r w:rsidR="00A35EA5">
          <w:rPr>
            <w:sz w:val="24"/>
            <w:szCs w:val="24"/>
          </w:rPr>
          <w:t xml:space="preserve"> (2017)</w:t>
        </w:r>
      </w:ins>
      <w:r w:rsidR="003F76B5" w:rsidRPr="004C7E55">
        <w:rPr>
          <w:rFonts w:hint="eastAsia"/>
          <w:sz w:val="24"/>
          <w:szCs w:val="24"/>
        </w:rPr>
        <w:t>的做法是在</w:t>
      </w:r>
      <w:r w:rsidR="0003436D" w:rsidRPr="004C7E55">
        <w:rPr>
          <w:rFonts w:hint="eastAsia"/>
          <w:sz w:val="24"/>
          <w:szCs w:val="24"/>
        </w:rPr>
        <w:t>使用</w:t>
      </w:r>
      <w:r w:rsidR="003F76B5" w:rsidRPr="004C7E55">
        <w:rPr>
          <w:rFonts w:hint="eastAsia"/>
          <w:sz w:val="24"/>
          <w:szCs w:val="24"/>
        </w:rPr>
        <w:t>大致相同的词汇时就认为项目是相等的</w:t>
      </w:r>
      <w:r w:rsidR="0003436D" w:rsidRPr="004C7E55">
        <w:rPr>
          <w:rFonts w:hint="eastAsia"/>
          <w:sz w:val="24"/>
          <w:szCs w:val="24"/>
        </w:rPr>
        <w:t>，</w:t>
      </w:r>
      <w:r w:rsidR="003F76B5" w:rsidRPr="004C7E55">
        <w:rPr>
          <w:rFonts w:hint="eastAsia"/>
          <w:sz w:val="24"/>
          <w:szCs w:val="24"/>
        </w:rPr>
        <w:t>如“感觉悲伤”</w:t>
      </w:r>
      <w:r w:rsidR="003F76B5" w:rsidRPr="004C7E55">
        <w:rPr>
          <w:rFonts w:hint="eastAsia"/>
          <w:sz w:val="24"/>
          <w:szCs w:val="24"/>
        </w:rPr>
        <w:t>(IDS)</w:t>
      </w:r>
      <w:r w:rsidR="003F76B5" w:rsidRPr="004C7E55">
        <w:rPr>
          <w:rFonts w:hint="eastAsia"/>
          <w:sz w:val="24"/>
          <w:szCs w:val="24"/>
        </w:rPr>
        <w:t>，“感觉抑郁”</w:t>
      </w:r>
      <w:r w:rsidR="003F76B5" w:rsidRPr="004C7E55">
        <w:rPr>
          <w:rFonts w:hint="eastAsia"/>
          <w:sz w:val="24"/>
          <w:szCs w:val="24"/>
        </w:rPr>
        <w:t>(HRSD)</w:t>
      </w:r>
      <w:r w:rsidR="003F76B5" w:rsidRPr="004C7E55">
        <w:rPr>
          <w:rFonts w:hint="eastAsia"/>
          <w:sz w:val="24"/>
          <w:szCs w:val="24"/>
        </w:rPr>
        <w:t>和“感觉忧郁”</w:t>
      </w:r>
      <w:r w:rsidR="003F76B5" w:rsidRPr="004C7E55">
        <w:rPr>
          <w:rFonts w:hint="eastAsia"/>
          <w:sz w:val="24"/>
          <w:szCs w:val="24"/>
        </w:rPr>
        <w:t>(SDS)</w:t>
      </w:r>
      <w:r w:rsidR="003F76B5" w:rsidRPr="004C7E55">
        <w:rPr>
          <w:rFonts w:hint="eastAsia"/>
          <w:sz w:val="24"/>
          <w:szCs w:val="24"/>
        </w:rPr>
        <w:t>，或者大致相反的词，如“悲观”</w:t>
      </w:r>
      <w:r w:rsidR="003F76B5" w:rsidRPr="004C7E55">
        <w:rPr>
          <w:rFonts w:hint="eastAsia"/>
          <w:sz w:val="24"/>
          <w:szCs w:val="24"/>
        </w:rPr>
        <w:t>(IDS, BDI, MADRS)</w:t>
      </w:r>
      <w:r w:rsidR="003F76B5" w:rsidRPr="004C7E55">
        <w:rPr>
          <w:rFonts w:hint="eastAsia"/>
          <w:sz w:val="24"/>
          <w:szCs w:val="24"/>
        </w:rPr>
        <w:t>和“对未来充满希望”</w:t>
      </w:r>
      <w:r w:rsidR="003F76B5" w:rsidRPr="004C7E55">
        <w:rPr>
          <w:rFonts w:hint="eastAsia"/>
          <w:sz w:val="24"/>
          <w:szCs w:val="24"/>
        </w:rPr>
        <w:t>(SDS, CES-D)</w:t>
      </w:r>
      <w:r w:rsidR="003D0F7D" w:rsidRPr="004C7E55">
        <w:rPr>
          <w:rFonts w:hint="eastAsia"/>
          <w:sz w:val="24"/>
          <w:szCs w:val="24"/>
        </w:rPr>
        <w:t>，</w:t>
      </w:r>
      <w:r w:rsidR="003F76B5" w:rsidRPr="004C7E55">
        <w:rPr>
          <w:rFonts w:hint="eastAsia"/>
          <w:sz w:val="24"/>
          <w:szCs w:val="24"/>
        </w:rPr>
        <w:t>他将</w:t>
      </w:r>
      <w:r w:rsidR="003D0F7D" w:rsidRPr="004C7E55">
        <w:rPr>
          <w:rFonts w:hint="eastAsia"/>
          <w:sz w:val="24"/>
          <w:szCs w:val="24"/>
        </w:rPr>
        <w:t>悲伤、抑郁、忧郁等诸多描述抑郁情绪的词汇归结为一个症状</w:t>
      </w:r>
      <w:r w:rsidR="003F76B5" w:rsidRPr="004C7E55">
        <w:rPr>
          <w:rFonts w:hint="eastAsia"/>
          <w:sz w:val="24"/>
          <w:szCs w:val="24"/>
        </w:rPr>
        <w:t>“</w:t>
      </w:r>
      <w:r w:rsidR="003F76B5" w:rsidRPr="004C7E55">
        <w:rPr>
          <w:rFonts w:hint="eastAsia"/>
          <w:sz w:val="24"/>
          <w:szCs w:val="24"/>
        </w:rPr>
        <w:t>sadmood</w:t>
      </w:r>
      <w:r w:rsidR="003F76B5" w:rsidRPr="004C7E55">
        <w:rPr>
          <w:rFonts w:hint="eastAsia"/>
          <w:sz w:val="24"/>
          <w:szCs w:val="24"/>
        </w:rPr>
        <w:t>”</w:t>
      </w:r>
      <w:r w:rsidR="003D0F7D" w:rsidRPr="004C7E55">
        <w:rPr>
          <w:rFonts w:hint="eastAsia"/>
          <w:sz w:val="24"/>
          <w:szCs w:val="24"/>
        </w:rPr>
        <w:t>。</w:t>
      </w:r>
      <w:r w:rsidR="00456383" w:rsidRPr="004C7E55">
        <w:rPr>
          <w:rFonts w:hint="eastAsia"/>
          <w:sz w:val="24"/>
          <w:szCs w:val="24"/>
        </w:rPr>
        <w:t>而在中文语境中，悲伤、抑郁、忧郁等词汇还是有较大区别的。</w:t>
      </w:r>
      <w:r w:rsidR="00A65407" w:rsidRPr="004C7E55">
        <w:rPr>
          <w:rFonts w:hint="eastAsia"/>
          <w:sz w:val="24"/>
          <w:szCs w:val="24"/>
        </w:rPr>
        <w:t>简单的将其都归为</w:t>
      </w:r>
      <w:r w:rsidR="00C62DEE" w:rsidRPr="004C7E55">
        <w:rPr>
          <w:rFonts w:hint="eastAsia"/>
          <w:sz w:val="24"/>
          <w:szCs w:val="24"/>
        </w:rPr>
        <w:t>“</w:t>
      </w:r>
      <w:r w:rsidR="00C62DEE" w:rsidRPr="004C7E55">
        <w:rPr>
          <w:rFonts w:hint="eastAsia"/>
          <w:sz w:val="24"/>
          <w:szCs w:val="24"/>
        </w:rPr>
        <w:t>sadmood</w:t>
      </w:r>
      <w:r w:rsidR="00C62DEE" w:rsidRPr="004C7E55">
        <w:rPr>
          <w:rFonts w:hint="eastAsia"/>
          <w:sz w:val="24"/>
          <w:szCs w:val="24"/>
        </w:rPr>
        <w:t>”</w:t>
      </w:r>
      <w:r w:rsidR="00A65407" w:rsidRPr="004C7E55">
        <w:rPr>
          <w:rFonts w:hint="eastAsia"/>
          <w:sz w:val="24"/>
          <w:szCs w:val="24"/>
        </w:rPr>
        <w:t>则会丢失很</w:t>
      </w:r>
      <w:r w:rsidR="00456383" w:rsidRPr="004C7E55">
        <w:rPr>
          <w:rFonts w:hint="eastAsia"/>
          <w:sz w:val="24"/>
          <w:szCs w:val="24"/>
        </w:rPr>
        <w:t>多</w:t>
      </w:r>
      <w:r w:rsidR="00A65407" w:rsidRPr="004C7E55">
        <w:rPr>
          <w:rFonts w:hint="eastAsia"/>
          <w:sz w:val="24"/>
          <w:szCs w:val="24"/>
        </w:rPr>
        <w:t>信息，无法区分具体包含了那些症状。</w:t>
      </w:r>
      <w:r w:rsidR="00C62DEE" w:rsidRPr="004C7E55">
        <w:rPr>
          <w:rFonts w:hint="eastAsia"/>
          <w:sz w:val="24"/>
          <w:szCs w:val="24"/>
        </w:rPr>
        <w:t>因此关于抑郁情绪的</w:t>
      </w:r>
      <w:r w:rsidR="0003436D" w:rsidRPr="004C7E55">
        <w:rPr>
          <w:rFonts w:hint="eastAsia"/>
          <w:sz w:val="24"/>
          <w:szCs w:val="24"/>
        </w:rPr>
        <w:t>症状</w:t>
      </w:r>
      <w:r w:rsidR="00C62DEE" w:rsidRPr="004C7E55">
        <w:rPr>
          <w:rFonts w:hint="eastAsia"/>
          <w:sz w:val="24"/>
          <w:szCs w:val="24"/>
        </w:rPr>
        <w:t>我们全部进行了保留，最后</w:t>
      </w:r>
      <w:r w:rsidR="007F1F54" w:rsidRPr="004C7E55">
        <w:rPr>
          <w:rFonts w:hint="eastAsia"/>
          <w:sz w:val="24"/>
          <w:szCs w:val="24"/>
        </w:rPr>
        <w:t>结果</w:t>
      </w:r>
      <w:r w:rsidR="00C62DEE" w:rsidRPr="004C7E55">
        <w:rPr>
          <w:rFonts w:hint="eastAsia"/>
          <w:sz w:val="24"/>
          <w:szCs w:val="24"/>
        </w:rPr>
        <w:t>包括了</w:t>
      </w:r>
      <w:r w:rsidR="0003436D" w:rsidRPr="004C7E55">
        <w:rPr>
          <w:rFonts w:hint="eastAsia"/>
          <w:sz w:val="24"/>
          <w:szCs w:val="24"/>
        </w:rPr>
        <w:t>抑郁情绪这个复合症状，以及忧郁、情绪低沉</w:t>
      </w:r>
      <w:r w:rsidR="0003436D" w:rsidRPr="004C7E55">
        <w:rPr>
          <w:rFonts w:hint="eastAsia"/>
          <w:sz w:val="24"/>
          <w:szCs w:val="24"/>
        </w:rPr>
        <w:t>/</w:t>
      </w:r>
      <w:r w:rsidR="0003436D" w:rsidRPr="004C7E55">
        <w:rPr>
          <w:rFonts w:hint="eastAsia"/>
          <w:sz w:val="24"/>
          <w:szCs w:val="24"/>
        </w:rPr>
        <w:t>容易高兴、悲哀、痛苦（不开心）这些特殊症状。除抑郁情绪以外，其他的项目我们则也是</w:t>
      </w:r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只有题目所测量内容明显相同时才不将其进行区分。</w:t>
      </w:r>
    </w:p>
    <w:p w14:paraId="4334591C" w14:textId="3824186A" w:rsidR="00C62DEE" w:rsidRPr="004C7E55" w:rsidRDefault="00C62DEE" w:rsidP="004C7E55">
      <w:pPr>
        <w:spacing w:line="312" w:lineRule="auto"/>
        <w:ind w:firstLineChars="200" w:firstLine="480"/>
        <w:rPr>
          <w:color w:val="2A2B2E"/>
          <w:sz w:val="24"/>
          <w:szCs w:val="24"/>
          <w:shd w:val="clear" w:color="auto" w:fill="FFFFFF"/>
        </w:rPr>
      </w:pPr>
      <w:r w:rsidRPr="004C7E55">
        <w:rPr>
          <w:rFonts w:hint="eastAsia"/>
          <w:sz w:val="24"/>
          <w:szCs w:val="24"/>
        </w:rPr>
        <w:t>其次，</w:t>
      </w:r>
      <w:r w:rsidR="0003436D" w:rsidRPr="004C7E55">
        <w:rPr>
          <w:rFonts w:hint="eastAsia"/>
          <w:sz w:val="24"/>
          <w:szCs w:val="24"/>
        </w:rPr>
        <w:t>我们最终的结果同时保留了复合症状和特殊症状。</w:t>
      </w:r>
      <w:r w:rsidR="0003436D" w:rsidRPr="004C7E55">
        <w:rPr>
          <w:rFonts w:hint="eastAsia"/>
          <w:color w:val="2A2B2E"/>
          <w:sz w:val="24"/>
          <w:szCs w:val="24"/>
          <w:shd w:val="clear" w:color="auto" w:fill="FFFFFF"/>
        </w:rPr>
        <w:t>例如“食欲变化”就属于一个复合症状，“食欲增加”以及“食欲降低”则属于特殊症状。</w:t>
      </w:r>
      <w:r w:rsidR="00BE0EC5" w:rsidRPr="004C7E55">
        <w:rPr>
          <w:sz w:val="24"/>
          <w:szCs w:val="24"/>
        </w:rPr>
        <w:t>E</w:t>
      </w:r>
      <w:r w:rsidR="00BE0EC5" w:rsidRPr="004C7E55">
        <w:rPr>
          <w:rFonts w:hint="eastAsia"/>
          <w:sz w:val="24"/>
          <w:szCs w:val="24"/>
        </w:rPr>
        <w:t>iko</w:t>
      </w:r>
      <w:r w:rsidR="00BE0EC5" w:rsidRPr="004C7E55">
        <w:rPr>
          <w:rFonts w:hint="eastAsia"/>
          <w:sz w:val="24"/>
          <w:szCs w:val="24"/>
        </w:rPr>
        <w:t>的结果最终没有保留复合症状</w:t>
      </w:r>
      <w:r w:rsidR="007F1F54" w:rsidRPr="004C7E55">
        <w:rPr>
          <w:rFonts w:hint="eastAsia"/>
          <w:sz w:val="24"/>
          <w:szCs w:val="24"/>
        </w:rPr>
        <w:t>而</w:t>
      </w:r>
      <w:r w:rsidR="00BE0EC5" w:rsidRPr="004C7E55">
        <w:rPr>
          <w:rFonts w:hint="eastAsia"/>
          <w:sz w:val="24"/>
          <w:szCs w:val="24"/>
        </w:rPr>
        <w:t>只有特殊症状，这样会导致部分量表的题目对应很难确定</w:t>
      </w:r>
      <w:r w:rsidR="007F1F54" w:rsidRPr="004C7E55">
        <w:rPr>
          <w:rFonts w:hint="eastAsia"/>
          <w:sz w:val="24"/>
          <w:szCs w:val="24"/>
        </w:rPr>
        <w:t>其属于哪一个症状</w:t>
      </w:r>
      <w:r w:rsidR="00BE0EC5" w:rsidRPr="004C7E55">
        <w:rPr>
          <w:rFonts w:hint="eastAsia"/>
          <w:sz w:val="24"/>
          <w:szCs w:val="24"/>
        </w:rPr>
        <w:t>。例如他认为内疚和无价值是某一个复合症状下的两个特殊症状。</w:t>
      </w:r>
      <w:r w:rsidR="00BE0EC5" w:rsidRPr="004C7E55">
        <w:rPr>
          <w:rFonts w:hint="eastAsia"/>
          <w:color w:val="2A2B2E"/>
          <w:sz w:val="24"/>
          <w:szCs w:val="24"/>
          <w:shd w:val="clear" w:color="auto" w:fill="FFFFFF"/>
        </w:rPr>
        <w:t>但是并没有提供这两个特殊症状之上的复合症状叫什么，亦无法确定</w:t>
      </w:r>
      <w:r w:rsidR="00BE0EC5" w:rsidRPr="004C7E55">
        <w:rPr>
          <w:rFonts w:hint="eastAsia"/>
          <w:color w:val="2A2B2E"/>
          <w:sz w:val="24"/>
          <w:szCs w:val="24"/>
          <w:shd w:val="clear" w:color="auto" w:fill="FFFFFF"/>
        </w:rPr>
        <w:lastRenderedPageBreak/>
        <w:t>具体哪个题目对应到了这两个症状。</w:t>
      </w:r>
      <w:r w:rsidR="00EC2BAF" w:rsidRPr="004C7E55">
        <w:rPr>
          <w:rFonts w:hint="eastAsia"/>
          <w:sz w:val="24"/>
          <w:szCs w:val="24"/>
        </w:rPr>
        <w:t>在此阶段我们是小组内四个人均先独立完成，之后整合后再进行讨论，对四人有分歧的项目进行确定，</w:t>
      </w:r>
      <w:r w:rsidR="00A65407" w:rsidRPr="004C7E55">
        <w:rPr>
          <w:rFonts w:hint="eastAsia"/>
          <w:sz w:val="24"/>
          <w:szCs w:val="24"/>
        </w:rPr>
        <w:t>多次讨论</w:t>
      </w:r>
      <w:r w:rsidR="00EC2BAF" w:rsidRPr="004C7E55">
        <w:rPr>
          <w:rFonts w:hint="eastAsia"/>
          <w:sz w:val="24"/>
          <w:szCs w:val="24"/>
        </w:rPr>
        <w:t>后形成了</w:t>
      </w:r>
      <w:r w:rsidR="00A65407" w:rsidRPr="004C7E55">
        <w:rPr>
          <w:rFonts w:hint="eastAsia"/>
          <w:sz w:val="24"/>
          <w:szCs w:val="24"/>
        </w:rPr>
        <w:t>最</w:t>
      </w:r>
      <w:r w:rsidR="00EC2BAF" w:rsidRPr="004C7E55">
        <w:rPr>
          <w:rFonts w:hint="eastAsia"/>
          <w:sz w:val="24"/>
          <w:szCs w:val="24"/>
        </w:rPr>
        <w:t>终</w:t>
      </w:r>
      <w:r w:rsidR="00A65407" w:rsidRPr="004C7E55">
        <w:rPr>
          <w:rFonts w:hint="eastAsia"/>
          <w:sz w:val="24"/>
          <w:szCs w:val="24"/>
        </w:rPr>
        <w:t>结果</w:t>
      </w:r>
      <w:r w:rsidR="00EC2BAF" w:rsidRPr="004C7E55">
        <w:rPr>
          <w:rFonts w:hint="eastAsia"/>
          <w:sz w:val="24"/>
          <w:szCs w:val="24"/>
        </w:rPr>
        <w:t>。</w:t>
      </w:r>
    </w:p>
    <w:p w14:paraId="0EAA946F" w14:textId="749F2D3B" w:rsidR="00C62DEE" w:rsidRPr="004C7E55" w:rsidRDefault="00A35EA5" w:rsidP="004C7E55">
      <w:pPr>
        <w:spacing w:line="312" w:lineRule="auto"/>
        <w:rPr>
          <w:sz w:val="24"/>
          <w:szCs w:val="24"/>
        </w:rPr>
      </w:pPr>
      <w:ins w:id="47" w:author="Chuan-Peng Hu" w:date="2022-10-27T16:07:00Z">
        <w:r>
          <w:rPr>
            <w:sz w:val="24"/>
            <w:szCs w:val="24"/>
          </w:rPr>
          <w:t>2.</w:t>
        </w:r>
      </w:ins>
      <w:r w:rsidR="00C62DEE" w:rsidRPr="004C7E55">
        <w:rPr>
          <w:rFonts w:hint="eastAsia"/>
          <w:sz w:val="24"/>
          <w:szCs w:val="24"/>
        </w:rPr>
        <w:t>5</w:t>
      </w:r>
      <w:r w:rsidR="00C62DEE" w:rsidRPr="004C7E55">
        <w:rPr>
          <w:sz w:val="24"/>
          <w:szCs w:val="24"/>
        </w:rPr>
        <w:t xml:space="preserve"> </w:t>
      </w:r>
      <w:r w:rsidR="00C62DEE" w:rsidRPr="004C7E55">
        <w:rPr>
          <w:rFonts w:hint="eastAsia"/>
          <w:sz w:val="24"/>
          <w:szCs w:val="24"/>
        </w:rPr>
        <w:t>表格制作</w:t>
      </w:r>
    </w:p>
    <w:p w14:paraId="5583F4D0" w14:textId="666A7D77" w:rsidR="00C62DEE" w:rsidRPr="004C7E55" w:rsidRDefault="00C62DEE" w:rsidP="004C7E55">
      <w:pPr>
        <w:widowControl/>
        <w:spacing w:line="312" w:lineRule="auto"/>
        <w:ind w:firstLineChars="200" w:firstLine="480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在此过程中</w:t>
      </w:r>
      <w:r w:rsidR="00BE0EC5" w:rsidRPr="004C7E55">
        <w:rPr>
          <w:rFonts w:hint="eastAsia"/>
          <w:sz w:val="24"/>
          <w:szCs w:val="24"/>
        </w:rPr>
        <w:t>对于那些项目是复合症状以及那些项目是特殊症状</w:t>
      </w:r>
      <w:r w:rsidRPr="004C7E55">
        <w:rPr>
          <w:rFonts w:hint="eastAsia"/>
          <w:sz w:val="24"/>
          <w:szCs w:val="24"/>
        </w:rPr>
        <w:t>进行了多次讨论，最终形成了一致的</w:t>
      </w:r>
      <w:r w:rsidR="00BE0EC5" w:rsidRPr="004C7E55">
        <w:rPr>
          <w:rFonts w:hint="eastAsia"/>
          <w:sz w:val="24"/>
          <w:szCs w:val="24"/>
        </w:rPr>
        <w:t>看法</w:t>
      </w:r>
      <w:r w:rsidRPr="004C7E55">
        <w:rPr>
          <w:rFonts w:hint="eastAsia"/>
          <w:sz w:val="24"/>
          <w:szCs w:val="24"/>
        </w:rPr>
        <w:t>。有些不确定的地方例如</w:t>
      </w:r>
      <w:r w:rsidR="007F1F54" w:rsidRPr="004C7E55">
        <w:rPr>
          <w:rFonts w:hint="eastAsia"/>
          <w:color w:val="2A2B2E"/>
          <w:sz w:val="24"/>
          <w:szCs w:val="24"/>
          <w:shd w:val="clear" w:color="auto" w:fill="FFFFFF"/>
        </w:rPr>
        <w:t>躯体性焦虑、和躯体性症状等地方，</w:t>
      </w:r>
      <w:r w:rsidRPr="004C7E55">
        <w:rPr>
          <w:rFonts w:hint="eastAsia"/>
          <w:sz w:val="24"/>
          <w:szCs w:val="24"/>
        </w:rPr>
        <w:t>亦</w:t>
      </w:r>
      <w:r w:rsidR="00BE0EC5" w:rsidRPr="004C7E55">
        <w:rPr>
          <w:rFonts w:hint="eastAsia"/>
          <w:sz w:val="24"/>
          <w:szCs w:val="24"/>
        </w:rPr>
        <w:t>会</w:t>
      </w:r>
      <w:r w:rsidRPr="004C7E55">
        <w:rPr>
          <w:rFonts w:hint="eastAsia"/>
          <w:sz w:val="24"/>
          <w:szCs w:val="24"/>
        </w:rPr>
        <w:t>咨询精神科医生的意见。</w:t>
      </w:r>
      <w:r w:rsidR="00BE0EC5" w:rsidRPr="004C7E55">
        <w:rPr>
          <w:rFonts w:hint="eastAsia"/>
          <w:sz w:val="24"/>
          <w:szCs w:val="24"/>
        </w:rPr>
        <w:t>特殊症状和复合症状也会被认为是重叠的，因为复合症状足以包含特殊症状。我们会对完全对应</w:t>
      </w:r>
      <w:r w:rsidR="007F1F54" w:rsidRPr="004C7E55">
        <w:rPr>
          <w:rFonts w:hint="eastAsia"/>
          <w:sz w:val="24"/>
          <w:szCs w:val="24"/>
        </w:rPr>
        <w:t>复合</w:t>
      </w:r>
      <w:r w:rsidR="00BE0EC5" w:rsidRPr="004C7E55">
        <w:rPr>
          <w:rFonts w:hint="eastAsia"/>
          <w:sz w:val="24"/>
          <w:szCs w:val="24"/>
        </w:rPr>
        <w:t>症状的</w:t>
      </w:r>
      <w:r w:rsidR="007F1F54" w:rsidRPr="004C7E55">
        <w:rPr>
          <w:rFonts w:hint="eastAsia"/>
          <w:sz w:val="24"/>
          <w:szCs w:val="24"/>
        </w:rPr>
        <w:t>项目编码为</w:t>
      </w:r>
      <w:r w:rsidR="00BE0EC5" w:rsidRPr="004C7E55">
        <w:rPr>
          <w:rFonts w:hint="eastAsia"/>
          <w:sz w:val="24"/>
          <w:szCs w:val="24"/>
        </w:rPr>
        <w:t>2</w:t>
      </w:r>
      <w:r w:rsidR="00BE0EC5" w:rsidRPr="004C7E55">
        <w:rPr>
          <w:rFonts w:hint="eastAsia"/>
          <w:sz w:val="24"/>
          <w:szCs w:val="24"/>
        </w:rPr>
        <w:t>的同时</w:t>
      </w:r>
      <w:r w:rsidR="007F1F54" w:rsidRPr="004C7E55">
        <w:rPr>
          <w:rFonts w:hint="eastAsia"/>
          <w:sz w:val="24"/>
          <w:szCs w:val="24"/>
        </w:rPr>
        <w:t>，</w:t>
      </w:r>
      <w:r w:rsidR="00BE0EC5" w:rsidRPr="004C7E55">
        <w:rPr>
          <w:rFonts w:hint="eastAsia"/>
          <w:sz w:val="24"/>
          <w:szCs w:val="24"/>
        </w:rPr>
        <w:t>在它下属的特殊症状</w:t>
      </w:r>
      <w:r w:rsidR="007F1F54" w:rsidRPr="004C7E55">
        <w:rPr>
          <w:rFonts w:hint="eastAsia"/>
          <w:sz w:val="24"/>
          <w:szCs w:val="24"/>
        </w:rPr>
        <w:t>上编码为</w:t>
      </w:r>
      <w:r w:rsidR="00BE0EC5" w:rsidRPr="004C7E55">
        <w:rPr>
          <w:rFonts w:hint="eastAsia"/>
          <w:sz w:val="24"/>
          <w:szCs w:val="24"/>
        </w:rPr>
        <w:t>1</w:t>
      </w:r>
      <w:r w:rsidR="00BE0EC5" w:rsidRPr="004C7E55">
        <w:rPr>
          <w:rFonts w:hint="eastAsia"/>
          <w:sz w:val="24"/>
          <w:szCs w:val="24"/>
        </w:rPr>
        <w:t>。例如：</w:t>
      </w:r>
      <w:r w:rsidR="007F1F54" w:rsidRPr="004C7E55">
        <w:rPr>
          <w:sz w:val="24"/>
          <w:szCs w:val="24"/>
        </w:rPr>
        <w:t>CDI</w:t>
      </w:r>
      <w:r w:rsidR="007F1F54" w:rsidRPr="004C7E55">
        <w:rPr>
          <w:rFonts w:hint="eastAsia"/>
          <w:sz w:val="24"/>
          <w:szCs w:val="24"/>
        </w:rPr>
        <w:t>的</w:t>
      </w:r>
      <w:r w:rsidR="007F1F54" w:rsidRPr="004C7E55">
        <w:rPr>
          <w:rFonts w:hint="eastAsia"/>
          <w:sz w:val="24"/>
          <w:szCs w:val="24"/>
        </w:rPr>
        <w:t>Q</w:t>
      </w:r>
      <w:r w:rsidR="007F1F54" w:rsidRPr="004C7E55">
        <w:rPr>
          <w:sz w:val="24"/>
          <w:szCs w:val="24"/>
        </w:rPr>
        <w:t>18</w:t>
      </w:r>
      <w:r w:rsidR="007F1F54" w:rsidRPr="004C7E55">
        <w:rPr>
          <w:rFonts w:hint="eastAsia"/>
          <w:sz w:val="24"/>
          <w:szCs w:val="24"/>
        </w:rPr>
        <w:t>食欲变化，在食欲变化这个复合症状上编码为</w:t>
      </w:r>
      <w:r w:rsidR="007F1F54" w:rsidRPr="004C7E55">
        <w:rPr>
          <w:rFonts w:hint="eastAsia"/>
          <w:sz w:val="24"/>
          <w:szCs w:val="24"/>
        </w:rPr>
        <w:t>2</w:t>
      </w:r>
      <w:r w:rsidR="007F1F54" w:rsidRPr="004C7E55">
        <w:rPr>
          <w:rFonts w:hint="eastAsia"/>
          <w:sz w:val="24"/>
          <w:szCs w:val="24"/>
        </w:rPr>
        <w:t>，在食欲增加和食欲降低这两个特殊症状上均编码为</w:t>
      </w:r>
      <w:r w:rsidR="007F1F54" w:rsidRPr="004C7E55">
        <w:rPr>
          <w:rFonts w:hint="eastAsia"/>
          <w:sz w:val="24"/>
          <w:szCs w:val="24"/>
        </w:rPr>
        <w:t>1</w:t>
      </w:r>
      <w:r w:rsidR="007F1F54" w:rsidRPr="004C7E55">
        <w:rPr>
          <w:rFonts w:hint="eastAsia"/>
          <w:sz w:val="24"/>
          <w:szCs w:val="24"/>
        </w:rPr>
        <w:t>。</w:t>
      </w:r>
    </w:p>
    <w:p w14:paraId="7EE59BB2" w14:textId="79A4EC2C" w:rsidR="00BE0EC5" w:rsidRPr="004C7E55" w:rsidRDefault="007F1F54" w:rsidP="004C7E55">
      <w:pPr>
        <w:spacing w:line="312" w:lineRule="auto"/>
        <w:ind w:firstLineChars="200" w:firstLine="480"/>
        <w:rPr>
          <w:sz w:val="24"/>
          <w:szCs w:val="24"/>
        </w:rPr>
      </w:pPr>
      <w:r w:rsidRPr="004C7E55">
        <w:rPr>
          <w:rFonts w:hint="eastAsia"/>
          <w:sz w:val="24"/>
          <w:szCs w:val="24"/>
        </w:rPr>
        <w:t>最终结果</w:t>
      </w:r>
      <w:r w:rsidR="00BE0EC5" w:rsidRPr="004C7E55">
        <w:rPr>
          <w:rFonts w:hint="eastAsia"/>
          <w:sz w:val="24"/>
          <w:szCs w:val="24"/>
        </w:rPr>
        <w:t>由汪浩远制作表格、田柳青进行了核对，胡孟真使用表格完成可视化工作。</w:t>
      </w:r>
    </w:p>
    <w:sectPr w:rsidR="00BE0EC5" w:rsidRPr="004C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Chuan-Peng Hu" w:date="2022-10-27T16:08:00Z" w:initials="CPH">
    <w:p w14:paraId="3BACBFC1" w14:textId="3E57F127" w:rsidR="001A3F10" w:rsidRDefault="001A3F1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2.2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的内容是否可以进行可视化？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ACBF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2B77" w16cex:dateUtc="2022-10-27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ACBFC1" w16cid:durableId="27052B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an-Peng Hu">
    <w15:presenceInfo w15:providerId="Windows Live" w15:userId="b3f3f6a417be6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44"/>
    <w:rsid w:val="0003436D"/>
    <w:rsid w:val="00044089"/>
    <w:rsid w:val="00071142"/>
    <w:rsid w:val="000A0360"/>
    <w:rsid w:val="000C5DE0"/>
    <w:rsid w:val="00134F1A"/>
    <w:rsid w:val="001A3F10"/>
    <w:rsid w:val="001A7CDF"/>
    <w:rsid w:val="00310E7E"/>
    <w:rsid w:val="003968F3"/>
    <w:rsid w:val="003D0F7D"/>
    <w:rsid w:val="003F76B5"/>
    <w:rsid w:val="00456383"/>
    <w:rsid w:val="004C7E55"/>
    <w:rsid w:val="00556AF6"/>
    <w:rsid w:val="005A7733"/>
    <w:rsid w:val="005B2B93"/>
    <w:rsid w:val="005E06BD"/>
    <w:rsid w:val="006429C2"/>
    <w:rsid w:val="006D0F44"/>
    <w:rsid w:val="006E1E95"/>
    <w:rsid w:val="00710261"/>
    <w:rsid w:val="00774B84"/>
    <w:rsid w:val="00793276"/>
    <w:rsid w:val="007D3794"/>
    <w:rsid w:val="007F1F54"/>
    <w:rsid w:val="00854905"/>
    <w:rsid w:val="00917AFB"/>
    <w:rsid w:val="00A35EA5"/>
    <w:rsid w:val="00A65407"/>
    <w:rsid w:val="00A72C87"/>
    <w:rsid w:val="00AC6079"/>
    <w:rsid w:val="00B05089"/>
    <w:rsid w:val="00BE0EC5"/>
    <w:rsid w:val="00C20240"/>
    <w:rsid w:val="00C50610"/>
    <w:rsid w:val="00C62DEE"/>
    <w:rsid w:val="00DC7A60"/>
    <w:rsid w:val="00E53AE3"/>
    <w:rsid w:val="00EA0B11"/>
    <w:rsid w:val="00EC2BAF"/>
    <w:rsid w:val="00F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CFE2"/>
  <w15:chartTrackingRefBased/>
  <w15:docId w15:val="{D50310D0-0694-4A63-A116-0514B59E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50610"/>
  </w:style>
  <w:style w:type="character" w:styleId="CommentReference">
    <w:name w:val="annotation reference"/>
    <w:basedOn w:val="DefaultParagraphFont"/>
    <w:uiPriority w:val="99"/>
    <w:semiHidden/>
    <w:unhideWhenUsed/>
    <w:rsid w:val="001A3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F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Chuan-Peng Hu</cp:lastModifiedBy>
  <cp:revision>28</cp:revision>
  <dcterms:created xsi:type="dcterms:W3CDTF">2022-09-27T00:43:00Z</dcterms:created>
  <dcterms:modified xsi:type="dcterms:W3CDTF">2022-10-27T08:08:00Z</dcterms:modified>
</cp:coreProperties>
</file>