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727486" w:rsidRDefault="00FC1EED" w:rsidP="00FC1EED">
      <w:pPr>
        <w:spacing w:line="312" w:lineRule="auto"/>
        <w:ind w:firstLine="489"/>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r>
        <w:rPr>
          <w:rFonts w:hint="eastAsia"/>
          <w:color w:val="000000" w:themeColor="text1"/>
          <w:szCs w:val="24"/>
        </w:rPr>
        <w:t>Hao</w:t>
      </w:r>
      <w:r>
        <w:rPr>
          <w:color w:val="000000" w:themeColor="text1"/>
          <w:szCs w:val="24"/>
        </w:rPr>
        <w:t xml:space="preserve">yuan Wang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Mengzhen Hu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Liuqing Tian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Weibiao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936"/>
        <w:rPr>
          <w:b/>
          <w:bCs/>
          <w:color w:val="000000" w:themeColor="text1"/>
          <w:szCs w:val="24"/>
        </w:rPr>
      </w:pPr>
      <w:r w:rsidRPr="00727486">
        <w:rPr>
          <w:rFonts w:hint="eastAsia"/>
          <w:b/>
          <w:bCs/>
          <w:color w:val="000000" w:themeColor="text1"/>
          <w:szCs w:val="24"/>
        </w:rPr>
        <w:t>Credi</w:t>
      </w:r>
      <w:r w:rsidRPr="00727486">
        <w:rPr>
          <w:b/>
          <w:bCs/>
          <w:color w:val="000000" w:themeColor="text1"/>
          <w:szCs w:val="24"/>
        </w:rPr>
        <w:t>T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9"/>
        <w:rPr>
          <w:b/>
          <w:bCs/>
          <w:color w:val="000000" w:themeColor="text1"/>
          <w:szCs w:val="24"/>
        </w:rPr>
      </w:pPr>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Liu</w:t>
      </w:r>
      <w:r w:rsidR="00C337F1">
        <w:rPr>
          <w:rFonts w:hint="eastAsia"/>
          <w:b/>
          <w:bCs/>
          <w:color w:val="000000" w:themeColor="text1"/>
          <w:szCs w:val="24"/>
        </w:rPr>
        <w:t>q</w:t>
      </w:r>
      <w:r w:rsidRPr="00727486">
        <w:rPr>
          <w:b/>
          <w:bCs/>
          <w:color w:val="000000" w:themeColor="text1"/>
          <w:szCs w:val="24"/>
        </w:rPr>
        <w:t>ing</w:t>
      </w:r>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Hyperlink"/>
            <w:color w:val="000000" w:themeColor="text1"/>
            <w:szCs w:val="24"/>
          </w:rPr>
          <w:t>hcp4715@hotmail.com</w:t>
        </w:r>
      </w:hyperlink>
    </w:p>
    <w:p w14:paraId="670BB754" w14:textId="77777777" w:rsidR="00D84BCB" w:rsidRPr="00727486" w:rsidRDefault="00D84BCB" w:rsidP="00FC1EED">
      <w:pPr>
        <w:spacing w:line="312" w:lineRule="auto"/>
        <w:ind w:firstLine="489"/>
        <w:rPr>
          <w:b/>
          <w:bCs/>
          <w:color w:val="000000" w:themeColor="text1"/>
          <w:szCs w:val="24"/>
        </w:rPr>
      </w:pPr>
    </w:p>
    <w:p w14:paraId="1B5EF559" w14:textId="6E44D570" w:rsidR="00FC1EED" w:rsidRPr="00727486" w:rsidRDefault="00FC1EED" w:rsidP="00C25402">
      <w:pPr>
        <w:pStyle w:val="Heading1"/>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Chars="0" w:firstLine="0"/>
        <w:rPr>
          <w:rFonts w:ascii="SimSun" w:hAnsi="SimSun" w:cs="SimSun"/>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SimSun" w:hAnsi="SimSun" w:cs="SimSun" w:hint="eastAsia"/>
          <w:color w:val="000000" w:themeColor="text1"/>
          <w:szCs w:val="24"/>
        </w:rPr>
        <w:t>抑郁障碍的严重性（患病率、社会成本等）]</w:t>
      </w:r>
    </w:p>
    <w:p w14:paraId="13C860C5" w14:textId="1131BF5A"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FE7734">
        <w:rPr>
          <w:color w:val="000000" w:themeColor="text1"/>
        </w:rPr>
        <w:instrText xml:space="preserve"> ADDIN ZOTERO_ITEM CSL_CITATION {"citationID":"JconLYAv","properties":{"formattedCitation":"(Fu and Zhang 2023)","plainCitation":"(Fu and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FE7734" w:rsidRPr="00FE7734">
        <w:t>(</w:t>
      </w:r>
      <w:r w:rsidR="00FE7734" w:rsidRPr="001B6373">
        <w:rPr>
          <w:rStyle w:val="zoteroCitation"/>
        </w:rPr>
        <w:t>Fu and Zhang 2023</w:t>
      </w:r>
      <w:r w:rsidR="00FE7734" w:rsidRPr="00FE7734">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FE7734">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FE7734" w:rsidRPr="00FE7734">
        <w:t>(</w:t>
      </w:r>
      <w:r w:rsidR="00FE7734" w:rsidRPr="001B6373">
        <w:rPr>
          <w:rStyle w:val="zoteroCitation"/>
        </w:rPr>
        <w:t>Herrman et al. 2022; McGrath et al. 2023</w:t>
      </w:r>
      <w:r w:rsidR="00FE7734" w:rsidRPr="00FE7734">
        <w:t>)</w:t>
      </w:r>
      <w:r w:rsidR="003B4D78" w:rsidRPr="00727486">
        <w:rPr>
          <w:color w:val="000000" w:themeColor="text1"/>
        </w:rPr>
        <w:fldChar w:fldCharType="end"/>
      </w:r>
      <w:r w:rsidR="009F6A66" w:rsidRPr="00727486">
        <w:rPr>
          <w:color w:val="000000" w:themeColor="text1"/>
        </w:rPr>
        <w:t xml:space="preserve">. </w:t>
      </w:r>
      <w:bookmarkStart w:id="2" w:name="OLE_LINK39"/>
      <w:bookmarkStart w:id="3"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FE7734">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FE7734" w:rsidRPr="00FE7734">
        <w:t>(</w:t>
      </w:r>
      <w:r w:rsidR="00FE7734" w:rsidRPr="001B6373">
        <w:rPr>
          <w:rStyle w:val="zoteroCitation"/>
        </w:rPr>
        <w:t>Solmi et al. 2022</w:t>
      </w:r>
      <w:r w:rsidR="00FE7734" w:rsidRPr="00FE7734">
        <w:t>)</w:t>
      </w:r>
      <w:r w:rsidR="00E76C9F" w:rsidRPr="00727486">
        <w:rPr>
          <w:color w:val="000000" w:themeColor="text1"/>
        </w:rPr>
        <w:fldChar w:fldCharType="end"/>
      </w:r>
      <w:r w:rsidR="00E76C9F" w:rsidRPr="00727486">
        <w:rPr>
          <w:color w:val="000000" w:themeColor="text1"/>
        </w:rPr>
        <w:t>.</w:t>
      </w:r>
      <w:bookmarkStart w:id="4" w:name="OLE_LINK52"/>
      <w:r w:rsidR="00E76C9F" w:rsidRPr="00727486">
        <w:rPr>
          <w:color w:val="000000" w:themeColor="text1"/>
        </w:rPr>
        <w:t xml:space="preserve"> </w:t>
      </w:r>
      <w:bookmarkStart w:id="5" w:name="OLE_LINK54"/>
      <w:bookmarkStart w:id="6" w:name="OLE_LINK55"/>
      <w:bookmarkStart w:id="7" w:name="OLE_LINK37"/>
      <w:bookmarkEnd w:id="2"/>
      <w:bookmarkEnd w:id="3"/>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5"/>
      <w:r w:rsidR="00BC4A9C" w:rsidRPr="00727486">
        <w:rPr>
          <w:color w:val="000000" w:themeColor="text1"/>
        </w:rPr>
        <w:fldChar w:fldCharType="begin"/>
      </w:r>
      <w:r w:rsidR="00FE7734">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FE7734" w:rsidRPr="00FE7734">
        <w:rPr>
          <w:kern w:val="0"/>
          <w:szCs w:val="24"/>
        </w:rPr>
        <w:t>(</w:t>
      </w:r>
      <w:r w:rsidR="00FE7734" w:rsidRPr="001B6373">
        <w:rPr>
          <w:rStyle w:val="zoteroCitation"/>
        </w:rPr>
        <w:t>Zeynep Başgöze et al. 2021</w:t>
      </w:r>
      <w:r w:rsidR="00FE7734" w:rsidRPr="00FE7734">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FE7734">
        <w:rPr>
          <w:color w:val="000000" w:themeColor="text1"/>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FE7734" w:rsidRPr="00FE7734">
        <w:t>(</w:t>
      </w:r>
      <w:r w:rsidR="00FE7734" w:rsidRPr="001B6373">
        <w:rPr>
          <w:rStyle w:val="zoteroCitation"/>
        </w:rPr>
        <w:t>Amaltinga and Mbinta 2020</w:t>
      </w:r>
      <w:r w:rsidR="00FE7734" w:rsidRPr="00FE7734">
        <w:t>)</w:t>
      </w:r>
      <w:r w:rsidR="00EC117F" w:rsidRPr="00727486">
        <w:rPr>
          <w:color w:val="000000" w:themeColor="text1"/>
        </w:rPr>
        <w:fldChar w:fldCharType="end"/>
      </w:r>
      <w:r w:rsidR="00EC117F" w:rsidRPr="00727486">
        <w:rPr>
          <w:color w:val="000000" w:themeColor="text1"/>
        </w:rPr>
        <w:t>.</w:t>
      </w:r>
      <w:bookmarkEnd w:id="4"/>
      <w:bookmarkEnd w:id="6"/>
      <w:r w:rsidR="00B3266B" w:rsidRPr="00727486">
        <w:rPr>
          <w:color w:val="000000" w:themeColor="text1"/>
        </w:rPr>
        <w:t xml:space="preserve"> </w:t>
      </w:r>
      <w:bookmarkStart w:id="8" w:name="OLE_LINK32"/>
      <w:bookmarkStart w:id="9" w:name="OLE_LINK3"/>
      <w:r w:rsidR="001340CF" w:rsidRPr="00727486">
        <w:rPr>
          <w:color w:val="000000" w:themeColor="text1"/>
        </w:rPr>
        <w:t>The prevention and alleviation of depression are urgent issues in China</w:t>
      </w:r>
      <w:bookmarkEnd w:id="8"/>
      <w:r w:rsidR="00D406FD">
        <w:rPr>
          <w:color w:val="000000" w:themeColor="text1"/>
        </w:rPr>
        <w:t xml:space="preserve"> </w:t>
      </w:r>
      <w:r w:rsidR="00A94B5C">
        <w:rPr>
          <w:color w:val="000000" w:themeColor="text1"/>
        </w:rPr>
        <w:fldChar w:fldCharType="begin"/>
      </w:r>
      <w:r w:rsidR="00A94B5C">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A94B5C" w:rsidRPr="00A94B5C">
        <w:t>(</w:t>
      </w:r>
      <w:r w:rsidR="00A94B5C" w:rsidRPr="001B6373">
        <w:rPr>
          <w:rStyle w:val="zoteroCitation"/>
        </w:rPr>
        <w:t>Ma et al. 2023</w:t>
      </w:r>
      <w:r w:rsidR="00A94B5C" w:rsidRPr="00A94B5C">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A94B5C">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A94B5C" w:rsidRPr="00A94B5C">
        <w:t>(</w:t>
      </w:r>
      <w:r w:rsidR="00A94B5C" w:rsidRPr="001B6373">
        <w:rPr>
          <w:rStyle w:val="zoteroCitation"/>
        </w:rPr>
        <w:t>UNICEF China 2021</w:t>
      </w:r>
      <w:r w:rsidR="00A94B5C" w:rsidRPr="00A94B5C">
        <w:t>)</w:t>
      </w:r>
      <w:r w:rsidR="006556F1" w:rsidRPr="00727486">
        <w:rPr>
          <w:color w:val="000000" w:themeColor="text1"/>
        </w:rPr>
        <w:fldChar w:fldCharType="end"/>
      </w:r>
      <w:r w:rsidR="00E76C9F" w:rsidRPr="00727486">
        <w:rPr>
          <w:color w:val="000000" w:themeColor="text1"/>
        </w:rPr>
        <w:t xml:space="preserve">. </w:t>
      </w:r>
      <w:bookmarkStart w:id="10" w:name="OLE_LINK22"/>
      <w:bookmarkEnd w:id="9"/>
    </w:p>
    <w:p w14:paraId="6912EEC7" w14:textId="760E062E" w:rsidR="00BB2F4A" w:rsidRPr="00727486" w:rsidRDefault="00910F56" w:rsidP="001E1E97">
      <w:pPr>
        <w:ind w:firstLine="480"/>
        <w:rPr>
          <w:color w:val="000000" w:themeColor="text1"/>
        </w:rPr>
      </w:pPr>
      <w:bookmarkStart w:id="11" w:name="OLE_LINK25"/>
      <w:r w:rsidRPr="00727486">
        <w:rPr>
          <w:color w:val="000000" w:themeColor="text1"/>
        </w:rPr>
        <w:t xml:space="preserve">While </w:t>
      </w:r>
      <w:bookmarkStart w:id="12" w:name="OLE_LINK33"/>
      <w:r w:rsidRPr="00727486">
        <w:rPr>
          <w:color w:val="000000" w:themeColor="text1"/>
        </w:rPr>
        <w:t>the effectiveness of interventions has garnered significant attentio</w:t>
      </w:r>
      <w:bookmarkEnd w:id="11"/>
      <w:r w:rsidRPr="00727486">
        <w:rPr>
          <w:color w:val="000000" w:themeColor="text1"/>
        </w:rPr>
        <w:t>n</w:t>
      </w:r>
      <w:bookmarkEnd w:id="10"/>
      <w:bookmarkEnd w:id="12"/>
      <w:r w:rsidR="00D406FD">
        <w:rPr>
          <w:color w:val="000000" w:themeColor="text1"/>
        </w:rPr>
        <w:t xml:space="preserve"> </w:t>
      </w:r>
      <w:r w:rsidR="001E1E97">
        <w:rPr>
          <w:color w:val="000000" w:themeColor="text1"/>
        </w:rPr>
        <w:fldChar w:fldCharType="begin"/>
      </w:r>
      <w:r w:rsidR="001E1E97">
        <w:rPr>
          <w:color w:val="000000" w:themeColor="text1"/>
        </w:rPr>
        <w:instrText xml:space="preserve"> ADDIN ZOTERO_ITEM CSL_CITATION {"citationID":"wdRZjYKm","properties":{"formattedCitation":"(Cuijpers, Stringaris, and Wolpert 2020)","plainCitation":"(Cuijpers, Stringaris, and Wolpert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1E1E97" w:rsidRPr="001E1E97">
        <w:t>(</w:t>
      </w:r>
      <w:r w:rsidR="001E1E97" w:rsidRPr="001B6373">
        <w:rPr>
          <w:rStyle w:val="zoteroCitation"/>
        </w:rPr>
        <w:t>Cuijpers, Stringaris, and Wolpert 2020</w:t>
      </w:r>
      <w:r w:rsidR="001E1E97" w:rsidRPr="001E1E97">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FE7734">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FE7734" w:rsidRPr="00FE7734">
        <w:t>(</w:t>
      </w:r>
      <w:r w:rsidR="00FE7734" w:rsidRPr="001B6373">
        <w:rPr>
          <w:rStyle w:val="zoteroCitation"/>
        </w:rPr>
        <w:t>Fried, Flake, and Robinaugh 2022</w:t>
      </w:r>
      <w:r w:rsidR="00FE7734" w:rsidRPr="00FE7734">
        <w:t>)</w:t>
      </w:r>
      <w:r w:rsidR="00242A57" w:rsidRPr="00727486">
        <w:rPr>
          <w:color w:val="000000" w:themeColor="text1"/>
        </w:rPr>
        <w:fldChar w:fldCharType="end"/>
      </w:r>
      <w:r w:rsidR="00E76C9F" w:rsidRPr="00727486">
        <w:rPr>
          <w:color w:val="000000" w:themeColor="text1"/>
        </w:rPr>
        <w:t xml:space="preserve">. </w:t>
      </w:r>
      <w:bookmarkStart w:id="13"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signficantly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7E5901">
        <w:rPr>
          <w:color w:val="000000" w:themeColor="text1"/>
        </w:rPr>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7E5901">
        <w:rPr>
          <w:rFonts w:hint="eastAsia"/>
          <w:color w:val="000000" w:themeColor="text1"/>
        </w:rPr>
        <w:instrText>,"issued":{"date-parts":[["2022",5,1]]}},"label":"page"},{"id":14,"uris":["http://zotero.org/users/local/eoP0LvSC/items/VDAXUCB4"],"itemData":{"id":14,"type":"article-journal","abstract":"</w:instrText>
      </w:r>
      <w:r w:rsidR="007E5901">
        <w:rPr>
          <w:rFonts w:hint="eastAsia"/>
          <w:color w:val="000000" w:themeColor="text1"/>
        </w:rPr>
        <w:instrText>我国高中生心理健康问题的检出率亟需关注</w:instrText>
      </w:r>
      <w:r w:rsidR="007E5901">
        <w:rPr>
          <w:rFonts w:hint="eastAsia"/>
          <w:color w:val="000000" w:themeColor="text1"/>
        </w:rPr>
        <w:instrText xml:space="preserve">, </w:instrText>
      </w:r>
      <w:r w:rsidR="007E5901">
        <w:rPr>
          <w:rFonts w:hint="eastAsia"/>
          <w:color w:val="000000" w:themeColor="text1"/>
        </w:rPr>
        <w:instrText>许多研究对此进行了</w:instrText>
      </w:r>
      <w:r w:rsidR="007E5901">
        <w:rPr>
          <w:rFonts w:hint="eastAsia"/>
          <w:color w:val="000000" w:themeColor="text1"/>
        </w:rPr>
        <w:instrText>...","container-title":"Advances in P</w:instrText>
      </w:r>
      <w:r w:rsidR="007E5901">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7E5901" w:rsidRPr="00FE7734">
        <w:t>(</w:t>
      </w:r>
      <w:r w:rsidR="007E5901" w:rsidRPr="001B6373">
        <w:rPr>
          <w:rStyle w:val="zoteroCitation"/>
        </w:rPr>
        <w:t>Chen et al. 2022; Huang et al. 2022; Yu et al. 2022; Zhang et al. 2022</w:t>
      </w:r>
      <w:r w:rsidR="007E5901" w:rsidRPr="00FE7734">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7"/>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FE7734" w:rsidRPr="00FE7734">
        <w:t>Deng et al. (</w:t>
      </w:r>
      <w:r w:rsidR="00FE7734" w:rsidRPr="001B6373">
        <w:rPr>
          <w:rStyle w:val="innerzoteroCitation"/>
        </w:rPr>
        <w:t>2023</w:t>
      </w:r>
      <w:r w:rsidR="00FE7734" w:rsidRPr="00FE7734">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lastRenderedPageBreak/>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14"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3"/>
      <w:bookmarkEnd w:id="14"/>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5" w:name="OLE_LINK42"/>
      <w:bookmarkStart w:id="16" w:name="OLE_LINK35"/>
      <w:r w:rsidR="002670D8" w:rsidRPr="00727486">
        <w:rPr>
          <w:color w:val="000000" w:themeColor="text1"/>
        </w:rPr>
        <w:t xml:space="preserve"> </w:t>
      </w:r>
    </w:p>
    <w:p w14:paraId="78F44592" w14:textId="6F8D4694" w:rsidR="00E93EDE" w:rsidRDefault="00DE1707" w:rsidP="001E1E97">
      <w:pPr>
        <w:ind w:firstLineChars="0"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FE7734">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FE7734" w:rsidRPr="00FE7734">
        <w:t>(</w:t>
      </w:r>
      <w:r w:rsidR="00FE7734" w:rsidRPr="001B6373">
        <w:rPr>
          <w:rStyle w:val="zoteroCitation"/>
        </w:rPr>
        <w:t>Fried et al. 2022</w:t>
      </w:r>
      <w:r w:rsidR="00FE7734" w:rsidRPr="00FE7734">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17" w:name="OLE_LINK10"/>
      <w:bookmarkStart w:id="18" w:name="OLE_LINK56"/>
      <w:bookmarkStart w:id="19" w:name="OLE_LINK43"/>
      <w:bookmarkStart w:id="20" w:name="OLE_LINK36"/>
      <w:bookmarkEnd w:id="15"/>
      <w:bookmarkEnd w:id="16"/>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1" w:name="OLE_LINK29"/>
      <w:bookmarkEnd w:id="17"/>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1E1E97" w:rsidRPr="001E1E97">
        <w:t>Fried et al. (</w:t>
      </w:r>
      <w:r w:rsidR="001E1E97" w:rsidRPr="001B6373">
        <w:rPr>
          <w:rStyle w:val="innerzoteroCitation"/>
        </w:rPr>
        <w:t>2015</w:t>
      </w:r>
      <w:r w:rsidR="001E1E97" w:rsidRPr="001E1E97">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1E1E97" w:rsidRPr="001E1E97">
        <w:t>Veal et al. (</w:t>
      </w:r>
      <w:r w:rsidR="001E1E97" w:rsidRPr="001B6373">
        <w:rPr>
          <w:rStyle w:val="innerzoteroCitation"/>
        </w:rPr>
        <w:t>2024</w:t>
      </w:r>
      <w:r w:rsidR="001E1E97" w:rsidRPr="001E1E97">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2B6441E6" w:rsidR="00FC1EED" w:rsidRPr="00727486" w:rsidRDefault="00E93EDE" w:rsidP="004208DB">
      <w:pPr>
        <w:ind w:firstLineChars="0"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2"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different from </w:t>
      </w:r>
      <w:r w:rsidR="007E5901">
        <w:rPr>
          <w:color w:val="000000" w:themeColor="text1"/>
        </w:rPr>
        <w:t xml:space="preserve">that of </w:t>
      </w:r>
      <w:r w:rsidR="00302284" w:rsidRPr="001E1E97">
        <w:rPr>
          <w:color w:val="000000" w:themeColor="text1"/>
        </w:rPr>
        <w:t>adults</w:t>
      </w:r>
      <w:bookmarkEnd w:id="22"/>
      <w:r w:rsidR="001E1E97" w:rsidRPr="001E1E97">
        <w:rPr>
          <w:rFonts w:hint="eastAsia"/>
          <w:color w:val="000000" w:themeColor="text1"/>
        </w:rPr>
        <w:t xml:space="preserve"> </w:t>
      </w:r>
      <w:r w:rsidR="001E1E97">
        <w:rPr>
          <w:color w:val="000000" w:themeColor="text1"/>
          <w:highlight w:val="yellow"/>
        </w:rPr>
        <w:fldChar w:fldCharType="begin"/>
      </w:r>
      <w:r w:rsidR="001E1E97">
        <w:rPr>
          <w:color w:val="000000" w:themeColor="text1"/>
          <w:highlight w:val="yellow"/>
        </w:rPr>
        <w:instrText xml:space="preserve"> ADDIN ZOTERO_ITEM CSL_CITATION {"citationID":"d8G7k3Oa","properties":{"formattedCitation":"(Ku\\uc0\\u322{}ak-Bejda, Bejda, and Waszkiewicz 2022)","plainCitation":"(Kułak-Bejda, Bejda, and Waszkiewicz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1E1E97" w:rsidRPr="001E1E97">
        <w:rPr>
          <w:kern w:val="0"/>
          <w:szCs w:val="24"/>
        </w:rPr>
        <w:t>(</w:t>
      </w:r>
      <w:r w:rsidR="001E1E97" w:rsidRPr="001B6373">
        <w:rPr>
          <w:rStyle w:val="zoteroCitation"/>
        </w:rPr>
        <w:t>Kułak-Bejda, Bejda, and Waszkiewicz 2022</w:t>
      </w:r>
      <w:r w:rsidR="001E1E97" w:rsidRPr="001E1E97">
        <w:rPr>
          <w:kern w:val="0"/>
          <w:szCs w:val="24"/>
        </w:rPr>
        <w:t>)</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18"/>
      <w:bookmarkEnd w:id="19"/>
      <w:bookmarkEnd w:id="20"/>
      <w:bookmarkEnd w:id="21"/>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Chars="0" w:firstLine="0"/>
        <w:rPr>
          <w:color w:val="000000" w:themeColor="text1"/>
        </w:rPr>
      </w:pPr>
    </w:p>
    <w:p w14:paraId="53D57F66" w14:textId="6634E713" w:rsidR="0077489C" w:rsidRPr="00727486" w:rsidRDefault="0077489C" w:rsidP="0077489C">
      <w:pPr>
        <w:pStyle w:val="Heading1"/>
        <w:rPr>
          <w:color w:val="000000" w:themeColor="text1"/>
        </w:rPr>
      </w:pPr>
      <w:r w:rsidRPr="00727486">
        <w:rPr>
          <w:color w:val="000000" w:themeColor="text1"/>
        </w:rPr>
        <w:lastRenderedPageBreak/>
        <w:t xml:space="preserve">2. </w:t>
      </w:r>
      <w:r w:rsidRPr="00727486">
        <w:rPr>
          <w:rFonts w:hint="eastAsia"/>
          <w:color w:val="000000" w:themeColor="text1"/>
        </w:rPr>
        <w:t>Method</w:t>
      </w:r>
      <w:r w:rsidRPr="00727486">
        <w:rPr>
          <w:color w:val="000000" w:themeColor="text1"/>
        </w:rPr>
        <w:t>s</w:t>
      </w:r>
    </w:p>
    <w:p w14:paraId="40853BB4" w14:textId="65A8C014" w:rsidR="0077489C" w:rsidRPr="00727486" w:rsidRDefault="0077489C" w:rsidP="004D751B">
      <w:pPr>
        <w:ind w:firstLine="480"/>
        <w:rPr>
          <w:color w:val="000000" w:themeColor="text1"/>
        </w:rPr>
      </w:pPr>
      <w:bookmarkStart w:id="23" w:name="OLE_LINK8"/>
      <w:bookmarkStart w:id="2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2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4D751B" w:rsidRPr="00727486">
        <w:rPr>
          <w:color w:val="000000" w:themeColor="text1"/>
        </w:rPr>
        <w:fldChar w:fldCharType="end"/>
      </w:r>
      <w:bookmarkEnd w:id="2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Heading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8E29B37"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C65729">
        <w:rPr>
          <w:color w:val="000000" w:themeColor="text1"/>
        </w:rPr>
        <w:instrText xml:space="preserve"> ADDIN ZOTERO_ITEM CSL_CITATION {"citationID":"ZOLZkg3v","properties":{"formattedCitation":"(Chen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C65729">
        <w:rPr>
          <w:rFonts w:hint="eastAsia"/>
          <w:color w:val="000000" w:themeColor="text1"/>
        </w:rPr>
        <w:instrText>,"issued":{"date-parts":[["2022",5,1]]}},"label":"page"},{"id":14,"uris":["http://zotero.org/users/local/eoP0LvSC/items/VDAXUCB4"],"itemData":{"id":14,"type":"article-journal","abstract":"</w:instrText>
      </w:r>
      <w:r w:rsidR="00C65729">
        <w:rPr>
          <w:rFonts w:hint="eastAsia"/>
          <w:color w:val="000000" w:themeColor="text1"/>
        </w:rPr>
        <w:instrText>我国高中生心理健康问题的检出率亟需关注</w:instrText>
      </w:r>
      <w:r w:rsidR="00C65729">
        <w:rPr>
          <w:rFonts w:hint="eastAsia"/>
          <w:color w:val="000000" w:themeColor="text1"/>
        </w:rPr>
        <w:instrText xml:space="preserve">, </w:instrText>
      </w:r>
      <w:r w:rsidR="00C65729">
        <w:rPr>
          <w:rFonts w:hint="eastAsia"/>
          <w:color w:val="000000" w:themeColor="text1"/>
        </w:rPr>
        <w:instrText>许多研究对此进行了</w:instrText>
      </w:r>
      <w:r w:rsidR="00C65729">
        <w:rPr>
          <w:rFonts w:hint="eastAsia"/>
          <w:color w:val="000000" w:themeColor="text1"/>
        </w:rPr>
        <w:instrText>...","container-title":"Advances in P</w:instrText>
      </w:r>
      <w:r w:rsidR="00C65729">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C65729" w:rsidRPr="00C65729">
        <w:t>(</w:t>
      </w:r>
      <w:r w:rsidR="00C65729" w:rsidRPr="001B6373">
        <w:rPr>
          <w:rStyle w:val="zoteroCitation"/>
        </w:rPr>
        <w:t>Chen et al. 2022; Huang et al. 2022; Yu et al. 2022; Zhang et al. 2022</w:t>
      </w:r>
      <w:r w:rsidR="00C65729" w:rsidRPr="00C65729">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3323ED9A" w:rsidR="0077489C" w:rsidRPr="00727486" w:rsidRDefault="0077489C" w:rsidP="001B6373">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2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C65729" w:rsidRPr="00C65729">
        <w:t>Wang et al. (</w:t>
      </w:r>
      <w:r w:rsidR="00C65729" w:rsidRPr="001B6373">
        <w:rPr>
          <w:rStyle w:val="innerzoteroCitation"/>
        </w:rPr>
        <w:t>1999</w:t>
      </w:r>
      <w:r w:rsidR="00C65729" w:rsidRPr="00C65729">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Zhang et al. (</w:t>
      </w:r>
      <w:r w:rsidR="001B6373" w:rsidRPr="001B6373">
        <w:rPr>
          <w:rStyle w:val="innerzoteroCitation"/>
        </w:rPr>
        <w:t>2010</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1B6373">
        <w:rPr>
          <w:color w:val="000000" w:themeColor="text1"/>
        </w:rPr>
        <w:instrText xml:space="preserve"> ADDIN ZOTERO_ITEM CSL_CITATION {"citationID":"jabS5LwW","properties":{"formattedCitation":"(Zhang et al. 2010)","plainCitation":"(Zhang et al. 2010)","noteIndex":0},"citationItems":[{"id":303,"uris":["http://zotero.org/users/local/eoP0LvSC/items/RNYKFLVK</w:instrText>
      </w:r>
      <w:r w:rsidR="001B6373">
        <w:rPr>
          <w:rFonts w:hint="eastAsia"/>
          <w:color w:val="000000" w:themeColor="text1"/>
        </w:rPr>
        <w:instrText>"],"itemData":{"id":303,"type":"article-journal","abstract":"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","page":"139-143","source":"CNKI","title":"Development of the Chinese age norms of CES</w:instrText>
      </w:r>
      <w:r w:rsidR="001B6373">
        <w:rPr>
          <w:color w:val="000000" w:themeColor="text1"/>
        </w:rPr>
        <w:instrText xml:space="preserve">-D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w:t>
      </w:r>
      <w:r w:rsidR="001B6373" w:rsidRPr="001B6373">
        <w:rPr>
          <w:rStyle w:val="zoteroCitation"/>
        </w:rPr>
        <w:t>Zhang et al. 2010</w:t>
      </w:r>
      <w:r w:rsidR="001B6373" w:rsidRPr="001B6373">
        <w:t>)</w:t>
      </w:r>
      <w:r w:rsidR="001B6373">
        <w:rPr>
          <w:color w:val="000000" w:themeColor="text1"/>
        </w:rPr>
        <w:fldChar w:fldCharType="end"/>
      </w:r>
      <w:r w:rsidRPr="00727486">
        <w:rPr>
          <w:color w:val="000000" w:themeColor="text1"/>
        </w:rPr>
        <w:t xml:space="preserve">. </w:t>
      </w:r>
      <w:bookmarkEnd w:id="26"/>
    </w:p>
    <w:p w14:paraId="0DEF177A" w14:textId="77777777" w:rsidR="0077489C" w:rsidRPr="00727486" w:rsidRDefault="0077489C" w:rsidP="0077489C">
      <w:pPr>
        <w:pStyle w:val="Heading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27" w:name="OLE_LINK5"/>
      <w:bookmarkStart w:id="28"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 xml:space="preserve">as follows: First, the four coders independently identified and consolidated items within each scale. Then, they formed two pairs, with each pair reviewing their results and resolving any </w:t>
      </w:r>
      <w:r w:rsidRPr="00727486">
        <w:rPr>
          <w:color w:val="000000" w:themeColor="text1"/>
        </w:rPr>
        <w:lastRenderedPageBreak/>
        <w:t>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2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28"/>
    <w:p w14:paraId="2A93D69B" w14:textId="77777777" w:rsidR="0077489C" w:rsidRPr="00727486" w:rsidRDefault="0077489C" w:rsidP="0077489C">
      <w:pPr>
        <w:pStyle w:val="Heading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76A3A859"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w:t>
      </w:r>
      <w:r w:rsidRPr="00727486">
        <w:rPr>
          <w:color w:val="000000" w:themeColor="text1"/>
        </w:rPr>
        <w:lastRenderedPageBreak/>
        <w:t>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Chars="0"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Chars="0" w:firstLine="0"/>
        <w:jc w:val="center"/>
        <w:rPr>
          <w:color w:val="000000" w:themeColor="text1"/>
          <w:sz w:val="21"/>
          <w:szCs w:val="21"/>
        </w:rPr>
      </w:pPr>
    </w:p>
    <w:p w14:paraId="2D2E3DE5" w14:textId="5485CB3F" w:rsidR="0077489C" w:rsidRPr="00727486" w:rsidRDefault="0077489C" w:rsidP="0077489C">
      <w:pPr>
        <w:ind w:firstLineChars="0" w:firstLine="0"/>
        <w:jc w:val="center"/>
        <w:rPr>
          <w:color w:val="000000" w:themeColor="text1"/>
          <w:sz w:val="21"/>
          <w:szCs w:val="21"/>
        </w:rPr>
        <w:sectPr w:rsidR="0077489C" w:rsidRPr="00727486" w:rsidSect="00F40955">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12"/>
        </w:sectPr>
      </w:pPr>
    </w:p>
    <w:bookmarkEnd w:id="23"/>
    <w:p w14:paraId="62094E42" w14:textId="77777777" w:rsidR="0077489C" w:rsidRPr="00727486" w:rsidRDefault="0077489C" w:rsidP="0077489C">
      <w:pPr>
        <w:pStyle w:val="Heading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3CFBD01A"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2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1B6373" w:rsidRPr="001B6373">
        <w:t>Fried et al. (</w:t>
      </w:r>
      <w:r w:rsidR="001B6373" w:rsidRPr="001B6373">
        <w:rPr>
          <w:rStyle w:val="innerzoteroCitation"/>
        </w:rPr>
        <w:t>2015</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29"/>
    </w:p>
    <w:p w14:paraId="60FB9593" w14:textId="435A1945" w:rsidR="0077489C" w:rsidRPr="00727486" w:rsidRDefault="0077489C" w:rsidP="0004790B">
      <w:pPr>
        <w:ind w:firstLine="480"/>
        <w:rPr>
          <w:color w:val="000000" w:themeColor="text1"/>
        </w:rPr>
        <w:sectPr w:rsidR="0077489C" w:rsidRPr="00727486" w:rsidSect="00F40955">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2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commentRangeStart w:id="30"/>
      <w:commentRangeStart w:id="31"/>
      <w:commentRangeStart w:id="32"/>
      <w:commentRangeStart w:id="33"/>
      <w:r w:rsidR="0004790B" w:rsidRPr="00727486">
        <w:rPr>
          <w:color w:val="000000" w:themeColor="text1"/>
          <w:shd w:val="clear" w:color="auto" w:fill="FFFFFF"/>
        </w:rPr>
        <w:t xml:space="preserve">the number of captured symptoms </w:t>
      </w:r>
      <w:commentRangeEnd w:id="30"/>
      <w:r w:rsidR="0004790B">
        <w:rPr>
          <w:rStyle w:val="CommentReference"/>
        </w:rPr>
        <w:commentReference w:id="30"/>
      </w:r>
      <w:commentRangeEnd w:id="31"/>
      <w:r w:rsidR="0004790B">
        <w:rPr>
          <w:rStyle w:val="CommentReference"/>
        </w:rPr>
        <w:commentReference w:id="31"/>
      </w:r>
      <w:commentRangeEnd w:id="32"/>
      <w:r w:rsidR="007E5901">
        <w:rPr>
          <w:rStyle w:val="CommentReference"/>
        </w:rPr>
        <w:commentReference w:id="32"/>
      </w:r>
      <w:commentRangeEnd w:id="33"/>
      <w:r w:rsidR="008A0A4C">
        <w:rPr>
          <w:rStyle w:val="CommentReference"/>
        </w:rPr>
        <w:commentReference w:id="33"/>
      </w:r>
      <w:r w:rsidR="008A0A4C" w:rsidRPr="008A0A4C">
        <w:rPr>
          <w:color w:val="000000" w:themeColor="text1"/>
          <w:shd w:val="clear" w:color="auto" w:fill="FFFFFF"/>
        </w:rPr>
        <w:t xml:space="preserve"> </w:t>
      </w:r>
      <w:r w:rsidR="008A0A4C" w:rsidRPr="008A0A4C">
        <w:rPr>
          <w:color w:val="000000" w:themeColor="text1"/>
          <w:highlight w:val="yellow"/>
          <w:shd w:val="clear" w:color="auto" w:fill="FFFFFF"/>
        </w:rPr>
        <w:t>(i.e., how many symptoms the scale captured</w:t>
      </w:r>
      <w:r w:rsidR="008A0A4C" w:rsidRPr="008A0A4C">
        <w:rPr>
          <w:rFonts w:hint="eastAsia"/>
          <w:color w:val="000000" w:themeColor="text1"/>
          <w:highlight w:val="yellow"/>
          <w:shd w:val="clear" w:color="auto" w:fill="FFFFFF"/>
        </w:rPr>
        <w:t>)</w:t>
      </w:r>
      <w:r w:rsidR="008A0A4C">
        <w:rPr>
          <w:rFonts w:hint="eastAsia"/>
          <w:color w:val="000000" w:themeColor="text1"/>
          <w:shd w:val="clear" w:color="auto" w:fill="FFFFFF"/>
        </w:rPr>
        <w:t xml:space="preserve"> </w:t>
      </w:r>
      <w:r w:rsidRPr="00727486">
        <w:rPr>
          <w:color w:val="000000" w:themeColor="text1"/>
        </w:rPr>
        <w:t xml:space="preserve">by employing </w:t>
      </w:r>
      <w:r w:rsidR="00B57518" w:rsidRPr="00727486">
        <w:rPr>
          <w:rFonts w:hint="eastAsia"/>
          <w:color w:val="000000" w:themeColor="text1"/>
        </w:rPr>
        <w:t>Spearman</w:t>
      </w:r>
      <w:r w:rsidR="00B57518" w:rsidRPr="00727486">
        <w:rPr>
          <w:color w:val="000000" w:themeColor="text1"/>
        </w:rPr>
        <w:t xml:space="preserve"> </w:t>
      </w:r>
      <w:r w:rsidRPr="00727486">
        <w:rPr>
          <w:color w:val="000000" w:themeColor="text1"/>
        </w:rPr>
        <w:t>correlation</w:t>
      </w:r>
      <w:ins w:id="34" w:author="Hu Chuan-Peng" w:date="2024-04-23T09:26:00Z">
        <w:r w:rsidR="008443B8">
          <w:rPr>
            <w:color w:val="000000" w:themeColor="text1"/>
            <w:shd w:val="clear" w:color="auto" w:fill="FFFFFF"/>
          </w:rPr>
          <w:t xml:space="preserve"> (see </w:t>
        </w:r>
      </w:ins>
      <w:del w:id="35" w:author="Hu Chuan-Peng" w:date="2024-04-23T09:26:00Z">
        <w:r w:rsidR="008A0A4C" w:rsidRPr="008A0A4C" w:rsidDel="008443B8">
          <w:rPr>
            <w:color w:val="000000" w:themeColor="text1"/>
            <w:highlight w:val="yellow"/>
            <w:shd w:val="clear" w:color="auto" w:fill="FFFFFF"/>
          </w:rPr>
          <w:delText xml:space="preserve">Refer to the first, second, and seventh columns in </w:delText>
        </w:r>
      </w:del>
      <w:r w:rsidR="008A0A4C" w:rsidRPr="008A0A4C">
        <w:rPr>
          <w:color w:val="000000" w:themeColor="text1"/>
          <w:highlight w:val="yellow"/>
          <w:shd w:val="clear" w:color="auto" w:fill="FFFFFF"/>
        </w:rPr>
        <w:t>Supplementary Material 5 for more details</w:t>
      </w:r>
      <w:ins w:id="36" w:author="Hu Chuan-Peng" w:date="2024-04-23T09:26:00Z">
        <w:r w:rsidR="008443B8">
          <w:rPr>
            <w:color w:val="000000" w:themeColor="text1"/>
            <w:highlight w:val="yellow"/>
            <w:shd w:val="clear" w:color="auto" w:fill="FFFFFF"/>
          </w:rPr>
          <w:t>)</w:t>
        </w:r>
      </w:ins>
      <w:r w:rsidR="008A0A4C" w:rsidRPr="008A0A4C">
        <w:rPr>
          <w:color w:val="000000" w:themeColor="text1"/>
          <w:highlight w:val="yellow"/>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8"/>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8"/>
        <w:rPr>
          <w:b/>
          <w:bCs/>
          <w:color w:val="000000" w:themeColor="text1"/>
          <w:sz w:val="21"/>
          <w:szCs w:val="21"/>
        </w:rPr>
        <w:sectPr w:rsidR="0077489C" w:rsidRPr="00727486" w:rsidSect="00F40955">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Heading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Heading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768DD177"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04790B">
        <w:rPr>
          <w:color w:val="000000" w:themeColor="text1"/>
        </w:rPr>
        <w:instrText xml:space="preserve"> ADDIN ZOTERO_ITEM CSL_CITATION {"citationID":"9tYbwhIc","properties":{"formattedCitation":"(Chen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04790B">
        <w:rPr>
          <w:rFonts w:hint="eastAsia"/>
          <w:color w:val="000000" w:themeColor="text1"/>
        </w:rPr>
        <w:instrText>,"issued":{"date-parts":[["2022",5,1]]}},"label":"page"},{"id":14,"uris":["http://zotero.org/users/local/eoP0LvSC/items/VDAXUCB4"],"itemData":{"id":14,"type":"article-journal","abstract":"</w:instrText>
      </w:r>
      <w:r w:rsidR="0004790B">
        <w:rPr>
          <w:rFonts w:hint="eastAsia"/>
          <w:color w:val="000000" w:themeColor="text1"/>
        </w:rPr>
        <w:instrText>我国高中生心理健康问题的检出率亟需关注</w:instrText>
      </w:r>
      <w:r w:rsidR="0004790B">
        <w:rPr>
          <w:rFonts w:hint="eastAsia"/>
          <w:color w:val="000000" w:themeColor="text1"/>
        </w:rPr>
        <w:instrText xml:space="preserve">, </w:instrText>
      </w:r>
      <w:r w:rsidR="0004790B">
        <w:rPr>
          <w:rFonts w:hint="eastAsia"/>
          <w:color w:val="000000" w:themeColor="text1"/>
        </w:rPr>
        <w:instrText>许多研究对此进行了</w:instrText>
      </w:r>
      <w:r w:rsidR="0004790B">
        <w:rPr>
          <w:rFonts w:hint="eastAsia"/>
          <w:color w:val="000000" w:themeColor="text1"/>
        </w:rPr>
        <w:instrText>...","container-title":"Advances in P</w:instrText>
      </w:r>
      <w:r w:rsidR="0004790B">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04790B" w:rsidRPr="0004790B">
        <w:t>(Chen et al. 2022; Huang et al. 2022; Yu et al. 2022; Zhang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Heading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7"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8" w:name="OLE_LINK15"/>
      <w:r w:rsidRPr="00727486">
        <w:rPr>
          <w:color w:val="000000" w:themeColor="text1"/>
        </w:rPr>
        <w:t xml:space="preserve">(See </w:t>
      </w:r>
      <w:bookmarkStart w:id="39" w:name="OLE_LINK4"/>
      <w:bookmarkEnd w:id="37"/>
      <w:r w:rsidRPr="00727486">
        <w:rPr>
          <w:color w:val="000000" w:themeColor="text1"/>
          <w:shd w:val="clear" w:color="auto" w:fill="FFFFFF"/>
        </w:rPr>
        <w:t>supplementary materials</w:t>
      </w:r>
      <w:bookmarkEnd w:id="39"/>
      <w:r w:rsidRPr="00727486">
        <w:rPr>
          <w:color w:val="000000" w:themeColor="text1"/>
        </w:rPr>
        <w:t xml:space="preserve"> for number of items and symptoms of each included scale).</w:t>
      </w:r>
      <w:bookmarkEnd w:id="38"/>
    </w:p>
    <w:p w14:paraId="363A800B" w14:textId="250A44A2" w:rsidR="0077489C" w:rsidRPr="00727486" w:rsidRDefault="0077489C" w:rsidP="0077489C">
      <w:pPr>
        <w:ind w:firstLine="480"/>
        <w:rPr>
          <w:color w:val="000000" w:themeColor="text1"/>
        </w:rPr>
      </w:pPr>
      <w:bookmarkStart w:id="40"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40"/>
      <w:r w:rsidRPr="00727486">
        <w:rPr>
          <w:i/>
          <w:iCs/>
          <w:color w:val="000000" w:themeColor="text1"/>
          <w:shd w:val="clear" w:color="auto" w:fill="FFFFFF"/>
        </w:rPr>
        <w:t>n</w:t>
      </w:r>
      <w:r w:rsidRPr="00727486">
        <w:rPr>
          <w:color w:val="000000" w:themeColor="text1"/>
          <w:shd w:val="clear" w:color="auto" w:fill="FFFFFF"/>
        </w:rPr>
        <w:t>.</w:t>
      </w:r>
      <w:bookmarkStart w:id="41" w:name="OLE_LINK12"/>
      <w:r w:rsidRPr="00727486">
        <w:rPr>
          <w:color w:val="000000" w:themeColor="text1"/>
          <w:shd w:val="clear" w:color="auto" w:fill="FFFFFF"/>
        </w:rPr>
        <w:t xml:space="preserve"> Among all 27 scales, 19 of them did </w:t>
      </w:r>
      <w:r w:rsidRPr="00727486">
        <w:rPr>
          <w:color w:val="000000" w:themeColor="text1"/>
          <w:shd w:val="clear" w:color="auto" w:fill="FFFFFF"/>
        </w:rPr>
        <w:lastRenderedPageBreak/>
        <w:t>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matierals for </w:t>
      </w:r>
      <w:r w:rsidRPr="00727486">
        <w:rPr>
          <w:color w:val="000000" w:themeColor="text1"/>
          <w:shd w:val="clear" w:color="auto" w:fill="FFFFFF"/>
        </w:rPr>
        <w:t>detailed information.</w:t>
      </w:r>
    </w:p>
    <w:bookmarkEnd w:id="41"/>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Chars="0"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42" w:name="OLE_LINK23"/>
      <w:r w:rsidRPr="00727486">
        <w:rPr>
          <w:color w:val="000000" w:themeColor="text1"/>
          <w:sz w:val="21"/>
          <w:szCs w:val="21"/>
        </w:rPr>
        <w:t>Child Behavior Checklist</w:t>
      </w:r>
      <w:bookmarkEnd w:id="42"/>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Chars="0" w:firstLine="0"/>
        <w:jc w:val="center"/>
        <w:rPr>
          <w:color w:val="000000" w:themeColor="text1"/>
          <w:sz w:val="21"/>
          <w:szCs w:val="21"/>
        </w:rPr>
      </w:pPr>
    </w:p>
    <w:p w14:paraId="69080712" w14:textId="77777777" w:rsidR="0077489C" w:rsidRPr="00727486" w:rsidRDefault="0077489C" w:rsidP="0077489C">
      <w:pPr>
        <w:ind w:firstLineChars="0" w:firstLine="0"/>
        <w:rPr>
          <w:i/>
          <w:iCs/>
          <w:color w:val="000000" w:themeColor="text1"/>
          <w:szCs w:val="24"/>
        </w:rPr>
      </w:pPr>
    </w:p>
    <w:p w14:paraId="74041F64" w14:textId="77777777" w:rsidR="0077489C" w:rsidRPr="00727486" w:rsidRDefault="0077489C" w:rsidP="0077489C">
      <w:pPr>
        <w:pStyle w:val="Heading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 xml:space="preserve">Sense of </w:t>
      </w:r>
      <w:r w:rsidRPr="00727486">
        <w:rPr>
          <w:i/>
          <w:iCs/>
          <w:color w:val="000000" w:themeColor="text1"/>
        </w:rPr>
        <w:lastRenderedPageBreak/>
        <w:t>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splitted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CommentReference"/>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3" w:name="OLE_LINK1"/>
      <w:r w:rsidRPr="00727486">
        <w:rPr>
          <w:color w:val="000000" w:themeColor="text1"/>
          <w:shd w:val="clear" w:color="auto" w:fill="FFFFFF"/>
        </w:rPr>
        <w:t>correlation</w:t>
      </w:r>
      <w:bookmarkEnd w:id="43"/>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4" w:name="OLE_LINK40"/>
      <w:r w:rsidRPr="00727486">
        <w:rPr>
          <w:color w:val="000000" w:themeColor="text1"/>
          <w:shd w:val="clear" w:color="auto" w:fill="FFFFFF"/>
        </w:rPr>
        <w:t>and the number of captured symptoms</w:t>
      </w:r>
      <w:bookmarkEnd w:id="44"/>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Chars="0" w:firstLine="0"/>
        <w:rPr>
          <w:color w:val="000000" w:themeColor="text1"/>
          <w:shd w:val="clear" w:color="auto" w:fill="FFFFFF"/>
        </w:rPr>
      </w:pPr>
    </w:p>
    <w:p w14:paraId="505350FC" w14:textId="09BAD525" w:rsidR="00B57518" w:rsidRPr="00727486" w:rsidRDefault="00B57518" w:rsidP="0077489C">
      <w:pPr>
        <w:ind w:firstLineChars="0" w:firstLine="0"/>
        <w:rPr>
          <w:color w:val="000000" w:themeColor="text1"/>
          <w:shd w:val="clear" w:color="auto" w:fill="FFFFFF"/>
        </w:rPr>
        <w:sectPr w:rsidR="00B57518" w:rsidRPr="00727486" w:rsidSect="00F40955">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Chars="0" w:firstLine="0"/>
        <w:jc w:val="center"/>
        <w:rPr>
          <w:b/>
          <w:bCs/>
          <w:color w:val="000000" w:themeColor="text1"/>
          <w:sz w:val="21"/>
          <w:szCs w:val="21"/>
        </w:rPr>
        <w:sectPr w:rsidR="0077489C" w:rsidRPr="00727486" w:rsidSect="00F40955">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5" w:name="OLE_LINK38"/>
      <w:r w:rsidRPr="00727486">
        <w:rPr>
          <w:color w:val="000000" w:themeColor="text1"/>
          <w:sz w:val="21"/>
          <w:szCs w:val="21"/>
        </w:rPr>
        <w:t>Children's Depression Inventory</w:t>
      </w:r>
      <w:bookmarkEnd w:id="45"/>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Heading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Chars="0"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7FE18943" w:rsidR="00473BDB" w:rsidRPr="005260FD" w:rsidRDefault="008443B8" w:rsidP="00473BDB">
      <w:pPr>
        <w:ind w:firstLine="480"/>
        <w:rPr>
          <w:szCs w:val="44"/>
        </w:rPr>
      </w:pPr>
      <w:ins w:id="46" w:author="Hu Chuan-Peng" w:date="2024-04-23T09:28:00Z">
        <w:r>
          <w:rPr>
            <w:szCs w:val="44"/>
          </w:rPr>
          <w:t>Th</w:t>
        </w:r>
      </w:ins>
      <w:ins w:id="47" w:author="Hu Chuan-Peng" w:date="2024-04-23T09:29:00Z">
        <w:r>
          <w:rPr>
            <w:szCs w:val="44"/>
          </w:rPr>
          <w:t>is</w:t>
        </w:r>
      </w:ins>
      <w:ins w:id="48" w:author="Hu Chuan-Peng" w:date="2024-04-23T09:28:00Z">
        <w:r>
          <w:rPr>
            <w:szCs w:val="44"/>
          </w:rPr>
          <w:t xml:space="preserve"> study aimed at assessing the heterogeneity of</w:t>
        </w:r>
      </w:ins>
      <w:ins w:id="49" w:author="Hu Chuan-Peng" w:date="2024-04-23T09:29:00Z">
        <w:r>
          <w:rPr>
            <w:szCs w:val="44"/>
          </w:rPr>
          <w:t xml:space="preserve"> Chinese</w:t>
        </w:r>
      </w:ins>
      <w:ins w:id="50" w:author="Hu Chuan-Peng" w:date="2024-04-23T09:28:00Z">
        <w:r>
          <w:rPr>
            <w:szCs w:val="44"/>
          </w:rPr>
          <w:t xml:space="preserve"> scales that used for screening depression among children and adolescents. </w:t>
        </w:r>
      </w:ins>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del w:id="51" w:author="Hu Chuan-Peng" w:date="2024-04-23T09:29:00Z">
        <w:r w:rsidR="00473BDB" w:rsidRPr="0044549E" w:rsidDel="008443B8">
          <w:rPr>
            <w:szCs w:val="44"/>
          </w:rPr>
          <w:delText xml:space="preserve">measuring </w:delText>
        </w:r>
      </w:del>
      <w:ins w:id="52" w:author="Hu Chuan-Peng" w:date="2024-04-23T09:29:00Z">
        <w:r>
          <w:rPr>
            <w:szCs w:val="44"/>
          </w:rPr>
          <w:t>screening</w:t>
        </w:r>
        <w:r w:rsidRPr="0044549E">
          <w:rPr>
            <w:szCs w:val="44"/>
          </w:rPr>
          <w:t xml:space="preserve"> </w:t>
        </w:r>
      </w:ins>
      <w:r w:rsidR="00473BDB" w:rsidRPr="0044549E">
        <w:rPr>
          <w:szCs w:val="44"/>
        </w:rPr>
        <w:t>depression</w:t>
      </w:r>
      <w:r w:rsidR="00EA37D7">
        <w:rPr>
          <w:rFonts w:hint="eastAsia"/>
          <w:szCs w:val="44"/>
        </w:rPr>
        <w:t xml:space="preserve"> </w:t>
      </w:r>
      <w:del w:id="53" w:author="Hu Chuan-Peng" w:date="2024-04-23T09:29:00Z">
        <w:r w:rsidR="00EA37D7" w:rsidDel="008443B8">
          <w:rPr>
            <w:szCs w:val="44"/>
          </w:rPr>
          <w:delText xml:space="preserve">of Chinese children and adolescents </w:delText>
        </w:r>
      </w:del>
      <w:r w:rsidR="00473BDB" w:rsidRPr="0044549E">
        <w:rPr>
          <w:szCs w:val="44"/>
        </w:rPr>
        <w:t>from recent four meta-analyses</w:t>
      </w:r>
      <w:r w:rsidR="00EA37D7">
        <w:rPr>
          <w:szCs w:val="44"/>
        </w:rPr>
        <w:t xml:space="preserve"> (</w:t>
      </w:r>
      <w:ins w:id="54" w:author="Hu Chuan-Peng" w:date="2024-04-23T09:27:00Z">
        <w:r>
          <w:rPr>
            <w:szCs w:val="44"/>
          </w:rPr>
          <w:t>citations</w:t>
        </w:r>
      </w:ins>
      <w:r w:rsidR="00EA37D7">
        <w:rPr>
          <w:szCs w:val="44"/>
        </w:rPr>
        <w:t>)</w:t>
      </w:r>
      <w:r w:rsidR="00473BDB" w:rsidRPr="0044549E">
        <w:rPr>
          <w:szCs w:val="44"/>
        </w:rPr>
        <w:t>.</w:t>
      </w:r>
      <w:r w:rsidR="00473BDB" w:rsidRPr="0002107A">
        <w:t xml:space="preserve"> </w:t>
      </w:r>
      <w:r w:rsidR="00EA37D7">
        <w:t xml:space="preserve">We found </w:t>
      </w:r>
      <w:ins w:id="55" w:author="Hu Chuan-Peng" w:date="2024-04-23T09:29:00Z">
        <w:r>
          <w:t xml:space="preserve">a </w:t>
        </w:r>
      </w:ins>
      <w:r w:rsidR="00EA37D7">
        <w:t xml:space="preserve">low </w:t>
      </w:r>
      <w:r w:rsidR="00473BDB" w:rsidRPr="0002107A">
        <w:rPr>
          <w:szCs w:val="44"/>
        </w:rPr>
        <w:t xml:space="preserve">overlap among </w:t>
      </w:r>
      <w:del w:id="56" w:author="Hu Chuan-Peng" w:date="2024-04-23T09:30:00Z">
        <w:r w:rsidR="00473BDB" w:rsidRPr="0002107A" w:rsidDel="008443B8">
          <w:rPr>
            <w:szCs w:val="44"/>
          </w:rPr>
          <w:delText xml:space="preserve">all </w:delText>
        </w:r>
      </w:del>
      <w:r w:rsidR="00473BDB" w:rsidRPr="0002107A">
        <w:rPr>
          <w:szCs w:val="44"/>
        </w:rPr>
        <w:t>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r w:rsidR="00EA37D7">
        <w:rPr>
          <w:szCs w:val="44"/>
        </w:rPr>
        <w:t>appreared</w:t>
      </w:r>
      <w:r w:rsidR="00EA37D7" w:rsidRPr="0002107A">
        <w:rPr>
          <w:szCs w:val="44"/>
        </w:rPr>
        <w:t xml:space="preserve"> </w:t>
      </w:r>
      <w:r w:rsidR="00473BDB" w:rsidRPr="0002107A">
        <w:rPr>
          <w:szCs w:val="44"/>
        </w:rPr>
        <w:t>in all the scales</w:t>
      </w:r>
      <w:r w:rsidR="00EA37D7">
        <w:rPr>
          <w:szCs w:val="44"/>
        </w:rPr>
        <w:t xml:space="preserve"> and more than one fifth of the symptoms appreared in only one scale</w:t>
      </w:r>
      <w:r w:rsidR="00473BDB" w:rsidRPr="0002107A">
        <w:rPr>
          <w:szCs w:val="44"/>
        </w:rPr>
        <w:t>.</w:t>
      </w:r>
      <w:r w:rsidR="00473BDB" w:rsidRPr="0002107A">
        <w:t xml:space="preserve"> </w:t>
      </w:r>
      <w:r w:rsidR="00473BDB" w:rsidRPr="0002107A">
        <w:rPr>
          <w:szCs w:val="44"/>
        </w:rPr>
        <w:t>Our results</w:t>
      </w:r>
      <w:del w:id="57" w:author="Hu Chuan-Peng" w:date="2024-04-23T09:30:00Z">
        <w:r w:rsidR="00EA37D7" w:rsidDel="008443B8">
          <w:rPr>
            <w:szCs w:val="44"/>
          </w:rPr>
          <w:delText>, by including more scales,</w:delText>
        </w:r>
      </w:del>
      <w:r w:rsidR="00EA37D7">
        <w:rPr>
          <w:szCs w:val="44"/>
        </w:rPr>
        <w:t xml:space="preserve"> revealed greater heterogeneity than previous findings on the depression scales for adults</w:t>
      </w:r>
      <w:r w:rsidR="00473BDB">
        <w:rPr>
          <w:rFonts w:hint="eastAsia"/>
          <w:szCs w:val="44"/>
        </w:rPr>
        <w:t xml:space="preserve"> </w:t>
      </w:r>
      <w:r w:rsidR="00EA37D7">
        <w:rPr>
          <w:szCs w:val="44"/>
        </w:rPr>
        <w:t>(</w:t>
      </w:r>
      <w:del w:id="58" w:author="Hu Chuan-Peng" w:date="2024-04-23T09:30:00Z">
        <w:r w:rsidR="00473BDB" w:rsidDel="008443B8">
          <w:rPr>
            <w:szCs w:val="44"/>
          </w:rPr>
          <w:fldChar w:fldCharType="begin"/>
        </w:r>
        <w:r w:rsidR="00473BDB" w:rsidDel="008443B8">
          <w:rPr>
            <w:szCs w:val="44"/>
          </w:rPr>
          <w:del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delInstrText>
        </w:r>
        <w:r w:rsidR="00473BDB" w:rsidDel="008443B8">
          <w:rPr>
            <w:rFonts w:hint="eastAsia"/>
            <w:szCs w:val="44"/>
          </w:rPr>
          <w:delInstrText>. Disord.","language":"en","note":"JCR</w:delInstrText>
        </w:r>
        <w:r w:rsidR="00473BDB" w:rsidDel="008443B8">
          <w:rPr>
            <w:rFonts w:hint="eastAsia"/>
            <w:szCs w:val="44"/>
          </w:rPr>
          <w:delInstrText>分区</w:delInstrText>
        </w:r>
        <w:r w:rsidR="00473BDB" w:rsidDel="008443B8">
          <w:rPr>
            <w:rFonts w:hint="eastAsia"/>
            <w:szCs w:val="44"/>
          </w:rPr>
          <w:delInstrText>: Q1\n</w:delInstrText>
        </w:r>
        <w:r w:rsidR="00473BDB" w:rsidDel="008443B8">
          <w:rPr>
            <w:rFonts w:hint="eastAsia"/>
            <w:szCs w:val="44"/>
          </w:rPr>
          <w:delInstrText>中科院分区升级版</w:delInstrText>
        </w:r>
        <w:r w:rsidR="00473BDB" w:rsidDel="008443B8">
          <w:rPr>
            <w:rFonts w:hint="eastAsia"/>
            <w:szCs w:val="44"/>
          </w:rPr>
          <w:delInstrText xml:space="preserve">: </w:delInstrText>
        </w:r>
        <w:r w:rsidR="00473BDB" w:rsidDel="008443B8">
          <w:rPr>
            <w:rFonts w:hint="eastAsia"/>
            <w:szCs w:val="44"/>
          </w:rPr>
          <w:delInstrText>医学</w:delInstrText>
        </w:r>
        <w:r w:rsidR="00473BDB" w:rsidDel="008443B8">
          <w:rPr>
            <w:rFonts w:hint="eastAsia"/>
            <w:szCs w:val="44"/>
          </w:rPr>
          <w:delInstrText>2</w:delInstrText>
        </w:r>
        <w:r w:rsidR="00473BDB" w:rsidDel="008443B8">
          <w:rPr>
            <w:rFonts w:hint="eastAsia"/>
            <w:szCs w:val="44"/>
          </w:rPr>
          <w:delInstrText>区</w:delInstrText>
        </w:r>
        <w:r w:rsidR="00473BDB" w:rsidDel="008443B8">
          <w:rPr>
            <w:rFonts w:hint="eastAsia"/>
            <w:szCs w:val="44"/>
          </w:rPr>
          <w:delInstrText>\n</w:delInstrText>
        </w:r>
        <w:r w:rsidR="00473BDB" w:rsidDel="008443B8">
          <w:rPr>
            <w:rFonts w:hint="eastAsia"/>
            <w:szCs w:val="44"/>
          </w:rPr>
          <w:delInstrText>影响因子</w:delInstrText>
        </w:r>
        <w:r w:rsidR="00473BDB" w:rsidDel="008443B8">
          <w:rPr>
            <w:rFonts w:hint="eastAsia"/>
            <w:szCs w:val="44"/>
          </w:rPr>
          <w:delInstrText>: 6.6\n5</w:delInstrText>
        </w:r>
        <w:r w:rsidR="00473BDB" w:rsidDel="008443B8">
          <w:rPr>
            <w:rFonts w:hint="eastAsia"/>
            <w:szCs w:val="44"/>
          </w:rPr>
          <w:delInstrText>年影响因子</w:delInstrText>
        </w:r>
        <w:r w:rsidR="00473BDB" w:rsidDel="008443B8">
          <w:rPr>
            <w:rFonts w:hint="eastAsia"/>
            <w:szCs w:val="44"/>
          </w:rPr>
          <w:delInstrText>: 6.3\n</w:delInstrText>
        </w:r>
        <w:r w:rsidR="00473BDB" w:rsidDel="008443B8">
          <w:rPr>
            <w:rFonts w:hint="eastAsia"/>
            <w:szCs w:val="44"/>
          </w:rPr>
          <w:delInstrText>南农高质量</w:delInstrText>
        </w:r>
        <w:r w:rsidR="00473BDB" w:rsidDel="008443B8">
          <w:rPr>
            <w:rFonts w:hint="eastAsia"/>
            <w:szCs w:val="44"/>
          </w:rPr>
          <w:delInstrText>: A","page":"191-197","source":"DOI.org (Crossref)","title":"The 52 symptoms of major depression: Lack of content overlap among seven common depression scales","tit</w:delInstrText>
        </w:r>
        <w:r w:rsidR="00473BDB" w:rsidDel="008443B8">
          <w:rPr>
            <w:szCs w:val="44"/>
          </w:rPr>
          <w:delInstrText xml:space="preserve">le-short":"The 52 symptoms of major depression","volume":"208","author":[{"family":"Fried","given":"Eiko I."}],"issued":{"date-parts":[["2017",1]]}}}],"schema":"https://github.com/citation-style-language/schema/raw/master/csl-citation.json"} </w:delInstrText>
        </w:r>
        <w:r w:rsidR="00473BDB" w:rsidDel="008443B8">
          <w:rPr>
            <w:szCs w:val="44"/>
          </w:rPr>
          <w:fldChar w:fldCharType="separate"/>
        </w:r>
        <w:r w:rsidR="00FE7734" w:rsidRPr="00FE7734" w:rsidDel="008443B8">
          <w:delText>Fried (</w:delText>
        </w:r>
        <w:r w:rsidR="00FE7734" w:rsidRPr="001B6373" w:rsidDel="008443B8">
          <w:rPr>
            <w:rStyle w:val="innerzoteroCitation"/>
          </w:rPr>
          <w:delText>2017</w:delText>
        </w:r>
        <w:r w:rsidR="00FE7734" w:rsidRPr="00FE7734" w:rsidDel="008443B8">
          <w:delText>)</w:delText>
        </w:r>
        <w:r w:rsidR="00473BDB" w:rsidDel="008443B8">
          <w:rPr>
            <w:szCs w:val="44"/>
          </w:rPr>
          <w:fldChar w:fldCharType="end"/>
        </w:r>
      </w:del>
      <w:ins w:id="59" w:author="Hu Chuan-Peng" w:date="2024-04-23T09:30:00Z">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Pr="00FE7734">
          <w:t>Fried</w:t>
        </w:r>
        <w:r>
          <w:t xml:space="preserve">, </w:t>
        </w:r>
        <w:r w:rsidRPr="001B6373">
          <w:rPr>
            <w:rStyle w:val="innerzoteroCitation"/>
          </w:rPr>
          <w:t>2017</w:t>
        </w:r>
        <w:r w:rsidRPr="00FE7734">
          <w:t>)</w:t>
        </w:r>
        <w:r>
          <w:rPr>
            <w:szCs w:val="44"/>
          </w:rPr>
          <w:fldChar w:fldCharType="end"/>
        </w:r>
        <w:r>
          <w:t xml:space="preserve">, suggesting </w:t>
        </w:r>
      </w:ins>
      <w:del w:id="60" w:author="Hu Chuan-Peng" w:date="2024-04-23T09:30:00Z">
        <w:r w:rsidR="00473BDB" w:rsidRPr="0002107A" w:rsidDel="008443B8">
          <w:rPr>
            <w:szCs w:val="44"/>
          </w:rPr>
          <w:delText>.</w:delText>
        </w:r>
        <w:r w:rsidR="00473BDB" w:rsidRPr="0025290B" w:rsidDel="008443B8">
          <w:delText xml:space="preserve"> </w:delText>
        </w:r>
        <w:bookmarkStart w:id="61" w:name="OLE_LINK31"/>
        <w:r w:rsidR="00EA37D7" w:rsidDel="008443B8">
          <w:delText xml:space="preserve">Our results suggested </w:delText>
        </w:r>
      </w:del>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61"/>
    <w:p w14:paraId="632E98D5" w14:textId="0598EFF7" w:rsidR="00473BDB" w:rsidRDefault="00473BDB" w:rsidP="00473BDB">
      <w:pPr>
        <w:ind w:firstLineChars="0" w:firstLine="0"/>
      </w:pPr>
      <w:r w:rsidRPr="00FD6780">
        <w:t>[</w:t>
      </w:r>
      <w:r w:rsidRPr="00FD6780">
        <w:rPr>
          <w:rFonts w:hint="eastAsia"/>
        </w:rPr>
        <w:t>第二段</w:t>
      </w:r>
      <w:r>
        <w:t xml:space="preserve">: </w:t>
      </w:r>
      <w:r w:rsidR="00DA1F25">
        <w:rPr>
          <w:rFonts w:hint="eastAsia"/>
        </w:rPr>
        <w:t>进一步</w:t>
      </w:r>
      <w:r w:rsidRPr="005260FD">
        <w:rPr>
          <w:rFonts w:hint="eastAsia"/>
        </w:rPr>
        <w:t>介绍具体量表的结果，并与已有研究进行比较</w:t>
      </w:r>
      <w:r w:rsidRPr="00FD6780">
        <w:t>]</w:t>
      </w:r>
    </w:p>
    <w:p w14:paraId="0DAA204A" w14:textId="36C574B5" w:rsidR="00473BDB" w:rsidRDefault="00473BDB" w:rsidP="00473BDB">
      <w:pPr>
        <w:ind w:firstLine="480"/>
      </w:pPr>
      <w:commentRangeStart w:id="62"/>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ins w:id="63" w:author="Hu Chuan-Peng" w:date="2024-04-23T09:35:00Z">
        <w:r w:rsidR="008443B8">
          <w:t xml:space="preserve"> </w:t>
        </w:r>
      </w:ins>
      <w:r>
        <w:rPr>
          <w:rFonts w:hint="eastAsia"/>
        </w:rPr>
        <w:t>(0.25)</w:t>
      </w:r>
      <w:del w:id="64" w:author="Hu Chuan-Peng" w:date="2024-04-23T09:32:00Z">
        <w:r w:rsidRPr="001009B4" w:rsidDel="008443B8">
          <w:delText xml:space="preserve">, </w:delText>
        </w:r>
      </w:del>
      <w:del w:id="65" w:author="Hu Chuan-Peng" w:date="2024-04-23T09:31:00Z">
        <w:r w:rsidRPr="001009B4" w:rsidDel="008443B8">
          <w:delText>whil</w:delText>
        </w:r>
      </w:del>
      <w:ins w:id="66" w:author="Hu Chuan-Peng" w:date="2024-04-23T09:32:00Z">
        <w:r w:rsidR="008443B8">
          <w:t xml:space="preserve">. This result differed from </w:t>
        </w:r>
      </w:ins>
      <w:del w:id="67" w:author="Hu Chuan-Peng" w:date="2024-04-23T09:31:00Z">
        <w:r w:rsidRPr="001009B4" w:rsidDel="008443B8">
          <w:delText xml:space="preserve">e </w:delText>
        </w:r>
      </w:del>
      <w:del w:id="68" w:author="Hu Chuan-Peng" w:date="2024-04-23T09:32:00Z">
        <w:r w:rsidRPr="001009B4" w:rsidDel="008443B8">
          <w:delText xml:space="preserve">in </w:delText>
        </w:r>
      </w:del>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del w:id="69" w:author="Hu Chuan-Peng" w:date="2024-04-23T09:31:00Z">
        <w:r w:rsidDel="008443B8">
          <w:rPr>
            <w:rFonts w:hint="eastAsia"/>
          </w:rPr>
          <w:delText xml:space="preserve"> </w:delText>
        </w:r>
        <w:r w:rsidRPr="001009B4" w:rsidDel="008443B8">
          <w:delText>research</w:delText>
        </w:r>
      </w:del>
      <w:ins w:id="70" w:author="Hu Chuan-Peng" w:date="2024-04-23T09:32:00Z">
        <w:r w:rsidR="008443B8">
          <w:t>’s finding that</w:t>
        </w:r>
      </w:ins>
      <w:del w:id="71" w:author="Hu Chuan-Peng" w:date="2024-04-23T09:32:00Z">
        <w:r w:rsidRPr="001009B4" w:rsidDel="008443B8">
          <w:delText>,</w:delText>
        </w:r>
      </w:del>
      <w:r w:rsidRPr="001009B4">
        <w:t xml:space="preserve"> C</w:t>
      </w:r>
      <w:r>
        <w:rPr>
          <w:rFonts w:hint="eastAsia"/>
        </w:rPr>
        <w:t>ES-D</w:t>
      </w:r>
      <w:r w:rsidRPr="001009B4">
        <w:t xml:space="preserve"> </w:t>
      </w:r>
      <w:del w:id="72" w:author="Hu Chuan-Peng" w:date="2024-04-23T09:32:00Z">
        <w:r w:rsidRPr="001009B4" w:rsidDel="008443B8">
          <w:delText xml:space="preserve">has </w:delText>
        </w:r>
      </w:del>
      <w:ins w:id="73" w:author="Hu Chuan-Peng" w:date="2024-04-23T09:32:00Z">
        <w:r w:rsidR="008443B8" w:rsidRPr="001009B4">
          <w:t>ha</w:t>
        </w:r>
        <w:r w:rsidR="008443B8">
          <w:t xml:space="preserve">d </w:t>
        </w:r>
      </w:ins>
      <w:r w:rsidRPr="001009B4">
        <w:t xml:space="preserve">the lowest </w:t>
      </w:r>
      <w:r w:rsidR="00094BDC">
        <w:t>mea</w:t>
      </w:r>
      <w:r w:rsidR="00094BDC">
        <w:rPr>
          <w:rFonts w:hint="eastAsia"/>
        </w:rPr>
        <w:t>n</w:t>
      </w:r>
      <w:r w:rsidRPr="001009B4">
        <w:t xml:space="preserve"> overlap with other</w:t>
      </w:r>
      <w:r>
        <w:rPr>
          <w:rFonts w:hint="eastAsia"/>
        </w:rPr>
        <w:t xml:space="preserve"> </w:t>
      </w:r>
      <w:ins w:id="74" w:author="Hu Chuan-Peng" w:date="2024-04-23T09:32:00Z">
        <w:r w:rsidR="008443B8">
          <w:t xml:space="preserve">six </w:t>
        </w:r>
      </w:ins>
      <w:r>
        <w:rPr>
          <w:rFonts w:hint="eastAsia"/>
        </w:rPr>
        <w:t>scales</w:t>
      </w:r>
      <w:ins w:id="75" w:author="Hu Chuan-Peng" w:date="2024-04-23T09:32:00Z">
        <w:r w:rsidR="008443B8">
          <w:t xml:space="preserve"> </w:t>
        </w:r>
      </w:ins>
      <w:r>
        <w:rPr>
          <w:rFonts w:hint="eastAsia"/>
        </w:rPr>
        <w:t>(0.27)</w:t>
      </w:r>
      <w:r w:rsidRPr="001009B4">
        <w:t>.</w:t>
      </w:r>
      <w:r w:rsidR="00F575FE" w:rsidRPr="00F575FE">
        <w:t xml:space="preserve"> </w:t>
      </w:r>
      <w:del w:id="76" w:author="Hu Chuan-Peng" w:date="2024-04-23T09:33:00Z">
        <w:r w:rsidR="00F575FE" w:rsidRPr="00F575FE" w:rsidDel="008443B8">
          <w:delText xml:space="preserve">This might be because </w:delText>
        </w:r>
        <w:r w:rsidR="00F575FE" w:rsidDel="008443B8">
          <w:rPr>
            <w:rFonts w:hint="eastAsia"/>
          </w:rPr>
          <w:delText>our</w:delText>
        </w:r>
        <w:r w:rsidR="00F575FE" w:rsidRPr="00F575FE" w:rsidDel="008443B8">
          <w:delText xml:space="preserve"> study also included CES-D-C and CES-D-13.</w:delText>
        </w:r>
        <w:r w:rsidR="00F575FE" w:rsidDel="008443B8">
          <w:rPr>
            <w:rFonts w:hint="eastAsia"/>
          </w:rPr>
          <w:delText xml:space="preserve"> </w:delText>
        </w:r>
        <w:r w:rsidRPr="001009B4" w:rsidDel="008443B8">
          <w:delText xml:space="preserve">Moreover, in </w:delText>
        </w:r>
        <w:r w:rsidR="00F575FE" w:rsidDel="008443B8">
          <w:rPr>
            <w:rFonts w:hint="eastAsia"/>
          </w:rPr>
          <w:delText>our</w:delText>
        </w:r>
        <w:r w:rsidRPr="001009B4" w:rsidDel="008443B8">
          <w:delText xml:space="preserve"> study, as the scale of inclusion increased, </w:delText>
        </w:r>
      </w:del>
      <w:ins w:id="77" w:author="Hu Chuan-Peng" w:date="2024-04-23T09:33:00Z">
        <w:r w:rsidR="008443B8">
          <w:t xml:space="preserve">Also, we found </w:t>
        </w:r>
      </w:ins>
      <w:ins w:id="78" w:author="Hu Chuan-Peng" w:date="2024-04-23T09:34:00Z">
        <w:r w:rsidR="008443B8">
          <w:t xml:space="preserve">that </w:t>
        </w:r>
      </w:ins>
      <w:r w:rsidRPr="001009B4">
        <w:t>C</w:t>
      </w:r>
      <w:r>
        <w:rPr>
          <w:rFonts w:hint="eastAsia"/>
        </w:rPr>
        <w:t>ES-D</w:t>
      </w:r>
      <w:r w:rsidRPr="001009B4">
        <w:t xml:space="preserve"> had no</w:t>
      </w:r>
      <w:r w:rsidRPr="00132CB3">
        <w:t xml:space="preserve"> idiosyncratic</w:t>
      </w:r>
      <w:r w:rsidRPr="001009B4">
        <w:t xml:space="preserve"> symptoms, </w:t>
      </w:r>
      <w:del w:id="79" w:author="Hu Chuan-Peng" w:date="2024-04-23T09:34:00Z">
        <w:r w:rsidRPr="001009B4" w:rsidDel="008443B8">
          <w:delText xml:space="preserve">but </w:delText>
        </w:r>
      </w:del>
      <w:ins w:id="80" w:author="Hu Chuan-Peng" w:date="2024-04-23T09:34:00Z">
        <w:r w:rsidR="008443B8">
          <w:t>while</w:t>
        </w:r>
        <w:r w:rsidR="008443B8" w:rsidRPr="001009B4">
          <w:t xml:space="preserve"> </w:t>
        </w:r>
      </w:ins>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ins w:id="81" w:author="Hu Chuan-Peng" w:date="2024-04-23T09:34:00Z">
        <w:r w:rsidR="008443B8">
          <w:t>The primary reason for the</w:t>
        </w:r>
        <w:r w:rsidR="008443B8">
          <w:t>se</w:t>
        </w:r>
        <w:r w:rsidR="008443B8">
          <w:t xml:space="preserve"> differences lies in</w:t>
        </w:r>
        <w:r w:rsidR="008443B8">
          <w:t xml:space="preserve"> the fact</w:t>
        </w:r>
        <w:r w:rsidR="008443B8">
          <w:t xml:space="preserve"> that we included more scales.</w:t>
        </w:r>
        <w:r w:rsidR="008443B8" w:rsidRPr="001009B4">
          <w:t xml:space="preserve"> </w:t>
        </w:r>
      </w:ins>
      <w:r w:rsidR="00CD09F8">
        <w:t>We also found that l</w:t>
      </w:r>
      <w:r w:rsidR="00CD09F8" w:rsidRPr="00DA1F25">
        <w:t xml:space="preserve">onger </w:t>
      </w:r>
      <w:r w:rsidR="00DA1F25" w:rsidRPr="00DA1F25">
        <w:t xml:space="preserve">scales tend to have </w:t>
      </w:r>
      <w:r w:rsidR="00CD09F8">
        <w:t>greater</w:t>
      </w:r>
      <w:r w:rsidR="00CD09F8" w:rsidRPr="00DA1F25">
        <w:t xml:space="preserve"> </w:t>
      </w:r>
      <w:r w:rsidR="00DA1F25" w:rsidRPr="00DA1F25">
        <w:t>overlap with other scales, thus presenting more representative content</w:t>
      </w:r>
      <w:bookmarkStart w:id="82" w:name="OLE_LINK11"/>
      <w:r w:rsidR="00CD09F8">
        <w:t xml:space="preserve"> </w:t>
      </w:r>
      <w:r w:rsidR="00DA1F25">
        <w:fldChar w:fldCharType="begin"/>
      </w:r>
      <w:r w:rsidR="00FE7734">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DA1F25">
        <w:fldChar w:fldCharType="separate"/>
      </w:r>
      <w:r w:rsidR="00FE7734" w:rsidRPr="00FE7734">
        <w:t>(</w:t>
      </w:r>
      <w:r w:rsidR="00FE7734" w:rsidRPr="001B6373">
        <w:rPr>
          <w:rStyle w:val="zoteroCitation"/>
        </w:rPr>
        <w:t>Fried 2017</w:t>
      </w:r>
      <w:r w:rsidR="00FE7734" w:rsidRPr="00FE7734">
        <w:t>)</w:t>
      </w:r>
      <w:r w:rsidR="00DA1F25">
        <w:fldChar w:fldCharType="end"/>
      </w:r>
      <w:bookmarkEnd w:id="82"/>
      <w:r w:rsidR="00DA1F25" w:rsidRPr="00DA1F25">
        <w:t>.</w:t>
      </w:r>
      <w:r w:rsidR="00270EE9"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FE7734">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FE7734" w:rsidRPr="00FE7734">
        <w:t>(</w:t>
      </w:r>
      <w:r w:rsidR="00FE7734" w:rsidRPr="001B6373">
        <w:rPr>
          <w:rStyle w:val="zoteroCitation"/>
        </w:rPr>
        <w:t>Sharma 2022</w:t>
      </w:r>
      <w:r w:rsidR="00FE7734" w:rsidRPr="00FE7734">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62"/>
      <w:r w:rsidR="00FF4427">
        <w:rPr>
          <w:rStyle w:val="CommentReference"/>
        </w:rPr>
        <w:commentReference w:id="62"/>
      </w:r>
    </w:p>
    <w:p w14:paraId="6A7E2431" w14:textId="4E8B9803" w:rsidR="00EF55FC" w:rsidRPr="00EF55FC" w:rsidRDefault="00270EE9" w:rsidP="00EF55FC">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on the symptoms of DSM-5</w:t>
      </w:r>
      <w:r w:rsidR="00CD09F8">
        <w:t xml:space="preserve"> </w:t>
      </w:r>
      <w:r w:rsidR="00F15E48">
        <w:fldChar w:fldCharType="begin"/>
      </w:r>
      <w:r w:rsidR="00FE7734">
        <w:instrText xml:space="preserve"> ADDIN ZOTERO_ITEM CSL_CITATION {"citationID":"OEPDkuAD","properties":{"formattedCitation":"(Kroenke, Spitzer, and Williams 2001)","plainCitation":"(Kroenke, Spitzer, and Williams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FE7734" w:rsidRPr="00FE7734">
        <w:t>(</w:t>
      </w:r>
      <w:r w:rsidR="00FE7734" w:rsidRPr="001B6373">
        <w:rPr>
          <w:rStyle w:val="zoteroCitation"/>
        </w:rPr>
        <w:t>Kroenke, Spitzer, and Williams 2001</w:t>
      </w:r>
      <w:r w:rsidR="00FE7734" w:rsidRPr="00FE7734">
        <w:t>)</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w:t>
      </w:r>
      <w:r w:rsidR="00EF55FC" w:rsidRPr="00EF55FC">
        <w:lastRenderedPageBreak/>
        <w:t xml:space="preserve">compared 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83"/>
      <w:r w:rsidR="00EF55FC" w:rsidRPr="00EF55FC">
        <w:t>Chinese version of PHQ-9 is "feeling terrible about oneself, or feeling like a failure, or a disappointment to oneself or one's family," which does not carry the concept of guilt in the Chinese context.</w:t>
      </w:r>
      <w:commentRangeEnd w:id="83"/>
      <w:r w:rsidR="00DC2490">
        <w:rPr>
          <w:rStyle w:val="CommentReference"/>
        </w:rPr>
        <w:commentReference w:id="83"/>
      </w:r>
    </w:p>
    <w:p w14:paraId="3AAE5B03" w14:textId="72AF284F" w:rsidR="00473BDB" w:rsidRDefault="00473BDB" w:rsidP="00473BDB">
      <w:pPr>
        <w:ind w:firstLineChars="0"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44320FBF" w:rsidR="00CC5126" w:rsidRDefault="00BB5EE5" w:rsidP="00222966">
      <w:pPr>
        <w:ind w:firstLine="480"/>
      </w:pPr>
      <w:r w:rsidRPr="00BB5EE5">
        <w:t>The heterogeneity of depression scales may arise due to varied clinical perspectives on depression and the fact that scales are developed for different purposes</w:t>
      </w:r>
      <w:r w:rsidR="00440C81">
        <w:t xml:space="preserve"> </w:t>
      </w:r>
      <w:r w:rsidR="00B509C3">
        <w:fldChar w:fldCharType="begin"/>
      </w:r>
      <w:r w:rsidR="00FE7734">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B509C3">
        <w:fldChar w:fldCharType="separate"/>
      </w:r>
      <w:r w:rsidR="00FE7734" w:rsidRPr="00FE7734">
        <w:t>(</w:t>
      </w:r>
      <w:r w:rsidR="00FE7734" w:rsidRPr="001B6373">
        <w:rPr>
          <w:rStyle w:val="zoteroCitation"/>
        </w:rPr>
        <w:t>Fried 2017</w:t>
      </w:r>
      <w:r w:rsidR="00FE7734" w:rsidRPr="00FE7734">
        <w:t>)</w:t>
      </w:r>
      <w:r w:rsidR="00B509C3">
        <w:fldChar w:fldCharType="end"/>
      </w:r>
      <w:r w:rsidRPr="00BB5EE5">
        <w:t xml:space="preserve">. In addition to this, it may also be influenced by certain cultural factors. </w:t>
      </w:r>
      <w:bookmarkStart w:id="84" w:name="OLE_LINK13"/>
      <w:r w:rsidRPr="00BB5EE5">
        <w:t>In China, school education has a significant negative impact on the mental health of teenagers.</w:t>
      </w:r>
      <w:bookmarkEnd w:id="84"/>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bookmarkStart w:id="85" w:name="OLE_LINK17"/>
      <w:del w:id="86" w:author="Hu Chuan-Peng" w:date="2024-04-23T09:38:00Z">
        <w:r w:rsidR="00A2450E" w:rsidRPr="00A2450E" w:rsidDel="00FF4427">
          <w:rPr>
            <w:rFonts w:hint="eastAsia"/>
          </w:rPr>
          <w:delText xml:space="preserve">encompass </w:delText>
        </w:r>
      </w:del>
      <w:bookmarkEnd w:id="85"/>
      <w:ins w:id="87" w:author="Hu Chuan-Peng" w:date="2024-04-23T09:38:00Z">
        <w:r w:rsidR="00FF4427">
          <w:rPr>
            <w:rFonts w:hint="eastAsia"/>
          </w:rPr>
          <w:t>include</w:t>
        </w:r>
        <w:r w:rsidR="00FF4427">
          <w:t xml:space="preserve"> </w:t>
        </w:r>
      </w:ins>
      <w:r w:rsidR="00A2450E" w:rsidRPr="00A2450E">
        <w:t xml:space="preserve">symptoms related to learning and school. </w:t>
      </w:r>
      <w:bookmarkStart w:id="88"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19B20784" w14:textId="5D923A59" w:rsidR="00473BDB" w:rsidRPr="00FD6780" w:rsidRDefault="00A2450E" w:rsidP="00222966">
      <w:pPr>
        <w:ind w:firstLine="480"/>
      </w:pPr>
      <w:r w:rsidRPr="00A2450E">
        <w:t>This heterogeneity in content can pose problems in certain situations, as these scales are often perceived as interchangeable</w:t>
      </w:r>
      <w:r w:rsidR="00440C81">
        <w:t xml:space="preserve"> (e.g., in meta-analyses)</w:t>
      </w:r>
      <w:r w:rsidRPr="00A2450E">
        <w:rPr>
          <w:rFonts w:hint="eastAsia"/>
        </w:rPr>
        <w:t>.</w:t>
      </w:r>
      <w:r w:rsidRPr="00A2450E">
        <w:t xml:space="preserve"> </w:t>
      </w:r>
      <w:bookmarkEnd w:id="88"/>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r w:rsidR="00F15E48">
        <w:fldChar w:fldCharType="begin"/>
      </w:r>
      <w:r w:rsidR="00FE7734">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FE7734" w:rsidRPr="00FE7734">
        <w:t>(</w:t>
      </w:r>
      <w:r w:rsidR="00FE7734" w:rsidRPr="001B6373">
        <w:rPr>
          <w:rStyle w:val="zoteroCitation"/>
        </w:rPr>
        <w:t>Ma et al. 2023</w:t>
      </w:r>
      <w:r w:rsidR="00FE7734" w:rsidRPr="00FE7734">
        <w:t>)</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5DD705AE" w14:textId="77777777" w:rsidR="00473BDB" w:rsidRDefault="00473BDB" w:rsidP="00473BDB">
      <w:pPr>
        <w:ind w:firstLineChars="0" w:firstLine="0"/>
      </w:pPr>
      <w:bookmarkStart w:id="89" w:name="OLE_LINK26"/>
      <w:r w:rsidRPr="00FD6780">
        <w:t>[</w:t>
      </w:r>
      <w:r w:rsidRPr="00FD6780">
        <w:rPr>
          <w:rFonts w:hint="eastAsia"/>
        </w:rPr>
        <w:t>第四段</w:t>
      </w:r>
      <w:r>
        <w:rPr>
          <w:rFonts w:hint="eastAsia"/>
        </w:rPr>
        <w:t>：如何解读结果，</w:t>
      </w:r>
      <w:bookmarkStart w:id="90" w:name="OLE_LINK30"/>
      <w:r>
        <w:rPr>
          <w:rFonts w:hint="eastAsia"/>
        </w:rPr>
        <w:t>call</w:t>
      </w:r>
      <w:r>
        <w:t xml:space="preserve"> </w:t>
      </w:r>
      <w:r>
        <w:rPr>
          <w:rFonts w:hint="eastAsia"/>
        </w:rPr>
        <w:t>for</w:t>
      </w:r>
      <w:r>
        <w:t xml:space="preserve"> </w:t>
      </w:r>
      <w:r>
        <w:rPr>
          <w:rFonts w:hint="eastAsia"/>
        </w:rPr>
        <w:t>better</w:t>
      </w:r>
      <w:r>
        <w:t xml:space="preserve"> standards</w:t>
      </w:r>
      <w:bookmarkEnd w:id="90"/>
      <w:r w:rsidRPr="00FD6780">
        <w:rPr>
          <w:rFonts w:hint="eastAsia"/>
        </w:rPr>
        <w:t>]</w:t>
      </w:r>
    </w:p>
    <w:p w14:paraId="00A01C71" w14:textId="74DEF523" w:rsidR="00F15E48" w:rsidRDefault="00173321" w:rsidP="00173321">
      <w:pPr>
        <w:ind w:firstLine="480"/>
      </w:pPr>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FE7734">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D.","language":"en</w:instrText>
      </w:r>
      <w:r w:rsidR="00FE7734">
        <w:rPr>
          <w:rFonts w:hint="eastAsia"/>
        </w:rPr>
        <w:instrText>","note":"</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3</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2.9\n5</w:instrText>
      </w:r>
      <w:r w:rsidR="00FE7734">
        <w:rPr>
          <w:rFonts w:hint="eastAsia"/>
        </w:rPr>
        <w:instrText>年影响因子</w:instrText>
      </w:r>
      <w:r w:rsidR="00FE7734">
        <w:rPr>
          <w:rFonts w:hint="eastAsia"/>
        </w:rPr>
        <w:instrText>: 2.9\n</w:instrText>
      </w:r>
      <w:r w:rsidR="00FE7734">
        <w:rPr>
          <w:rFonts w:hint="eastAsia"/>
        </w:rPr>
        <w:instrText>南农高质量</w:instrText>
      </w:r>
      <w:r w:rsidR="00FE7734">
        <w:rPr>
          <w:rFonts w:hint="eastAsia"/>
        </w:rPr>
        <w:instrText>: B","source":"DOI.org (Crossref)","title":"A Content Analysis of Self-report Child Anxiety Measures","URL":"https://link.springer.com/10.1007/s10578-022-01455-z","author":[{"family":"Kook","given":"M</w:instrText>
      </w:r>
      <w:r w:rsidR="00FE7734">
        <w:instrText xml:space="preserve">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FE7734" w:rsidRPr="00FE7734">
        <w:t>(</w:t>
      </w:r>
      <w:r w:rsidR="00FE7734" w:rsidRPr="001B6373">
        <w:rPr>
          <w:rStyle w:val="zoteroCitation"/>
        </w:rPr>
        <w:t>Kook et al. 2022</w:t>
      </w:r>
      <w:r w:rsidR="00FE7734" w:rsidRPr="00FE7734">
        <w:t>)</w:t>
      </w:r>
      <w:r w:rsidR="001E7F25">
        <w:fldChar w:fldCharType="end"/>
      </w:r>
      <w:r w:rsidR="001E7F25" w:rsidRPr="00F15E48">
        <w:t>.</w:t>
      </w:r>
      <w:r w:rsidRPr="00173321">
        <w:t xml:space="preserve"> When determining which scale to choose, consideration needs </w:t>
      </w:r>
      <w:r w:rsidRPr="00173321">
        <w:lastRenderedPageBreak/>
        <w:t>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FE7734">
        <w:instrText xml:space="preserve"> ADDIN ZOTERO_ITEM CSL_CITATION {"citationID":"mBKZnhKP","properties":{"formattedCitation":"(Wall and Lee 2022)","plainCitation":"(Wall and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FE7734" w:rsidRPr="00FE7734">
        <w:t>(</w:t>
      </w:r>
      <w:r w:rsidR="00FE7734" w:rsidRPr="001B6373">
        <w:rPr>
          <w:rStyle w:val="zoteroCitation"/>
        </w:rPr>
        <w:t>Wall and Lee 2022</w:t>
      </w:r>
      <w:r w:rsidR="00FE7734" w:rsidRPr="00FE7734">
        <w:t>)</w:t>
      </w:r>
      <w:r>
        <w:fldChar w:fldCharType="end"/>
      </w:r>
      <w:r w:rsidRPr="00173321">
        <w:t>.</w:t>
      </w:r>
      <w:r w:rsidR="002A4204"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91" w:name="OLE_LINK34"/>
      <w:r w:rsidR="00440C81">
        <w:t xml:space="preserve"> </w:t>
      </w:r>
      <w:r w:rsidR="00266404">
        <w:fldChar w:fldCharType="begin"/>
      </w:r>
      <w:r w:rsidR="00FE773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266404">
        <w:fldChar w:fldCharType="separate"/>
      </w:r>
      <w:r w:rsidR="00FE7734" w:rsidRPr="00FE7734">
        <w:t>(</w:t>
      </w:r>
      <w:r w:rsidR="00FE7734" w:rsidRPr="001B6373">
        <w:rPr>
          <w:rStyle w:val="zoteroCitation"/>
        </w:rPr>
        <w:t>Fried 2017</w:t>
      </w:r>
      <w:r w:rsidR="00FE7734" w:rsidRPr="00FE7734">
        <w:t>)</w:t>
      </w:r>
      <w:r w:rsidR="00266404">
        <w:fldChar w:fldCharType="end"/>
      </w:r>
      <w:bookmarkEnd w:id="91"/>
      <w:r w:rsidR="00266404" w:rsidRPr="00266404">
        <w:t>.</w:t>
      </w:r>
    </w:p>
    <w:bookmarkEnd w:id="89"/>
    <w:p w14:paraId="66B9AC55" w14:textId="77777777" w:rsidR="00473BDB" w:rsidRDefault="00473BDB" w:rsidP="00473BDB">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Chars="0" w:firstLine="0"/>
      </w:pPr>
      <w:r w:rsidRPr="00CC5126">
        <w:t>Limitations and Future Directions</w:t>
      </w:r>
    </w:p>
    <w:p w14:paraId="57B5EAD6" w14:textId="7BB6613B" w:rsidR="00CC5126" w:rsidRDefault="000803D7" w:rsidP="000803D7">
      <w:pPr>
        <w:ind w:firstLine="480"/>
      </w:pPr>
      <w:r w:rsidRPr="000803D7">
        <w:t>Our study has some limitations. Despite being independently examined by different groups and ultimately validated by a psychiatrist to ensure the reliability of the results</w:t>
      </w:r>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0C6D6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0C6D64">
        <w:rPr>
          <w:rFonts w:hint="eastAsia"/>
        </w:rPr>
        <w:instrText>n","note":"JCR</w:instrText>
      </w:r>
      <w:r w:rsidR="000C6D64">
        <w:rPr>
          <w:rFonts w:hint="eastAsia"/>
        </w:rPr>
        <w:instrText>分区</w:instrText>
      </w:r>
      <w:r w:rsidR="000C6D64">
        <w:rPr>
          <w:rFonts w:hint="eastAsia"/>
        </w:rPr>
        <w:instrText>: Q1\n</w:instrText>
      </w:r>
      <w:r w:rsidR="000C6D64">
        <w:rPr>
          <w:rFonts w:hint="eastAsia"/>
        </w:rPr>
        <w:instrText>中科院分区升级版</w:instrText>
      </w:r>
      <w:r w:rsidR="000C6D64">
        <w:rPr>
          <w:rFonts w:hint="eastAsia"/>
        </w:rPr>
        <w:instrText xml:space="preserve">: </w:instrText>
      </w:r>
      <w:r w:rsidR="000C6D64">
        <w:rPr>
          <w:rFonts w:hint="eastAsia"/>
        </w:rPr>
        <w:instrText>医学</w:instrText>
      </w:r>
      <w:r w:rsidR="000C6D64">
        <w:rPr>
          <w:rFonts w:hint="eastAsia"/>
        </w:rPr>
        <w:instrText>2</w:instrText>
      </w:r>
      <w:r w:rsidR="000C6D64">
        <w:rPr>
          <w:rFonts w:hint="eastAsia"/>
        </w:rPr>
        <w:instrText>区</w:instrText>
      </w:r>
      <w:r w:rsidR="000C6D64">
        <w:rPr>
          <w:rFonts w:hint="eastAsia"/>
        </w:rPr>
        <w:instrText>\n</w:instrText>
      </w:r>
      <w:r w:rsidR="000C6D64">
        <w:rPr>
          <w:rFonts w:hint="eastAsia"/>
        </w:rPr>
        <w:instrText>影响因子</w:instrText>
      </w:r>
      <w:r w:rsidR="000C6D64">
        <w:rPr>
          <w:rFonts w:hint="eastAsia"/>
        </w:rPr>
        <w:instrText>: 6.6\n5</w:instrText>
      </w:r>
      <w:r w:rsidR="000C6D64">
        <w:rPr>
          <w:rFonts w:hint="eastAsia"/>
        </w:rPr>
        <w:instrText>年影响因子</w:instrText>
      </w:r>
      <w:r w:rsidR="000C6D64">
        <w:rPr>
          <w:rFonts w:hint="eastAsia"/>
        </w:rPr>
        <w:instrText>: 6.3\n</w:instrText>
      </w:r>
      <w:r w:rsidR="000C6D64">
        <w:rPr>
          <w:rFonts w:hint="eastAsia"/>
        </w:rPr>
        <w:instrText>南农高质量</w:instrText>
      </w:r>
      <w:r w:rsidR="000C6D64">
        <w:rPr>
          <w:rFonts w:hint="eastAsia"/>
        </w:rPr>
        <w:instrText>: A","page":"191-197","source":"DOI.org (Crossref)","title":"The 52 symptoms of major depression: Lack of content overlap among seven common depression scales","title-short":"The 52 sympto</w:instrText>
      </w:r>
      <w:r w:rsidR="000C6D64">
        <w:instrText xml:space="preserve">ms of major depression","volume":"208","author":[{"family":"Fried","given":"Eiko I."}],"issued":{"date-parts":[["2017",1]]}}}],"schema":"https://github.com/citation-style-language/schema/raw/master/csl-citation.json"} </w:instrText>
      </w:r>
      <w:r w:rsidR="000C6D64">
        <w:fldChar w:fldCharType="separate"/>
      </w:r>
      <w:r w:rsidR="000C6D64" w:rsidRPr="00FE7734">
        <w:t>(</w:t>
      </w:r>
      <w:r w:rsidR="000C6D64" w:rsidRPr="001B6373">
        <w:rPr>
          <w:rStyle w:val="zoteroCitation"/>
        </w:rPr>
        <w:t>Fried 2017</w:t>
      </w:r>
      <w:r w:rsidR="000C6D64" w:rsidRPr="00FE7734">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92" w:name="OLE_LINK44"/>
      <w:r w:rsidRPr="000C6D64">
        <w:t>because what they measure might not be consistent.</w:t>
      </w:r>
      <w:bookmarkEnd w:id="92"/>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w:t>
      </w:r>
      <w:r w:rsidR="00F03D9E" w:rsidRPr="00F03D9E">
        <w:lastRenderedPageBreak/>
        <w:t>those issues that reflect specific Chinese characteristics.</w:t>
      </w:r>
    </w:p>
    <w:p w14:paraId="1CB78BD5" w14:textId="77777777" w:rsidR="008A0C99" w:rsidRDefault="008A0C99" w:rsidP="00473BDB">
      <w:pPr>
        <w:ind w:firstLineChars="0" w:firstLine="0"/>
      </w:pPr>
    </w:p>
    <w:p w14:paraId="75A68B1B" w14:textId="3DC6560E" w:rsidR="004D751B" w:rsidRPr="00727486" w:rsidRDefault="00635701" w:rsidP="00635701">
      <w:pPr>
        <w:ind w:firstLineChars="0" w:firstLine="0"/>
        <w:rPr>
          <w:b/>
          <w:bCs/>
          <w:color w:val="000000" w:themeColor="text1"/>
        </w:rPr>
      </w:pPr>
      <w:commentRangeStart w:id="93"/>
      <w:r w:rsidRPr="00635701">
        <w:rPr>
          <w:b/>
          <w:bCs/>
          <w:color w:val="000000" w:themeColor="text1"/>
        </w:rPr>
        <w:t>References</w:t>
      </w:r>
      <w:commentRangeEnd w:id="93"/>
      <w:r w:rsidR="002D5548">
        <w:rPr>
          <w:rStyle w:val="CommentReference"/>
        </w:rPr>
        <w:commentReference w:id="93"/>
      </w:r>
    </w:p>
    <w:p w14:paraId="2AC49369" w14:textId="77777777" w:rsidR="0004790B" w:rsidRPr="0004790B" w:rsidRDefault="004D751B" w:rsidP="00635701">
      <w:pPr>
        <w:ind w:firstLine="480"/>
      </w:pPr>
      <w:r w:rsidRPr="00727486">
        <w:rPr>
          <w:color w:val="000000" w:themeColor="text1"/>
        </w:rPr>
        <w:fldChar w:fldCharType="begin"/>
      </w:r>
      <w:r w:rsidR="001B6373">
        <w:rPr>
          <w:color w:val="000000" w:themeColor="text1"/>
        </w:rPr>
        <w:instrText xml:space="preserve"> ADDIN ZOTERO_BIBL {"uncited":[],"omitted":[],"custom":[]} CSL_BIBLIOGRAPHY </w:instrText>
      </w:r>
      <w:r w:rsidRPr="00727486">
        <w:rPr>
          <w:color w:val="000000" w:themeColor="text1"/>
        </w:rPr>
        <w:fldChar w:fldCharType="separate"/>
      </w:r>
      <w:r w:rsidR="0004790B" w:rsidRPr="0004790B">
        <w:t xml:space="preserve">Amaltinga, Awuni Prosper Mandela, and James Fenibe Mbinta. 2020. ‘Factors Associated with Depression among Young People Globally: A Narrative Review’. </w:t>
      </w:r>
      <w:r w:rsidR="0004790B" w:rsidRPr="0004790B">
        <w:rPr>
          <w:i/>
          <w:iCs/>
        </w:rPr>
        <w:t>International Journal Of Community Medicine And Public Health</w:t>
      </w:r>
      <w:r w:rsidR="0004790B" w:rsidRPr="0004790B">
        <w:t xml:space="preserve"> 7(9):3711. doi: 10.18203/2394-6040.ijcmph20203949.</w:t>
      </w:r>
    </w:p>
    <w:p w14:paraId="5257F8DD" w14:textId="77777777" w:rsidR="0004790B" w:rsidRPr="0004790B" w:rsidRDefault="0004790B" w:rsidP="00635701">
      <w:pPr>
        <w:ind w:firstLine="480"/>
      </w:pPr>
      <w:r w:rsidRPr="0004790B">
        <w:t xml:space="preserve">Chen Yumeng, Zhang Yali, and Yu Guoliang. 2022. ‘Prevalence of mental health problems among college students in mainland China from 2010 to 2020: A meta-analysis’. </w:t>
      </w:r>
      <w:r w:rsidRPr="0004790B">
        <w:rPr>
          <w:i/>
          <w:iCs/>
        </w:rPr>
        <w:t>Advances in Psychological Science</w:t>
      </w:r>
      <w:r w:rsidRPr="0004790B">
        <w:t xml:space="preserve"> 30(5):991–1004. doi: 10.3724/SP.J.1042.2022.00991.</w:t>
      </w:r>
    </w:p>
    <w:p w14:paraId="13F316B9" w14:textId="77777777" w:rsidR="0004790B" w:rsidRPr="0004790B" w:rsidRDefault="0004790B" w:rsidP="00635701">
      <w:pPr>
        <w:ind w:firstLine="480"/>
      </w:pPr>
      <w:r w:rsidRPr="0004790B">
        <w:t xml:space="preserve">Cuijpers, Pim, Argyris Stringaris, and Miranda Wolpert. 2020. ‘Treatment Outcomes for Depression: Challenges and Opportunities’. </w:t>
      </w:r>
      <w:r w:rsidRPr="0004790B">
        <w:rPr>
          <w:i/>
          <w:iCs/>
        </w:rPr>
        <w:t>The Lancet Psychiatry</w:t>
      </w:r>
      <w:r w:rsidRPr="0004790B">
        <w:t xml:space="preserve"> 7(11):925–27. doi: 10.1016/S2215-0366(20)30036-5.</w:t>
      </w:r>
    </w:p>
    <w:p w14:paraId="6FBB61EA" w14:textId="77777777" w:rsidR="0004790B" w:rsidRPr="0004790B" w:rsidRDefault="0004790B" w:rsidP="00635701">
      <w:pPr>
        <w:ind w:firstLine="480"/>
      </w:pPr>
      <w:r w:rsidRPr="0004790B">
        <w:t xml:space="preserve">Dattani, Saloni. 2022. ‘At What Age Do People Experience Depression for the First Time?’ </w:t>
      </w:r>
      <w:r w:rsidRPr="0004790B">
        <w:rPr>
          <w:i/>
          <w:iCs/>
        </w:rPr>
        <w:t>Our World in Data</w:t>
      </w:r>
      <w:r w:rsidRPr="0004790B">
        <w:t>.</w:t>
      </w:r>
    </w:p>
    <w:p w14:paraId="02A83C62" w14:textId="77777777" w:rsidR="0004790B" w:rsidRPr="0004790B" w:rsidRDefault="0004790B" w:rsidP="00635701">
      <w:pPr>
        <w:ind w:firstLine="480"/>
      </w:pPr>
      <w:r w:rsidRPr="0004790B">
        <w:t xml:space="preserve">Deng, Hu, Fang Wen, Hui Xu, Hanxue Yang, Junjuan Yan, Yi Zheng, Yonghua Cui, and Ying Li. 2023. ‘Prevalence of Affective Disorders in Chinese School-Attending Children and Adolescents Aged 6–16 Based on a National Survey by MINI-Kid’. </w:t>
      </w:r>
      <w:r w:rsidRPr="0004790B">
        <w:rPr>
          <w:i/>
          <w:iCs/>
        </w:rPr>
        <w:t>Journal of Affective Disorders</w:t>
      </w:r>
      <w:r w:rsidRPr="0004790B">
        <w:t xml:space="preserve"> 331:192–99. doi: 10.1016/j.jad.2023.03.060.</w:t>
      </w:r>
    </w:p>
    <w:p w14:paraId="0B211E26" w14:textId="77777777" w:rsidR="0004790B" w:rsidRPr="0004790B" w:rsidRDefault="0004790B" w:rsidP="00635701">
      <w:pPr>
        <w:ind w:firstLine="480"/>
      </w:pPr>
      <w:r w:rsidRPr="0004790B">
        <w:t xml:space="preserve">Fried, Eiko I. 2017. ‘The 52 Symptoms of Major Depression: Lack of Content Overlap among Seven Common Depression Scales’. </w:t>
      </w:r>
      <w:r w:rsidRPr="0004790B">
        <w:rPr>
          <w:i/>
          <w:iCs/>
        </w:rPr>
        <w:t>Journal of Affective Disorders</w:t>
      </w:r>
      <w:r w:rsidRPr="0004790B">
        <w:t xml:space="preserve"> 208:191–97. doi: 10.1016/j.jad.2016.10.019.</w:t>
      </w:r>
    </w:p>
    <w:p w14:paraId="108E412C" w14:textId="77777777" w:rsidR="0004790B" w:rsidRPr="0004790B" w:rsidRDefault="0004790B" w:rsidP="00635701">
      <w:pPr>
        <w:ind w:firstLine="480"/>
      </w:pPr>
      <w:r w:rsidRPr="0004790B">
        <w:t xml:space="preserve">Fried, Eiko I., Jessica K. Flake, and Donald J. Robinaugh. 2022. ‘Revisiting the Theoretical and Methodological Foundations of Depression Measurement’. </w:t>
      </w:r>
      <w:r w:rsidRPr="0004790B">
        <w:rPr>
          <w:i/>
          <w:iCs/>
        </w:rPr>
        <w:t>Nature Reviews Psychology</w:t>
      </w:r>
      <w:r w:rsidRPr="0004790B">
        <w:t xml:space="preserve"> 1(6):358–68. doi: 10.1038/s44159-022-00050-2.</w:t>
      </w:r>
    </w:p>
    <w:p w14:paraId="3C66E348" w14:textId="77777777" w:rsidR="0004790B" w:rsidRPr="0004790B" w:rsidRDefault="0004790B" w:rsidP="00635701">
      <w:pPr>
        <w:ind w:firstLine="480"/>
      </w:pPr>
      <w:r w:rsidRPr="0004790B">
        <w:t xml:space="preserve">Fried, Eiko I., and Randolph M. Nesse. 2015. ‘Depression Is Not a Consistent Syndrome: An Investigation of Unique Symptom Patterns in the STAR*D Study’. </w:t>
      </w:r>
      <w:r w:rsidRPr="0004790B">
        <w:rPr>
          <w:i/>
          <w:iCs/>
        </w:rPr>
        <w:t>Journal of Affective Disorders</w:t>
      </w:r>
      <w:r w:rsidRPr="0004790B">
        <w:t xml:space="preserve"> 172:96–102. doi: 10.1016/j.jad.2014.10.010.</w:t>
      </w:r>
    </w:p>
    <w:p w14:paraId="522A157D" w14:textId="77777777" w:rsidR="0004790B" w:rsidRPr="0004790B" w:rsidRDefault="0004790B" w:rsidP="00635701">
      <w:pPr>
        <w:ind w:firstLine="480"/>
      </w:pPr>
      <w:r w:rsidRPr="0004790B">
        <w:t xml:space="preserve">Fried, Eiko I, and Randolph M. Nesse. 2015. ‘Depression Sum-Scores Don’t Add </w:t>
      </w:r>
      <w:r w:rsidRPr="0004790B">
        <w:lastRenderedPageBreak/>
        <w:t xml:space="preserve">up: Why Analyzing Specific Depression Symptoms Is Essential’. </w:t>
      </w:r>
      <w:r w:rsidRPr="0004790B">
        <w:rPr>
          <w:i/>
          <w:iCs/>
        </w:rPr>
        <w:t>BMC Medicine</w:t>
      </w:r>
      <w:r w:rsidRPr="0004790B">
        <w:t xml:space="preserve"> 13(1):72. doi: 10.1186/s12916-015-0325-4.</w:t>
      </w:r>
    </w:p>
    <w:p w14:paraId="338733C7" w14:textId="77777777" w:rsidR="0004790B" w:rsidRPr="0004790B" w:rsidRDefault="0004790B" w:rsidP="00635701">
      <w:pPr>
        <w:ind w:firstLine="480"/>
      </w:pPr>
      <w:r w:rsidRPr="0004790B">
        <w:t xml:space="preserve">Fu, Xiaolan, and kan Zhang. 2023. </w:t>
      </w:r>
      <w:r w:rsidRPr="0004790B">
        <w:rPr>
          <w:i/>
          <w:iCs/>
        </w:rPr>
        <w:t>BLUE BOOK OF MENTAL HEALTH REPORT ON NATIONAL MENTAL HEALTH DEVELOPMENT IN CHINA (2021-2O22)</w:t>
      </w:r>
      <w:r w:rsidRPr="0004790B">
        <w:t>. 1st ed. BeiJing: Social Sciences Academic Press.</w:t>
      </w:r>
    </w:p>
    <w:p w14:paraId="64DA2B30" w14:textId="77777777" w:rsidR="0004790B" w:rsidRPr="0004790B" w:rsidRDefault="0004790B" w:rsidP="00635701">
      <w:pPr>
        <w:ind w:firstLine="480"/>
      </w:pPr>
      <w:r w:rsidRPr="000479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04790B">
        <w:rPr>
          <w:i/>
          <w:iCs/>
        </w:rPr>
        <w:t>The Lancet</w:t>
      </w:r>
      <w:r w:rsidRPr="0004790B">
        <w:t xml:space="preserve"> 399(10328):957–1022. doi: 10.1016/S0140-6736(21)02141-3.</w:t>
      </w:r>
    </w:p>
    <w:p w14:paraId="20B7BEBC" w14:textId="77777777" w:rsidR="0004790B" w:rsidRPr="0004790B" w:rsidRDefault="0004790B" w:rsidP="00635701">
      <w:pPr>
        <w:ind w:firstLine="480"/>
      </w:pPr>
      <w:r w:rsidRPr="0004790B">
        <w:t xml:space="preserve">Huang Xiaoxiao, Zhang Yali, and Yu Guoliang. 2022. ‘Prevalence of mental health problems among primary school students in Chinese mainland from 2010 to 2010:A meta-analysis’. </w:t>
      </w:r>
      <w:r w:rsidRPr="0004790B">
        <w:rPr>
          <w:i/>
          <w:iCs/>
        </w:rPr>
        <w:t>Advances in Psychological Science</w:t>
      </w:r>
      <w:r w:rsidRPr="0004790B">
        <w:t xml:space="preserve"> 30(5):953–64. doi: 10.3724/SP.J.1042.2022.00953.</w:t>
      </w:r>
    </w:p>
    <w:p w14:paraId="441CF429" w14:textId="77777777" w:rsidR="0004790B" w:rsidRPr="0004790B" w:rsidRDefault="0004790B" w:rsidP="00635701">
      <w:pPr>
        <w:ind w:firstLine="480"/>
      </w:pPr>
      <w:r w:rsidRPr="0004790B">
        <w:t xml:space="preserve">Kook, Minjee, Jane W. Clinger, Eric Lee, Sophie C. Schneider, Eric A. Storch, and Andrew G. Guzick. 2022. ‘A Content Analysis of Self-Report Child Anxiety Measures’. </w:t>
      </w:r>
      <w:r w:rsidRPr="0004790B">
        <w:rPr>
          <w:i/>
          <w:iCs/>
        </w:rPr>
        <w:t>Child Psychiatry &amp; Human Development</w:t>
      </w:r>
      <w:r w:rsidRPr="0004790B">
        <w:t>. doi: 10.1007/s10578-022-01455-z.</w:t>
      </w:r>
    </w:p>
    <w:p w14:paraId="25CF95C6" w14:textId="77777777" w:rsidR="0004790B" w:rsidRPr="0004790B" w:rsidRDefault="0004790B" w:rsidP="00635701">
      <w:pPr>
        <w:ind w:firstLine="480"/>
      </w:pPr>
      <w:r w:rsidRPr="0004790B">
        <w:t xml:space="preserve">Kroenke, Kurt, Robert L. Spitzer, and Janet B. W. Williams. 2001. ‘The PHQ-9: Validity of a Brief Depression Severity Measure’. </w:t>
      </w:r>
      <w:r w:rsidRPr="0004790B">
        <w:rPr>
          <w:i/>
          <w:iCs/>
        </w:rPr>
        <w:t>Journal of General Internal Medicine</w:t>
      </w:r>
      <w:r w:rsidRPr="0004790B">
        <w:t xml:space="preserve"> 16(9):606–13. doi: 10.1046/j.1525-1497.2001.016009606.x.</w:t>
      </w:r>
    </w:p>
    <w:p w14:paraId="27B18E58" w14:textId="77777777" w:rsidR="0004790B" w:rsidRPr="0004790B" w:rsidRDefault="0004790B" w:rsidP="00635701">
      <w:pPr>
        <w:ind w:firstLine="480"/>
      </w:pPr>
      <w:r w:rsidRPr="0004790B">
        <w:t xml:space="preserve">Kułak-Bejda, Agnieszka, Grzegorz Bejda, and Napoleon Waszkiewicz. 2022. ‘Depression of Children and Adolescents’. </w:t>
      </w:r>
      <w:r w:rsidRPr="0004790B">
        <w:rPr>
          <w:i/>
          <w:iCs/>
        </w:rPr>
        <w:t>Progress in Health Sciences</w:t>
      </w:r>
      <w:r w:rsidRPr="0004790B">
        <w:t xml:space="preserve"> 12(2):109–17. doi: 10.5604/01.3001.0016.1754.</w:t>
      </w:r>
    </w:p>
    <w:p w14:paraId="61AE8F66" w14:textId="77777777" w:rsidR="0004790B" w:rsidRPr="0004790B" w:rsidRDefault="0004790B" w:rsidP="00635701">
      <w:pPr>
        <w:ind w:firstLine="480"/>
      </w:pPr>
      <w:r w:rsidRPr="0004790B">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04790B">
        <w:rPr>
          <w:i/>
          <w:iCs/>
        </w:rPr>
        <w:t>Journal of Child Psychology and Psychiatry</w:t>
      </w:r>
      <w:r w:rsidRPr="0004790B">
        <w:t xml:space="preserve"> </w:t>
      </w:r>
      <w:r w:rsidRPr="0004790B">
        <w:lastRenderedPageBreak/>
        <w:t>63(1):34–46. doi: 10.1111/jcpp.13445.</w:t>
      </w:r>
    </w:p>
    <w:p w14:paraId="00C01633" w14:textId="77777777" w:rsidR="0004790B" w:rsidRPr="0004790B" w:rsidRDefault="0004790B" w:rsidP="00635701">
      <w:pPr>
        <w:ind w:firstLine="480"/>
      </w:pPr>
      <w:r w:rsidRPr="0004790B">
        <w:t xml:space="preserve">Ma, Jinping, Hai Zhou, Qinqin Fu, and Guohua Lu. 2023. ‘Facilitators and Barriers in the Development and Implementation of Depression Prevention and Treatment Policies in China: A Qualitative Study’. </w:t>
      </w:r>
      <w:r w:rsidRPr="0004790B">
        <w:rPr>
          <w:i/>
          <w:iCs/>
        </w:rPr>
        <w:t>BMC Public Health</w:t>
      </w:r>
      <w:r w:rsidRPr="0004790B">
        <w:t xml:space="preserve"> 23(1):276. doi: 10.1186/s12889-023-15201-0.</w:t>
      </w:r>
    </w:p>
    <w:p w14:paraId="64204358" w14:textId="77777777" w:rsidR="0004790B" w:rsidRPr="0004790B" w:rsidRDefault="0004790B" w:rsidP="00635701">
      <w:pPr>
        <w:ind w:firstLine="480"/>
      </w:pPr>
      <w:r w:rsidRPr="0004790B">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04790B">
        <w:rPr>
          <w:i/>
          <w:iCs/>
        </w:rPr>
        <w:t>The Lancet Psychiatry</w:t>
      </w:r>
      <w:r w:rsidRPr="0004790B">
        <w:t xml:space="preserve"> 10(9):668–81. doi: 10.1016/S2215-0366(23)00193-1.</w:t>
      </w:r>
    </w:p>
    <w:p w14:paraId="44C4763D" w14:textId="77777777" w:rsidR="0004790B" w:rsidRPr="0004790B" w:rsidRDefault="0004790B" w:rsidP="00635701">
      <w:pPr>
        <w:ind w:firstLine="480"/>
      </w:pPr>
      <w:r w:rsidRPr="0004790B">
        <w:t xml:space="preserve">Sharma, Hunny. 2022. ‘How Short or Long Should Be a Questionnaire for Any Research? Researchers Dilemma in Deciding the Appropriate Questionnaire Length’. </w:t>
      </w:r>
      <w:r w:rsidRPr="0004790B">
        <w:rPr>
          <w:i/>
          <w:iCs/>
        </w:rPr>
        <w:t>Saudi Journal of Anaesthesia</w:t>
      </w:r>
      <w:r w:rsidRPr="0004790B">
        <w:t xml:space="preserve"> 16(1):65. doi: 10.4103/sja.sja_163_21.</w:t>
      </w:r>
    </w:p>
    <w:p w14:paraId="3FF8DD59" w14:textId="77777777" w:rsidR="0004790B" w:rsidRPr="0004790B" w:rsidRDefault="0004790B" w:rsidP="00635701">
      <w:pPr>
        <w:ind w:firstLine="480"/>
      </w:pPr>
      <w:r w:rsidRPr="0004790B">
        <w:lastRenderedPageBreak/>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04790B">
        <w:rPr>
          <w:i/>
          <w:iCs/>
        </w:rPr>
        <w:t>Molecular Psychiatry</w:t>
      </w:r>
      <w:r w:rsidRPr="0004790B">
        <w:t xml:space="preserve"> 27(1):281–95. doi: 10.1038/s41380-021-01161-7.</w:t>
      </w:r>
    </w:p>
    <w:p w14:paraId="49507B58" w14:textId="77777777" w:rsidR="0004790B" w:rsidRPr="0004790B" w:rsidRDefault="0004790B" w:rsidP="00635701">
      <w:pPr>
        <w:ind w:firstLine="480"/>
      </w:pPr>
      <w:r w:rsidRPr="0004790B">
        <w:t>UNICEF China. 2021. ‘ADOLESCENT MENTAL HEALTH A UNICEF PRIORITY FOR 2021-2025’. Retrieved (https://china.un.org/en/176907-adolescent-mental-health).</w:t>
      </w:r>
    </w:p>
    <w:p w14:paraId="2F98BAE8" w14:textId="77777777" w:rsidR="0004790B" w:rsidRPr="0004790B" w:rsidRDefault="0004790B" w:rsidP="00635701">
      <w:pPr>
        <w:ind w:firstLine="480"/>
      </w:pPr>
      <w:r w:rsidRPr="0004790B">
        <w:t xml:space="preserve">Veal, Christopher, Anneka Tomlinson, Andrea Cipriani, Samuel Bulteau, Chantal Henry, Chlöé Müh, Suzanne Touboul, Nikki De Waal, Hana Levy-Soussan, Toshi A. Furukawa, Eiko I. Fried, Viet-Thi Tran, and Astrid Chevance. 2024. ‘Heterogeneity of Outcome Measures in Depression Trials and the Relevance of the Content of Outcome Measures to Patients: A Systematic Review’. </w:t>
      </w:r>
      <w:r w:rsidRPr="0004790B">
        <w:rPr>
          <w:i/>
          <w:iCs/>
        </w:rPr>
        <w:t>The Lancet Psychiatry</w:t>
      </w:r>
      <w:r w:rsidRPr="0004790B">
        <w:t xml:space="preserve"> 11(4):285–94. doi: 10.1016/S2215-0366(23)00438-8.</w:t>
      </w:r>
    </w:p>
    <w:p w14:paraId="11472B41" w14:textId="77777777" w:rsidR="0004790B" w:rsidRPr="0004790B" w:rsidRDefault="0004790B" w:rsidP="00635701">
      <w:pPr>
        <w:ind w:firstLine="480"/>
      </w:pPr>
      <w:r w:rsidRPr="0004790B">
        <w:t xml:space="preserve">Wall, Andy D., and Eric B. Lee. 2022. ‘What Do Anxiety Scales Really Measure?’ </w:t>
      </w:r>
      <w:r w:rsidRPr="0004790B">
        <w:rPr>
          <w:i/>
          <w:iCs/>
        </w:rPr>
        <w:t>Journal of Psychopathology and Behavioral Assessment</w:t>
      </w:r>
      <w:r w:rsidRPr="0004790B">
        <w:t xml:space="preserve"> 44:1148–57.</w:t>
      </w:r>
    </w:p>
    <w:p w14:paraId="72530F56" w14:textId="77777777" w:rsidR="0004790B" w:rsidRPr="0004790B" w:rsidRDefault="0004790B" w:rsidP="00635701">
      <w:pPr>
        <w:ind w:firstLine="480"/>
      </w:pPr>
      <w:r w:rsidRPr="0004790B">
        <w:t xml:space="preserve">Wang, Xiangdong, Xilin Wang, and Hong Ma. 1999. </w:t>
      </w:r>
      <w:r w:rsidRPr="0004790B">
        <w:rPr>
          <w:i/>
          <w:iCs/>
        </w:rPr>
        <w:t>Manual of the Mental Health Rating Scale</w:t>
      </w:r>
      <w:r w:rsidRPr="0004790B">
        <w:t>. BeiJing: Chinese Journal of Mental Health.</w:t>
      </w:r>
    </w:p>
    <w:p w14:paraId="77805551" w14:textId="77777777" w:rsidR="0004790B" w:rsidRPr="0004790B" w:rsidRDefault="0004790B" w:rsidP="00635701">
      <w:pPr>
        <w:ind w:firstLine="480"/>
      </w:pPr>
      <w:r w:rsidRPr="0004790B">
        <w:t xml:space="preserve">Yu, Xiaoqi, Yali Zhang, and Guoliang Yu. 2022. ‘Prevalence of Mental Health Problems among Senior High School Students in Mainland of China from 2010 to 2020: A Meta-Analysis’. </w:t>
      </w:r>
      <w:r w:rsidRPr="0004790B">
        <w:rPr>
          <w:i/>
          <w:iCs/>
        </w:rPr>
        <w:t>Advances in Psychological Science</w:t>
      </w:r>
      <w:r w:rsidRPr="0004790B">
        <w:t xml:space="preserve"> 30(5):978. doi: 10.3724/SP.J.1042.2022.00978.</w:t>
      </w:r>
    </w:p>
    <w:p w14:paraId="11560707" w14:textId="77777777" w:rsidR="0004790B" w:rsidRPr="0004790B" w:rsidRDefault="0004790B" w:rsidP="00635701">
      <w:pPr>
        <w:ind w:firstLine="480"/>
      </w:pPr>
      <w:r w:rsidRPr="0004790B">
        <w:t xml:space="preserve">Zeynep Başgöze, Andrea Wiglesworth, Katherine A. Carosella, Bonnie Klimes-Dougan, and Kathryn R. Cullen. 2021. ‘Depression, Non-Suicidal Self-Injury, and Suicidality in Adolescents: Common and Distinct Precursors, Correlates, and Outcomes’. </w:t>
      </w:r>
      <w:r w:rsidRPr="0004790B">
        <w:rPr>
          <w:i/>
          <w:iCs/>
        </w:rPr>
        <w:t>Journal of Psychiatry and Brain Science</w:t>
      </w:r>
      <w:r w:rsidRPr="0004790B">
        <w:t>. doi: 10.20900/jpbs.20210018.</w:t>
      </w:r>
    </w:p>
    <w:p w14:paraId="2C586219" w14:textId="77777777" w:rsidR="0004790B" w:rsidRPr="0004790B" w:rsidRDefault="0004790B" w:rsidP="00635701">
      <w:pPr>
        <w:ind w:firstLine="480"/>
      </w:pPr>
      <w:r w:rsidRPr="0004790B">
        <w:t xml:space="preserve">Zhang Jie, Wu Zhenyun, Fang Ge, Li Juan, Han buxin, and Chen Zhiyan. 2010. ‘Development of the Chinese age norms of CES-D in urban area’. </w:t>
      </w:r>
      <w:r w:rsidRPr="0004790B">
        <w:rPr>
          <w:i/>
          <w:iCs/>
        </w:rPr>
        <w:t>Chinese Mental Health Journal</w:t>
      </w:r>
      <w:r w:rsidRPr="0004790B">
        <w:t xml:space="preserve"> 24(2):139–43.</w:t>
      </w:r>
    </w:p>
    <w:p w14:paraId="55B828A8" w14:textId="77777777" w:rsidR="0004790B" w:rsidRPr="0004790B" w:rsidRDefault="0004790B" w:rsidP="00635701">
      <w:pPr>
        <w:ind w:firstLine="480"/>
      </w:pPr>
      <w:r w:rsidRPr="0004790B">
        <w:lastRenderedPageBreak/>
        <w:t xml:space="preserve">Zhang Yali, Jin Juanjuan, and Yu Guoliang. 2022. ‘Prevalence of mental health problems among junior high school students in Chinese mainland from 2010 to 2020: A meta-analysis’. </w:t>
      </w:r>
      <w:r w:rsidRPr="0004790B">
        <w:rPr>
          <w:i/>
          <w:iCs/>
        </w:rPr>
        <w:t>Advances in Psychological Science</w:t>
      </w:r>
      <w:r w:rsidRPr="0004790B">
        <w:t xml:space="preserve"> 30(5):965–77. doi: 10.3724/SP.J.1042.2022.00965.</w:t>
      </w:r>
    </w:p>
    <w:p w14:paraId="6B0CD4BA" w14:textId="2F3BAE6F" w:rsidR="004D751B" w:rsidRPr="00727486" w:rsidRDefault="004D751B" w:rsidP="00635701">
      <w:pPr>
        <w:ind w:firstLine="480"/>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Hu Chuan-Peng" w:date="2024-04-08T09:29:00Z" w:initials="HC">
    <w:p w14:paraId="09B16A61" w14:textId="77777777" w:rsidR="0004790B" w:rsidRDefault="0004790B" w:rsidP="0004790B">
      <w:pPr>
        <w:pStyle w:val="CommentText"/>
        <w:ind w:firstLineChars="125"/>
      </w:pPr>
      <w:r>
        <w:rPr>
          <w:rStyle w:val="CommentReference"/>
        </w:rPr>
        <w:annotationRef/>
      </w:r>
      <w:r>
        <w:rPr>
          <w:rFonts w:hint="eastAsia"/>
        </w:rPr>
        <w:t>这个前面有解释吗？</w:t>
      </w:r>
    </w:p>
  </w:comment>
  <w:comment w:id="31" w:author="浩远 汪" w:date="2024-04-16T17:12:00Z" w:initials="浩汪">
    <w:p w14:paraId="5C5F3739" w14:textId="5B48234C" w:rsidR="0004790B" w:rsidRDefault="0004790B">
      <w:pPr>
        <w:pStyle w:val="CommentText"/>
        <w:ind w:firstLine="320"/>
      </w:pPr>
      <w:r>
        <w:rPr>
          <w:rStyle w:val="CommentReference"/>
        </w:rPr>
        <w:annotationRef/>
      </w:r>
      <w:r>
        <w:rPr>
          <w:rFonts w:hint="eastAsia"/>
        </w:rPr>
        <w:t>这个要咋解释呀？就是一个量表测量到了多少个症状。</w:t>
      </w:r>
    </w:p>
  </w:comment>
  <w:comment w:id="32" w:author="Hu Chuan-Peng" w:date="2024-04-18T10:03:00Z" w:initials="HC">
    <w:p w14:paraId="311FC1CD" w14:textId="76F8FFE1" w:rsidR="007E5901" w:rsidRDefault="007E5901">
      <w:pPr>
        <w:pStyle w:val="CommentText"/>
        <w:ind w:firstLine="320"/>
      </w:pPr>
      <w:r>
        <w:rPr>
          <w:rStyle w:val="CommentReference"/>
        </w:rPr>
        <w:annotationRef/>
      </w:r>
      <w:r>
        <w:rPr>
          <w:rFonts w:hint="eastAsia"/>
        </w:rPr>
        <w:t>你要让读者知道这个是什么意思啊，什么叫“</w:t>
      </w:r>
      <w:r>
        <w:rPr>
          <w:rFonts w:hint="eastAsia"/>
        </w:rPr>
        <w:t>captured</w:t>
      </w:r>
      <w:r>
        <w:t xml:space="preserve"> </w:t>
      </w:r>
      <w:r>
        <w:rPr>
          <w:rFonts w:hint="eastAsia"/>
        </w:rPr>
        <w:t>symptom</w:t>
      </w:r>
      <w:r>
        <w:rPr>
          <w:rFonts w:hint="eastAsia"/>
        </w:rPr>
        <w:t>”。我搜索了一下，这是全文第一次出现</w:t>
      </w:r>
      <w:r>
        <w:rPr>
          <w:rFonts w:hint="eastAsia"/>
        </w:rPr>
        <w:t>captured</w:t>
      </w:r>
      <w:r>
        <w:t xml:space="preserve"> </w:t>
      </w:r>
      <w:r>
        <w:rPr>
          <w:rFonts w:hint="eastAsia"/>
        </w:rPr>
        <w:t>symptom</w:t>
      </w:r>
      <w:r>
        <w:rPr>
          <w:rFonts w:hint="eastAsia"/>
        </w:rPr>
        <w:t>这个词，肯定要解释一下让人能够理解。</w:t>
      </w:r>
    </w:p>
  </w:comment>
  <w:comment w:id="33" w:author="浩远 汪" w:date="2024-04-22T18:45:00Z" w:initials="浩汪">
    <w:p w14:paraId="348C5115" w14:textId="6BBD34CE" w:rsidR="008A0A4C" w:rsidRDefault="008A0A4C">
      <w:pPr>
        <w:pStyle w:val="CommentText"/>
        <w:ind w:firstLine="320"/>
      </w:pPr>
      <w:r>
        <w:rPr>
          <w:rStyle w:val="CommentReference"/>
        </w:rPr>
        <w:annotationRef/>
      </w:r>
      <w:r>
        <w:rPr>
          <w:rFonts w:hint="eastAsia"/>
        </w:rPr>
        <w:t>稍微修改了一下。</w:t>
      </w:r>
    </w:p>
  </w:comment>
  <w:comment w:id="62" w:author="Hu Chuan-Peng" w:date="2024-04-23T09:40:00Z" w:initials="HC">
    <w:p w14:paraId="22C11FF8" w14:textId="030C3046" w:rsidR="00FF4427" w:rsidRDefault="00FF4427">
      <w:pPr>
        <w:pStyle w:val="CommentText"/>
        <w:ind w:firstLine="320"/>
      </w:pPr>
      <w:r>
        <w:rPr>
          <w:rStyle w:val="CommentReference"/>
        </w:rPr>
        <w:annotationRef/>
      </w:r>
      <w:r>
        <w:rPr>
          <w:rFonts w:hint="eastAsia"/>
        </w:rPr>
        <w:t>我们在讨论的时候可能要树立具体而有力的论点。同时对每一个点要进行深入地展开</w:t>
      </w:r>
    </w:p>
    <w:p w14:paraId="563CFDFB" w14:textId="77777777" w:rsidR="00FF4427" w:rsidRDefault="00FF4427">
      <w:pPr>
        <w:pStyle w:val="CommentText"/>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CommentText"/>
        <w:ind w:firstLine="480"/>
        <w:rPr>
          <w:rFonts w:hint="eastAsia"/>
        </w:rPr>
      </w:pPr>
      <w:r>
        <w:rPr>
          <w:rFonts w:hint="eastAsia"/>
        </w:rPr>
        <w:t>你再看看那本关于写作的书中，要怎么写讨论。</w:t>
      </w:r>
    </w:p>
  </w:comment>
  <w:comment w:id="83" w:author="Hu Chuan-Peng" w:date="2024-04-23T09:37:00Z" w:initials="HC">
    <w:p w14:paraId="722AAC67" w14:textId="1ACA013D" w:rsidR="00DC2490" w:rsidRDefault="00DC2490">
      <w:pPr>
        <w:pStyle w:val="CommentText"/>
        <w:ind w:firstLine="320"/>
        <w:rPr>
          <w:rFonts w:hint="eastAsia"/>
        </w:rPr>
      </w:pPr>
      <w:r>
        <w:rPr>
          <w:rStyle w:val="CommentReference"/>
        </w:rPr>
        <w:annotationRef/>
      </w:r>
      <w:r>
        <w:rPr>
          <w:rFonts w:hint="eastAsia"/>
        </w:rPr>
        <w:t>这个解读正确吗？</w:t>
      </w:r>
    </w:p>
  </w:comment>
  <w:comment w:id="93" w:author="Hu Chuan-Peng" w:date="2024-04-23T09:43:00Z" w:initials="HC">
    <w:p w14:paraId="0740A832" w14:textId="77777777" w:rsidR="002D5548" w:rsidRDefault="002D5548" w:rsidP="002D5548">
      <w:pPr>
        <w:pStyle w:val="CommentText"/>
        <w:ind w:firstLineChars="125"/>
      </w:pPr>
      <w:r>
        <w:rPr>
          <w:rStyle w:val="CommentReference"/>
        </w:rPr>
        <w:annotationRef/>
      </w:r>
      <w:r>
        <w:rPr>
          <w:rFonts w:hint="eastAsia"/>
        </w:rPr>
        <w:t>APA</w:t>
      </w:r>
      <w:r>
        <w:rPr>
          <w:rFonts w:hint="eastAsia"/>
        </w:rPr>
        <w:t>不是首行缩进，是悬进吧？</w:t>
      </w:r>
    </w:p>
    <w:p w14:paraId="11DA5CCA" w14:textId="4E336D9B" w:rsidR="002D5548" w:rsidRDefault="002D5548" w:rsidP="002D5548">
      <w:pPr>
        <w:pStyle w:val="CommentText"/>
        <w:ind w:firstLineChars="125" w:firstLine="300"/>
        <w:rPr>
          <w:rFonts w:hint="eastAsia"/>
        </w:rPr>
      </w:pPr>
      <w:r>
        <w:rPr>
          <w:rFonts w:hint="eastAsia"/>
        </w:rPr>
        <w:t>你使用的是什么格式？为什么标题为会有单引号？</w:t>
      </w:r>
      <w:r w:rsidR="001E1BE1">
        <w:rPr>
          <w:rFonts w:hint="eastAsia"/>
        </w:rPr>
        <w:t>年份没有加括号。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16A61" w15:done="1"/>
  <w15:commentEx w15:paraId="5C5F3739" w15:paraIdParent="09B16A61" w15:done="1"/>
  <w15:commentEx w15:paraId="311FC1CD" w15:paraIdParent="09B16A61" w15:done="1"/>
  <w15:commentEx w15:paraId="348C5115" w15:paraIdParent="09B16A61" w15:done="1"/>
  <w15:commentEx w15:paraId="7E99A40C" w15:done="0"/>
  <w15:commentEx w15:paraId="722AAC67" w15:done="0"/>
  <w15:commentEx w15:paraId="11DA5C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0A971B" w16cex:dateUtc="2024-04-08T01:29:00Z"/>
  <w16cex:commentExtensible w16cex:durableId="1143A7F5" w16cex:dateUtc="2024-04-16T09:12:00Z"/>
  <w16cex:commentExtensible w16cex:durableId="520E916E" w16cex:dateUtc="2024-04-18T02:03:00Z"/>
  <w16cex:commentExtensible w16cex:durableId="28B9B0D0" w16cex:dateUtc="2024-04-22T10:45:00Z"/>
  <w16cex:commentExtensible w16cex:durableId="0408BC4A" w16cex:dateUtc="2024-04-23T01:40:00Z"/>
  <w16cex:commentExtensible w16cex:durableId="0DCD6D36" w16cex:dateUtc="2024-04-23T01:37:00Z"/>
  <w16cex:commentExtensible w16cex:durableId="551E86D6" w16cex:dateUtc="2024-04-23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16A61" w16cid:durableId="5B0A971B"/>
  <w16cid:commentId w16cid:paraId="5C5F3739" w16cid:durableId="1143A7F5"/>
  <w16cid:commentId w16cid:paraId="311FC1CD" w16cid:durableId="520E916E"/>
  <w16cid:commentId w16cid:paraId="348C5115" w16cid:durableId="28B9B0D0"/>
  <w16cid:commentId w16cid:paraId="7E99A40C" w16cid:durableId="0408BC4A"/>
  <w16cid:commentId w16cid:paraId="722AAC67" w16cid:durableId="0DCD6D36"/>
  <w16cid:commentId w16cid:paraId="11DA5CCA" w16cid:durableId="551E8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6262" w14:textId="77777777" w:rsidR="008E627F" w:rsidRDefault="008E627F" w:rsidP="00FC1EED">
      <w:pPr>
        <w:spacing w:line="240" w:lineRule="auto"/>
        <w:ind w:firstLine="480"/>
      </w:pPr>
      <w:r>
        <w:separator/>
      </w:r>
    </w:p>
  </w:endnote>
  <w:endnote w:type="continuationSeparator" w:id="0">
    <w:p w14:paraId="468809E2" w14:textId="77777777" w:rsidR="008E627F" w:rsidRDefault="008E627F"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16DD" w14:textId="77777777" w:rsidR="008E627F" w:rsidRDefault="008E627F" w:rsidP="00FC1EED">
      <w:pPr>
        <w:spacing w:line="240" w:lineRule="auto"/>
        <w:ind w:firstLine="480"/>
      </w:pPr>
      <w:r>
        <w:separator/>
      </w:r>
    </w:p>
  </w:footnote>
  <w:footnote w:type="continuationSeparator" w:id="0">
    <w:p w14:paraId="328B8974" w14:textId="77777777" w:rsidR="008E627F" w:rsidRDefault="008E627F"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51F4C"/>
    <w:rsid w:val="00357BF4"/>
    <w:rsid w:val="003633C7"/>
    <w:rsid w:val="00370A89"/>
    <w:rsid w:val="00391297"/>
    <w:rsid w:val="003A2AC4"/>
    <w:rsid w:val="003A5F8C"/>
    <w:rsid w:val="003B4D78"/>
    <w:rsid w:val="003C2718"/>
    <w:rsid w:val="003D2855"/>
    <w:rsid w:val="003D4FE5"/>
    <w:rsid w:val="003F00C0"/>
    <w:rsid w:val="00400FB0"/>
    <w:rsid w:val="0041042F"/>
    <w:rsid w:val="0041090D"/>
    <w:rsid w:val="004208DB"/>
    <w:rsid w:val="00424354"/>
    <w:rsid w:val="00432D20"/>
    <w:rsid w:val="00440C81"/>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08E0"/>
    <w:rsid w:val="00797F69"/>
    <w:rsid w:val="007B7A9A"/>
    <w:rsid w:val="007C410B"/>
    <w:rsid w:val="007D22E2"/>
    <w:rsid w:val="007D68CF"/>
    <w:rsid w:val="007E5901"/>
    <w:rsid w:val="008105F7"/>
    <w:rsid w:val="00820A8E"/>
    <w:rsid w:val="00822103"/>
    <w:rsid w:val="00832806"/>
    <w:rsid w:val="00837E4F"/>
    <w:rsid w:val="008443B8"/>
    <w:rsid w:val="00856493"/>
    <w:rsid w:val="00861001"/>
    <w:rsid w:val="008A0A4C"/>
    <w:rsid w:val="008A0C99"/>
    <w:rsid w:val="008B150A"/>
    <w:rsid w:val="008B2B23"/>
    <w:rsid w:val="008D3D75"/>
    <w:rsid w:val="008D50C6"/>
    <w:rsid w:val="008D6777"/>
    <w:rsid w:val="008E1B5E"/>
    <w:rsid w:val="008E4C34"/>
    <w:rsid w:val="008E627F"/>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509C3"/>
    <w:rsid w:val="00B5189B"/>
    <w:rsid w:val="00B53247"/>
    <w:rsid w:val="00B57518"/>
    <w:rsid w:val="00B60CCC"/>
    <w:rsid w:val="00B6215F"/>
    <w:rsid w:val="00B80175"/>
    <w:rsid w:val="00B9043E"/>
    <w:rsid w:val="00BA06EB"/>
    <w:rsid w:val="00BA5856"/>
    <w:rsid w:val="00BB2F4A"/>
    <w:rsid w:val="00BB5575"/>
    <w:rsid w:val="00BB5EE5"/>
    <w:rsid w:val="00BC4A9C"/>
    <w:rsid w:val="00BC576A"/>
    <w:rsid w:val="00BC70E1"/>
    <w:rsid w:val="00BD0476"/>
    <w:rsid w:val="00BE11C2"/>
    <w:rsid w:val="00BE19CC"/>
    <w:rsid w:val="00BE3B76"/>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A1F25"/>
    <w:rsid w:val="00DB3426"/>
    <w:rsid w:val="00DB53BB"/>
    <w:rsid w:val="00DB7FBD"/>
    <w:rsid w:val="00DC2490"/>
    <w:rsid w:val="00DC3454"/>
    <w:rsid w:val="00DC5A06"/>
    <w:rsid w:val="00DD030C"/>
    <w:rsid w:val="00DD27A8"/>
    <w:rsid w:val="00DD361D"/>
    <w:rsid w:val="00DE1707"/>
    <w:rsid w:val="00DE4A7C"/>
    <w:rsid w:val="00DF4A8A"/>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72E1F"/>
    <w:rsid w:val="00E76C9F"/>
    <w:rsid w:val="00E82581"/>
    <w:rsid w:val="00E8428A"/>
    <w:rsid w:val="00E87CF5"/>
    <w:rsid w:val="00E911FE"/>
    <w:rsid w:val="00E93EDE"/>
    <w:rsid w:val="00EA37D7"/>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80409"/>
    <w:rsid w:val="00F909A7"/>
    <w:rsid w:val="00FB12D3"/>
    <w:rsid w:val="00FC1EED"/>
    <w:rsid w:val="00FE7734"/>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ED"/>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FC1EED"/>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77489C"/>
    <w:pPr>
      <w:keepNext/>
      <w:keepLines/>
      <w:ind w:firstLineChars="0" w:firstLine="0"/>
      <w:outlineLvl w:val="1"/>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C1EED"/>
    <w:rPr>
      <w:b/>
      <w:bCs/>
      <w:kern w:val="4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spacing w:after="240" w:line="240" w:lineRule="auto"/>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 w:type="paragraph" w:styleId="NormalWeb">
    <w:name w:val="Normal (Web)"/>
    <w:basedOn w:val="Normal"/>
    <w:uiPriority w:val="99"/>
    <w:semiHidden/>
    <w:unhideWhenUsed/>
    <w:rsid w:val="00E11429"/>
    <w:pPr>
      <w:widowControl/>
      <w:spacing w:before="100" w:beforeAutospacing="1" w:after="100" w:afterAutospacing="1" w:line="240" w:lineRule="auto"/>
      <w:ind w:firstLineChars="0" w:firstLine="0"/>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20906</Words>
  <Characters>119167</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6</cp:revision>
  <dcterms:created xsi:type="dcterms:W3CDTF">2024-04-22T10:49:00Z</dcterms:created>
  <dcterms:modified xsi:type="dcterms:W3CDTF">2024-04-23T01:44:00Z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id="hl86GSPo"/&gt;&lt;style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