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0A0ACDDE"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Assessing the heterogeneity of</w:t>
      </w:r>
      <w:del w:id="0" w:author="Hu Chuan-Peng" w:date="2024-05-08T22:59:00Z">
        <w:r w:rsidRPr="00727486" w:rsidDel="00F06805">
          <w:rPr>
            <w:b/>
            <w:bCs/>
            <w:color w:val="000000" w:themeColor="text1"/>
            <w:szCs w:val="28"/>
          </w:rPr>
          <w:delText xml:space="preserve"> 27</w:delText>
        </w:r>
      </w:del>
      <w:r w:rsidRPr="00727486">
        <w:rPr>
          <w:b/>
          <w:bCs/>
          <w:color w:val="000000" w:themeColor="text1"/>
          <w:szCs w:val="28"/>
        </w:rPr>
        <w:t xml:space="preserve">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ins w:id="1" w:author="Hu Chuan-Peng" w:date="2024-05-08T23:00:00Z">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ins>
      <w:commentRangeStart w:id="2"/>
      <w:del w:id="3" w:author="Hu Chuan-Peng" w:date="2024-05-08T23:00:00Z">
        <w:r w:rsidR="00581EEE" w:rsidRPr="00727486" w:rsidDel="00F06805">
          <w:rPr>
            <w:b/>
            <w:bCs/>
            <w:color w:val="000000" w:themeColor="text1"/>
            <w:szCs w:val="28"/>
          </w:rPr>
          <w:delText xml:space="preserve">, </w:delText>
        </w:r>
      </w:del>
      <w:r w:rsidR="00581EEE" w:rsidRPr="00727486">
        <w:rPr>
          <w:b/>
          <w:bCs/>
          <w:color w:val="000000" w:themeColor="text1"/>
          <w:szCs w:val="28"/>
        </w:rPr>
        <w:t>adolescents</w:t>
      </w:r>
      <w:commentRangeEnd w:id="2"/>
      <w:r w:rsidR="0009025B">
        <w:rPr>
          <w:rStyle w:val="CommentReference"/>
        </w:rPr>
        <w:commentReference w:id="2"/>
      </w:r>
      <w:del w:id="4" w:author="Hu Chuan-Peng" w:date="2024-05-08T23:00:00Z">
        <w:r w:rsidR="00581EEE" w:rsidRPr="00727486" w:rsidDel="00F06805">
          <w:rPr>
            <w:b/>
            <w:bCs/>
            <w:color w:val="000000" w:themeColor="text1"/>
            <w:szCs w:val="28"/>
          </w:rPr>
          <w:delText>, and young adults</w:delText>
        </w:r>
      </w:del>
    </w:p>
    <w:p w14:paraId="37F50405" w14:textId="680D32BC" w:rsidR="00D84BCB" w:rsidRPr="00727486" w:rsidRDefault="00537C36" w:rsidP="00D84BCB">
      <w:pPr>
        <w:spacing w:line="312" w:lineRule="auto"/>
        <w:ind w:firstLine="480"/>
        <w:jc w:val="center"/>
        <w:rPr>
          <w:color w:val="000000" w:themeColor="text1"/>
          <w:szCs w:val="24"/>
        </w:rPr>
      </w:pPr>
      <w:r>
        <w:rPr>
          <w:rFonts w:hint="eastAsia"/>
          <w:color w:val="000000" w:themeColor="text1"/>
          <w:szCs w:val="24"/>
        </w:rPr>
        <w:t>Hao</w:t>
      </w:r>
      <w:r>
        <w:rPr>
          <w:color w:val="000000" w:themeColor="text1"/>
          <w:szCs w:val="24"/>
        </w:rPr>
        <w:t xml:space="preserve">yuan Wang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Mengzhen Hu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Liuqing Tian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Weibiao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936"/>
        <w:rPr>
          <w:b/>
          <w:bCs/>
          <w:color w:val="000000" w:themeColor="text1"/>
          <w:szCs w:val="24"/>
        </w:rPr>
      </w:pPr>
      <w:r w:rsidRPr="00727486">
        <w:rPr>
          <w:rFonts w:hint="eastAsia"/>
          <w:b/>
          <w:bCs/>
          <w:color w:val="000000" w:themeColor="text1"/>
          <w:szCs w:val="24"/>
        </w:rPr>
        <w:t>Credi</w:t>
      </w:r>
      <w:r w:rsidRPr="00727486">
        <w:rPr>
          <w:b/>
          <w:bCs/>
          <w:color w:val="000000" w:themeColor="text1"/>
          <w:szCs w:val="24"/>
        </w:rPr>
        <w:t>T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5" w:name="OLE_LINK2"/>
      <w:r w:rsidRPr="00727486">
        <w:rPr>
          <w:color w:val="000000" w:themeColor="text1"/>
          <w:szCs w:val="24"/>
        </w:rPr>
        <w:t xml:space="preserve">Investigation, </w:t>
      </w:r>
      <w:bookmarkEnd w:id="5"/>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Liu</w:t>
      </w:r>
      <w:r w:rsidR="00C337F1">
        <w:rPr>
          <w:rFonts w:hint="eastAsia"/>
          <w:b/>
          <w:bCs/>
          <w:color w:val="000000" w:themeColor="text1"/>
          <w:szCs w:val="24"/>
        </w:rPr>
        <w:t>q</w:t>
      </w:r>
      <w:r w:rsidRPr="00727486">
        <w:rPr>
          <w:b/>
          <w:bCs/>
          <w:color w:val="000000" w:themeColor="text1"/>
          <w:szCs w:val="24"/>
        </w:rPr>
        <w:t>ing</w:t>
      </w:r>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12" w:history="1">
        <w:r w:rsidR="00D84BCB" w:rsidRPr="00727486">
          <w:rPr>
            <w:rStyle w:val="Hyperlink"/>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Heading1"/>
        <w:jc w:val="left"/>
        <w:rPr>
          <w:color w:val="000000" w:themeColor="text1"/>
        </w:rPr>
      </w:pPr>
      <w:commentRangeStart w:id="6"/>
      <w:r w:rsidRPr="00727486">
        <w:rPr>
          <w:color w:val="000000" w:themeColor="text1"/>
        </w:rPr>
        <w:t xml:space="preserve">1. </w:t>
      </w:r>
      <w:r w:rsidR="00C25402" w:rsidRPr="00727486">
        <w:rPr>
          <w:color w:val="000000" w:themeColor="text1"/>
        </w:rPr>
        <w:t>Introduction</w:t>
      </w:r>
      <w:commentRangeEnd w:id="6"/>
      <w:r w:rsidR="000E7FEB">
        <w:rPr>
          <w:rStyle w:val="CommentReference"/>
          <w:b w:val="0"/>
          <w:bCs w:val="0"/>
          <w:kern w:val="2"/>
        </w:rPr>
        <w:commentReference w:id="6"/>
      </w:r>
    </w:p>
    <w:p w14:paraId="687C16BB" w14:textId="6E4E836A" w:rsidR="00ED40EF" w:rsidRPr="00727486" w:rsidRDefault="00ED40EF" w:rsidP="00ED40EF">
      <w:pPr>
        <w:ind w:firstLine="0"/>
        <w:rPr>
          <w:rFonts w:ascii="SimSun" w:hAnsi="SimSun" w:cs="SimSun"/>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SimSun" w:hAnsi="SimSun" w:cs="SimSun"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7" w:name="OLE_LINK28"/>
      <w:r w:rsidRPr="00727486">
        <w:rPr>
          <w:color w:val="000000" w:themeColor="text1"/>
        </w:rPr>
        <w:t xml:space="preserve">Major depression, a highly prevalent mental disorder, imposes substantial personal, social, and economic burdens both in China </w:t>
      </w:r>
      <w:bookmarkEnd w:id="7"/>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w:t>
      </w:r>
      <w:r w:rsidR="00B9680E" w:rsidRPr="008767E0">
        <w:rPr>
          <w:rStyle w:val="zoteroCitation"/>
        </w:rPr>
        <w:t>Fu &amp; Zhang, 2023</w:t>
      </w:r>
      <w:r w:rsidR="00B9680E" w:rsidRPr="00B9680E">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w:t>
      </w:r>
      <w:r w:rsidR="00B9680E" w:rsidRPr="008767E0">
        <w:rPr>
          <w:rStyle w:val="zoteroCitation"/>
        </w:rPr>
        <w:t>Herrman et al., 2022; McGrath et al., 2023</w:t>
      </w:r>
      <w:r w:rsidR="00B9680E" w:rsidRPr="00B9680E">
        <w:t>)</w:t>
      </w:r>
      <w:r w:rsidR="003B4D78" w:rsidRPr="00727486">
        <w:rPr>
          <w:color w:val="000000" w:themeColor="text1"/>
        </w:rPr>
        <w:fldChar w:fldCharType="end"/>
      </w:r>
      <w:r w:rsidR="009F6A66" w:rsidRPr="00727486">
        <w:rPr>
          <w:color w:val="000000" w:themeColor="text1"/>
        </w:rPr>
        <w:t xml:space="preserve">. </w:t>
      </w:r>
      <w:bookmarkStart w:id="8" w:name="OLE_LINK39"/>
      <w:bookmarkStart w:id="9"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8767E0">
        <w:rPr>
          <w:rStyle w:val="zoteroCitation"/>
        </w:rPr>
        <w:t>Dattani</w:t>
      </w:r>
      <w:r w:rsidR="008105F7" w:rsidRPr="008767E0">
        <w:rPr>
          <w:rStyle w:val="zoteroCitation"/>
        </w:rPr>
        <w:t xml:space="preserve">, </w:t>
      </w:r>
      <w:r w:rsidR="003B4D78" w:rsidRPr="008767E0">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w:t>
      </w:r>
      <w:r w:rsidR="00B9680E" w:rsidRPr="008767E0">
        <w:rPr>
          <w:rStyle w:val="zoteroCitation"/>
        </w:rPr>
        <w:t>Solmi et al., 2022</w:t>
      </w:r>
      <w:r w:rsidR="00B9680E" w:rsidRPr="00B9680E">
        <w:t>)</w:t>
      </w:r>
      <w:r w:rsidR="00E76C9F" w:rsidRPr="00727486">
        <w:rPr>
          <w:color w:val="000000" w:themeColor="text1"/>
        </w:rPr>
        <w:fldChar w:fldCharType="end"/>
      </w:r>
      <w:r w:rsidR="00E76C9F" w:rsidRPr="00727486">
        <w:rPr>
          <w:color w:val="000000" w:themeColor="text1"/>
        </w:rPr>
        <w:t>.</w:t>
      </w:r>
      <w:bookmarkStart w:id="10" w:name="OLE_LINK52"/>
      <w:r w:rsidR="00E76C9F" w:rsidRPr="00727486">
        <w:rPr>
          <w:color w:val="000000" w:themeColor="text1"/>
        </w:rPr>
        <w:t xml:space="preserve"> </w:t>
      </w:r>
      <w:bookmarkStart w:id="11" w:name="OLE_LINK54"/>
      <w:bookmarkStart w:id="12" w:name="OLE_LINK55"/>
      <w:bookmarkStart w:id="13" w:name="OLE_LINK37"/>
      <w:bookmarkEnd w:id="8"/>
      <w:bookmarkEnd w:id="9"/>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11"/>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w:t>
      </w:r>
      <w:r w:rsidR="00B9680E" w:rsidRPr="008767E0">
        <w:rPr>
          <w:rStyle w:val="zoteroCitation"/>
        </w:rPr>
        <w:t>Amaltinga &amp; Mbinta, 2020</w:t>
      </w:r>
      <w:r w:rsidR="00B9680E" w:rsidRPr="00B9680E">
        <w:t>)</w:t>
      </w:r>
      <w:r w:rsidR="00EC117F" w:rsidRPr="00727486">
        <w:rPr>
          <w:color w:val="000000" w:themeColor="text1"/>
        </w:rPr>
        <w:fldChar w:fldCharType="end"/>
      </w:r>
      <w:r w:rsidR="00EC117F" w:rsidRPr="00727486">
        <w:rPr>
          <w:color w:val="000000" w:themeColor="text1"/>
        </w:rPr>
        <w:t>.</w:t>
      </w:r>
      <w:bookmarkEnd w:id="10"/>
      <w:bookmarkEnd w:id="12"/>
      <w:r w:rsidR="00B3266B" w:rsidRPr="00727486">
        <w:rPr>
          <w:color w:val="000000" w:themeColor="text1"/>
        </w:rPr>
        <w:t xml:space="preserve"> </w:t>
      </w:r>
      <w:bookmarkStart w:id="14" w:name="OLE_LINK32"/>
      <w:bookmarkStart w:id="15" w:name="OLE_LINK3"/>
      <w:r w:rsidR="001340CF" w:rsidRPr="00727486">
        <w:rPr>
          <w:color w:val="000000" w:themeColor="text1"/>
        </w:rPr>
        <w:t>The prevention and alleviation of depression are urgent issues in China</w:t>
      </w:r>
      <w:bookmarkEnd w:id="14"/>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w:t>
      </w:r>
      <w:r w:rsidR="00B9680E" w:rsidRPr="008767E0">
        <w:rPr>
          <w:rStyle w:val="zoteroCitation"/>
        </w:rPr>
        <w:t>Ma et al., 2023</w:t>
      </w:r>
      <w:r w:rsidR="00B9680E" w:rsidRPr="00B9680E">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w:t>
      </w:r>
      <w:r w:rsidR="00B9680E" w:rsidRPr="008767E0">
        <w:rPr>
          <w:rStyle w:val="zoteroCitation"/>
        </w:rPr>
        <w:t>UNICEF China, 2021</w:t>
      </w:r>
      <w:r w:rsidR="00B9680E" w:rsidRPr="00B9680E">
        <w:t>)</w:t>
      </w:r>
      <w:r w:rsidR="006556F1" w:rsidRPr="00727486">
        <w:rPr>
          <w:color w:val="000000" w:themeColor="text1"/>
        </w:rPr>
        <w:fldChar w:fldCharType="end"/>
      </w:r>
      <w:r w:rsidR="00E76C9F" w:rsidRPr="00727486">
        <w:rPr>
          <w:color w:val="000000" w:themeColor="text1"/>
        </w:rPr>
        <w:t xml:space="preserve">. </w:t>
      </w:r>
      <w:bookmarkStart w:id="16" w:name="OLE_LINK22"/>
      <w:bookmarkEnd w:id="15"/>
    </w:p>
    <w:p w14:paraId="6912EEC7" w14:textId="7EF0357A" w:rsidR="00BB2F4A" w:rsidRPr="00727486" w:rsidRDefault="00910F56" w:rsidP="001E1E97">
      <w:pPr>
        <w:ind w:firstLine="480"/>
        <w:rPr>
          <w:color w:val="000000" w:themeColor="text1"/>
        </w:rPr>
      </w:pPr>
      <w:bookmarkStart w:id="17" w:name="OLE_LINK25"/>
      <w:r w:rsidRPr="00727486">
        <w:rPr>
          <w:color w:val="000000" w:themeColor="text1"/>
        </w:rPr>
        <w:t xml:space="preserve">While </w:t>
      </w:r>
      <w:bookmarkStart w:id="18" w:name="OLE_LINK33"/>
      <w:r w:rsidRPr="00727486">
        <w:rPr>
          <w:color w:val="000000" w:themeColor="text1"/>
        </w:rPr>
        <w:t>the effectiveness of interventions has garnered significant attentio</w:t>
      </w:r>
      <w:bookmarkEnd w:id="17"/>
      <w:r w:rsidRPr="00727486">
        <w:rPr>
          <w:color w:val="000000" w:themeColor="text1"/>
        </w:rPr>
        <w:t>n</w:t>
      </w:r>
      <w:bookmarkEnd w:id="16"/>
      <w:bookmarkEnd w:id="18"/>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w:t>
      </w:r>
      <w:r w:rsidR="00B9680E" w:rsidRPr="008767E0">
        <w:rPr>
          <w:rStyle w:val="zoteroCitation"/>
        </w:rPr>
        <w:t>Cuijpers et al., 2020</w:t>
      </w:r>
      <w:r w:rsidR="00B9680E" w:rsidRPr="00B9680E">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242A57" w:rsidRPr="00727486">
        <w:rPr>
          <w:color w:val="000000" w:themeColor="text1"/>
        </w:rPr>
        <w:fldChar w:fldCharType="end"/>
      </w:r>
      <w:r w:rsidR="00E76C9F" w:rsidRPr="00727486">
        <w:rPr>
          <w:color w:val="000000" w:themeColor="text1"/>
        </w:rPr>
        <w:t xml:space="preserve">. </w:t>
      </w:r>
      <w:bookmarkStart w:id="19"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signficantly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13"/>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w:t>
      </w:r>
      <w:r w:rsidR="00B9680E" w:rsidRPr="008767E0">
        <w:rPr>
          <w:rStyle w:val="innerzoteroCitation"/>
        </w:rPr>
        <w:t>2023</w:t>
      </w:r>
      <w:r w:rsidR="00B9680E" w:rsidRPr="00B9680E">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rPr>
          <w:color w:val="000000" w:themeColor="text1"/>
        </w:rPr>
        <w:fldChar w:fldCharType="end"/>
      </w:r>
      <w:bookmarkStart w:id="20"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9"/>
      <w:bookmarkEnd w:id="20"/>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21" w:name="OLE_LINK42"/>
      <w:bookmarkStart w:id="22"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23" w:name="OLE_LINK10"/>
      <w:bookmarkStart w:id="24" w:name="OLE_LINK56"/>
      <w:bookmarkStart w:id="25" w:name="OLE_LINK43"/>
      <w:bookmarkStart w:id="26" w:name="OLE_LINK36"/>
      <w:bookmarkEnd w:id="21"/>
      <w:bookmarkEnd w:id="22"/>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8767E0">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7" w:name="OLE_LINK29"/>
      <w:bookmarkEnd w:id="23"/>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w:t>
      </w:r>
      <w:r w:rsidR="00B9680E" w:rsidRPr="008767E0">
        <w:rPr>
          <w:rStyle w:val="innerzoteroCitation"/>
        </w:rPr>
        <w:t>2015</w:t>
      </w:r>
      <w:r w:rsidR="00B9680E" w:rsidRPr="00B9680E">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w:t>
      </w:r>
      <w:r w:rsidR="00B9680E" w:rsidRPr="008767E0">
        <w:rPr>
          <w:rStyle w:val="innerzoteroCitation"/>
        </w:rPr>
        <w:t>2024</w:t>
      </w:r>
      <w:r w:rsidR="00B9680E" w:rsidRPr="00B9680E">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495A85D1" w:rsidR="00FC1EED" w:rsidRPr="00727486" w:rsidRDefault="00E93EDE" w:rsidP="004208DB">
      <w:pPr>
        <w:ind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28"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8"/>
      <w:r w:rsidR="001E1E97" w:rsidRPr="001E1E97">
        <w:rPr>
          <w:rFonts w:hint="eastAsia"/>
          <w:color w:val="000000" w:themeColor="text1"/>
        </w:rPr>
        <w:t xml:space="preserve"> </w:t>
      </w:r>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w:t>
      </w:r>
      <w:r w:rsidR="00B9680E" w:rsidRPr="008767E0">
        <w:rPr>
          <w:rStyle w:val="zoteroCitation"/>
        </w:rPr>
        <w:t>Kułak-Bejda et al., 2022</w:t>
      </w:r>
      <w:r w:rsidR="00B9680E" w:rsidRPr="00B9680E">
        <w:rPr>
          <w:kern w:val="0"/>
          <w:szCs w:val="24"/>
        </w:rPr>
        <w:t>)</w:t>
      </w:r>
      <w:r w:rsidR="001E1E97">
        <w:rPr>
          <w:color w:val="000000" w:themeColor="text1"/>
          <w:highlight w:val="yellow"/>
        </w:rPr>
        <w:fldChar w:fldCharType="end"/>
      </w:r>
      <w:r w:rsidR="00302284">
        <w:rPr>
          <w:color w:val="000000" w:themeColor="text1"/>
        </w:rPr>
        <w:t xml:space="preserve">. To </w:t>
      </w:r>
      <w:r w:rsidR="007E5901">
        <w:rPr>
          <w:color w:val="000000" w:themeColor="text1"/>
        </w:rPr>
        <w:t>understand how depression is measured among children and adolescent</w:t>
      </w:r>
      <w:r w:rsidR="00302284">
        <w:rPr>
          <w:color w:val="000000" w:themeColor="text1"/>
        </w:rPr>
        <w:t xml:space="preserve">, </w:t>
      </w:r>
      <w:bookmarkEnd w:id="24"/>
      <w:bookmarkEnd w:id="25"/>
      <w:bookmarkEnd w:id="26"/>
      <w:bookmarkEnd w:id="27"/>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r w:rsidR="007E5901">
        <w:rPr>
          <w:color w:val="000000" w:themeColor="text1"/>
          <w:szCs w:val="24"/>
        </w:rPr>
        <w:t>ed</w:t>
      </w:r>
      <w:r w:rsidR="00161351" w:rsidRPr="00727486">
        <w:rPr>
          <w:color w:val="000000" w:themeColor="text1"/>
          <w:szCs w:val="24"/>
        </w:rPr>
        <w:t xml:space="preserve"> a comprehensive content analysis of 27 Chinese depression scales to assess their heterogeneity</w:t>
      </w:r>
      <w:r w:rsidR="00C92D9E" w:rsidRPr="00727486">
        <w:rPr>
          <w:color w:val="000000" w:themeColor="text1"/>
          <w:szCs w:val="24"/>
        </w:rPr>
        <w:t>. 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0"/>
        <w:rPr>
          <w:color w:val="000000" w:themeColor="text1"/>
        </w:rPr>
      </w:pPr>
    </w:p>
    <w:p w14:paraId="53D57F66" w14:textId="6634E713" w:rsidR="0077489C" w:rsidRPr="00727486" w:rsidRDefault="0077489C" w:rsidP="0077489C">
      <w:pPr>
        <w:pStyle w:val="Heading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29" w:name="OLE_LINK8"/>
      <w:bookmarkStart w:id="30"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31"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4D751B" w:rsidRPr="00727486">
        <w:rPr>
          <w:color w:val="000000" w:themeColor="text1"/>
        </w:rPr>
        <w:fldChar w:fldCharType="end"/>
      </w:r>
      <w:bookmarkEnd w:id="31"/>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Heading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6CF75CC3"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24ACE23E" w:rsidR="0077489C" w:rsidRPr="00727486" w:rsidRDefault="0077489C" w:rsidP="001B6373">
      <w:pPr>
        <w:ind w:firstLine="480"/>
        <w:rPr>
          <w:color w:val="000000" w:themeColor="text1"/>
        </w:rPr>
      </w:pPr>
      <w:r w:rsidRPr="00727486">
        <w:rPr>
          <w:color w:val="000000" w:themeColor="text1"/>
        </w:rPr>
        <w:lastRenderedPageBreak/>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32"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w:t>
      </w:r>
      <w:r w:rsidR="00B9680E" w:rsidRPr="008767E0">
        <w:rPr>
          <w:rStyle w:val="innerzoteroCitation"/>
        </w:rPr>
        <w:t>1999</w:t>
      </w:r>
      <w:r w:rsidR="00B9680E" w:rsidRPr="00B9680E">
        <w:t>)</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w:t>
      </w:r>
      <w:r w:rsidR="00B9680E" w:rsidRPr="008767E0">
        <w:rPr>
          <w:rStyle w:val="innerzoteroCitation"/>
        </w:rPr>
        <w:t>2010</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w:t>
      </w:r>
      <w:r w:rsidR="00B9680E" w:rsidRPr="008767E0">
        <w:rPr>
          <w:rStyle w:val="zoteroCitation"/>
        </w:rPr>
        <w:t>Zhang J. et al., 2010</w:t>
      </w:r>
      <w:r w:rsidR="00B9680E" w:rsidRPr="00B9680E">
        <w:t>)</w:t>
      </w:r>
      <w:r w:rsidR="001B6373">
        <w:rPr>
          <w:color w:val="000000" w:themeColor="text1"/>
        </w:rPr>
        <w:fldChar w:fldCharType="end"/>
      </w:r>
      <w:r w:rsidRPr="00727486">
        <w:rPr>
          <w:color w:val="000000" w:themeColor="text1"/>
        </w:rPr>
        <w:t xml:space="preserve">. </w:t>
      </w:r>
      <w:bookmarkEnd w:id="32"/>
    </w:p>
    <w:p w14:paraId="0DEF177A" w14:textId="77777777" w:rsidR="0077489C" w:rsidRPr="00727486" w:rsidRDefault="0077489C" w:rsidP="0077489C">
      <w:pPr>
        <w:pStyle w:val="Heading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33" w:name="OLE_LINK5"/>
      <w:bookmarkStart w:id="34"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33"/>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34"/>
    <w:p w14:paraId="2A93D69B" w14:textId="77777777" w:rsidR="0077489C" w:rsidRPr="00727486" w:rsidRDefault="0077489C" w:rsidP="0077489C">
      <w:pPr>
        <w:pStyle w:val="Heading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w:t>
      </w:r>
      <w:r w:rsidRPr="00727486">
        <w:rPr>
          <w:color w:val="000000" w:themeColor="text1"/>
        </w:rPr>
        <w:lastRenderedPageBreak/>
        <w:t xml:space="preserve">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w:t>
      </w:r>
      <w:r w:rsidRPr="00727486">
        <w:rPr>
          <w:color w:val="000000" w:themeColor="text1"/>
        </w:rPr>
        <w:lastRenderedPageBreak/>
        <w:t xml:space="preserve">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9C5A69">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440" w:left="1797" w:header="851" w:footer="992" w:gutter="0"/>
          <w:cols w:space="425"/>
          <w:docGrid w:linePitch="312"/>
        </w:sectPr>
      </w:pPr>
    </w:p>
    <w:bookmarkEnd w:id="29"/>
    <w:p w14:paraId="62094E42" w14:textId="77777777" w:rsidR="0077489C" w:rsidRPr="00727486" w:rsidRDefault="0077489C" w:rsidP="0077489C">
      <w:pPr>
        <w:pStyle w:val="Heading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35"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w:t>
      </w:r>
      <w:r w:rsidR="00B9680E" w:rsidRPr="008767E0">
        <w:rPr>
          <w:rStyle w:val="innerzoteroCitation"/>
        </w:rPr>
        <w:t>2015</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35"/>
    </w:p>
    <w:p w14:paraId="60FB9593" w14:textId="65C5E374" w:rsidR="0077489C" w:rsidRPr="00727486" w:rsidRDefault="0077489C" w:rsidP="0004790B">
      <w:pPr>
        <w:ind w:firstLine="480"/>
        <w:rPr>
          <w:color w:val="000000" w:themeColor="text1"/>
        </w:rPr>
        <w:sectPr w:rsidR="0077489C" w:rsidRPr="00727486" w:rsidSect="009C5A69">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30"/>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symptoms </w:t>
      </w:r>
      <w:r w:rsidR="008A0A4C" w:rsidRPr="008A0A4C">
        <w:rPr>
          <w:color w:val="000000" w:themeColor="text1"/>
          <w:shd w:val="clear" w:color="auto" w:fill="FFFFFF"/>
        </w:rPr>
        <w:t xml:space="preserve"> </w:t>
      </w:r>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[Insert Fig  later]</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9C5A69">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Heading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Heading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59283590"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Heading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36"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w:t>
      </w:r>
      <w:r w:rsidRPr="00727486">
        <w:rPr>
          <w:color w:val="000000" w:themeColor="text1"/>
        </w:rPr>
        <w:lastRenderedPageBreak/>
        <w:t xml:space="preserve">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37" w:name="OLE_LINK15"/>
      <w:r w:rsidRPr="00727486">
        <w:rPr>
          <w:color w:val="000000" w:themeColor="text1"/>
        </w:rPr>
        <w:t xml:space="preserve">(See </w:t>
      </w:r>
      <w:bookmarkStart w:id="38" w:name="OLE_LINK4"/>
      <w:bookmarkEnd w:id="36"/>
      <w:r w:rsidRPr="00727486">
        <w:rPr>
          <w:color w:val="000000" w:themeColor="text1"/>
          <w:shd w:val="clear" w:color="auto" w:fill="FFFFFF"/>
        </w:rPr>
        <w:t>supplementary materials</w:t>
      </w:r>
      <w:bookmarkEnd w:id="38"/>
      <w:r w:rsidRPr="00727486">
        <w:rPr>
          <w:color w:val="000000" w:themeColor="text1"/>
        </w:rPr>
        <w:t xml:space="preserve"> for number of items and symptoms of each included scale).</w:t>
      </w:r>
      <w:bookmarkEnd w:id="37"/>
    </w:p>
    <w:p w14:paraId="363A800B" w14:textId="250A44A2" w:rsidR="0077489C" w:rsidRPr="00727486" w:rsidRDefault="0077489C" w:rsidP="0077489C">
      <w:pPr>
        <w:ind w:firstLine="480"/>
        <w:rPr>
          <w:color w:val="000000" w:themeColor="text1"/>
        </w:rPr>
      </w:pPr>
      <w:bookmarkStart w:id="39"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39"/>
      <w:r w:rsidRPr="00727486">
        <w:rPr>
          <w:i/>
          <w:iCs/>
          <w:color w:val="000000" w:themeColor="text1"/>
          <w:shd w:val="clear" w:color="auto" w:fill="FFFFFF"/>
        </w:rPr>
        <w:t>n</w:t>
      </w:r>
      <w:r w:rsidRPr="00727486">
        <w:rPr>
          <w:color w:val="000000" w:themeColor="text1"/>
          <w:shd w:val="clear" w:color="auto" w:fill="FFFFFF"/>
        </w:rPr>
        <w:t>.</w:t>
      </w:r>
      <w:bookmarkStart w:id="40"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matierals for </w:t>
      </w:r>
      <w:r w:rsidRPr="00727486">
        <w:rPr>
          <w:color w:val="000000" w:themeColor="text1"/>
          <w:shd w:val="clear" w:color="auto" w:fill="FFFFFF"/>
        </w:rPr>
        <w:t>detailed information.</w:t>
      </w:r>
    </w:p>
    <w:bookmarkEnd w:id="40"/>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41" w:name="OLE_LINK23"/>
      <w:r w:rsidRPr="00727486">
        <w:rPr>
          <w:color w:val="000000" w:themeColor="text1"/>
          <w:sz w:val="21"/>
          <w:szCs w:val="21"/>
        </w:rPr>
        <w:t>Child Behavior Checklist</w:t>
      </w:r>
      <w:bookmarkEnd w:id="41"/>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w:t>
      </w:r>
      <w:r w:rsidRPr="00727486">
        <w:rPr>
          <w:color w:val="000000" w:themeColor="text1"/>
          <w:sz w:val="21"/>
          <w:szCs w:val="21"/>
        </w:rPr>
        <w:lastRenderedPageBreak/>
        <w:t xml:space="preserve">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Heading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splitted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w:t>
      </w:r>
      <w:r w:rsidR="002B6AB2">
        <w:rPr>
          <w:color w:val="000000" w:themeColor="text1"/>
          <w:shd w:val="clear" w:color="auto" w:fill="FFFFFF"/>
        </w:rPr>
        <w:lastRenderedPageBreak/>
        <w:t xml:space="preserve">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CommentReference"/>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42" w:name="OLE_LINK1"/>
      <w:r w:rsidRPr="00727486">
        <w:rPr>
          <w:color w:val="000000" w:themeColor="text1"/>
          <w:shd w:val="clear" w:color="auto" w:fill="FFFFFF"/>
        </w:rPr>
        <w:t>correlation</w:t>
      </w:r>
      <w:bookmarkEnd w:id="42"/>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43" w:name="OLE_LINK40"/>
      <w:r w:rsidRPr="00727486">
        <w:rPr>
          <w:color w:val="000000" w:themeColor="text1"/>
          <w:shd w:val="clear" w:color="auto" w:fill="FFFFFF"/>
        </w:rPr>
        <w:t>and the number of captured symptoms</w:t>
      </w:r>
      <w:bookmarkEnd w:id="43"/>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9C5A69">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9C5A69">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44" w:name="OLE_LINK38"/>
      <w:r w:rsidRPr="00727486">
        <w:rPr>
          <w:color w:val="000000" w:themeColor="text1"/>
          <w:sz w:val="21"/>
          <w:szCs w:val="21"/>
        </w:rPr>
        <w:t>Children's Depression Inventory</w:t>
      </w:r>
      <w:bookmarkEnd w:id="44"/>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Heading1"/>
      </w:pPr>
      <w:r w:rsidRPr="00917FC7">
        <w:lastRenderedPageBreak/>
        <w:t>4. Discussion</w:t>
      </w:r>
    </w:p>
    <w:p w14:paraId="5AEEE65D" w14:textId="77777777" w:rsidR="00917FC7" w:rsidRDefault="00917FC7" w:rsidP="00917FC7">
      <w:pPr>
        <w:ind w:firstLine="0"/>
      </w:pPr>
      <w:bookmarkStart w:id="45"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77777777" w:rsidR="00917FC7" w:rsidRPr="005260FD" w:rsidRDefault="00917FC7" w:rsidP="00917FC7">
      <w:pPr>
        <w:ind w:firstLine="480"/>
        <w:rPr>
          <w:szCs w:val="44"/>
        </w:rPr>
      </w:pPr>
      <w:bookmarkStart w:id="46" w:name="OLE_LINK45"/>
      <w:bookmarkEnd w:id="45"/>
      <w:r>
        <w:rPr>
          <w:szCs w:val="44"/>
        </w:rPr>
        <w:t xml:space="preserve">This study aimed at assessing the heterogeneity of Chinese scales that used for screening depression among children and adolescents. </w:t>
      </w:r>
      <w:r w:rsidRPr="0044549E">
        <w:rPr>
          <w:szCs w:val="44"/>
        </w:rPr>
        <w:t xml:space="preserve">We identified 84 </w:t>
      </w:r>
      <w:r>
        <w:rPr>
          <w:szCs w:val="44"/>
        </w:rPr>
        <w:t>unique</w:t>
      </w:r>
      <w:r w:rsidRPr="0044549E">
        <w:rPr>
          <w:szCs w:val="44"/>
        </w:rPr>
        <w:t xml:space="preserve"> symptoms from 27 scales used in for </w:t>
      </w:r>
      <w:r>
        <w:rPr>
          <w:szCs w:val="44"/>
        </w:rPr>
        <w:t>screening</w:t>
      </w:r>
      <w:r w:rsidRPr="0044549E">
        <w:rPr>
          <w:szCs w:val="44"/>
        </w:rPr>
        <w:t xml:space="preserve"> depression</w:t>
      </w:r>
      <w:r>
        <w:rPr>
          <w:rFonts w:hint="eastAsia"/>
          <w:szCs w:val="44"/>
        </w:rPr>
        <w:t xml:space="preserve"> </w:t>
      </w:r>
      <w:r w:rsidRPr="0044549E">
        <w:rPr>
          <w:szCs w:val="44"/>
        </w:rPr>
        <w:t>from recent four meta-analyses</w:t>
      </w:r>
      <w:r>
        <w:rPr>
          <w:szCs w:val="44"/>
        </w:rPr>
        <w:t xml:space="preserve"> </w:t>
      </w:r>
      <w:bookmarkStart w:id="47" w:name="OLE_LINK48"/>
      <w:r>
        <w:rPr>
          <w:szCs w:val="44"/>
        </w:rPr>
        <w:t>(</w:t>
      </w:r>
      <w:r w:rsidRPr="004101DC">
        <w:rPr>
          <w:szCs w:val="44"/>
          <w:highlight w:val="yellow"/>
        </w:rPr>
        <w:t>citations</w:t>
      </w:r>
      <w:r>
        <w:rPr>
          <w:szCs w:val="44"/>
        </w:rPr>
        <w:t>)</w:t>
      </w:r>
      <w:bookmarkEnd w:id="47"/>
      <w:r w:rsidRPr="0044549E">
        <w:rPr>
          <w:szCs w:val="44"/>
        </w:rPr>
        <w:t>.</w:t>
      </w:r>
      <w:r w:rsidRPr="0002107A">
        <w:t xml:space="preserve"> </w:t>
      </w:r>
      <w:r>
        <w:t xml:space="preserve">We found a low </w:t>
      </w:r>
      <w:r w:rsidRPr="0002107A">
        <w:rPr>
          <w:szCs w:val="44"/>
        </w:rPr>
        <w:t>overlap among scales</w:t>
      </w:r>
      <w:r>
        <w:rPr>
          <w:szCs w:val="44"/>
        </w:rPr>
        <w:t>: there was</w:t>
      </w:r>
      <w:r w:rsidRPr="0002107A">
        <w:rPr>
          <w:szCs w:val="44"/>
        </w:rPr>
        <w:t xml:space="preserve"> no </w:t>
      </w:r>
      <w:r>
        <w:rPr>
          <w:szCs w:val="44"/>
        </w:rPr>
        <w:t xml:space="preserve">single </w:t>
      </w:r>
      <w:r w:rsidRPr="0002107A">
        <w:rPr>
          <w:szCs w:val="44"/>
        </w:rPr>
        <w:t xml:space="preserve">symptom </w:t>
      </w:r>
      <w:r>
        <w:rPr>
          <w:szCs w:val="44"/>
        </w:rPr>
        <w:t>app</w:t>
      </w:r>
      <w:del w:id="48" w:author="Hu Chuan-Peng" w:date="2024-05-08T22:49:00Z">
        <w:r w:rsidDel="001518F2">
          <w:rPr>
            <w:szCs w:val="44"/>
          </w:rPr>
          <w:delText>r</w:delText>
        </w:r>
      </w:del>
      <w:r>
        <w:rPr>
          <w:szCs w:val="44"/>
        </w:rPr>
        <w:t>eared</w:t>
      </w:r>
      <w:r w:rsidRPr="0002107A">
        <w:rPr>
          <w:szCs w:val="44"/>
        </w:rPr>
        <w:t xml:space="preserve"> in all the scales</w:t>
      </w:r>
      <w:r>
        <w:rPr>
          <w:szCs w:val="44"/>
        </w:rPr>
        <w:t xml:space="preserve"> and more than one fifth of the symptoms appreared in only one scale</w:t>
      </w:r>
      <w:r w:rsidRPr="0002107A">
        <w:rPr>
          <w:szCs w:val="44"/>
        </w:rPr>
        <w:t>.</w:t>
      </w:r>
      <w:r w:rsidRPr="0002107A">
        <w:t xml:space="preserve"> </w:t>
      </w:r>
      <w:r w:rsidRPr="0002107A">
        <w:rPr>
          <w:szCs w:val="44"/>
        </w:rPr>
        <w:t>Our results</w:t>
      </w:r>
      <w:r>
        <w:rPr>
          <w:szCs w:val="44"/>
        </w:rPr>
        <w:t xml:space="preserve"> revealed greater heterogeneity than previous findings on the depression scales for adults</w:t>
      </w:r>
      <w:r>
        <w:rPr>
          <w:rFonts w:hint="eastAsia"/>
          <w:szCs w:val="44"/>
        </w:rPr>
        <w:t xml:space="preserve"> </w:t>
      </w:r>
      <w:r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Pr="00BE5C40">
        <w:rPr>
          <w:highlight w:val="yellow"/>
        </w:rPr>
        <w:t>Fried (</w:t>
      </w:r>
      <w:r w:rsidRPr="008767E0">
        <w:rPr>
          <w:rStyle w:val="innerzoteroCitation"/>
          <w:highlight w:val="yellow"/>
        </w:rPr>
        <w:t>2017</w:t>
      </w:r>
      <w:r w:rsidRPr="00BE5C40">
        <w:rPr>
          <w:highlight w:val="yellow"/>
        </w:rPr>
        <w:t>)</w:t>
      </w:r>
      <w:r w:rsidRPr="00BE5C40">
        <w:rPr>
          <w:szCs w:val="44"/>
          <w:highlight w:val="yellow"/>
        </w:rPr>
        <w:fldChar w:fldCharType="end"/>
      </w:r>
      <w:r>
        <w:t xml:space="preserve">, suggesting that depression among children and adolescents may have a varied pathological pathways and different </w:t>
      </w:r>
      <w:r w:rsidRPr="005260FD">
        <w:t>depression scales</w:t>
      </w:r>
      <w:r>
        <w:t xml:space="preserve"> are not</w:t>
      </w:r>
      <w:r w:rsidRPr="005260FD">
        <w:t xml:space="preserve"> interchangeable. </w:t>
      </w:r>
    </w:p>
    <w:bookmarkEnd w:id="46"/>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013212CC" w14:textId="26121C5A" w:rsidR="00182207" w:rsidRDefault="003A6BF5" w:rsidP="004101DC">
      <w:pPr>
        <w:ind w:firstLine="0"/>
      </w:pPr>
      <w:r>
        <w:rPr>
          <w:rFonts w:hint="eastAsia"/>
        </w:rPr>
        <w:t>1</w:t>
      </w:r>
      <w:r>
        <w:rPr>
          <w:rFonts w:hint="eastAsia"/>
        </w:rPr>
        <w:t>、</w:t>
      </w:r>
      <w:r w:rsidR="00917FC7">
        <w:rPr>
          <w:rFonts w:hint="eastAsia"/>
        </w:rPr>
        <w:t>与先前的一些内容分析研究类似，我们的研究仍然发现了抑郁量表的异质性很强。与</w:t>
      </w:r>
      <w:r w:rsidR="00917FC7" w:rsidRPr="00727486">
        <w:rPr>
          <w:color w:val="000000" w:themeColor="text1"/>
        </w:rPr>
        <w:t>Fried (2017)</w:t>
      </w:r>
      <w:r w:rsidR="00917FC7">
        <w:rPr>
          <w:rFonts w:hint="eastAsia"/>
          <w:color w:val="000000" w:themeColor="text1"/>
        </w:rPr>
        <w:t>不同的地方是，本研究中</w:t>
      </w:r>
      <w:r w:rsidR="00917FC7">
        <w:rPr>
          <w:rFonts w:hint="eastAsia"/>
        </w:rPr>
        <w:t>CES-D</w:t>
      </w:r>
      <w:r w:rsidR="00917FC7">
        <w:rPr>
          <w:rFonts w:hint="eastAsia"/>
        </w:rPr>
        <w:t>跟其他量表重叠度是最高的。这是因为</w:t>
      </w:r>
      <w:r w:rsidR="007937C9">
        <w:rPr>
          <w:rFonts w:hint="eastAsia"/>
        </w:rPr>
        <w:t>我们纳入了更多的量表，其中包括了</w:t>
      </w:r>
      <w:r w:rsidR="007937C9">
        <w:rPr>
          <w:rFonts w:hint="eastAsia"/>
        </w:rPr>
        <w:t>CES-D</w:t>
      </w:r>
      <w:r w:rsidR="007937C9">
        <w:rPr>
          <w:rFonts w:hint="eastAsia"/>
        </w:rPr>
        <w:t>的简版和儿童版。</w:t>
      </w:r>
      <w:r w:rsidR="00182207">
        <w:rPr>
          <w:rFonts w:hint="eastAsia"/>
        </w:rPr>
        <w:t>尽管先前研究发现</w:t>
      </w:r>
      <w:r w:rsidR="00182207">
        <w:rPr>
          <w:rFonts w:hint="eastAsia"/>
        </w:rPr>
        <w:t>CES-D</w:t>
      </w:r>
      <w:r w:rsidR="00182207">
        <w:rPr>
          <w:rFonts w:hint="eastAsia"/>
        </w:rPr>
        <w:t>是不具备代表性的量表</w:t>
      </w:r>
      <w:r w:rsidR="00D85F64">
        <w:rPr>
          <w:rFonts w:hint="eastAsia"/>
        </w:rPr>
        <w:t>(citations)</w:t>
      </w:r>
      <w:r w:rsidR="00182207">
        <w:rPr>
          <w:rFonts w:hint="eastAsia"/>
        </w:rPr>
        <w:t>，但是元分析数据集中只有</w:t>
      </w:r>
      <w:r w:rsidR="00182207">
        <w:rPr>
          <w:rFonts w:hint="eastAsia"/>
        </w:rPr>
        <w:t>CES-D</w:t>
      </w:r>
      <w:r w:rsidR="00182207">
        <w:rPr>
          <w:rFonts w:hint="eastAsia"/>
        </w:rPr>
        <w:t>量表会</w:t>
      </w:r>
      <w:r w:rsidR="0092696E">
        <w:rPr>
          <w:rFonts w:hint="eastAsia"/>
        </w:rPr>
        <w:t>同时</w:t>
      </w:r>
      <w:r w:rsidR="00182207">
        <w:rPr>
          <w:rFonts w:hint="eastAsia"/>
        </w:rPr>
        <w:t>纳入</w:t>
      </w:r>
      <w:r w:rsidR="0092696E">
        <w:rPr>
          <w:rFonts w:hint="eastAsia"/>
        </w:rPr>
        <w:t>了</w:t>
      </w:r>
      <w:r w:rsidR="00182207">
        <w:rPr>
          <w:rFonts w:hint="eastAsia"/>
        </w:rPr>
        <w:t>简版、儿童版等版本。</w:t>
      </w:r>
    </w:p>
    <w:p w14:paraId="21707A2C" w14:textId="6E1B5F72" w:rsidR="007A7662" w:rsidRDefault="000F33E0" w:rsidP="004101DC">
      <w:pPr>
        <w:ind w:firstLine="0"/>
      </w:pPr>
      <w:r>
        <w:t>2</w:t>
      </w:r>
      <w:r>
        <w:rPr>
          <w:rFonts w:hint="eastAsia"/>
        </w:rPr>
        <w:t>、延续上一点，不能认为</w:t>
      </w:r>
      <w:r>
        <w:rPr>
          <w:rFonts w:hint="eastAsia"/>
        </w:rPr>
        <w:t>CES-D</w:t>
      </w:r>
      <w:r>
        <w:rPr>
          <w:rFonts w:hint="eastAsia"/>
        </w:rPr>
        <w:t>就是最好的量表，因为什么。</w:t>
      </w:r>
    </w:p>
    <w:p w14:paraId="4B11053B" w14:textId="78632552" w:rsidR="00182207" w:rsidRDefault="000F33E0" w:rsidP="004101DC">
      <w:pPr>
        <w:ind w:firstLine="0"/>
      </w:pPr>
      <w:r>
        <w:t>3</w:t>
      </w:r>
      <w:r w:rsidR="003A6BF5">
        <w:rPr>
          <w:rFonts w:hint="eastAsia"/>
        </w:rPr>
        <w:t>、</w:t>
      </w:r>
      <w:r w:rsidR="007937C9" w:rsidRPr="007937C9">
        <w:rPr>
          <w:rFonts w:hint="eastAsia"/>
        </w:rPr>
        <w:t>我们还发现，量表</w:t>
      </w:r>
      <w:r>
        <w:rPr>
          <w:rFonts w:hint="eastAsia"/>
        </w:rPr>
        <w:t>长度</w:t>
      </w:r>
      <w:r w:rsidR="007937C9" w:rsidRPr="007937C9">
        <w:rPr>
          <w:rFonts w:hint="eastAsia"/>
        </w:rPr>
        <w:t>与重叠</w:t>
      </w:r>
      <w:r>
        <w:rPr>
          <w:rFonts w:hint="eastAsia"/>
        </w:rPr>
        <w:t>之间的正相关。讨论量表长度的影响</w:t>
      </w:r>
      <w:r w:rsidR="007937C9" w:rsidRPr="007937C9">
        <w:rPr>
          <w:rFonts w:hint="eastAsia"/>
        </w:rPr>
        <w:t>，从而呈现出更有代表性的内容</w:t>
      </w:r>
      <w:r w:rsidR="007937C9" w:rsidRPr="007937C9">
        <w:rPr>
          <w:rFonts w:hint="eastAsia"/>
        </w:rPr>
        <w:t>(Fried, 2017)</w:t>
      </w:r>
      <w:r w:rsidR="007937C9" w:rsidRPr="007937C9">
        <w:rPr>
          <w:rFonts w:hint="eastAsia"/>
        </w:rPr>
        <w:t>。例如，单项测量</w:t>
      </w:r>
      <w:r w:rsidR="007937C9" w:rsidRPr="007937C9">
        <w:rPr>
          <w:rFonts w:hint="eastAsia"/>
        </w:rPr>
        <w:t>(</w:t>
      </w:r>
      <w:r w:rsidR="007937C9" w:rsidRPr="007937C9">
        <w:rPr>
          <w:rFonts w:hint="eastAsia"/>
        </w:rPr>
        <w:t>即</w:t>
      </w:r>
      <w:r w:rsidR="007937C9" w:rsidRPr="007937C9">
        <w:rPr>
          <w:rFonts w:hint="eastAsia"/>
        </w:rPr>
        <w:t>Ji_2005)</w:t>
      </w:r>
      <w:r w:rsidR="007937C9" w:rsidRPr="007937C9">
        <w:rPr>
          <w:rFonts w:hint="eastAsia"/>
        </w:rPr>
        <w:t>与其他量表的平均重叠度最低</w:t>
      </w:r>
      <w:r w:rsidR="007937C9" w:rsidRPr="007937C9">
        <w:rPr>
          <w:rFonts w:hint="eastAsia"/>
        </w:rPr>
        <w:t>(0.09)</w:t>
      </w:r>
      <w:r w:rsidR="007937C9" w:rsidRPr="007937C9">
        <w:rPr>
          <w:rFonts w:hint="eastAsia"/>
        </w:rPr>
        <w:t>。先前的研究表明，较长的量表可能会对反应的质量、可</w:t>
      </w:r>
      <w:r w:rsidR="007937C9" w:rsidRPr="007937C9">
        <w:rPr>
          <w:rFonts w:hint="eastAsia"/>
        </w:rPr>
        <w:lastRenderedPageBreak/>
        <w:t>靠性和反应率产生负面影响</w:t>
      </w:r>
      <w:r w:rsidR="007937C9" w:rsidRPr="007937C9">
        <w:rPr>
          <w:rFonts w:hint="eastAsia"/>
        </w:rPr>
        <w:t>(Sharma, 2022)</w:t>
      </w:r>
      <w:r w:rsidR="007937C9" w:rsidRPr="007937C9">
        <w:rPr>
          <w:rFonts w:hint="eastAsia"/>
        </w:rPr>
        <w:t>。然而，过于简短的量表可能导致大量信息的丢失。</w:t>
      </w:r>
    </w:p>
    <w:p w14:paraId="2907AE10" w14:textId="1D76F7FA" w:rsidR="007937C9" w:rsidRDefault="000F33E0" w:rsidP="004101DC">
      <w:pPr>
        <w:ind w:firstLine="0"/>
      </w:pPr>
      <w:r>
        <w:t>4</w:t>
      </w:r>
      <w:r w:rsidR="003A6BF5">
        <w:rPr>
          <w:rFonts w:hint="eastAsia"/>
        </w:rPr>
        <w:t>、</w:t>
      </w:r>
      <w:r>
        <w:rPr>
          <w:rFonts w:hint="eastAsia"/>
        </w:rPr>
        <w:t>延续上一点，继续深入讨论</w:t>
      </w:r>
      <w:r w:rsidR="00E834C4">
        <w:rPr>
          <w:rFonts w:hint="eastAsia"/>
        </w:rPr>
        <w:t>单项题目</w:t>
      </w:r>
      <w:r>
        <w:rPr>
          <w:rFonts w:hint="eastAsia"/>
        </w:rPr>
        <w:t>测量问题</w:t>
      </w:r>
      <w:r w:rsidR="00E834C4">
        <w:rPr>
          <w:rFonts w:hint="eastAsia"/>
        </w:rPr>
        <w:t>，</w:t>
      </w:r>
      <w:r w:rsidR="00C2086E">
        <w:rPr>
          <w:rFonts w:hint="eastAsia"/>
        </w:rPr>
        <w:t>尽管单项题目可以节省时间，和降低数据处理成本，但是单项题目在测量情绪时无法计算</w:t>
      </w:r>
      <w:r w:rsidR="00C2086E">
        <w:rPr>
          <w:rFonts w:hint="eastAsia"/>
        </w:rPr>
        <w:t xml:space="preserve">rest reliable, </w:t>
      </w:r>
      <w:r w:rsidR="00C2086E">
        <w:rPr>
          <w:rFonts w:hint="eastAsia"/>
        </w:rPr>
        <w:t>并且复杂的心理结构单项题目也不能够进行充分的捕捉</w:t>
      </w:r>
      <w:r w:rsidR="00C2086E">
        <w:fldChar w:fldCharType="begin"/>
      </w:r>
      <w:r w:rsidR="00C2086E">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C2086E">
        <w:fldChar w:fldCharType="separate"/>
      </w:r>
      <w:r w:rsidR="00C2086E" w:rsidRPr="00C2086E">
        <w:t>(</w:t>
      </w:r>
      <w:r w:rsidR="00C2086E" w:rsidRPr="008767E0">
        <w:rPr>
          <w:rStyle w:val="zoteroCitation"/>
        </w:rPr>
        <w:t>Allen et al., 2022</w:t>
      </w:r>
      <w:r w:rsidR="00C2086E" w:rsidRPr="00C2086E">
        <w:t>)</w:t>
      </w:r>
      <w:r w:rsidR="00C2086E">
        <w:fldChar w:fldCharType="end"/>
      </w:r>
      <w:r w:rsidR="00C2086E">
        <w:rPr>
          <w:rFonts w:hint="eastAsia"/>
        </w:rPr>
        <w:t>。</w:t>
      </w:r>
    </w:p>
    <w:p w14:paraId="73F94C5A" w14:textId="13EC8F99" w:rsidR="00067A55" w:rsidRDefault="00124631" w:rsidP="004101DC">
      <w:pPr>
        <w:ind w:firstLine="0"/>
      </w:pPr>
      <w:r w:rsidRPr="00EF2028">
        <w:rPr>
          <w:rFonts w:hint="eastAsia"/>
          <w:highlight w:val="yellow"/>
        </w:rPr>
        <w:t>5</w:t>
      </w:r>
      <w:r w:rsidRPr="00EF2028">
        <w:rPr>
          <w:rFonts w:hint="eastAsia"/>
          <w:highlight w:val="yellow"/>
        </w:rPr>
        <w:t>、</w:t>
      </w:r>
      <w:r w:rsidR="00367C71" w:rsidRPr="00EF2028">
        <w:rPr>
          <w:rFonts w:hint="eastAsia"/>
          <w:highlight w:val="yellow"/>
        </w:rPr>
        <w:t>没有一个量表覆盖了</w:t>
      </w:r>
      <w:r w:rsidR="005D65B0" w:rsidRPr="00EF2028">
        <w:rPr>
          <w:rFonts w:hint="eastAsia"/>
          <w:highlight w:val="yellow"/>
        </w:rPr>
        <w:t>DSM-5</w:t>
      </w:r>
      <w:r w:rsidR="00367C71" w:rsidRPr="00EF2028">
        <w:rPr>
          <w:rFonts w:hint="eastAsia"/>
          <w:highlight w:val="yellow"/>
        </w:rPr>
        <w:t>的全部症状</w:t>
      </w:r>
      <w:r w:rsidR="00AA3A52" w:rsidRPr="00EF2028">
        <w:rPr>
          <w:rFonts w:hint="eastAsia"/>
          <w:highlight w:val="yellow"/>
        </w:rPr>
        <w:t>，也同样不能以覆盖</w:t>
      </w:r>
      <w:r w:rsidR="00AA3A52" w:rsidRPr="00EF2028">
        <w:rPr>
          <w:rFonts w:hint="eastAsia"/>
          <w:highlight w:val="yellow"/>
        </w:rPr>
        <w:t>DSM-5</w:t>
      </w:r>
      <w:r w:rsidR="00AA3A52" w:rsidRPr="00EF2028">
        <w:rPr>
          <w:rFonts w:hint="eastAsia"/>
          <w:highlight w:val="yellow"/>
        </w:rPr>
        <w:t>的范围来认为量表是否是好的量表</w:t>
      </w:r>
      <w:r w:rsidR="00EF2028" w:rsidRPr="00EF2028">
        <w:rPr>
          <w:rFonts w:hint="eastAsia"/>
          <w:highlight w:val="yellow"/>
        </w:rPr>
        <w:t>。</w:t>
      </w:r>
      <w:r w:rsidR="00AA3A52" w:rsidRPr="00EF2028">
        <w:rPr>
          <w:rFonts w:hint="eastAsia"/>
          <w:highlight w:val="yellow"/>
        </w:rPr>
        <w:t>DSM-5</w:t>
      </w:r>
      <w:r w:rsidR="00AA3A52" w:rsidRPr="00EF2028">
        <w:rPr>
          <w:rFonts w:hint="eastAsia"/>
          <w:highlight w:val="yellow"/>
        </w:rPr>
        <w:t>中特定症状的原因是基于历史而不是证据，而主要的一些抑郁症量表也同样古老，</w:t>
      </w:r>
      <w:r w:rsidR="00EF2028" w:rsidRPr="00EF2028">
        <w:rPr>
          <w:rFonts w:hint="eastAsia"/>
          <w:highlight w:val="yellow"/>
        </w:rPr>
        <w:t>DSM-5</w:t>
      </w:r>
      <w:r w:rsidR="00EF2028" w:rsidRPr="00EF2028">
        <w:rPr>
          <w:rFonts w:hint="eastAsia"/>
          <w:highlight w:val="yellow"/>
        </w:rPr>
        <w:t>的抑郁症核心标准在常见的抑郁症评定量表中没有得到任何特别的关注</w:t>
      </w:r>
      <w:r w:rsidR="00EF2028" w:rsidRPr="00EF2028">
        <w:rPr>
          <w:highlight w:val="yellow"/>
        </w:rPr>
        <w:t>(such as the HRDS, BDI, or CES-D)</w:t>
      </w:r>
      <w:r w:rsidR="005D65B0" w:rsidRPr="00EF2028">
        <w:rPr>
          <w:rFonts w:hint="eastAsia"/>
          <w:highlight w:val="yellow"/>
        </w:rPr>
        <w:t xml:space="preserve"> </w:t>
      </w:r>
      <w:r w:rsidR="005D65B0" w:rsidRPr="00EF2028">
        <w:rPr>
          <w:highlight w:val="yellow"/>
        </w:rPr>
        <w:fldChar w:fldCharType="begin"/>
      </w:r>
      <w:r w:rsidR="005D65B0" w:rsidRPr="00EF2028">
        <w:rPr>
          <w:highlight w:val="yellow"/>
        </w:rP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EF2028">
        <w:rPr>
          <w:highlight w:val="yellow"/>
        </w:rPr>
        <w:fldChar w:fldCharType="separate"/>
      </w:r>
      <w:r w:rsidR="005D65B0" w:rsidRPr="00EF2028">
        <w:rPr>
          <w:highlight w:val="yellow"/>
        </w:rPr>
        <w:t>(Fried et al., 2016)</w:t>
      </w:r>
      <w:r w:rsidR="005D65B0" w:rsidRPr="00EF2028">
        <w:rPr>
          <w:highlight w:val="yellow"/>
        </w:rPr>
        <w:fldChar w:fldCharType="end"/>
      </w:r>
      <w:r w:rsidR="00EF2028" w:rsidRPr="00EF2028">
        <w:rPr>
          <w:rFonts w:hint="eastAsia"/>
          <w:highlight w:val="yellow"/>
        </w:rPr>
        <w:t>.</w:t>
      </w:r>
    </w:p>
    <w:p w14:paraId="56FB9E9A" w14:textId="5CE6314C" w:rsidR="000F33E0" w:rsidRDefault="000F33E0" w:rsidP="004101DC">
      <w:pPr>
        <w:ind w:firstLine="0"/>
      </w:pPr>
      <w:commentRangeStart w:id="49"/>
      <w:commentRangeStart w:id="50"/>
      <w:r>
        <w:t>5</w:t>
      </w:r>
      <w:r>
        <w:rPr>
          <w:rFonts w:hint="eastAsia"/>
        </w:rPr>
        <w:t>、中国研究者编制问卷与翻译问卷在重叠度上异同的讨论，</w:t>
      </w:r>
      <w:commentRangeEnd w:id="49"/>
      <w:r w:rsidR="00987FD9">
        <w:rPr>
          <w:rStyle w:val="CommentReference"/>
        </w:rPr>
        <w:commentReference w:id="49"/>
      </w:r>
      <w:commentRangeEnd w:id="50"/>
      <w:r w:rsidR="001518F2">
        <w:rPr>
          <w:rStyle w:val="CommentReference"/>
        </w:rPr>
        <w:commentReference w:id="50"/>
      </w:r>
    </w:p>
    <w:p w14:paraId="4418F0F5" w14:textId="77777777" w:rsidR="003A6BF5" w:rsidRDefault="003A6BF5" w:rsidP="0037551F">
      <w:pPr>
        <w:ind w:firstLine="0"/>
      </w:pP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commentRangeStart w:id="51"/>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commentRangeEnd w:id="51"/>
      <w:r w:rsidR="001518F2">
        <w:rPr>
          <w:rStyle w:val="CommentReference"/>
        </w:rPr>
        <w:commentReference w:id="51"/>
      </w:r>
    </w:p>
    <w:p w14:paraId="713E0CAC" w14:textId="20A98A28" w:rsidR="00587E87" w:rsidRDefault="003A6BF5" w:rsidP="004101DC">
      <w:pPr>
        <w:ind w:firstLine="0"/>
      </w:pPr>
      <w:r>
        <w:rPr>
          <w:rFonts w:hint="eastAsia"/>
        </w:rPr>
        <w:t>3</w:t>
      </w:r>
      <w:r>
        <w:rPr>
          <w:rFonts w:hint="eastAsia"/>
        </w:rPr>
        <w:t>、</w:t>
      </w:r>
      <w:r w:rsidR="0092696E">
        <w:rPr>
          <w:rFonts w:hint="eastAsia"/>
        </w:rPr>
        <w:t>本研究是基于儿童青少年的</w:t>
      </w:r>
      <w:r w:rsidR="000F33E0">
        <w:rPr>
          <w:rFonts w:hint="eastAsia"/>
        </w:rPr>
        <w:t>实证</w:t>
      </w:r>
      <w:r w:rsidR="0092696E">
        <w:rPr>
          <w:rFonts w:hint="eastAsia"/>
        </w:rPr>
        <w:t>纳入的量表，因此我们会</w:t>
      </w:r>
      <w:r w:rsidR="00587E87">
        <w:rPr>
          <w:rFonts w:hint="eastAsia"/>
        </w:rPr>
        <w:t>纳入一些专门研究儿童青少年的量表，这会造成异质性的增加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0153B396" w:rsidR="0037551F" w:rsidRDefault="003A6BF5" w:rsidP="00B71EB9">
      <w:pPr>
        <w:ind w:firstLine="0"/>
      </w:pPr>
      <w:r>
        <w:rPr>
          <w:rFonts w:hint="eastAsia"/>
        </w:rPr>
        <w:t>4</w:t>
      </w:r>
      <w:r>
        <w:rPr>
          <w:rFonts w:hint="eastAsia"/>
        </w:rPr>
        <w:t>、</w:t>
      </w:r>
      <w:r w:rsidR="000F33E0">
        <w:rPr>
          <w:rFonts w:hint="eastAsia"/>
        </w:rPr>
        <w:t>本研究基于对中国社会下的研究，</w:t>
      </w:r>
      <w:r w:rsidR="008C14B1" w:rsidRPr="008C14B1">
        <w:rPr>
          <w:rFonts w:hint="eastAsia"/>
        </w:rPr>
        <w:t>文化背景</w:t>
      </w:r>
      <w:r w:rsidR="000F33E0">
        <w:rPr>
          <w:rFonts w:hint="eastAsia"/>
        </w:rPr>
        <w:t>可能</w:t>
      </w:r>
      <w:r w:rsidR="008C14B1" w:rsidRPr="008C14B1">
        <w:rPr>
          <w:rFonts w:hint="eastAsia"/>
        </w:rPr>
        <w:t>很重要</w:t>
      </w:r>
      <w:bookmarkStart w:id="52"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bookmarkEnd w:id="52"/>
      <w:r w:rsidR="000F33E0">
        <w:rPr>
          <w:rFonts w:hint="eastAsia"/>
        </w:rPr>
        <w:t>，也可能增加了异质性</w:t>
      </w:r>
      <w:r w:rsidR="008C14B1">
        <w:rPr>
          <w:rFonts w:hint="eastAsia"/>
        </w:rPr>
        <w:t>。</w:t>
      </w:r>
      <w:r w:rsidR="00B71EB9" w:rsidRPr="00B71EB9">
        <w:t>ADI and CCSMHS</w:t>
      </w:r>
      <w:r w:rsidR="00B71EB9">
        <w:rPr>
          <w:rFonts w:hint="eastAsia"/>
        </w:rPr>
        <w:t>这两个中国研究者编制的量表有一些独特症状，可能反应了中国研究者对抑郁的一些</w:t>
      </w:r>
      <w:r w:rsidR="0092696E">
        <w:rPr>
          <w:rFonts w:hint="eastAsia"/>
        </w:rPr>
        <w:t>独到</w:t>
      </w:r>
      <w:r w:rsidR="00B71EB9">
        <w:rPr>
          <w:rFonts w:hint="eastAsia"/>
        </w:rPr>
        <w:t>理解。</w:t>
      </w:r>
    </w:p>
    <w:p w14:paraId="50ACE37C" w14:textId="070E62A0" w:rsidR="00A578B6" w:rsidRPr="00124631" w:rsidRDefault="00A578B6" w:rsidP="00A578B6">
      <w:pPr>
        <w:ind w:firstLine="0"/>
      </w:pPr>
      <w:r w:rsidRPr="00124631">
        <w:rPr>
          <w:rFonts w:hint="eastAsia"/>
          <w:highlight w:val="yellow"/>
        </w:rPr>
        <w:lastRenderedPageBreak/>
        <w:t>5</w:t>
      </w:r>
      <w:r w:rsidRPr="00124631">
        <w:rPr>
          <w:rFonts w:hint="eastAsia"/>
          <w:highlight w:val="yellow"/>
        </w:rPr>
        <w:t>、不同量表的时间框架不一样，例如</w:t>
      </w:r>
      <w:r w:rsidRPr="00124631">
        <w:rPr>
          <w:rFonts w:hint="eastAsia"/>
          <w:highlight w:val="yellow"/>
        </w:rPr>
        <w:t>PHQ-9</w:t>
      </w:r>
      <w:r w:rsidRPr="00124631">
        <w:rPr>
          <w:rFonts w:hint="eastAsia"/>
          <w:highlight w:val="yellow"/>
        </w:rPr>
        <w:t>回忆的是过去两周的感受，而</w:t>
      </w:r>
      <w:r w:rsidRPr="00124631">
        <w:rPr>
          <w:rFonts w:hint="eastAsia"/>
          <w:highlight w:val="yellow"/>
        </w:rPr>
        <w:t>CES-D</w:t>
      </w:r>
      <w:r w:rsidRPr="00124631">
        <w:rPr>
          <w:rFonts w:hint="eastAsia"/>
          <w:highlight w:val="yellow"/>
        </w:rPr>
        <w:t>回忆的是过去一周的感受，显然，没有一个普遍认可的评估</w:t>
      </w:r>
      <w:r w:rsidR="00885C00" w:rsidRPr="00124631">
        <w:rPr>
          <w:rFonts w:hint="eastAsia"/>
          <w:highlight w:val="yellow"/>
        </w:rPr>
        <w:t>抑郁</w:t>
      </w:r>
      <w:r w:rsidRPr="00124631">
        <w:rPr>
          <w:rFonts w:hint="eastAsia"/>
          <w:highlight w:val="yellow"/>
        </w:rPr>
        <w:t>症状的时间框架。</w:t>
      </w:r>
    </w:p>
    <w:p w14:paraId="08BEF50A" w14:textId="44EDC60C" w:rsidR="0037551F" w:rsidRDefault="001518F2" w:rsidP="004101DC">
      <w:pPr>
        <w:ind w:firstLine="0"/>
      </w:pPr>
      <w:ins w:id="53" w:author="Hu Chuan-Peng" w:date="2024-05-08T22:56:00Z">
        <w:r>
          <w:t xml:space="preserve">4.3 </w:t>
        </w:r>
      </w:ins>
      <w:commentRangeStart w:id="54"/>
      <w:r w:rsidR="0037551F">
        <w:t>I</w:t>
      </w:r>
      <w:r w:rsidR="0037551F">
        <w:rPr>
          <w:rFonts w:hint="eastAsia"/>
        </w:rPr>
        <w:t>mplication</w:t>
      </w:r>
      <w:r w:rsidR="00731668">
        <w:t xml:space="preserve"> </w:t>
      </w:r>
      <w:commentRangeEnd w:id="54"/>
      <w:r>
        <w:rPr>
          <w:rStyle w:val="CommentReference"/>
        </w:rPr>
        <w:commentReference w:id="54"/>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抑郁的不同方面</w:t>
      </w:r>
      <w:r>
        <w:rPr>
          <w:rFonts w:hint="eastAsia"/>
        </w:rPr>
        <w:t>，</w:t>
      </w:r>
      <w:r w:rsidRPr="00AD41DC">
        <w:rPr>
          <w:rFonts w:hint="eastAsia"/>
        </w:rPr>
        <w:t>因此为研究选择特定量表可能存在严重偏差结果的风险</w:t>
      </w:r>
      <w:r>
        <w:rPr>
          <w:rFonts w:hint="eastAsia"/>
        </w:rPr>
        <w:t>。而目前诸多儿童青少年的大规模调查仍在使用单独量表测量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w:t>
      </w:r>
      <w:r w:rsidRPr="008767E0">
        <w:rPr>
          <w:rStyle w:val="zoteroCitation"/>
        </w:rPr>
        <w:t>Pegg et al., 2023</w:t>
      </w:r>
      <w:r w:rsidRPr="008C14B1">
        <w:t>)</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的研究结果一直存在偏差，因为最常用的量表</w:t>
      </w:r>
      <w:r w:rsidR="00B71EB9">
        <w:rPr>
          <w:rFonts w:hint="eastAsia"/>
        </w:rPr>
        <w:t>并不是专门针对青少年而编制的，对于青少年抑郁的症状测量可能并不够全面</w:t>
      </w:r>
      <w:r w:rsidR="003A6BF5">
        <w:rPr>
          <w:rFonts w:hint="eastAsia"/>
        </w:rPr>
        <w:t>。</w:t>
      </w:r>
    </w:p>
    <w:p w14:paraId="4D5CFD28" w14:textId="4BBCE1C1" w:rsidR="005D65B0" w:rsidRPr="005D65B0" w:rsidRDefault="005D65B0" w:rsidP="005D65B0">
      <w:pPr>
        <w:ind w:firstLine="0"/>
        <w:rPr>
          <w:highlight w:val="yellow"/>
        </w:rPr>
      </w:pPr>
      <w:commentRangeStart w:id="55"/>
      <w:r w:rsidRPr="005D65B0">
        <w:rPr>
          <w:rFonts w:hint="eastAsia"/>
          <w:highlight w:val="yellow"/>
        </w:rPr>
        <w:t>3[</w:t>
      </w:r>
      <w:r w:rsidRPr="005D65B0">
        <w:rPr>
          <w:rFonts w:hint="eastAsia"/>
          <w:highlight w:val="yellow"/>
        </w:rPr>
        <w:t>抑郁量表的碎片化</w:t>
      </w:r>
      <w:r w:rsidRPr="005D65B0">
        <w:rPr>
          <w:rFonts w:hint="eastAsia"/>
          <w:highlight w:val="yellow"/>
        </w:rPr>
        <w:t>]</w:t>
      </w:r>
      <w:commentRangeEnd w:id="55"/>
      <w:r w:rsidR="001518F2">
        <w:rPr>
          <w:rStyle w:val="CommentReference"/>
        </w:rPr>
        <w:commentReference w:id="55"/>
      </w:r>
    </w:p>
    <w:p w14:paraId="5E85A080" w14:textId="573864BB" w:rsidR="007666A6" w:rsidRDefault="007666A6" w:rsidP="00DF74B4">
      <w:pPr>
        <w:ind w:firstLineChars="200" w:firstLine="480"/>
      </w:pPr>
      <w:r w:rsidRPr="007666A6">
        <w:rPr>
          <w:rFonts w:hint="eastAsia"/>
          <w:highlight w:val="yellow"/>
        </w:rPr>
        <w:t>先前研究发现心理结构和测量受到牙刷问题的困扰</w:t>
      </w:r>
      <w:r w:rsidRPr="007666A6">
        <w:rPr>
          <w:rFonts w:hint="eastAsia"/>
          <w:highlight w:val="yellow"/>
        </w:rPr>
        <w:t>:</w:t>
      </w:r>
      <w:r w:rsidRPr="007666A6">
        <w:rPr>
          <w:rFonts w:hint="eastAsia"/>
          <w:highlight w:val="yellow"/>
        </w:rPr>
        <w:t>研究人员避免使用现有的模型、概念和测量，这导致了扩散</w:t>
      </w:r>
      <w:r w:rsidRPr="007666A6">
        <w:rPr>
          <w:rFonts w:hint="eastAsia"/>
          <w:highlight w:val="yellow"/>
        </w:rPr>
        <w:t>:</w:t>
      </w:r>
      <w:r w:rsidRPr="007666A6">
        <w:rPr>
          <w:rFonts w:hint="eastAsia"/>
          <w:highlight w:val="yellow"/>
        </w:rPr>
        <w:t>许多测量方法只被使用一次或两次，并且随着时间的推移，研究人员没有倾向于就测量方法达成一致</w:t>
      </w:r>
      <w:r w:rsidRPr="007666A6">
        <w:rPr>
          <w:highlight w:val="yellow"/>
        </w:rPr>
        <w:fldChar w:fldCharType="begin"/>
      </w:r>
      <w:r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7666A6">
        <w:rPr>
          <w:highlight w:val="yellow"/>
        </w:rPr>
        <w:fldChar w:fldCharType="separate"/>
      </w:r>
      <w:r w:rsidRPr="007666A6">
        <w:rPr>
          <w:highlight w:val="yellow"/>
        </w:rPr>
        <w:t>(Elson et al., 2023)</w:t>
      </w:r>
      <w:r w:rsidRPr="007666A6">
        <w:rPr>
          <w:highlight w:val="yellow"/>
        </w:rPr>
        <w:fldChar w:fldCharType="end"/>
      </w:r>
      <w:r w:rsidRPr="007666A6">
        <w:rPr>
          <w:rFonts w:hint="eastAsia"/>
          <w:highlight w:val="yellow"/>
        </w:rPr>
        <w:t>。</w:t>
      </w:r>
      <w:commentRangeStart w:id="56"/>
      <w:r w:rsidRPr="007666A6">
        <w:rPr>
          <w:rFonts w:hint="eastAsia"/>
          <w:highlight w:val="yellow"/>
        </w:rPr>
        <w:t>本</w:t>
      </w:r>
      <w:r w:rsidRPr="007666A6">
        <w:rPr>
          <w:rFonts w:hint="eastAsia"/>
          <w:highlight w:val="yellow"/>
        </w:rPr>
        <w:lastRenderedPageBreak/>
        <w:t>研究纳入的</w:t>
      </w:r>
      <w:r w:rsidRPr="007666A6">
        <w:rPr>
          <w:rFonts w:hint="eastAsia"/>
          <w:highlight w:val="yellow"/>
        </w:rPr>
        <w:t>27</w:t>
      </w:r>
      <w:r w:rsidRPr="007666A6">
        <w:rPr>
          <w:rFonts w:hint="eastAsia"/>
          <w:highlight w:val="yellow"/>
        </w:rPr>
        <w:t>个量表，有</w:t>
      </w:r>
      <w:r w:rsidRPr="007666A6">
        <w:rPr>
          <w:rFonts w:hint="eastAsia"/>
          <w:highlight w:val="yellow"/>
        </w:rPr>
        <w:t>12</w:t>
      </w:r>
      <w:r w:rsidRPr="007666A6">
        <w:rPr>
          <w:rFonts w:hint="eastAsia"/>
          <w:highlight w:val="yellow"/>
        </w:rPr>
        <w:t>个量表只在一篇文章中被使用</w:t>
      </w:r>
      <w:r w:rsidR="00DF74B4">
        <w:rPr>
          <w:rFonts w:hint="eastAsia"/>
          <w:highlight w:val="yellow"/>
        </w:rPr>
        <w:t>。</w:t>
      </w:r>
      <w:commentRangeEnd w:id="56"/>
      <w:r w:rsidR="001518F2">
        <w:rPr>
          <w:rStyle w:val="CommentReference"/>
        </w:rPr>
        <w:commentReference w:id="56"/>
      </w:r>
      <w:r w:rsidRPr="007666A6">
        <w:rPr>
          <w:rFonts w:hint="eastAsia"/>
          <w:highlight w:val="yellow"/>
        </w:rPr>
        <w:t>更加关键的是，这些量表都是抑郁量表，实际</w:t>
      </w:r>
      <w:r>
        <w:rPr>
          <w:rFonts w:hint="eastAsia"/>
          <w:highlight w:val="yellow"/>
        </w:rPr>
        <w:t>却</w:t>
      </w:r>
      <w:r w:rsidRPr="007666A6">
        <w:rPr>
          <w:rFonts w:hint="eastAsia"/>
          <w:highlight w:val="yellow"/>
        </w:rPr>
        <w:t>测量了不同的内容</w:t>
      </w:r>
      <w:r w:rsidR="00DF74B4">
        <w:rPr>
          <w:rFonts w:hint="eastAsia"/>
          <w:highlight w:val="yellow"/>
        </w:rPr>
        <w:t>，这种</w:t>
      </w:r>
      <w:r w:rsidR="00DF74B4" w:rsidRPr="00DF74B4">
        <w:rPr>
          <w:highlight w:val="yellow"/>
        </w:rPr>
        <w:t>Jingle Fallacy</w:t>
      </w:r>
      <w:r w:rsidR="00DF74B4" w:rsidRPr="00DF74B4">
        <w:rPr>
          <w:rFonts w:hint="eastAsia"/>
          <w:highlight w:val="yellow"/>
        </w:rPr>
        <w:t>是对心理学研究的可重复性和有效性的常见威胁</w:t>
      </w:r>
      <w:r w:rsidR="00DF74B4">
        <w:rPr>
          <w:highlight w:val="yellow"/>
        </w:rPr>
        <w:fldChar w:fldCharType="begin"/>
      </w:r>
      <w:r w:rsidR="00DF74B4">
        <w:rPr>
          <w:highlight w:val="yellow"/>
        </w:rPr>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F74B4">
        <w:rPr>
          <w:highlight w:val="yellow"/>
        </w:rPr>
        <w:fldChar w:fldCharType="separate"/>
      </w:r>
      <w:r w:rsidR="00DF74B4" w:rsidRPr="00DF74B4">
        <w:rPr>
          <w:highlight w:val="yellow"/>
        </w:rPr>
        <w:t>(Weidman et al., 2017)</w:t>
      </w:r>
      <w:r w:rsidR="00DF74B4">
        <w:rPr>
          <w:highlight w:val="yellow"/>
        </w:rPr>
        <w:fldChar w:fldCharType="end"/>
      </w:r>
      <w:r w:rsidR="00DF74B4" w:rsidRPr="00DF74B4">
        <w:rPr>
          <w:rFonts w:hint="eastAsia"/>
          <w:highlight w:val="yellow"/>
        </w:rPr>
        <w:t>。一个领域的科学进步在很大程度上是逐渐累积的，这要求研究领域内的研究者们使用相同的概念来描述研究对象，对概念的定义达成一致，并使用可比较的标准或测量方式进行调查</w:t>
      </w:r>
      <w:r w:rsidR="00DF74B4" w:rsidRPr="00DF74B4">
        <w:rPr>
          <w:highlight w:val="yellow"/>
        </w:rPr>
        <w:fldChar w:fldCharType="begin"/>
      </w:r>
      <w:r w:rsidR="00DF74B4" w:rsidRPr="00DF74B4">
        <w:rPr>
          <w:highlight w:val="yellow"/>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DF74B4">
        <w:rPr>
          <w:highlight w:val="yellow"/>
        </w:rPr>
        <w:fldChar w:fldCharType="separate"/>
      </w:r>
      <w:r w:rsidR="00DF74B4" w:rsidRPr="00DF74B4">
        <w:rPr>
          <w:highlight w:val="yellow"/>
        </w:rPr>
        <w:t>(Anvari et al., 2024)</w:t>
      </w:r>
      <w:r w:rsidR="00DF74B4" w:rsidRPr="00DF74B4">
        <w:rPr>
          <w:highlight w:val="yellow"/>
        </w:rPr>
        <w:fldChar w:fldCharType="end"/>
      </w:r>
      <w:r w:rsidR="00DF74B4" w:rsidRPr="00DF74B4">
        <w:rPr>
          <w:rFonts w:hint="eastAsia"/>
          <w:highlight w:val="yellow"/>
        </w:rPr>
        <w:t>。目前抑郁研究的测量是碎片化的，为积累科学创造了障碍。</w:t>
      </w:r>
    </w:p>
    <w:p w14:paraId="23D2142E" w14:textId="77777777" w:rsidR="005D65B0" w:rsidRPr="005D65B0" w:rsidRDefault="005D65B0" w:rsidP="00786726">
      <w:pPr>
        <w:ind w:firstLineChars="200" w:firstLine="480"/>
      </w:pPr>
    </w:p>
    <w:p w14:paraId="06ACAEEB" w14:textId="766A0C46" w:rsidR="0037551F" w:rsidRDefault="005D65B0" w:rsidP="004101DC">
      <w:pPr>
        <w:ind w:firstLine="0"/>
      </w:pPr>
      <w:commentRangeStart w:id="57"/>
      <w:r>
        <w:rPr>
          <w:rFonts w:hint="eastAsia"/>
        </w:rPr>
        <w:t>4</w:t>
      </w:r>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58" w:name="OLE_LINK53"/>
      <w:r>
        <w:rPr>
          <w:rFonts w:hint="eastAsia"/>
        </w:rPr>
        <w:t>回顾抑郁测量的方法基础</w:t>
      </w:r>
      <w:bookmarkEnd w:id="58"/>
      <w:r>
        <w:rPr>
          <w:rFonts w:hint="eastAsia"/>
        </w:rPr>
        <w:t>，会发现抑郁测量有以下两个问题。</w:t>
      </w:r>
      <w:commentRangeEnd w:id="57"/>
      <w:r w:rsidR="001518F2">
        <w:rPr>
          <w:rStyle w:val="CommentReference"/>
        </w:rPr>
        <w:commentReference w:id="57"/>
      </w:r>
    </w:p>
    <w:p w14:paraId="0C38E2C0" w14:textId="4F65C45C" w:rsidR="001027D9" w:rsidRDefault="00A06813" w:rsidP="00A06813">
      <w:pPr>
        <w:ind w:firstLineChars="200" w:firstLine="480"/>
      </w:pPr>
      <w:r>
        <w:rPr>
          <w:rFonts w:hint="eastAsia"/>
        </w:rPr>
        <w:t>1</w:t>
      </w:r>
      <w:r>
        <w:rPr>
          <w:rFonts w:hint="eastAsia"/>
        </w:rPr>
        <w:t>、</w:t>
      </w:r>
      <w:r w:rsidR="00352BDB" w:rsidRPr="00352BDB">
        <w:t>Today, the development and validation of psychometric instruments is a thorough process that occurs in three phases. In phase one, the substance of the 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sidR="001027D9" w:rsidRPr="001027D9">
        <w:rPr>
          <w:rFonts w:hint="eastAsia"/>
        </w:rPr>
        <w:t>。</w:t>
      </w:r>
    </w:p>
    <w:p w14:paraId="34C9C826" w14:textId="5D65CCE5" w:rsidR="001A2D81" w:rsidRPr="001A2D81" w:rsidRDefault="00A06813" w:rsidP="005D65B0">
      <w:pPr>
        <w:ind w:firstLineChars="200" w:firstLine="480"/>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w:t>
      </w:r>
      <w:r>
        <w:rPr>
          <w:rFonts w:hint="eastAsia"/>
        </w:rPr>
        <w:lastRenderedPageBreak/>
        <w:t>与实际研究</w:t>
      </w:r>
      <w:r w:rsidR="006E0397">
        <w:rPr>
          <w:rFonts w:hint="eastAsia"/>
        </w:rPr>
        <w:t>的结果</w:t>
      </w:r>
      <w:r>
        <w:rPr>
          <w:rFonts w:hint="eastAsia"/>
        </w:rPr>
        <w:t>不一致</w:t>
      </w:r>
      <w:r w:rsidR="006E0397">
        <w:fldChar w:fldCharType="begin"/>
      </w:r>
      <w:r w:rsidR="00C66CFD">
        <w:instrText xml:space="preserve"> ADDIN ZOTERO_ITEM CSL_CITATION {"citationID":"1jexTtc8","properties":{"formattedCitation":"(Fried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Pr>
          <w:rFonts w:hint="eastAsia"/>
        </w:rPr>
        <w:t>。</w:t>
      </w:r>
    </w:p>
    <w:p w14:paraId="02AAF5DD" w14:textId="3C89CE36" w:rsidR="001027D9" w:rsidRDefault="001A2D81" w:rsidP="001027D9">
      <w:pPr>
        <w:ind w:firstLine="0"/>
      </w:pPr>
      <w:r>
        <w:rPr>
          <w:rFonts w:hint="eastAsia"/>
        </w:rPr>
        <w:t>5</w:t>
      </w:r>
      <w:commentRangeStart w:id="59"/>
      <w:r w:rsidR="001027D9">
        <w:rPr>
          <w:rFonts w:hint="eastAsia"/>
        </w:rPr>
        <w:t xml:space="preserve"> [</w:t>
      </w:r>
      <w:r w:rsidR="001027D9">
        <w:rPr>
          <w:rFonts w:hint="eastAsia"/>
        </w:rPr>
        <w:t>中国抑郁测量的历史</w:t>
      </w:r>
      <w:r w:rsidR="006E0397">
        <w:rPr>
          <w:rFonts w:hint="eastAsia"/>
        </w:rPr>
        <w:t>和问题</w:t>
      </w:r>
      <w:r w:rsidR="001027D9">
        <w:rPr>
          <w:rFonts w:hint="eastAsia"/>
        </w:rPr>
        <w:t>]</w:t>
      </w:r>
      <w:commentRangeEnd w:id="59"/>
      <w:r w:rsidR="000F33E0">
        <w:rPr>
          <w:rStyle w:val="CommentReference"/>
        </w:rPr>
        <w:commentReference w:id="59"/>
      </w:r>
    </w:p>
    <w:p w14:paraId="26CE1212" w14:textId="7E5D9D1D" w:rsidR="00C66CFD" w:rsidRPr="00C66CFD" w:rsidRDefault="001A2D81" w:rsidP="001A2D81">
      <w:pPr>
        <w:ind w:firstLine="0"/>
        <w:rPr>
          <w:highlight w:val="yellow"/>
        </w:rPr>
      </w:pPr>
      <w:r>
        <w:rPr>
          <w:rFonts w:hint="eastAsia"/>
        </w:rPr>
        <w:t xml:space="preserve">     </w:t>
      </w:r>
      <w:r w:rsidR="00124631" w:rsidRPr="00C66CFD">
        <w:rPr>
          <w:rFonts w:hint="eastAsia"/>
          <w:highlight w:val="yellow"/>
        </w:rPr>
        <w:t>中国抑郁测量主要还是依靠翻译国外量表，本土开发特别少，例如：本研究纳入的共</w:t>
      </w:r>
      <w:r w:rsidR="00124631" w:rsidRPr="00C66CFD">
        <w:rPr>
          <w:rFonts w:hint="eastAsia"/>
          <w:highlight w:val="yellow"/>
        </w:rPr>
        <w:t>27</w:t>
      </w:r>
      <w:r w:rsidR="00124631" w:rsidRPr="00C66CFD">
        <w:rPr>
          <w:rFonts w:hint="eastAsia"/>
          <w:highlight w:val="yellow"/>
        </w:rPr>
        <w:t>个量表，只有</w:t>
      </w:r>
      <w:r w:rsidR="00124631" w:rsidRPr="00C66CFD">
        <w:rPr>
          <w:rFonts w:hint="eastAsia"/>
          <w:highlight w:val="yellow"/>
        </w:rPr>
        <w:t>6</w:t>
      </w:r>
      <w:r w:rsidR="00124631" w:rsidRPr="00C66CFD">
        <w:rPr>
          <w:rFonts w:hint="eastAsia"/>
          <w:highlight w:val="yellow"/>
        </w:rPr>
        <w:t>个量表是中国人自己编制的（</w:t>
      </w:r>
      <w:r w:rsidR="00124631" w:rsidRPr="00C66CFD">
        <w:rPr>
          <w:rFonts w:hint="eastAsia"/>
          <w:highlight w:val="yellow"/>
        </w:rPr>
        <w:t>MSSMHS</w:t>
      </w:r>
      <w:r w:rsidR="00124631" w:rsidRPr="00C66CFD">
        <w:rPr>
          <w:rFonts w:hint="eastAsia"/>
          <w:highlight w:val="yellow"/>
        </w:rPr>
        <w:t>、</w:t>
      </w:r>
      <w:r w:rsidR="00124631" w:rsidRPr="00C66CFD">
        <w:rPr>
          <w:rFonts w:hint="eastAsia"/>
          <w:highlight w:val="yellow"/>
        </w:rPr>
        <w:t>CSSDS</w:t>
      </w:r>
      <w:r w:rsidR="00124631" w:rsidRPr="00C66CFD">
        <w:rPr>
          <w:rFonts w:hint="eastAsia"/>
          <w:highlight w:val="yellow"/>
        </w:rPr>
        <w:t>、</w:t>
      </w:r>
      <w:r w:rsidR="00124631" w:rsidRPr="00C66CFD">
        <w:rPr>
          <w:rFonts w:hint="eastAsia"/>
          <w:highlight w:val="yellow"/>
        </w:rPr>
        <w:t>ADI</w:t>
      </w:r>
      <w:r w:rsidR="00124631" w:rsidRPr="00C66CFD">
        <w:rPr>
          <w:rFonts w:hint="eastAsia"/>
          <w:highlight w:val="yellow"/>
        </w:rPr>
        <w:t>、</w:t>
      </w:r>
      <w:r w:rsidR="00124631" w:rsidRPr="00C66CFD">
        <w:rPr>
          <w:rFonts w:hint="eastAsia"/>
          <w:highlight w:val="yellow"/>
        </w:rPr>
        <w:t>CEPS</w:t>
      </w:r>
      <w:r w:rsidR="00124631" w:rsidRPr="00C66CFD">
        <w:rPr>
          <w:rFonts w:hint="eastAsia"/>
          <w:highlight w:val="yellow"/>
        </w:rPr>
        <w:t>、</w:t>
      </w:r>
      <w:r w:rsidR="00124631" w:rsidRPr="00C66CFD">
        <w:rPr>
          <w:rFonts w:hint="eastAsia"/>
          <w:highlight w:val="yellow"/>
        </w:rPr>
        <w:t>JI_2007</w:t>
      </w:r>
      <w:r w:rsidR="00124631" w:rsidRPr="00C66CFD">
        <w:rPr>
          <w:rFonts w:hint="eastAsia"/>
          <w:highlight w:val="yellow"/>
        </w:rPr>
        <w:t>、</w:t>
      </w:r>
      <w:r w:rsidR="00124631" w:rsidRPr="00C66CFD">
        <w:rPr>
          <w:rFonts w:hint="eastAsia"/>
          <w:highlight w:val="yellow"/>
        </w:rPr>
        <w:t>CSSMHS</w:t>
      </w:r>
      <w:r w:rsidR="00124631" w:rsidRPr="00C66CFD">
        <w:rPr>
          <w:rFonts w:hint="eastAsia"/>
          <w:highlight w:val="yellow"/>
        </w:rPr>
        <w:t>）。</w:t>
      </w:r>
      <w:r w:rsidR="00124631" w:rsidRPr="00C66CFD">
        <w:rPr>
          <w:rFonts w:hint="eastAsia"/>
          <w:highlight w:val="yellow"/>
        </w:rPr>
        <w:t>438</w:t>
      </w:r>
      <w:r w:rsidR="00124631" w:rsidRPr="00C66CFD">
        <w:rPr>
          <w:rFonts w:hint="eastAsia"/>
          <w:highlight w:val="yellow"/>
        </w:rPr>
        <w:t>篇文献中，</w:t>
      </w:r>
      <w:commentRangeStart w:id="60"/>
      <w:r w:rsidR="00124631" w:rsidRPr="00C66CFD">
        <w:rPr>
          <w:rFonts w:hint="eastAsia"/>
          <w:highlight w:val="yellow"/>
        </w:rPr>
        <w:t>只有</w:t>
      </w:r>
      <w:r w:rsidR="00124631" w:rsidRPr="00C66CFD">
        <w:rPr>
          <w:rFonts w:hint="eastAsia"/>
          <w:highlight w:val="yellow"/>
        </w:rPr>
        <w:t>23</w:t>
      </w:r>
      <w:r w:rsidR="00124631" w:rsidRPr="00C66CFD">
        <w:rPr>
          <w:rFonts w:hint="eastAsia"/>
          <w:highlight w:val="yellow"/>
        </w:rPr>
        <w:t>篇使用的是中国人自己编制的量表（详见补充材料</w:t>
      </w:r>
      <w:r w:rsidR="00124631" w:rsidRPr="00C66CFD">
        <w:rPr>
          <w:rFonts w:hint="eastAsia"/>
          <w:highlight w:val="yellow"/>
        </w:rPr>
        <w:t>1</w:t>
      </w:r>
      <w:r w:rsidR="00124631" w:rsidRPr="00C66CFD">
        <w:rPr>
          <w:rFonts w:hint="eastAsia"/>
          <w:highlight w:val="yellow"/>
        </w:rPr>
        <w:t>）。</w:t>
      </w:r>
      <w:commentRangeEnd w:id="60"/>
      <w:r w:rsidR="001518F2">
        <w:rPr>
          <w:rStyle w:val="CommentReference"/>
        </w:rPr>
        <w:commentReference w:id="60"/>
      </w:r>
      <w:r w:rsidR="00C66CFD" w:rsidRPr="00C66CFD">
        <w:rPr>
          <w:rFonts w:hint="eastAsia"/>
          <w:highlight w:val="yellow"/>
        </w:rPr>
        <w:t>由于大部分心理量表都是英文的</w:t>
      </w:r>
      <w:r w:rsidR="00C66CFD" w:rsidRPr="00C66CFD">
        <w:rPr>
          <w:highlight w:val="yellow"/>
        </w:rPr>
        <w:fldChar w:fldCharType="begin"/>
      </w:r>
      <w:r w:rsidR="00C66CFD" w:rsidRPr="00C66CFD">
        <w:rPr>
          <w:highlight w:val="yellow"/>
        </w:rPr>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C66CFD" w:rsidRPr="00C66CFD">
        <w:rPr>
          <w:highlight w:val="yellow"/>
        </w:rPr>
        <w:fldChar w:fldCharType="separate"/>
      </w:r>
      <w:r w:rsidR="00C66CFD" w:rsidRPr="00C66CFD">
        <w:rPr>
          <w:highlight w:val="yellow"/>
        </w:rPr>
        <w:t>(</w:t>
      </w:r>
      <w:r w:rsidR="00C66CFD" w:rsidRPr="008767E0">
        <w:rPr>
          <w:rStyle w:val="zoteroCitation"/>
          <w:highlight w:val="yellow"/>
        </w:rPr>
        <w:t>Gronier, 2023</w:t>
      </w:r>
      <w:r w:rsidR="00C66CFD" w:rsidRPr="00C66CFD">
        <w:rPr>
          <w:highlight w:val="yellow"/>
        </w:rPr>
        <w:t>)</w:t>
      </w:r>
      <w:r w:rsidR="00C66CFD" w:rsidRPr="00C66CFD">
        <w:rPr>
          <w:highlight w:val="yellow"/>
        </w:rPr>
        <w:fldChar w:fldCharType="end"/>
      </w:r>
      <w:r w:rsidR="00C66CFD" w:rsidRPr="00C66CFD">
        <w:rPr>
          <w:rFonts w:hint="eastAsia"/>
          <w:highlight w:val="yellow"/>
        </w:rPr>
        <w:t>，</w:t>
      </w:r>
    </w:p>
    <w:p w14:paraId="1393EA14" w14:textId="2C87AF59" w:rsidR="00C66CFD" w:rsidRPr="00C66CFD" w:rsidRDefault="00C66CFD" w:rsidP="00C66CFD">
      <w:pPr>
        <w:ind w:firstLine="0"/>
        <w:rPr>
          <w:highlight w:val="yellow"/>
        </w:rPr>
      </w:pPr>
      <w:r w:rsidRPr="00C66CFD">
        <w:rPr>
          <w:rFonts w:hint="eastAsia"/>
          <w:highlight w:val="yellow"/>
        </w:rPr>
        <w:t>非英文国家在进行</w:t>
      </w:r>
      <w:r w:rsidR="00124631" w:rsidRPr="00C66CFD">
        <w:rPr>
          <w:rFonts w:hint="eastAsia"/>
          <w:highlight w:val="yellow"/>
        </w:rPr>
        <w:t>抑郁测量的时候</w:t>
      </w:r>
      <w:r w:rsidRPr="00C66CFD">
        <w:rPr>
          <w:rFonts w:hint="eastAsia"/>
          <w:highlight w:val="yellow"/>
        </w:rPr>
        <w:t>都可能</w:t>
      </w:r>
      <w:r w:rsidR="00124631" w:rsidRPr="00C66CFD">
        <w:rPr>
          <w:rFonts w:hint="eastAsia"/>
          <w:highlight w:val="yellow"/>
        </w:rPr>
        <w:t>面对下列的一些问题。</w:t>
      </w:r>
      <w:r w:rsidRPr="00C66CFD">
        <w:rPr>
          <w:rFonts w:hint="eastAsia"/>
          <w:highlight w:val="yellow"/>
        </w:rPr>
        <w:t>1</w:t>
      </w:r>
      <w:r w:rsidRPr="00C66CFD">
        <w:rPr>
          <w:rFonts w:hint="eastAsia"/>
          <w:highlight w:val="yellow"/>
        </w:rPr>
        <w:t>，翻译过程中可能出现一些翻译错误，例如，在汪向东（</w:t>
      </w:r>
      <w:r w:rsidRPr="00C66CFD">
        <w:rPr>
          <w:rFonts w:hint="eastAsia"/>
          <w:highlight w:val="yellow"/>
        </w:rPr>
        <w:t>1999</w:t>
      </w:r>
      <w:r w:rsidRPr="00C66CFD">
        <w:rPr>
          <w:rFonts w:hint="eastAsia"/>
          <w:highlight w:val="yellow"/>
        </w:rPr>
        <w:t>）年版本就将</w:t>
      </w:r>
      <w:r w:rsidRPr="00C66CFD">
        <w:rPr>
          <w:rFonts w:hint="eastAsia"/>
          <w:highlight w:val="yellow"/>
        </w:rPr>
        <w:t>CES-D</w:t>
      </w:r>
      <w:r w:rsidRPr="00C66CFD">
        <w:rPr>
          <w:rFonts w:hint="eastAsia"/>
          <w:highlight w:val="yellow"/>
        </w:rPr>
        <w:t>第</w:t>
      </w:r>
      <w:r w:rsidRPr="00C66CFD">
        <w:rPr>
          <w:rFonts w:hint="eastAsia"/>
          <w:highlight w:val="yellow"/>
        </w:rPr>
        <w:t>20</w:t>
      </w:r>
      <w:r w:rsidRPr="00C66CFD">
        <w:rPr>
          <w:rFonts w:hint="eastAsia"/>
          <w:highlight w:val="yellow"/>
        </w:rPr>
        <w:t>题翻译成了“我走路很慢”，直到</w:t>
      </w:r>
      <w:r w:rsidRPr="00C66CFD">
        <w:rPr>
          <w:rFonts w:hint="eastAsia"/>
          <w:highlight w:val="yellow"/>
        </w:rPr>
        <w:t>2010</w:t>
      </w:r>
      <w:r w:rsidRPr="00C66CFD">
        <w:rPr>
          <w:rFonts w:hint="eastAsia"/>
          <w:highlight w:val="yellow"/>
        </w:rPr>
        <w:t>年，章婕（</w:t>
      </w:r>
      <w:r w:rsidRPr="00C66CFD">
        <w:rPr>
          <w:rFonts w:hint="eastAsia"/>
          <w:highlight w:val="yellow"/>
        </w:rPr>
        <w:t>2010</w:t>
      </w:r>
      <w:r w:rsidRPr="00C66CFD">
        <w:rPr>
          <w:rFonts w:hint="eastAsia"/>
          <w:highlight w:val="yellow"/>
        </w:rPr>
        <w:t>）才指出其是不准确的翻译。这就造成了在中国即使都用的是</w:t>
      </w:r>
      <w:r w:rsidRPr="00C66CFD">
        <w:rPr>
          <w:rFonts w:hint="eastAsia"/>
          <w:highlight w:val="yellow"/>
        </w:rPr>
        <w:t>CES-D</w:t>
      </w:r>
      <w:r w:rsidRPr="00C66CFD">
        <w:rPr>
          <w:rFonts w:hint="eastAsia"/>
          <w:highlight w:val="yellow"/>
        </w:rPr>
        <w:t>量表，所测到的内容都不完全相同。</w:t>
      </w:r>
    </w:p>
    <w:p w14:paraId="594F363A" w14:textId="0B6623D7" w:rsidR="00C66CFD" w:rsidRDefault="00C66CFD" w:rsidP="00C66CFD">
      <w:pPr>
        <w:ind w:firstLine="0"/>
      </w:pPr>
      <w:r w:rsidRPr="008767E0">
        <w:rPr>
          <w:rFonts w:hint="eastAsia"/>
          <w:highlight w:val="yellow"/>
        </w:rPr>
        <w:t>2</w:t>
      </w:r>
      <w:r w:rsidRPr="008767E0">
        <w:rPr>
          <w:rFonts w:hint="eastAsia"/>
          <w:highlight w:val="yellow"/>
        </w:rPr>
        <w:t>，尽管现在有研究对量表跨文化适应和验证所必需的步骤提出了框架</w:t>
      </w:r>
      <w:r w:rsidRPr="008767E0">
        <w:rPr>
          <w:highlight w:val="yellow"/>
        </w:rPr>
        <w:fldChar w:fldCharType="begin"/>
      </w:r>
      <w:r w:rsidR="007B564F" w:rsidRPr="008767E0">
        <w:rPr>
          <w:highlight w:val="yellow"/>
        </w:rPr>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Gronier, 2023</w:t>
      </w:r>
      <w:r w:rsidRPr="008767E0">
        <w:rPr>
          <w:highlight w:val="yellow"/>
        </w:rPr>
        <w:t>)</w:t>
      </w:r>
      <w:r w:rsidRPr="008767E0">
        <w:rPr>
          <w:highlight w:val="yellow"/>
        </w:rPr>
        <w:fldChar w:fldCharType="end"/>
      </w:r>
      <w:r w:rsidRPr="008767E0">
        <w:rPr>
          <w:rFonts w:hint="eastAsia"/>
          <w:highlight w:val="yellow"/>
        </w:rPr>
        <w:t>，但是这些框架的提出在很多量表中国化之后，例如早在</w:t>
      </w:r>
      <w:r w:rsidR="005B5D57" w:rsidRPr="008767E0">
        <w:rPr>
          <w:rFonts w:hint="eastAsia"/>
          <w:highlight w:val="yellow"/>
        </w:rPr>
        <w:t>1984</w:t>
      </w:r>
      <w:r w:rsidR="005B5D57" w:rsidRPr="008767E0">
        <w:rPr>
          <w:rFonts w:hint="eastAsia"/>
          <w:highlight w:val="yellow"/>
        </w:rPr>
        <w:t>年中国就完成了对</w:t>
      </w:r>
      <w:r w:rsidR="005B5D57" w:rsidRPr="008767E0">
        <w:rPr>
          <w:rFonts w:hint="eastAsia"/>
          <w:highlight w:val="yellow"/>
        </w:rPr>
        <w:t>SDS</w:t>
      </w:r>
      <w:r w:rsidR="007B564F" w:rsidRPr="008767E0">
        <w:rPr>
          <w:rFonts w:hint="eastAsia"/>
          <w:highlight w:val="yellow"/>
        </w:rPr>
        <w:t>的翻译</w:t>
      </w:r>
      <w:r w:rsidR="007B564F" w:rsidRPr="008767E0">
        <w:rPr>
          <w:highlight w:val="yellow"/>
        </w:rPr>
        <w:fldChar w:fldCharType="begin"/>
      </w:r>
      <w:r w:rsidR="007B564F" w:rsidRPr="008767E0">
        <w:rPr>
          <w:highlight w:val="yellow"/>
        </w:rPr>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7B564F" w:rsidRPr="008767E0">
        <w:rPr>
          <w:highlight w:val="yellow"/>
        </w:rPr>
        <w:fldChar w:fldCharType="separate"/>
      </w:r>
      <w:r w:rsidR="007B564F" w:rsidRPr="008767E0">
        <w:rPr>
          <w:highlight w:val="yellow"/>
        </w:rPr>
        <w:t>(</w:t>
      </w:r>
      <w:r w:rsidR="007B564F" w:rsidRPr="008767E0">
        <w:rPr>
          <w:rStyle w:val="zoteroCitation"/>
          <w:highlight w:val="yellow"/>
        </w:rPr>
        <w:t>Z. Wang &amp; CHI, 1984</w:t>
      </w:r>
      <w:r w:rsidR="007B564F" w:rsidRPr="008767E0">
        <w:rPr>
          <w:highlight w:val="yellow"/>
        </w:rPr>
        <w:t>)</w:t>
      </w:r>
      <w:r w:rsidR="007B564F" w:rsidRPr="008767E0">
        <w:rPr>
          <w:highlight w:val="yellow"/>
        </w:rPr>
        <w:fldChar w:fldCharType="end"/>
      </w:r>
      <w:r w:rsidR="007B564F" w:rsidRPr="008767E0">
        <w:rPr>
          <w:rFonts w:hint="eastAsia"/>
          <w:highlight w:val="yellow"/>
        </w:rPr>
        <w:t>，当时的过程并没有按照这些框架进行。</w:t>
      </w:r>
      <w:r w:rsidR="007B564F" w:rsidRPr="008767E0">
        <w:rPr>
          <w:rFonts w:hint="eastAsia"/>
          <w:highlight w:val="yellow"/>
        </w:rPr>
        <w:t>3</w:t>
      </w:r>
      <w:r w:rsidR="007B564F" w:rsidRPr="008767E0">
        <w:rPr>
          <w:rFonts w:hint="eastAsia"/>
          <w:highlight w:val="yellow"/>
        </w:rPr>
        <w:t>，统计分析上的不全面。</w:t>
      </w:r>
      <w:r w:rsidR="007B564F" w:rsidRPr="008767E0">
        <w:rPr>
          <w:highlight w:val="yellow"/>
        </w:rPr>
        <w:fldChar w:fldCharType="begin"/>
      </w:r>
      <w:r w:rsidR="007B564F" w:rsidRPr="008767E0">
        <w:rPr>
          <w:highlight w:val="yellow"/>
        </w:rPr>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7B564F" w:rsidRPr="008767E0">
        <w:rPr>
          <w:highlight w:val="yellow"/>
        </w:rPr>
        <w:fldChar w:fldCharType="separate"/>
      </w:r>
      <w:r w:rsidR="007B564F" w:rsidRPr="008767E0">
        <w:rPr>
          <w:highlight w:val="yellow"/>
        </w:rPr>
        <w:t>Gronier (</w:t>
      </w:r>
      <w:r w:rsidR="007B564F" w:rsidRPr="008767E0">
        <w:rPr>
          <w:rStyle w:val="innerzoteroCitation"/>
          <w:highlight w:val="yellow"/>
        </w:rPr>
        <w:t>2023</w:t>
      </w:r>
      <w:r w:rsidR="007B564F" w:rsidRPr="008767E0">
        <w:rPr>
          <w:highlight w:val="yellow"/>
        </w:rPr>
        <w:t>)</w:t>
      </w:r>
      <w:r w:rsidR="007B564F" w:rsidRPr="008767E0">
        <w:rPr>
          <w:highlight w:val="yellow"/>
        </w:rPr>
        <w:fldChar w:fldCharType="end"/>
      </w:r>
      <w:r w:rsidR="007B564F" w:rsidRPr="008767E0">
        <w:rPr>
          <w:rFonts w:hint="eastAsia"/>
          <w:highlight w:val="yellow"/>
        </w:rPr>
        <w:t>总结了量表翻译过程中常用的统计分析，包括：</w:t>
      </w:r>
      <w:r w:rsidR="007B564F" w:rsidRPr="008767E0">
        <w:rPr>
          <w:highlight w:val="yellow"/>
        </w:rPr>
        <w:t>Measuring internal consistency</w:t>
      </w:r>
      <w:r w:rsidR="007B564F" w:rsidRPr="008767E0">
        <w:rPr>
          <w:rFonts w:hint="eastAsia"/>
          <w:highlight w:val="yellow"/>
        </w:rPr>
        <w:t>，</w:t>
      </w:r>
      <w:r w:rsidR="007B564F" w:rsidRPr="008767E0">
        <w:rPr>
          <w:highlight w:val="yellow"/>
        </w:rPr>
        <w:t>Factor analysis</w:t>
      </w:r>
      <w:bookmarkStart w:id="61" w:name="OLE_LINK51"/>
      <w:r w:rsidR="008767E0" w:rsidRPr="008767E0">
        <w:rPr>
          <w:rFonts w:hint="eastAsia"/>
          <w:highlight w:val="yellow"/>
        </w:rPr>
        <w:t>(</w:t>
      </w:r>
      <w:r w:rsidR="008767E0" w:rsidRPr="008767E0">
        <w:rPr>
          <w:highlight w:val="yellow"/>
        </w:rPr>
        <w:t>Exploratory</w:t>
      </w:r>
      <w:r w:rsidR="008767E0" w:rsidRPr="008767E0">
        <w:rPr>
          <w:rFonts w:hint="eastAsia"/>
          <w:highlight w:val="yellow"/>
        </w:rPr>
        <w:t xml:space="preserve"> &amp; </w:t>
      </w:r>
      <w:r w:rsidR="008767E0" w:rsidRPr="008767E0">
        <w:rPr>
          <w:highlight w:val="yellow"/>
        </w:rPr>
        <w:t>Confirmatory</w:t>
      </w:r>
      <w:r w:rsidR="008767E0" w:rsidRPr="008767E0">
        <w:rPr>
          <w:rFonts w:hint="eastAsia"/>
          <w:highlight w:val="yellow"/>
        </w:rPr>
        <w:t>)</w:t>
      </w:r>
      <w:r w:rsidR="007B564F" w:rsidRPr="008767E0">
        <w:rPr>
          <w:rFonts w:hint="eastAsia"/>
          <w:highlight w:val="yellow"/>
        </w:rPr>
        <w:t>，</w:t>
      </w:r>
      <w:r w:rsidR="007B564F" w:rsidRPr="008767E0">
        <w:rPr>
          <w:highlight w:val="yellow"/>
        </w:rPr>
        <w:t>Convergent validity</w:t>
      </w:r>
      <w:bookmarkEnd w:id="61"/>
      <w:r w:rsidR="007B564F" w:rsidRPr="008767E0">
        <w:rPr>
          <w:rFonts w:hint="eastAsia"/>
          <w:highlight w:val="yellow"/>
        </w:rPr>
        <w:t>，</w:t>
      </w:r>
      <w:r w:rsidR="007B564F" w:rsidRPr="008767E0">
        <w:rPr>
          <w:highlight w:val="yellow"/>
        </w:rPr>
        <w:t>Time constancy</w:t>
      </w:r>
      <w:r w:rsidR="007B564F" w:rsidRPr="008767E0">
        <w:rPr>
          <w:rFonts w:hint="eastAsia"/>
          <w:highlight w:val="yellow"/>
        </w:rPr>
        <w:t>，</w:t>
      </w:r>
      <w:r w:rsidR="007B564F" w:rsidRPr="008767E0">
        <w:rPr>
          <w:highlight w:val="yellow"/>
        </w:rPr>
        <w:t>Socio-demographic analyses</w:t>
      </w:r>
      <w:r w:rsidR="007B564F" w:rsidRPr="008767E0">
        <w:rPr>
          <w:rFonts w:hint="eastAsia"/>
          <w:highlight w:val="yellow"/>
        </w:rPr>
        <w:t xml:space="preserve">. </w:t>
      </w:r>
      <w:r w:rsidR="007B564F" w:rsidRPr="008767E0">
        <w:rPr>
          <w:rFonts w:hint="eastAsia"/>
          <w:highlight w:val="yellow"/>
        </w:rPr>
        <w:t>但是中国量表的翻译文章完成的年代较早，</w:t>
      </w:r>
      <w:r w:rsidR="008767E0" w:rsidRPr="008767E0">
        <w:rPr>
          <w:rFonts w:hint="eastAsia"/>
          <w:highlight w:val="yellow"/>
        </w:rPr>
        <w:t>因此所采用的统计分析方法也相对较少。例如</w:t>
      </w:r>
      <w:r w:rsidR="008767E0" w:rsidRPr="008767E0">
        <w:rPr>
          <w:highlight w:val="yellow"/>
        </w:rPr>
        <w:fldChar w:fldCharType="begin"/>
      </w:r>
      <w:r w:rsidR="008767E0" w:rsidRPr="008767E0">
        <w:rPr>
          <w:highlight w:val="yellow"/>
        </w:rPr>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8767E0" w:rsidRPr="008767E0">
        <w:rPr>
          <w:highlight w:val="yellow"/>
        </w:rPr>
        <w:fldChar w:fldCharType="separate"/>
      </w:r>
      <w:r w:rsidR="008767E0" w:rsidRPr="008767E0">
        <w:rPr>
          <w:highlight w:val="yellow"/>
        </w:rPr>
        <w:t>Wang et al. (</w:t>
      </w:r>
      <w:r w:rsidR="008767E0" w:rsidRPr="008767E0">
        <w:rPr>
          <w:rStyle w:val="innerzoteroCitation"/>
          <w:highlight w:val="yellow"/>
        </w:rPr>
        <w:t>1984</w:t>
      </w:r>
      <w:r w:rsidR="008767E0" w:rsidRPr="008767E0">
        <w:rPr>
          <w:highlight w:val="yellow"/>
        </w:rPr>
        <w:t>)</w:t>
      </w:r>
      <w:r w:rsidR="008767E0" w:rsidRPr="008767E0">
        <w:rPr>
          <w:highlight w:val="yellow"/>
        </w:rPr>
        <w:fldChar w:fldCharType="end"/>
      </w:r>
      <w:r w:rsidR="008767E0" w:rsidRPr="008767E0">
        <w:rPr>
          <w:rFonts w:hint="eastAsia"/>
          <w:highlight w:val="yellow"/>
        </w:rPr>
        <w:t>只报告了</w:t>
      </w:r>
      <w:r w:rsidR="008767E0" w:rsidRPr="008767E0">
        <w:rPr>
          <w:rFonts w:hint="eastAsia"/>
          <w:highlight w:val="yellow"/>
        </w:rPr>
        <w:t>SDS</w:t>
      </w:r>
      <w:r w:rsidR="008767E0" w:rsidRPr="008767E0">
        <w:rPr>
          <w:rFonts w:hint="eastAsia"/>
          <w:highlight w:val="yellow"/>
        </w:rPr>
        <w:t>与</w:t>
      </w:r>
      <w:r w:rsidR="008767E0" w:rsidRPr="008767E0">
        <w:rPr>
          <w:rFonts w:hint="eastAsia"/>
          <w:highlight w:val="yellow"/>
        </w:rPr>
        <w:t>HAMD</w:t>
      </w:r>
      <w:r w:rsidR="008767E0" w:rsidRPr="008767E0">
        <w:rPr>
          <w:rFonts w:hint="eastAsia"/>
          <w:highlight w:val="yellow"/>
        </w:rPr>
        <w:t>的相关。</w:t>
      </w:r>
      <w:r w:rsidR="008767E0" w:rsidRPr="008767E0">
        <w:rPr>
          <w:color w:val="000000" w:themeColor="text1"/>
          <w:highlight w:val="yellow"/>
        </w:rPr>
        <w:fldChar w:fldCharType="begin"/>
      </w:r>
      <w:r w:rsidR="005D65B0">
        <w:rPr>
          <w:color w:val="000000" w:themeColor="text1"/>
          <w:highlight w:val="yellow"/>
        </w:rPr>
        <w:instrText xml:space="preserve"> ADDIN ZOTERO_ITEM CSL_CITATION {"citationID":"a1a5QSQI","properties":{"custom":"Zhang et al. (2010)","formattedCitation":"Zhang et al. (2010)","plainCitation":"Zhang et al. (2010)","noteIndex":0},"citationItems":[{"id":303,"uris":["http://zotero.org/user</w:instrText>
      </w:r>
      <w:r w:rsidR="005D65B0">
        <w:rPr>
          <w:rFonts w:hint="eastAsia"/>
          <w:color w:val="000000" w:themeColor="text1"/>
          <w:highlight w:val="yellow"/>
        </w:rPr>
        <w:instrText>s/local/eoP0LvSC/items/RNYKFLVK"],"itemData":{"id":303,"type":"article-journal","abstract":"</w:instrText>
      </w:r>
      <w:r w:rsidR="005D65B0">
        <w:rPr>
          <w:rFonts w:hint="eastAsia"/>
          <w:color w:val="000000" w:themeColor="text1"/>
          <w:highlight w:val="yellow"/>
        </w:rPr>
        <w:instrText>目的</w:instrText>
      </w:r>
      <w:r w:rsidR="005D65B0">
        <w:rPr>
          <w:rFonts w:hint="eastAsia"/>
          <w:color w:val="000000" w:themeColor="text1"/>
          <w:highlight w:val="yellow"/>
        </w:rPr>
        <w:instrText>:</w:instrText>
      </w:r>
      <w:r w:rsidR="005D65B0">
        <w:rPr>
          <w:rFonts w:hint="eastAsia"/>
          <w:color w:val="000000" w:themeColor="text1"/>
          <w:highlight w:val="yellow"/>
        </w:rPr>
        <w:instrText>验证流调中心抑郁量表</w:instrText>
      </w:r>
      <w:r w:rsidR="005D65B0">
        <w:rPr>
          <w:rFonts w:hint="eastAsia"/>
          <w:color w:val="000000" w:themeColor="text1"/>
          <w:highlight w:val="yellow"/>
        </w:rPr>
        <w:instrText>(The Center for Epidemiological Studies Depression Scale,CES-D)</w:instrText>
      </w:r>
      <w:r w:rsidR="005D65B0">
        <w:rPr>
          <w:rFonts w:hint="eastAsia"/>
          <w:color w:val="000000" w:themeColor="text1"/>
          <w:highlight w:val="yellow"/>
        </w:rPr>
        <w:instrText>在我国城市人群中不同年龄组的适用性</w:instrText>
      </w:r>
      <w:r w:rsidR="005D65B0">
        <w:rPr>
          <w:rFonts w:hint="eastAsia"/>
          <w:color w:val="000000" w:themeColor="text1"/>
          <w:highlight w:val="yellow"/>
        </w:rPr>
        <w:instrText>,</w:instrText>
      </w:r>
      <w:r w:rsidR="005D65B0">
        <w:rPr>
          <w:rFonts w:hint="eastAsia"/>
          <w:color w:val="000000" w:themeColor="text1"/>
          <w:highlight w:val="yellow"/>
        </w:rPr>
        <w:instrText>并建立各年龄组常模。方法</w:instrText>
      </w:r>
      <w:r w:rsidR="005D65B0">
        <w:rPr>
          <w:rFonts w:hint="eastAsia"/>
          <w:color w:val="000000" w:themeColor="text1"/>
          <w:highlight w:val="yellow"/>
        </w:rPr>
        <w:instrText>:</w:instrText>
      </w:r>
      <w:r w:rsidR="005D65B0">
        <w:rPr>
          <w:rFonts w:hint="eastAsia"/>
          <w:color w:val="000000" w:themeColor="text1"/>
          <w:highlight w:val="yellow"/>
        </w:rPr>
        <w:instrText>采用横断面研究方法</w:instrText>
      </w:r>
      <w:r w:rsidR="005D65B0">
        <w:rPr>
          <w:rFonts w:hint="eastAsia"/>
          <w:color w:val="000000" w:themeColor="text1"/>
          <w:highlight w:val="yellow"/>
        </w:rPr>
        <w:instrText>,</w:instrText>
      </w:r>
      <w:r w:rsidR="005D65B0">
        <w:rPr>
          <w:rFonts w:hint="eastAsia"/>
          <w:color w:val="000000" w:themeColor="text1"/>
          <w:highlight w:val="yellow"/>
        </w:rPr>
        <w:instrText>在全国</w:instrText>
      </w:r>
      <w:r w:rsidR="005D65B0">
        <w:rPr>
          <w:rFonts w:hint="eastAsia"/>
          <w:color w:val="000000" w:themeColor="text1"/>
          <w:highlight w:val="yellow"/>
        </w:rPr>
        <w:instrText>21</w:instrText>
      </w:r>
      <w:r w:rsidR="005D65B0">
        <w:rPr>
          <w:rFonts w:hint="eastAsia"/>
          <w:color w:val="000000" w:themeColor="text1"/>
          <w:highlight w:val="yellow"/>
        </w:rPr>
        <w:instrText>省</w:instrText>
      </w:r>
      <w:r w:rsidR="005D65B0">
        <w:rPr>
          <w:rFonts w:hint="eastAsia"/>
          <w:color w:val="000000" w:themeColor="text1"/>
          <w:highlight w:val="yellow"/>
        </w:rPr>
        <w:instrText>39</w:instrText>
      </w:r>
      <w:r w:rsidR="005D65B0">
        <w:rPr>
          <w:rFonts w:hint="eastAsia"/>
          <w:color w:val="000000" w:themeColor="text1"/>
          <w:highlight w:val="yellow"/>
        </w:rPr>
        <w:instrText>座城市收集普通人群样本</w:instrText>
      </w:r>
      <w:r w:rsidR="005D65B0">
        <w:rPr>
          <w:rFonts w:hint="eastAsia"/>
          <w:color w:val="000000" w:themeColor="text1"/>
          <w:highlight w:val="yellow"/>
        </w:rPr>
        <w:instrText>16047</w:instrText>
      </w:r>
      <w:r w:rsidR="005D65B0">
        <w:rPr>
          <w:rFonts w:hint="eastAsia"/>
          <w:color w:val="000000" w:themeColor="text1"/>
          <w:highlight w:val="yellow"/>
        </w:rPr>
        <w:instrText>名</w:instrText>
      </w:r>
      <w:r w:rsidR="005D65B0">
        <w:rPr>
          <w:rFonts w:hint="eastAsia"/>
          <w:color w:val="000000" w:themeColor="text1"/>
          <w:highlight w:val="yellow"/>
        </w:rPr>
        <w:instrText>[</w:instrText>
      </w:r>
      <w:r w:rsidR="005D65B0">
        <w:rPr>
          <w:rFonts w:hint="eastAsia"/>
          <w:color w:val="000000" w:themeColor="text1"/>
          <w:highlight w:val="yellow"/>
        </w:rPr>
        <w:instrText>年龄</w:instrText>
      </w:r>
      <w:r w:rsidR="005D65B0">
        <w:rPr>
          <w:rFonts w:hint="eastAsia"/>
          <w:color w:val="000000" w:themeColor="text1"/>
          <w:highlight w:val="yellow"/>
        </w:rPr>
        <w:instrText>11</w:instrText>
      </w:r>
      <w:r w:rsidR="005D65B0">
        <w:rPr>
          <w:rFonts w:hint="eastAsia"/>
          <w:color w:val="000000" w:themeColor="text1"/>
          <w:highlight w:val="yellow"/>
        </w:rPr>
        <w:instrText>～</w:instrText>
      </w:r>
      <w:r w:rsidR="005D65B0">
        <w:rPr>
          <w:rFonts w:hint="eastAsia"/>
          <w:color w:val="000000" w:themeColor="text1"/>
          <w:highlight w:val="yellow"/>
        </w:rPr>
        <w:instrText>100</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平均</w:instrText>
      </w:r>
      <w:r w:rsidR="005D65B0">
        <w:rPr>
          <w:rFonts w:hint="eastAsia"/>
          <w:color w:val="000000" w:themeColor="text1"/>
          <w:highlight w:val="yellow"/>
        </w:rPr>
        <w:instrText>(37.7</w:instrText>
      </w:r>
      <w:r w:rsidR="005D65B0">
        <w:rPr>
          <w:rFonts w:hint="eastAsia"/>
          <w:color w:val="000000" w:themeColor="text1"/>
          <w:highlight w:val="yellow"/>
        </w:rPr>
        <w:instrText>±</w:instrText>
      </w:r>
      <w:r w:rsidR="005D65B0">
        <w:rPr>
          <w:rFonts w:hint="eastAsia"/>
          <w:color w:val="000000" w:themeColor="text1"/>
          <w:highlight w:val="yellow"/>
        </w:rPr>
        <w:instrText>21.3)</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以建立常模</w:instrText>
      </w:r>
      <w:r w:rsidR="005D65B0">
        <w:rPr>
          <w:rFonts w:hint="eastAsia"/>
          <w:color w:val="000000" w:themeColor="text1"/>
          <w:highlight w:val="yellow"/>
        </w:rPr>
        <w:instrText>,</w:instrText>
      </w:r>
      <w:r w:rsidR="005D65B0">
        <w:rPr>
          <w:rFonts w:hint="eastAsia"/>
          <w:color w:val="000000" w:themeColor="text1"/>
          <w:highlight w:val="yellow"/>
        </w:rPr>
        <w:instrText>在</w:instrText>
      </w:r>
      <w:r w:rsidR="005D65B0">
        <w:rPr>
          <w:rFonts w:hint="eastAsia"/>
          <w:color w:val="000000" w:themeColor="text1"/>
          <w:highlight w:val="yellow"/>
        </w:rPr>
        <w:instrText>4</w:instrText>
      </w:r>
      <w:r w:rsidR="005D65B0">
        <w:rPr>
          <w:rFonts w:hint="eastAsia"/>
          <w:color w:val="000000" w:themeColor="text1"/>
          <w:highlight w:val="yellow"/>
        </w:rPr>
        <w:instrText>个城市的精神科门诊与住院病人中选取病人样本</w:instrText>
      </w:r>
      <w:r w:rsidR="005D65B0">
        <w:rPr>
          <w:rFonts w:hint="eastAsia"/>
          <w:color w:val="000000" w:themeColor="text1"/>
          <w:highlight w:val="yellow"/>
        </w:rPr>
        <w:instrText>349</w:instrText>
      </w:r>
      <w:r w:rsidR="005D65B0">
        <w:rPr>
          <w:rFonts w:hint="eastAsia"/>
          <w:color w:val="000000" w:themeColor="text1"/>
          <w:highlight w:val="yellow"/>
        </w:rPr>
        <w:instrText>名</w:instrText>
      </w:r>
      <w:r w:rsidR="005D65B0">
        <w:rPr>
          <w:rFonts w:hint="eastAsia"/>
          <w:color w:val="000000" w:themeColor="text1"/>
          <w:highlight w:val="yellow"/>
        </w:rPr>
        <w:instrText>[</w:instrText>
      </w:r>
      <w:r w:rsidR="005D65B0">
        <w:rPr>
          <w:rFonts w:hint="eastAsia"/>
          <w:color w:val="000000" w:themeColor="text1"/>
          <w:highlight w:val="yellow"/>
        </w:rPr>
        <w:instrText>年龄</w:instrText>
      </w:r>
      <w:r w:rsidR="005D65B0">
        <w:rPr>
          <w:rFonts w:hint="eastAsia"/>
          <w:color w:val="000000" w:themeColor="text1"/>
          <w:highlight w:val="yellow"/>
        </w:rPr>
        <w:instrText>16</w:instrText>
      </w:r>
      <w:r w:rsidR="005D65B0">
        <w:rPr>
          <w:rFonts w:hint="eastAsia"/>
          <w:color w:val="000000" w:themeColor="text1"/>
          <w:highlight w:val="yellow"/>
        </w:rPr>
        <w:instrText>～</w:instrText>
      </w:r>
      <w:r w:rsidR="005D65B0">
        <w:rPr>
          <w:rFonts w:hint="eastAsia"/>
          <w:color w:val="000000" w:themeColor="text1"/>
          <w:highlight w:val="yellow"/>
        </w:rPr>
        <w:instrText>81</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平均</w:instrText>
      </w:r>
      <w:r w:rsidR="005D65B0">
        <w:rPr>
          <w:rFonts w:hint="eastAsia"/>
          <w:color w:val="000000" w:themeColor="text1"/>
          <w:highlight w:val="yellow"/>
        </w:rPr>
        <w:instrText>(32.0</w:instrText>
      </w:r>
      <w:r w:rsidR="005D65B0">
        <w:rPr>
          <w:rFonts w:hint="eastAsia"/>
          <w:color w:val="000000" w:themeColor="text1"/>
          <w:highlight w:val="yellow"/>
        </w:rPr>
        <w:instrText>±</w:instrText>
      </w:r>
      <w:r w:rsidR="005D65B0">
        <w:rPr>
          <w:rFonts w:hint="eastAsia"/>
          <w:color w:val="000000" w:themeColor="text1"/>
          <w:highlight w:val="yellow"/>
        </w:rPr>
        <w:instrText>12.1)</w:instrText>
      </w:r>
      <w:r w:rsidR="005D65B0">
        <w:rPr>
          <w:rFonts w:hint="eastAsia"/>
          <w:color w:val="000000" w:themeColor="text1"/>
          <w:highlight w:val="yellow"/>
        </w:rPr>
        <w:instrText>岁</w:instrText>
      </w:r>
      <w:r w:rsidR="005D65B0">
        <w:rPr>
          <w:rFonts w:hint="eastAsia"/>
          <w:color w:val="000000" w:themeColor="text1"/>
          <w:highlight w:val="yellow"/>
        </w:rPr>
        <w:instrText>]</w:instrText>
      </w:r>
      <w:r w:rsidR="005D65B0">
        <w:rPr>
          <w:rFonts w:hint="eastAsia"/>
          <w:color w:val="000000" w:themeColor="text1"/>
          <w:highlight w:val="yellow"/>
        </w:rPr>
        <w:instrText>以检验效标效度。从普通人群样本中抽取北京、东莞、包头的</w:instrText>
      </w:r>
      <w:r w:rsidR="005D65B0">
        <w:rPr>
          <w:rFonts w:hint="eastAsia"/>
          <w:color w:val="000000" w:themeColor="text1"/>
          <w:highlight w:val="yellow"/>
        </w:rPr>
        <w:instrText>199</w:instrText>
      </w:r>
      <w:r w:rsidR="005D65B0">
        <w:rPr>
          <w:rFonts w:hint="eastAsia"/>
          <w:color w:val="000000" w:themeColor="text1"/>
          <w:highlight w:val="yellow"/>
        </w:rPr>
        <w:instrText>名企业职工、</w:instrText>
      </w:r>
      <w:r w:rsidR="005D65B0">
        <w:rPr>
          <w:rFonts w:hint="eastAsia"/>
          <w:color w:val="000000" w:themeColor="text1"/>
          <w:highlight w:val="yellow"/>
        </w:rPr>
        <w:instrText>100</w:instrText>
      </w:r>
      <w:r w:rsidR="005D65B0">
        <w:rPr>
          <w:rFonts w:hint="eastAsia"/>
          <w:color w:val="000000" w:themeColor="text1"/>
          <w:highlight w:val="yellow"/>
        </w:rPr>
        <w:instrText>名大学生、</w:instrText>
      </w:r>
      <w:r w:rsidR="005D65B0">
        <w:rPr>
          <w:rFonts w:hint="eastAsia"/>
          <w:color w:val="000000" w:themeColor="text1"/>
          <w:highlight w:val="yellow"/>
        </w:rPr>
        <w:instrText>30</w:instrText>
      </w:r>
      <w:r w:rsidR="005D65B0">
        <w:rPr>
          <w:rFonts w:hint="eastAsia"/>
          <w:color w:val="000000" w:themeColor="text1"/>
          <w:highlight w:val="yellow"/>
        </w:rPr>
        <w:instrText>名教师进行了间隔</w:instrText>
      </w:r>
      <w:r w:rsidR="005D65B0">
        <w:rPr>
          <w:rFonts w:hint="eastAsia"/>
          <w:color w:val="000000" w:themeColor="text1"/>
          <w:highlight w:val="yellow"/>
        </w:rPr>
        <w:instrText>8</w:instrText>
      </w:r>
      <w:r w:rsidR="005D65B0">
        <w:rPr>
          <w:rFonts w:hint="eastAsia"/>
          <w:color w:val="000000" w:themeColor="text1"/>
          <w:highlight w:val="yellow"/>
        </w:rPr>
        <w:instrText>周的重测</w:instrText>
      </w:r>
      <w:r w:rsidR="005D65B0">
        <w:rPr>
          <w:rFonts w:hint="eastAsia"/>
          <w:color w:val="000000" w:themeColor="text1"/>
          <w:highlight w:val="yellow"/>
        </w:rPr>
        <w:instrText>,</w:instrText>
      </w:r>
      <w:r w:rsidR="005D65B0">
        <w:rPr>
          <w:rFonts w:hint="eastAsia"/>
          <w:color w:val="000000" w:themeColor="text1"/>
          <w:highlight w:val="yellow"/>
        </w:rPr>
        <w:instrText>以检验重测信度。结果</w:instrText>
      </w:r>
      <w:r w:rsidR="005D65B0">
        <w:rPr>
          <w:rFonts w:hint="eastAsia"/>
          <w:color w:val="000000" w:themeColor="text1"/>
          <w:highlight w:val="yellow"/>
        </w:rPr>
        <w:instrText>:CES-D</w:instrText>
      </w:r>
      <w:r w:rsidR="005D65B0">
        <w:rPr>
          <w:rFonts w:hint="eastAsia"/>
          <w:color w:val="000000" w:themeColor="text1"/>
          <w:highlight w:val="yellow"/>
        </w:rPr>
        <w:instrText>的</w:instrText>
      </w:r>
      <w:r w:rsidR="005D65B0">
        <w:rPr>
          <w:rFonts w:hint="eastAsia"/>
          <w:color w:val="000000" w:themeColor="text1"/>
          <w:highlight w:val="yellow"/>
        </w:rPr>
        <w:instrText>Cronbach</w:instrText>
      </w:r>
      <w:r w:rsidR="005D65B0">
        <w:rPr>
          <w:rFonts w:hint="eastAsia"/>
          <w:color w:val="000000" w:themeColor="text1"/>
          <w:highlight w:val="yellow"/>
        </w:rPr>
        <w:instrText>α系数为</w:instrText>
      </w:r>
      <w:r w:rsidR="005D65B0">
        <w:rPr>
          <w:rFonts w:hint="eastAsia"/>
          <w:color w:val="000000" w:themeColor="text1"/>
          <w:highlight w:val="yellow"/>
        </w:rPr>
        <w:instrText>0.90,</w:instrText>
      </w:r>
      <w:r w:rsidR="005D65B0">
        <w:rPr>
          <w:rFonts w:hint="eastAsia"/>
          <w:color w:val="000000" w:themeColor="text1"/>
          <w:highlight w:val="yellow"/>
        </w:rPr>
        <w:instrText>各因素的</w:instrText>
      </w:r>
      <w:r w:rsidR="005D65B0">
        <w:rPr>
          <w:rFonts w:hint="eastAsia"/>
          <w:color w:val="000000" w:themeColor="text1"/>
          <w:highlight w:val="yellow"/>
        </w:rPr>
        <w:instrText>Cronbach</w:instrText>
      </w:r>
      <w:r w:rsidR="005D65B0">
        <w:rPr>
          <w:rFonts w:hint="eastAsia"/>
          <w:color w:val="000000" w:themeColor="text1"/>
          <w:highlight w:val="yellow"/>
        </w:rPr>
        <w:instrText>α系数为</w:instrText>
      </w:r>
      <w:r w:rsidR="005D65B0">
        <w:rPr>
          <w:rFonts w:hint="eastAsia"/>
          <w:color w:val="000000" w:themeColor="text1"/>
          <w:highlight w:val="yellow"/>
        </w:rPr>
        <w:instrText>0.68</w:instrText>
      </w:r>
      <w:r w:rsidR="005D65B0">
        <w:rPr>
          <w:rFonts w:hint="eastAsia"/>
          <w:color w:val="000000" w:themeColor="text1"/>
          <w:highlight w:val="yellow"/>
        </w:rPr>
        <w:instrText>～</w:instrText>
      </w:r>
      <w:r w:rsidR="005D65B0">
        <w:rPr>
          <w:rFonts w:hint="eastAsia"/>
          <w:color w:val="000000" w:themeColor="text1"/>
          <w:highlight w:val="yellow"/>
        </w:rPr>
        <w:instrText>0.86;</w:instrText>
      </w:r>
      <w:r w:rsidR="005D65B0">
        <w:rPr>
          <w:rFonts w:hint="eastAsia"/>
          <w:color w:val="000000" w:themeColor="text1"/>
          <w:highlight w:val="yellow"/>
        </w:rPr>
        <w:instrText>间隔</w:instrText>
      </w:r>
      <w:r w:rsidR="005D65B0">
        <w:rPr>
          <w:rFonts w:hint="eastAsia"/>
          <w:color w:val="000000" w:themeColor="text1"/>
          <w:highlight w:val="yellow"/>
        </w:rPr>
        <w:instrText>8</w:instrText>
      </w:r>
      <w:r w:rsidR="005D65B0">
        <w:rPr>
          <w:rFonts w:hint="eastAsia"/>
          <w:color w:val="000000" w:themeColor="text1"/>
          <w:highlight w:val="yellow"/>
        </w:rPr>
        <w:instrText>周的重测信度为</w:instrText>
      </w:r>
      <w:r w:rsidR="005D65B0">
        <w:rPr>
          <w:rFonts w:hint="eastAsia"/>
          <w:color w:val="000000" w:themeColor="text1"/>
          <w:highlight w:val="yellow"/>
        </w:rPr>
        <w:instrText>0.49(P&lt;0.01),</w:instrText>
      </w:r>
      <w:r w:rsidR="005D65B0">
        <w:rPr>
          <w:rFonts w:hint="eastAsia"/>
          <w:color w:val="000000" w:themeColor="text1"/>
          <w:highlight w:val="yellow"/>
        </w:rPr>
        <w:instrText>各因素重测相关为</w:instrText>
      </w:r>
      <w:r w:rsidR="005D65B0">
        <w:rPr>
          <w:rFonts w:hint="eastAsia"/>
          <w:color w:val="000000" w:themeColor="text1"/>
          <w:highlight w:val="yellow"/>
        </w:rPr>
        <w:instrText>0.39</w:instrText>
      </w:r>
      <w:r w:rsidR="005D65B0">
        <w:rPr>
          <w:rFonts w:hint="eastAsia"/>
          <w:color w:val="000000" w:themeColor="text1"/>
          <w:highlight w:val="yellow"/>
        </w:rPr>
        <w:instrText>～</w:instrText>
      </w:r>
      <w:r w:rsidR="005D65B0">
        <w:rPr>
          <w:rFonts w:hint="eastAsia"/>
          <w:color w:val="000000" w:themeColor="text1"/>
          <w:highlight w:val="yellow"/>
        </w:rPr>
        <w:instrText>0.51(P&lt;0.01);</w:instrText>
      </w:r>
      <w:r w:rsidR="005D65B0">
        <w:rPr>
          <w:rFonts w:hint="eastAsia"/>
          <w:color w:val="000000" w:themeColor="text1"/>
          <w:highlight w:val="yellow"/>
        </w:rPr>
        <w:instrText>验证性因素分析支持原量表</w:instrText>
      </w:r>
      <w:r w:rsidR="005D65B0">
        <w:rPr>
          <w:rFonts w:hint="eastAsia"/>
          <w:color w:val="000000" w:themeColor="text1"/>
          <w:highlight w:val="yellow"/>
        </w:rPr>
        <w:instrText>4</w:instrText>
      </w:r>
      <w:r w:rsidR="005D65B0">
        <w:rPr>
          <w:rFonts w:hint="eastAsia"/>
          <w:color w:val="000000" w:themeColor="text1"/>
          <w:highlight w:val="yellow"/>
        </w:rPr>
        <w:instrText>因素的结构</w:instrText>
      </w:r>
      <w:r w:rsidR="005D65B0">
        <w:rPr>
          <w:rFonts w:hint="eastAsia"/>
          <w:color w:val="000000" w:themeColor="text1"/>
          <w:highlight w:val="yellow"/>
        </w:rPr>
        <w:instrText>(RMSEA=0.057,CFI=0.976,GFI=0.948);</w:instrText>
      </w:r>
      <w:r w:rsidR="005D65B0">
        <w:rPr>
          <w:rFonts w:hint="eastAsia"/>
          <w:color w:val="000000" w:themeColor="text1"/>
          <w:highlight w:val="yellow"/>
        </w:rPr>
        <w:instrText>心理疾病患者</w:instrText>
      </w:r>
      <w:r w:rsidR="005D65B0">
        <w:rPr>
          <w:rFonts w:hint="eastAsia"/>
          <w:color w:val="000000" w:themeColor="text1"/>
          <w:highlight w:val="yellow"/>
        </w:rPr>
        <w:instrText>CES-D</w:instrText>
      </w:r>
      <w:r w:rsidR="005D65B0">
        <w:rPr>
          <w:rFonts w:hint="eastAsia"/>
          <w:color w:val="000000" w:themeColor="text1"/>
          <w:highlight w:val="yellow"/>
        </w:rPr>
        <w:instrText>得分高于普通人群</w:instrText>
      </w:r>
      <w:r w:rsidR="005D65B0">
        <w:rPr>
          <w:rFonts w:hint="eastAsia"/>
          <w:color w:val="000000" w:themeColor="text1"/>
          <w:highlight w:val="yellow"/>
        </w:rPr>
        <w:instrText>[(21.72</w:instrText>
      </w:r>
      <w:r w:rsidR="005D65B0">
        <w:rPr>
          <w:rFonts w:hint="eastAsia"/>
          <w:color w:val="000000" w:themeColor="text1"/>
          <w:highlight w:val="yellow"/>
        </w:rPr>
        <w:instrText>±</w:instrText>
      </w:r>
      <w:r w:rsidR="005D65B0">
        <w:rPr>
          <w:rFonts w:hint="eastAsia"/>
          <w:color w:val="000000" w:themeColor="text1"/>
          <w:highlight w:val="yellow"/>
        </w:rPr>
        <w:instrText>13.39)vs.(13.24</w:instrText>
      </w:r>
      <w:r w:rsidR="005D65B0">
        <w:rPr>
          <w:rFonts w:hint="eastAsia"/>
          <w:color w:val="000000" w:themeColor="text1"/>
          <w:highlight w:val="yellow"/>
        </w:rPr>
        <w:instrText>±</w:instrText>
      </w:r>
      <w:r w:rsidR="005D65B0">
        <w:rPr>
          <w:rFonts w:hint="eastAsia"/>
          <w:color w:val="000000" w:themeColor="text1"/>
          <w:highlight w:val="yellow"/>
        </w:rPr>
        <w:instrText>10.33),P&lt;0.01)],</w:instrText>
      </w:r>
      <w:r w:rsidR="005D65B0">
        <w:rPr>
          <w:rFonts w:hint="eastAsia"/>
          <w:color w:val="000000" w:themeColor="text1"/>
          <w:highlight w:val="yellow"/>
        </w:rPr>
        <w:instrText>其中抑郁患者得分最高</w:instrText>
      </w:r>
      <w:r w:rsidR="005D65B0">
        <w:rPr>
          <w:rFonts w:hint="eastAsia"/>
          <w:color w:val="000000" w:themeColor="text1"/>
          <w:highlight w:val="yellow"/>
        </w:rPr>
        <w:instrText>[(27.82</w:instrText>
      </w:r>
      <w:r w:rsidR="005D65B0">
        <w:rPr>
          <w:rFonts w:hint="eastAsia"/>
          <w:color w:val="000000" w:themeColor="text1"/>
          <w:highlight w:val="yellow"/>
        </w:rPr>
        <w:instrText>±</w:instrText>
      </w:r>
      <w:r w:rsidR="005D65B0">
        <w:rPr>
          <w:rFonts w:hint="eastAsia"/>
          <w:color w:val="000000" w:themeColor="text1"/>
          <w:highlight w:val="yellow"/>
        </w:rPr>
        <w:instrText>14.42),P&lt;0.01];</w:instrText>
      </w:r>
      <w:r w:rsidR="005D65B0">
        <w:rPr>
          <w:rFonts w:hint="eastAsia"/>
          <w:color w:val="000000" w:themeColor="text1"/>
          <w:highlight w:val="yellow"/>
        </w:rPr>
        <w:instrText>不同年龄组</w:instrText>
      </w:r>
      <w:r w:rsidR="005D65B0">
        <w:rPr>
          <w:rFonts w:hint="eastAsia"/>
          <w:color w:val="000000" w:themeColor="text1"/>
          <w:highlight w:val="yellow"/>
        </w:rPr>
        <w:instrText>CES-D</w:instrText>
      </w:r>
      <w:r w:rsidR="005D65B0">
        <w:rPr>
          <w:rFonts w:hint="eastAsia"/>
          <w:color w:val="000000" w:themeColor="text1"/>
          <w:highlight w:val="yellow"/>
        </w:rPr>
        <w:instrText>得分差异有统计学意义</w:instrText>
      </w:r>
      <w:r w:rsidR="005D65B0">
        <w:rPr>
          <w:rFonts w:hint="eastAsia"/>
          <w:color w:val="000000" w:themeColor="text1"/>
          <w:highlight w:val="yellow"/>
        </w:rPr>
        <w:instrText>,60</w:instrText>
      </w:r>
      <w:r w:rsidR="005D65B0">
        <w:rPr>
          <w:rFonts w:hint="eastAsia"/>
          <w:color w:val="000000" w:themeColor="text1"/>
          <w:highlight w:val="yellow"/>
        </w:rPr>
        <w:instrText>岁以上组得分高于</w:instrText>
      </w:r>
      <w:r w:rsidR="005D65B0">
        <w:rPr>
          <w:rFonts w:hint="eastAsia"/>
          <w:color w:val="000000" w:themeColor="text1"/>
          <w:highlight w:val="yellow"/>
        </w:rPr>
        <w:instrText>60</w:instrText>
      </w:r>
      <w:r w:rsidR="005D65B0">
        <w:rPr>
          <w:rFonts w:hint="eastAsia"/>
          <w:color w:val="000000" w:themeColor="text1"/>
          <w:highlight w:val="yellow"/>
        </w:rPr>
        <w:instrText>岁以下各组</w:instrText>
      </w:r>
      <w:r w:rsidR="005D65B0">
        <w:rPr>
          <w:rFonts w:hint="eastAsia"/>
          <w:color w:val="000000" w:themeColor="text1"/>
          <w:highlight w:val="yellow"/>
        </w:rPr>
        <w:instrText>(P&lt;0.01)</w:instrText>
      </w:r>
      <w:r w:rsidR="005D65B0">
        <w:rPr>
          <w:rFonts w:hint="eastAsia"/>
          <w:color w:val="000000" w:themeColor="text1"/>
          <w:highlight w:val="yellow"/>
        </w:rPr>
        <w:instrText>。结论</w:instrText>
      </w:r>
      <w:r w:rsidR="005D65B0">
        <w:rPr>
          <w:rFonts w:hint="eastAsia"/>
          <w:color w:val="000000" w:themeColor="text1"/>
          <w:highlight w:val="yellow"/>
        </w:rPr>
        <w:instrText>:</w:instrText>
      </w:r>
      <w:r w:rsidR="005D65B0">
        <w:rPr>
          <w:rFonts w:hint="eastAsia"/>
          <w:color w:val="000000" w:themeColor="text1"/>
          <w:highlight w:val="yellow"/>
        </w:rPr>
        <w:instrText>中文版流调中心抑郁量表适用于我国不同年龄群体</w:instrText>
      </w:r>
      <w:r w:rsidR="005D65B0">
        <w:rPr>
          <w:rFonts w:hint="eastAsia"/>
          <w:color w:val="000000" w:themeColor="text1"/>
          <w:highlight w:val="yellow"/>
        </w:rPr>
        <w:instrText>,</w:instrText>
      </w:r>
      <w:r w:rsidR="005D65B0">
        <w:rPr>
          <w:rFonts w:hint="eastAsia"/>
          <w:color w:val="000000" w:themeColor="text1"/>
          <w:highlight w:val="yellow"/>
        </w:rPr>
        <w:instrText>是一个可靠而有效的自评式抑郁症状测量工具。</w:instrText>
      </w:r>
      <w:r w:rsidR="005D65B0">
        <w:rPr>
          <w:rFonts w:hint="eastAsia"/>
          <w:color w:val="000000" w:themeColor="text1"/>
          <w:highlight w:val="yellow"/>
        </w:rPr>
        <w:instrText>","container-title":"Chinese Mental Health Journal","ISSN":"1000-6729","issue":"2","journalAbbreviation":"</w:instrText>
      </w:r>
      <w:r w:rsidR="005D65B0">
        <w:rPr>
          <w:rFonts w:hint="eastAsia"/>
          <w:color w:val="000000" w:themeColor="text1"/>
          <w:highlight w:val="yellow"/>
        </w:rPr>
        <w:instrText>中国心理卫生杂志</w:instrText>
      </w:r>
      <w:r w:rsidR="005D65B0">
        <w:rPr>
          <w:rFonts w:hint="eastAsia"/>
          <w:color w:val="000000" w:themeColor="text1"/>
          <w:highlight w:val="yellow"/>
        </w:rPr>
        <w:instrText xml:space="preserve">","language":"zh","note":"657 citations(CNKI)[2023-12-27]\nCSCD: </w:instrText>
      </w:r>
      <w:r w:rsidR="005D65B0">
        <w:rPr>
          <w:rFonts w:hint="eastAsia"/>
          <w:color w:val="000000" w:themeColor="text1"/>
          <w:highlight w:val="yellow"/>
        </w:rPr>
        <w:instrText>核心库</w:instrText>
      </w:r>
      <w:r w:rsidR="005D65B0">
        <w:rPr>
          <w:rFonts w:hint="eastAsia"/>
          <w:color w:val="000000" w:themeColor="text1"/>
          <w:highlight w:val="yellow"/>
        </w:rPr>
        <w:instrText>\n</w:instrText>
      </w:r>
      <w:r w:rsidR="005D65B0">
        <w:rPr>
          <w:rFonts w:hint="eastAsia"/>
          <w:color w:val="000000" w:themeColor="text1"/>
          <w:highlight w:val="yellow"/>
        </w:rPr>
        <w:instrText>中文核心期刊</w:instrText>
      </w:r>
      <w:r w:rsidR="005D65B0">
        <w:rPr>
          <w:rFonts w:hint="eastAsia"/>
          <w:color w:val="000000" w:themeColor="text1"/>
          <w:highlight w:val="yellow"/>
        </w:rPr>
        <w:instrText>/</w:instrText>
      </w:r>
      <w:r w:rsidR="005D65B0">
        <w:rPr>
          <w:rFonts w:hint="eastAsia"/>
          <w:color w:val="000000" w:themeColor="text1"/>
          <w:highlight w:val="yellow"/>
        </w:rPr>
        <w:instrText>北大核心</w:instrText>
      </w:r>
      <w:r w:rsidR="005D65B0">
        <w:rPr>
          <w:rFonts w:hint="eastAsia"/>
          <w:color w:val="000000" w:themeColor="text1"/>
          <w:highlight w:val="yellow"/>
        </w:rPr>
        <w:instrText xml:space="preserve">: </w:instrText>
      </w:r>
      <w:r w:rsidR="005D65B0">
        <w:rPr>
          <w:rFonts w:hint="eastAsia"/>
          <w:color w:val="000000" w:themeColor="text1"/>
          <w:highlight w:val="yellow"/>
        </w:rPr>
        <w:instrText>是</w:instrText>
      </w:r>
      <w:r w:rsidR="005D65B0">
        <w:rPr>
          <w:rFonts w:hint="eastAsia"/>
          <w:color w:val="000000" w:themeColor="text1"/>
          <w:highlight w:val="yellow"/>
        </w:rPr>
        <w:instrText>\n</w:instrText>
      </w:r>
      <w:r w:rsidR="005D65B0">
        <w:rPr>
          <w:rFonts w:hint="eastAsia"/>
          <w:color w:val="000000" w:themeColor="text1"/>
          <w:highlight w:val="yellow"/>
        </w:rPr>
        <w:instrText>复合影响因子</w:instrText>
      </w:r>
      <w:r w:rsidR="005D65B0">
        <w:rPr>
          <w:rFonts w:hint="eastAsia"/>
          <w:color w:val="000000" w:themeColor="text1"/>
          <w:highlight w:val="yellow"/>
        </w:rPr>
        <w:instrText>: 3.051\n</w:instrText>
      </w:r>
      <w:r w:rsidR="005D65B0">
        <w:rPr>
          <w:rFonts w:hint="eastAsia"/>
          <w:color w:val="000000" w:themeColor="text1"/>
          <w:highlight w:val="yellow"/>
        </w:rPr>
        <w:instrText>综合影响因子</w:instrText>
      </w:r>
      <w:r w:rsidR="005D65B0">
        <w:rPr>
          <w:rFonts w:hint="eastAsia"/>
          <w:color w:val="000000" w:themeColor="text1"/>
          <w:highlight w:val="yellow"/>
        </w:rPr>
        <w:instrText>: 1.711\n</w:instrText>
      </w:r>
      <w:r w:rsidR="005D65B0">
        <w:rPr>
          <w:rFonts w:hint="eastAsia"/>
          <w:color w:val="000000" w:themeColor="text1"/>
          <w:highlight w:val="yellow"/>
        </w:rPr>
        <w:instrText>南农高质量</w:instrText>
      </w:r>
      <w:r w:rsidR="005D65B0">
        <w:rPr>
          <w:rFonts w:hint="eastAsia"/>
          <w:color w:val="000000" w:themeColor="text1"/>
          <w:highlight w:val="yellow"/>
        </w:rPr>
        <w:instrText xml:space="preserve">: </w:instrText>
      </w:r>
      <w:r w:rsidR="005D65B0">
        <w:rPr>
          <w:rFonts w:hint="eastAsia"/>
          <w:color w:val="000000" w:themeColor="text1"/>
          <w:highlight w:val="yellow"/>
        </w:rPr>
        <w:instrText>三类</w:instrText>
      </w:r>
      <w:r w:rsidR="005D65B0">
        <w:rPr>
          <w:rFonts w:hint="eastAsia"/>
          <w:color w:val="000000" w:themeColor="text1"/>
          <w:highlight w:val="yellow"/>
        </w:rPr>
        <w:instrText xml:space="preserve">","page":"139-143","source":"CNKI","title":"Development </w:instrText>
      </w:r>
      <w:r w:rsidR="005D65B0">
        <w:rPr>
          <w:color w:val="000000" w:themeColor="text1"/>
          <w:highlight w:val="yellow"/>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8767E0" w:rsidRPr="008767E0">
        <w:rPr>
          <w:color w:val="000000" w:themeColor="text1"/>
          <w:highlight w:val="yellow"/>
        </w:rPr>
        <w:fldChar w:fldCharType="separate"/>
      </w:r>
      <w:r w:rsidR="008767E0" w:rsidRPr="008767E0">
        <w:rPr>
          <w:highlight w:val="yellow"/>
        </w:rPr>
        <w:t>Zhang et al. (</w:t>
      </w:r>
      <w:r w:rsidR="008767E0" w:rsidRPr="008767E0">
        <w:rPr>
          <w:rStyle w:val="innerzoteroCitation"/>
          <w:highlight w:val="yellow"/>
        </w:rPr>
        <w:t>2010</w:t>
      </w:r>
      <w:r w:rsidR="008767E0" w:rsidRPr="008767E0">
        <w:rPr>
          <w:highlight w:val="yellow"/>
        </w:rPr>
        <w:t>)</w:t>
      </w:r>
      <w:r w:rsidR="008767E0" w:rsidRPr="008767E0">
        <w:rPr>
          <w:color w:val="000000" w:themeColor="text1"/>
          <w:highlight w:val="yellow"/>
        </w:rPr>
        <w:fldChar w:fldCharType="end"/>
      </w:r>
      <w:r w:rsidR="008767E0" w:rsidRPr="008767E0">
        <w:rPr>
          <w:rFonts w:hint="eastAsia"/>
          <w:color w:val="000000" w:themeColor="text1"/>
          <w:highlight w:val="yellow"/>
        </w:rPr>
        <w:t>对</w:t>
      </w:r>
      <w:r w:rsidR="008767E0" w:rsidRPr="008767E0">
        <w:rPr>
          <w:rFonts w:hint="eastAsia"/>
          <w:color w:val="000000" w:themeColor="text1"/>
          <w:highlight w:val="yellow"/>
        </w:rPr>
        <w:t>CES-D</w:t>
      </w:r>
      <w:r w:rsidR="008767E0" w:rsidRPr="008767E0">
        <w:rPr>
          <w:rFonts w:hint="eastAsia"/>
          <w:color w:val="000000" w:themeColor="text1"/>
          <w:highlight w:val="yellow"/>
        </w:rPr>
        <w:t>的研究也没有对其进行探索性因子分析。</w:t>
      </w:r>
    </w:p>
    <w:p w14:paraId="3A82E980" w14:textId="754D970D" w:rsidR="007A7662" w:rsidRPr="001027D9" w:rsidRDefault="00124631" w:rsidP="005D65B0">
      <w:pPr>
        <w:ind w:firstLineChars="200" w:firstLine="480"/>
      </w:pPr>
      <w:r w:rsidRPr="00C66CFD">
        <w:rPr>
          <w:rFonts w:hint="eastAsia"/>
          <w:highlight w:val="yellow"/>
        </w:rPr>
        <w:t>这些中国抑郁测量上出现的问题，会</w:t>
      </w:r>
      <w:r w:rsidR="008767E0">
        <w:rPr>
          <w:rFonts w:hint="eastAsia"/>
          <w:highlight w:val="yellow"/>
        </w:rPr>
        <w:t>对</w:t>
      </w:r>
      <w:r w:rsidRPr="00C66CFD">
        <w:rPr>
          <w:rFonts w:hint="eastAsia"/>
          <w:highlight w:val="yellow"/>
        </w:rPr>
        <w:t>抑郁症研究的可复制性和普遍性构成了重大挑战，同时也可能会出现在</w:t>
      </w:r>
      <w:r w:rsidR="00EF2028">
        <w:rPr>
          <w:rFonts w:hint="eastAsia"/>
          <w:highlight w:val="yellow"/>
        </w:rPr>
        <w:t>其他</w:t>
      </w:r>
      <w:r w:rsidRPr="00C66CFD">
        <w:rPr>
          <w:rFonts w:hint="eastAsia"/>
          <w:highlight w:val="yellow"/>
        </w:rPr>
        <w:t>非英文国家中。</w:t>
      </w:r>
    </w:p>
    <w:p w14:paraId="61ACDF0B" w14:textId="2DD2A740" w:rsidR="0037551F" w:rsidRDefault="00885C00" w:rsidP="004101DC">
      <w:pPr>
        <w:ind w:firstLine="0"/>
      </w:pPr>
      <w:r>
        <w:rPr>
          <w:rFonts w:hint="eastAsia"/>
        </w:rPr>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ListParagraph"/>
        <w:numPr>
          <w:ilvl w:val="0"/>
          <w:numId w:val="3"/>
        </w:numPr>
      </w:pPr>
      <w:r>
        <w:rPr>
          <w:rFonts w:hint="eastAsia"/>
        </w:rPr>
        <w:lastRenderedPageBreak/>
        <w:t>开</w:t>
      </w:r>
      <w:r w:rsidR="006E0397">
        <w:rPr>
          <w:rFonts w:hint="eastAsia"/>
        </w:rPr>
        <w:t>发</w:t>
      </w:r>
    </w:p>
    <w:p w14:paraId="333E6B6E" w14:textId="77777777" w:rsidR="00EF2028" w:rsidRDefault="003A6BF5" w:rsidP="003A6BF5">
      <w:pPr>
        <w:ind w:left="363" w:firstLine="0"/>
      </w:pPr>
      <w:r>
        <w:rPr>
          <w:rFonts w:hint="eastAsia"/>
        </w:rPr>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Heading1"/>
        <w:rPr>
          <w:rFonts w:eastAsiaTheme="minorEastAsia"/>
          <w:color w:val="000000" w:themeColor="text1"/>
        </w:rPr>
      </w:pPr>
    </w:p>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61DE9290" w14:textId="77777777" w:rsidR="003A6BF5" w:rsidRDefault="003A6BF5" w:rsidP="003A6BF5"/>
    <w:p w14:paraId="2E391663" w14:textId="77777777" w:rsidR="003A6BF5" w:rsidRDefault="003A6BF5" w:rsidP="003A6BF5"/>
    <w:p w14:paraId="69A9507D" w14:textId="77777777" w:rsidR="003A6BF5" w:rsidRDefault="003A6BF5" w:rsidP="003A6BF5"/>
    <w:p w14:paraId="5036A5AC" w14:textId="77777777" w:rsidR="003A6BF5" w:rsidRDefault="003A6BF5" w:rsidP="003A6BF5"/>
    <w:p w14:paraId="17E24CA2" w14:textId="77777777" w:rsidR="003A6BF5" w:rsidRPr="003A6BF5" w:rsidRDefault="003A6BF5" w:rsidP="003A6BF5"/>
    <w:p w14:paraId="3B70F4E0" w14:textId="5F4AEAAB" w:rsidR="0077489C" w:rsidRPr="003A6BF5" w:rsidRDefault="0077489C" w:rsidP="00132CB3">
      <w:pPr>
        <w:pStyle w:val="Heading1"/>
        <w:rPr>
          <w:rFonts w:eastAsiaTheme="minorEastAsia"/>
          <w:color w:val="000000" w:themeColor="text1"/>
        </w:rPr>
      </w:pPr>
      <w:r w:rsidRPr="00727486">
        <w:rPr>
          <w:rFonts w:eastAsia="Times New Roman" w:hint="eastAsia"/>
          <w:color w:val="000000" w:themeColor="text1"/>
        </w:rPr>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5011AF59" w:rsidR="00473BDB" w:rsidRPr="005260FD" w:rsidRDefault="008443B8" w:rsidP="00473BDB">
      <w:pPr>
        <w:ind w:firstLine="480"/>
        <w:rPr>
          <w:szCs w:val="44"/>
        </w:rPr>
      </w:pPr>
      <w:r>
        <w:rPr>
          <w:szCs w:val="44"/>
        </w:rPr>
        <w:t xml:space="preserve">This study aimed at assessing the heterogeneity of Chinese scales that used for screening depression among children and adolescents. </w:t>
      </w:r>
      <w:r w:rsidR="00473BDB" w:rsidRPr="0044549E">
        <w:rPr>
          <w:szCs w:val="44"/>
        </w:rPr>
        <w:t xml:space="preserve">We identified </w:t>
      </w:r>
      <w:r w:rsidR="00EA37D7" w:rsidRPr="0044549E">
        <w:rPr>
          <w:szCs w:val="44"/>
        </w:rPr>
        <w:t xml:space="preserve">84 </w:t>
      </w:r>
      <w:r w:rsidR="00EA37D7">
        <w:rPr>
          <w:szCs w:val="44"/>
        </w:rPr>
        <w:t>unique</w:t>
      </w:r>
      <w:r w:rsidR="00EA37D7" w:rsidRPr="0044549E">
        <w:rPr>
          <w:szCs w:val="44"/>
        </w:rPr>
        <w:t xml:space="preserve"> symptoms from </w:t>
      </w:r>
      <w:r w:rsidR="00473BDB" w:rsidRPr="0044549E">
        <w:rPr>
          <w:szCs w:val="44"/>
        </w:rPr>
        <w:t xml:space="preserve">27 scales used in for </w:t>
      </w:r>
      <w:r>
        <w:rPr>
          <w:szCs w:val="44"/>
        </w:rPr>
        <w:t>screening</w:t>
      </w:r>
      <w:r w:rsidRPr="0044549E">
        <w:rPr>
          <w:szCs w:val="44"/>
        </w:rPr>
        <w:t xml:space="preserve"> </w:t>
      </w:r>
      <w:r w:rsidR="00473BDB" w:rsidRPr="0044549E">
        <w:rPr>
          <w:szCs w:val="44"/>
        </w:rPr>
        <w:t>depression</w:t>
      </w:r>
      <w:r w:rsidR="00EA37D7">
        <w:rPr>
          <w:rFonts w:hint="eastAsia"/>
          <w:szCs w:val="44"/>
        </w:rPr>
        <w:t xml:space="preserve"> </w:t>
      </w:r>
      <w:r w:rsidR="00473BDB" w:rsidRPr="0044549E">
        <w:rPr>
          <w:szCs w:val="44"/>
        </w:rPr>
        <w:t>from recent four meta-analyses</w:t>
      </w:r>
      <w:r w:rsidR="00EA37D7">
        <w:rPr>
          <w:szCs w:val="44"/>
        </w:rPr>
        <w:t xml:space="preserve"> (</w:t>
      </w:r>
      <w:r w:rsidRPr="004101DC">
        <w:rPr>
          <w:szCs w:val="44"/>
          <w:highlight w:val="yellow"/>
        </w:rPr>
        <w:t>citations</w:t>
      </w:r>
      <w:r w:rsidR="00EA37D7">
        <w:rPr>
          <w:szCs w:val="44"/>
        </w:rPr>
        <w:t>)</w:t>
      </w:r>
      <w:r w:rsidR="00473BDB" w:rsidRPr="0044549E">
        <w:rPr>
          <w:szCs w:val="44"/>
        </w:rPr>
        <w:t>.</w:t>
      </w:r>
      <w:r w:rsidR="00473BDB" w:rsidRPr="0002107A">
        <w:t xml:space="preserve"> </w:t>
      </w:r>
      <w:r w:rsidR="00EA37D7">
        <w:t xml:space="preserve">We found </w:t>
      </w:r>
      <w:r>
        <w:t xml:space="preserve">a </w:t>
      </w:r>
      <w:r w:rsidR="00EA37D7">
        <w:t xml:space="preserve">low </w:t>
      </w:r>
      <w:r w:rsidR="00473BDB" w:rsidRPr="0002107A">
        <w:rPr>
          <w:szCs w:val="44"/>
        </w:rPr>
        <w:t>overlap among scales</w:t>
      </w:r>
      <w:r w:rsidR="00EA37D7">
        <w:rPr>
          <w:szCs w:val="44"/>
        </w:rPr>
        <w:t>: there was</w:t>
      </w:r>
      <w:r w:rsidR="00473BDB" w:rsidRPr="0002107A">
        <w:rPr>
          <w:szCs w:val="44"/>
        </w:rPr>
        <w:t xml:space="preserve"> no </w:t>
      </w:r>
      <w:r w:rsidR="00EA37D7">
        <w:rPr>
          <w:szCs w:val="44"/>
        </w:rPr>
        <w:t xml:space="preserve">single </w:t>
      </w:r>
      <w:r w:rsidR="00473BDB" w:rsidRPr="0002107A">
        <w:rPr>
          <w:szCs w:val="44"/>
        </w:rPr>
        <w:t xml:space="preserve">symptom </w:t>
      </w:r>
      <w:r w:rsidR="00EA37D7">
        <w:rPr>
          <w:szCs w:val="44"/>
        </w:rPr>
        <w:t>appreared</w:t>
      </w:r>
      <w:r w:rsidR="00EA37D7" w:rsidRPr="0002107A">
        <w:rPr>
          <w:szCs w:val="44"/>
        </w:rPr>
        <w:t xml:space="preserve"> </w:t>
      </w:r>
      <w:r w:rsidR="00473BDB" w:rsidRPr="0002107A">
        <w:rPr>
          <w:szCs w:val="44"/>
        </w:rPr>
        <w:t>in all the scales</w:t>
      </w:r>
      <w:r w:rsidR="00EA37D7">
        <w:rPr>
          <w:szCs w:val="44"/>
        </w:rPr>
        <w:t xml:space="preserve"> and more than one fifth of the symptoms appreared in only one scale</w:t>
      </w:r>
      <w:r w:rsidR="00473BDB" w:rsidRPr="0002107A">
        <w:rPr>
          <w:szCs w:val="44"/>
        </w:rPr>
        <w:t>.</w:t>
      </w:r>
      <w:r w:rsidR="00473BDB" w:rsidRPr="0002107A">
        <w:t xml:space="preserve"> </w:t>
      </w:r>
      <w:r w:rsidR="00473BDB" w:rsidRPr="0002107A">
        <w:rPr>
          <w:szCs w:val="44"/>
        </w:rPr>
        <w:t>Our results</w:t>
      </w:r>
      <w:r w:rsidR="00EA37D7">
        <w:rPr>
          <w:szCs w:val="44"/>
        </w:rPr>
        <w:t xml:space="preserve"> revealed greater heterogeneity than previous findings on the depression scales for adults</w:t>
      </w:r>
      <w:r w:rsidR="00473BDB">
        <w:rPr>
          <w:rFonts w:hint="eastAsia"/>
          <w:szCs w:val="44"/>
        </w:rPr>
        <w:t xml:space="preserve"> </w:t>
      </w:r>
      <w:r w:rsidR="00EA37D7" w:rsidRPr="004101DC">
        <w:rPr>
          <w:szCs w:val="44"/>
          <w:highlight w:val="yellow"/>
        </w:rPr>
        <w:t>(</w:t>
      </w:r>
      <w:r w:rsidRPr="00BE5C40">
        <w:rPr>
          <w:szCs w:val="44"/>
          <w:highlight w:val="yellow"/>
        </w:rPr>
        <w:fldChar w:fldCharType="begin"/>
      </w:r>
      <w:r w:rsidR="00C2086E">
        <w:rPr>
          <w:szCs w:val="44"/>
          <w:highlight w:val="yellow"/>
        </w:rPr>
        <w:instrText xml:space="preserve"> ADDIN ZOTERO_ITEM CSL_CITATION {"citationID":"q30bgKFf","properties":{"custom":"Fried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C2086E">
        <w:rPr>
          <w:rFonts w:hint="eastAsia"/>
          <w:szCs w:val="44"/>
          <w:highlight w:val="yellow"/>
        </w:rPr>
        <w:instrText>. Disord.","language":"en","note":"JCR</w:instrText>
      </w:r>
      <w:r w:rsidR="00C2086E">
        <w:rPr>
          <w:rFonts w:hint="eastAsia"/>
          <w:szCs w:val="44"/>
          <w:highlight w:val="yellow"/>
        </w:rPr>
        <w:instrText>分区</w:instrText>
      </w:r>
      <w:r w:rsidR="00C2086E">
        <w:rPr>
          <w:rFonts w:hint="eastAsia"/>
          <w:szCs w:val="44"/>
          <w:highlight w:val="yellow"/>
        </w:rPr>
        <w:instrText>: Q1\n</w:instrText>
      </w:r>
      <w:r w:rsidR="00C2086E">
        <w:rPr>
          <w:rFonts w:hint="eastAsia"/>
          <w:szCs w:val="44"/>
          <w:highlight w:val="yellow"/>
        </w:rPr>
        <w:instrText>中科院分区升级版</w:instrText>
      </w:r>
      <w:r w:rsidR="00C2086E">
        <w:rPr>
          <w:rFonts w:hint="eastAsia"/>
          <w:szCs w:val="44"/>
          <w:highlight w:val="yellow"/>
        </w:rPr>
        <w:instrText xml:space="preserve">: </w:instrText>
      </w:r>
      <w:r w:rsidR="00C2086E">
        <w:rPr>
          <w:rFonts w:hint="eastAsia"/>
          <w:szCs w:val="44"/>
          <w:highlight w:val="yellow"/>
        </w:rPr>
        <w:instrText>医学</w:instrText>
      </w:r>
      <w:r w:rsidR="00C2086E">
        <w:rPr>
          <w:rFonts w:hint="eastAsia"/>
          <w:szCs w:val="44"/>
          <w:highlight w:val="yellow"/>
        </w:rPr>
        <w:instrText>2</w:instrText>
      </w:r>
      <w:r w:rsidR="00C2086E">
        <w:rPr>
          <w:rFonts w:hint="eastAsia"/>
          <w:szCs w:val="44"/>
          <w:highlight w:val="yellow"/>
        </w:rPr>
        <w:instrText>区</w:instrText>
      </w:r>
      <w:r w:rsidR="00C2086E">
        <w:rPr>
          <w:rFonts w:hint="eastAsia"/>
          <w:szCs w:val="44"/>
          <w:highlight w:val="yellow"/>
        </w:rPr>
        <w:instrText>\n</w:instrText>
      </w:r>
      <w:r w:rsidR="00C2086E">
        <w:rPr>
          <w:rFonts w:hint="eastAsia"/>
          <w:szCs w:val="44"/>
          <w:highlight w:val="yellow"/>
        </w:rPr>
        <w:instrText>影响因子</w:instrText>
      </w:r>
      <w:r w:rsidR="00C2086E">
        <w:rPr>
          <w:rFonts w:hint="eastAsia"/>
          <w:szCs w:val="44"/>
          <w:highlight w:val="yellow"/>
        </w:rPr>
        <w:instrText>: 6.6\n5</w:instrText>
      </w:r>
      <w:r w:rsidR="00C2086E">
        <w:rPr>
          <w:rFonts w:hint="eastAsia"/>
          <w:szCs w:val="44"/>
          <w:highlight w:val="yellow"/>
        </w:rPr>
        <w:instrText>年影响因子</w:instrText>
      </w:r>
      <w:r w:rsidR="00C2086E">
        <w:rPr>
          <w:rFonts w:hint="eastAsia"/>
          <w:szCs w:val="44"/>
          <w:highlight w:val="yellow"/>
        </w:rPr>
        <w:instrText>: 6.3\n</w:instrText>
      </w:r>
      <w:r w:rsidR="00C2086E">
        <w:rPr>
          <w:rFonts w:hint="eastAsia"/>
          <w:szCs w:val="44"/>
          <w:highlight w:val="yellow"/>
        </w:rPr>
        <w:instrText>南农高质量</w:instrText>
      </w:r>
      <w:r w:rsidR="00C2086E">
        <w:rPr>
          <w:rFonts w:hint="eastAsia"/>
          <w:szCs w:val="44"/>
          <w:highlight w:val="yellow"/>
        </w:rPr>
        <w:instrText>: A","page":"191-197","source":"DOI.org (Crossref)","title":"The 52 symptoms of major depression: Lack of content overlap among seven common depression scales","tit</w:instrText>
      </w:r>
      <w:r w:rsidR="00C2086E">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00B9680E" w:rsidRPr="00BE5C40">
        <w:rPr>
          <w:highlight w:val="yellow"/>
        </w:rPr>
        <w:t>Fried (</w:t>
      </w:r>
      <w:r w:rsidR="00B9680E" w:rsidRPr="008767E0">
        <w:rPr>
          <w:rStyle w:val="innerzoteroCitation"/>
          <w:highlight w:val="yellow"/>
        </w:rPr>
        <w:t>2017</w:t>
      </w:r>
      <w:r w:rsidR="00B9680E" w:rsidRPr="00BE5C40">
        <w:rPr>
          <w:highlight w:val="yellow"/>
        </w:rPr>
        <w:t>)</w:t>
      </w:r>
      <w:r w:rsidRPr="00BE5C40">
        <w:rPr>
          <w:szCs w:val="44"/>
          <w:highlight w:val="yellow"/>
        </w:rPr>
        <w:fldChar w:fldCharType="end"/>
      </w:r>
      <w:r>
        <w:t xml:space="preserve">, suggesting </w:t>
      </w:r>
      <w:bookmarkStart w:id="62" w:name="OLE_LINK31"/>
      <w:r w:rsidR="00EA37D7">
        <w:t xml:space="preserve">that depression among children and adolescents </w:t>
      </w:r>
      <w:r w:rsidR="00CD09F8">
        <w:t xml:space="preserve">may have a varied pathological pathways and </w:t>
      </w:r>
      <w:r w:rsidR="00EA37D7">
        <w:t xml:space="preserve">different </w:t>
      </w:r>
      <w:r w:rsidR="00EA37D7" w:rsidRPr="005260FD">
        <w:t>depression scales</w:t>
      </w:r>
      <w:r w:rsidR="00EA37D7">
        <w:t xml:space="preserve"> are not</w:t>
      </w:r>
      <w:r w:rsidR="00EA37D7" w:rsidRPr="005260FD">
        <w:t xml:space="preserve"> interchangeable</w:t>
      </w:r>
      <w:r w:rsidR="00473BDB" w:rsidRPr="005260FD">
        <w:t xml:space="preserve">. </w:t>
      </w:r>
    </w:p>
    <w:bookmarkEnd w:id="62"/>
    <w:p w14:paraId="632E98D5" w14:textId="0598EFF7" w:rsidR="00473BDB" w:rsidRDefault="00473BDB" w:rsidP="00473BDB">
      <w:pPr>
        <w:ind w:firstLine="0"/>
      </w:pPr>
      <w:r w:rsidRPr="00FD6780">
        <w:t>[</w:t>
      </w:r>
      <w:r w:rsidRPr="00FD6780">
        <w:rPr>
          <w:rFonts w:hint="eastAsia"/>
        </w:rPr>
        <w:t>第二段</w:t>
      </w:r>
      <w:r>
        <w:t xml:space="preserve">: </w:t>
      </w:r>
      <w:r w:rsidR="00DA1F25">
        <w:rPr>
          <w:rFonts w:hint="eastAsia"/>
        </w:rPr>
        <w:t>进一步</w:t>
      </w:r>
      <w:r w:rsidRPr="005260FD">
        <w:rPr>
          <w:rFonts w:hint="eastAsia"/>
        </w:rPr>
        <w:t>介绍</w:t>
      </w:r>
      <w:commentRangeStart w:id="63"/>
      <w:r w:rsidRPr="005260FD">
        <w:rPr>
          <w:rFonts w:hint="eastAsia"/>
        </w:rPr>
        <w:t>具体量表的结果</w:t>
      </w:r>
      <w:commentRangeEnd w:id="63"/>
      <w:r w:rsidR="00461A5E">
        <w:rPr>
          <w:rStyle w:val="CommentReference"/>
        </w:rPr>
        <w:commentReference w:id="63"/>
      </w:r>
      <w:r w:rsidRPr="005260FD">
        <w:rPr>
          <w:rFonts w:hint="eastAsia"/>
        </w:rPr>
        <w:t>，并与已有研究进行比较</w:t>
      </w:r>
      <w:r w:rsidRPr="00FD6780">
        <w:t>]</w:t>
      </w:r>
    </w:p>
    <w:p w14:paraId="70102944" w14:textId="65F18F05" w:rsidR="00E650D7" w:rsidRDefault="00473BDB" w:rsidP="00E650D7">
      <w:pPr>
        <w:ind w:firstLine="480"/>
      </w:pPr>
      <w:commentRangeStart w:id="64"/>
      <w:commentRangeStart w:id="65"/>
      <w:r w:rsidRPr="001009B4">
        <w:t xml:space="preserve">Our results </w:t>
      </w:r>
      <w:r w:rsidR="00CD09F8">
        <w:t>revealed</w:t>
      </w:r>
      <w:r w:rsidR="00CD09F8" w:rsidRPr="001009B4">
        <w:t xml:space="preserve"> </w:t>
      </w:r>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w:t>
      </w:r>
      <w:r w:rsidR="008443B8">
        <w:t xml:space="preserve"> </w:t>
      </w:r>
      <w:r>
        <w:rPr>
          <w:rFonts w:hint="eastAsia"/>
        </w:rPr>
        <w:t>(0.25)</w:t>
      </w:r>
      <w:r w:rsidR="008443B8">
        <w:t xml:space="preserve">. This result differed from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w:t>
      </w:r>
      <w:r w:rsidR="00B9680E" w:rsidRPr="008767E0">
        <w:rPr>
          <w:rStyle w:val="innerzoteroCitation"/>
        </w:rPr>
        <w:t>2017</w:t>
      </w:r>
      <w:r w:rsidR="00B9680E" w:rsidRPr="00B9680E">
        <w:t>)</w:t>
      </w:r>
      <w:r>
        <w:fldChar w:fldCharType="end"/>
      </w:r>
      <w:r w:rsidR="008443B8">
        <w:t>’s finding that</w:t>
      </w:r>
      <w:r w:rsidRPr="001009B4">
        <w:t xml:space="preserve"> C</w:t>
      </w:r>
      <w:r>
        <w:rPr>
          <w:rFonts w:hint="eastAsia"/>
        </w:rPr>
        <w:t>ES-D</w:t>
      </w:r>
      <w:r w:rsidRPr="001009B4">
        <w:t xml:space="preserve"> </w:t>
      </w:r>
      <w:r w:rsidR="008443B8" w:rsidRPr="001009B4">
        <w:t>ha</w:t>
      </w:r>
      <w:r w:rsidR="008443B8">
        <w:t xml:space="preserve">d </w:t>
      </w:r>
      <w:r w:rsidRPr="001009B4">
        <w:t xml:space="preserve">the lowest </w:t>
      </w:r>
      <w:r w:rsidR="00094BDC">
        <w:t>mea</w:t>
      </w:r>
      <w:r w:rsidR="00094BDC">
        <w:rPr>
          <w:rFonts w:hint="eastAsia"/>
        </w:rPr>
        <w:t>n</w:t>
      </w:r>
      <w:r w:rsidRPr="001009B4">
        <w:t xml:space="preserve"> overlap with other</w:t>
      </w:r>
      <w:r>
        <w:rPr>
          <w:rFonts w:hint="eastAsia"/>
        </w:rPr>
        <w:t xml:space="preserve"> </w:t>
      </w:r>
      <w:r w:rsidR="008443B8">
        <w:t xml:space="preserve">six </w:t>
      </w:r>
      <w:r>
        <w:rPr>
          <w:rFonts w:hint="eastAsia"/>
        </w:rPr>
        <w:t>scales</w:t>
      </w:r>
      <w:r w:rsidR="008443B8">
        <w:t xml:space="preserve"> </w:t>
      </w:r>
      <w:r>
        <w:rPr>
          <w:rFonts w:hint="eastAsia"/>
        </w:rPr>
        <w:t>(0.27)</w:t>
      </w:r>
      <w:r w:rsidRPr="001009B4">
        <w:t>.</w:t>
      </w:r>
      <w:r w:rsidR="00F575FE" w:rsidRPr="00F575FE">
        <w:t xml:space="preserve"> </w:t>
      </w:r>
      <w:r w:rsidR="008443B8">
        <w:t xml:space="preserve">Also, we found that </w:t>
      </w:r>
      <w:r w:rsidRPr="001009B4">
        <w:t>C</w:t>
      </w:r>
      <w:r>
        <w:rPr>
          <w:rFonts w:hint="eastAsia"/>
        </w:rPr>
        <w:t>ES-D</w:t>
      </w:r>
      <w:r w:rsidRPr="001009B4">
        <w:t xml:space="preserve"> had no</w:t>
      </w:r>
      <w:r w:rsidRPr="00132CB3">
        <w:t xml:space="preserve"> idiosyncratic</w:t>
      </w:r>
      <w:r w:rsidRPr="001009B4">
        <w:t xml:space="preserve"> </w:t>
      </w:r>
      <w:r w:rsidRPr="001009B4">
        <w:lastRenderedPageBreak/>
        <w:t xml:space="preserve">symptoms, </w:t>
      </w:r>
      <w:r w:rsidR="008443B8">
        <w:t>while</w:t>
      </w:r>
      <w:r w:rsidR="008443B8" w:rsidRPr="001009B4">
        <w:t xml:space="preserve"> </w:t>
      </w:r>
      <w:r w:rsidRPr="001009B4">
        <w:t xml:space="preserve">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B9680E" w:rsidRPr="00B9680E">
        <w:t>Fried (</w:t>
      </w:r>
      <w:r w:rsidR="00B9680E" w:rsidRPr="008767E0">
        <w:rPr>
          <w:rStyle w:val="innerzoteroCitation"/>
        </w:rPr>
        <w:t>2017</w:t>
      </w:r>
      <w:r w:rsidR="00B9680E" w:rsidRPr="00B9680E">
        <w:t>)</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r w:rsidR="008443B8">
        <w:t>The primary reason for these differences lies in the fact that we included more scales.</w:t>
      </w:r>
      <w:r w:rsidR="008443B8" w:rsidRPr="001009B4">
        <w:t xml:space="preserve"> </w:t>
      </w:r>
    </w:p>
    <w:p w14:paraId="6AC8F144" w14:textId="591D1B84" w:rsidR="00E650D7" w:rsidRDefault="00E650D7" w:rsidP="00E650D7">
      <w:pPr>
        <w:ind w:firstLine="480"/>
      </w:pPr>
      <w:r>
        <w:rPr>
          <w:rFonts w:hint="eastAsia"/>
        </w:rPr>
        <w:t>尽管如此，依旧不能认为</w:t>
      </w:r>
      <w:r>
        <w:rPr>
          <w:rFonts w:hint="eastAsia"/>
        </w:rPr>
        <w:t>CES-D</w:t>
      </w:r>
      <w:r>
        <w:rPr>
          <w:rFonts w:hint="eastAsia"/>
        </w:rPr>
        <w:t>可以和其他量表进行互换使用，</w:t>
      </w:r>
      <w:r w:rsidR="00EA5C80">
        <w:rPr>
          <w:rFonts w:hint="eastAsia"/>
        </w:rPr>
        <w:t>CES-D</w:t>
      </w:r>
      <w:r w:rsidR="00EA5C80">
        <w:rPr>
          <w:rFonts w:hint="eastAsia"/>
        </w:rPr>
        <w:t>仍然与</w:t>
      </w:r>
      <w:r w:rsidR="00EA5C80">
        <w:rPr>
          <w:rFonts w:hint="eastAsia"/>
        </w:rPr>
        <w:t>13</w:t>
      </w:r>
      <w:r w:rsidR="00EA5C80">
        <w:rPr>
          <w:rFonts w:hint="eastAsia"/>
        </w:rPr>
        <w:t>个量表的重叠度属于</w:t>
      </w:r>
      <w:r w:rsidR="00EA5C80" w:rsidRPr="00727486">
        <w:rPr>
          <w:color w:val="000000" w:themeColor="text1"/>
        </w:rPr>
        <w:t>very weak</w:t>
      </w:r>
      <w:r w:rsidR="00EA5C80">
        <w:rPr>
          <w:rFonts w:hint="eastAsia"/>
          <w:color w:val="000000" w:themeColor="text1"/>
        </w:rPr>
        <w:t>等级。而</w:t>
      </w:r>
      <w:r w:rsidR="00EA5C80">
        <w:rPr>
          <w:rFonts w:hint="eastAsia"/>
          <w:color w:val="000000" w:themeColor="text1"/>
        </w:rPr>
        <w:t>CES-D</w:t>
      </w:r>
      <w:r w:rsidR="00EA5C80">
        <w:rPr>
          <w:rFonts w:hint="eastAsia"/>
          <w:color w:val="000000" w:themeColor="text1"/>
        </w:rPr>
        <w:t>和其简版作为中国境内大规模调查使用的量表（</w:t>
      </w:r>
      <w:r w:rsidR="00EA5C80">
        <w:rPr>
          <w:rFonts w:hint="eastAsia"/>
          <w:color w:val="000000" w:themeColor="text1"/>
        </w:rPr>
        <w:t>CEPS</w:t>
      </w:r>
      <w:r w:rsidR="00EA5C80">
        <w:rPr>
          <w:rFonts w:hint="eastAsia"/>
          <w:color w:val="000000" w:themeColor="text1"/>
        </w:rPr>
        <w:t>、蓝皮书），我们的发现可以帮助大家更好的理解那些大规模调查的结果。</w:t>
      </w:r>
    </w:p>
    <w:p w14:paraId="7ED6D21E" w14:textId="21065711" w:rsidR="00E65367" w:rsidRDefault="00EA5C80" w:rsidP="00EA5C80">
      <w:pPr>
        <w:ind w:firstLine="480"/>
      </w:pPr>
      <w:r>
        <w:t>We also found that l</w:t>
      </w:r>
      <w:r w:rsidRPr="00DA1F25">
        <w:t xml:space="preserve">onger scales tend to have </w:t>
      </w:r>
      <w:r>
        <w:t>greater</w:t>
      </w:r>
      <w:r w:rsidRPr="00DA1F25">
        <w:t xml:space="preserve"> overlap with other scales, thus presenting more representative content</w:t>
      </w:r>
      <w:bookmarkStart w:id="66" w:name="OLE_LINK11"/>
      <w:r>
        <w:t xml:space="preserve"> </w:t>
      </w:r>
      <w:r>
        <w:fldChar w:fldCharType="begin"/>
      </w:r>
      <w:r>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Pr>
          <w:rFonts w:hint="eastAsia"/>
        </w:rPr>
        <w:instrText>"en","note":"JCR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scales","title-short":"The 52 symp</w:instrText>
      </w:r>
      <w:r>
        <w:instrText xml:space="preserve">toms of major depression","volume":"208","author":[{"family":"Fried","given":"Eiko I."}],"issued":{"date-parts":[["2017",1]]}}}],"schema":"https://github.com/citation-style-language/schema/raw/master/csl-citation.json"} </w:instrText>
      </w:r>
      <w:r>
        <w:fldChar w:fldCharType="separate"/>
      </w:r>
      <w:r w:rsidRPr="00B9680E">
        <w:t>(</w:t>
      </w:r>
      <w:r w:rsidRPr="008767E0">
        <w:rPr>
          <w:rStyle w:val="zoteroCitation"/>
        </w:rPr>
        <w:t>Fried, 2017</w:t>
      </w:r>
      <w:r w:rsidRPr="00B9680E">
        <w:t>)</w:t>
      </w:r>
      <w:r>
        <w:fldChar w:fldCharType="end"/>
      </w:r>
      <w:bookmarkEnd w:id="66"/>
      <w:r w:rsidRPr="00DA1F25">
        <w:t>.</w:t>
      </w:r>
      <w:r w:rsidRPr="00270EE9">
        <w:t xml:space="preserve"> </w:t>
      </w:r>
      <w:r w:rsidR="00CD09F8">
        <w:t>For example, the single item measurement (i.e.,</w:t>
      </w:r>
      <w:r w:rsidR="00CD09F8" w:rsidRPr="00094BDC">
        <w:t xml:space="preserve"> </w:t>
      </w:r>
      <w:r w:rsidR="00CD09F8">
        <w:rPr>
          <w:rFonts w:hint="eastAsia"/>
        </w:rPr>
        <w:t>J</w:t>
      </w:r>
      <w:r w:rsidR="00CD09F8" w:rsidRPr="00094BDC">
        <w:t>i_2005</w:t>
      </w:r>
      <w:r w:rsidR="00CD09F8">
        <w:t>) had</w:t>
      </w:r>
      <w:r w:rsidR="00CD09F8" w:rsidRPr="00094BDC">
        <w:t xml:space="preserve"> the lowest </w:t>
      </w:r>
      <w:r w:rsidR="00CD09F8">
        <w:rPr>
          <w:rFonts w:hint="eastAsia"/>
        </w:rPr>
        <w:t xml:space="preserve">mean </w:t>
      </w:r>
      <w:r w:rsidR="00CD09F8" w:rsidRPr="00094BDC">
        <w:t>overlap (0.09) with other scales.</w:t>
      </w:r>
      <w:r w:rsidR="00CD09F8" w:rsidRPr="00DA1F25">
        <w:t xml:space="preserve"> </w:t>
      </w:r>
      <w:r w:rsidR="00270EE9" w:rsidRPr="00270EE9">
        <w:t>Despite previous research suggesting that longer scales may negatively affect the quality of responses, their reliability, and response rate</w:t>
      </w:r>
      <w:r w:rsidR="00CD09F8">
        <w:t xml:space="preserve"> </w:t>
      </w:r>
      <w:r w:rsidR="00270EE9">
        <w:fldChar w:fldCharType="begin"/>
      </w:r>
      <w:r w:rsidR="00B9680E">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B9680E" w:rsidRPr="00B9680E">
        <w:t>(</w:t>
      </w:r>
      <w:r w:rsidR="00B9680E" w:rsidRPr="008767E0">
        <w:rPr>
          <w:rStyle w:val="zoteroCitation"/>
        </w:rPr>
        <w:t>Sharma, 2022</w:t>
      </w:r>
      <w:r w:rsidR="00B9680E" w:rsidRPr="00B9680E">
        <w:t>)</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commentRangeEnd w:id="64"/>
      <w:r w:rsidR="00FF4427">
        <w:rPr>
          <w:rStyle w:val="CommentReference"/>
        </w:rPr>
        <w:commentReference w:id="64"/>
      </w:r>
      <w:commentRangeEnd w:id="65"/>
      <w:r w:rsidR="00B77CBB">
        <w:rPr>
          <w:rStyle w:val="CommentReference"/>
        </w:rPr>
        <w:commentReference w:id="65"/>
      </w:r>
      <w:r w:rsidR="00393C48">
        <w:rPr>
          <w:rFonts w:hint="eastAsia"/>
        </w:rPr>
        <w:t xml:space="preserve"> </w:t>
      </w:r>
      <w:r w:rsidR="00393C48">
        <w:rPr>
          <w:rFonts w:hint="eastAsia"/>
        </w:rPr>
        <w:t>这个结果提示了我们在选则量表的时候，如果</w:t>
      </w:r>
      <w:r>
        <w:rPr>
          <w:rFonts w:hint="eastAsia"/>
        </w:rPr>
        <w:t>对所测症状数量有一定要求的话，可以在其他条件同样的情况下去选择那些题目数更多的量表。</w:t>
      </w:r>
    </w:p>
    <w:p w14:paraId="5498F8AB" w14:textId="129A0A05" w:rsidR="00936D1D" w:rsidRPr="00EA5C80" w:rsidRDefault="00936D1D" w:rsidP="00EA5C80">
      <w:pPr>
        <w:ind w:firstLine="480"/>
      </w:pPr>
      <w:r>
        <w:t>[</w:t>
      </w:r>
      <w:r>
        <w:rPr>
          <w:rFonts w:hint="eastAsia"/>
        </w:rPr>
        <w:t>对另一个关键结果的讨论，应该是关注儿童青少年的抑郁测量，</w:t>
      </w:r>
      <w:r>
        <w:rPr>
          <w:rFonts w:hint="eastAsia"/>
        </w:rPr>
        <w:t>DSM</w:t>
      </w:r>
      <w:r>
        <w:t>-5</w:t>
      </w:r>
      <w:r>
        <w:rPr>
          <w:rFonts w:hint="eastAsia"/>
        </w:rPr>
        <w:t>是否有覆盖其实没有那么重要，因为它本身就是有问题的</w:t>
      </w:r>
      <w:r>
        <w:rPr>
          <w:rFonts w:hint="eastAsia"/>
        </w:rPr>
        <w:t>]</w:t>
      </w:r>
    </w:p>
    <w:p w14:paraId="1FA6A5DC" w14:textId="3311F6A0" w:rsidR="00EA5C80" w:rsidRDefault="00270EE9" w:rsidP="00EA5C80">
      <w:pPr>
        <w:ind w:firstLine="480"/>
      </w:pPr>
      <w:bookmarkStart w:id="67" w:name="OLE_LINK59"/>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bookmarkEnd w:id="67"/>
      <w:r w:rsidR="00EF55FC" w:rsidRPr="00EF55FC">
        <w:t xml:space="preserve"> Interestingly, the PHQ-9 was crafted based on the symptoms of DSM-5</w:t>
      </w:r>
      <w:r w:rsidR="00CD09F8">
        <w:t xml:space="preserve"> </w:t>
      </w:r>
      <w:r w:rsidR="00F15E48">
        <w:fldChar w:fldCharType="begin"/>
      </w:r>
      <w:r w:rsidR="00B9680E">
        <w:instrText xml:space="preserve"> ADDIN ZOTERO_ITEM CSL_CITATION {"citationID":"OEPDkuAD","properties":{"formattedCitation":"(Kroenke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B9680E" w:rsidRPr="00B9680E">
        <w:t>(</w:t>
      </w:r>
      <w:r w:rsidR="00B9680E" w:rsidRPr="008767E0">
        <w:rPr>
          <w:rStyle w:val="zoteroCitation"/>
        </w:rPr>
        <w:t>Kroenke et al., 2001</w:t>
      </w:r>
      <w:r w:rsidR="00B9680E" w:rsidRPr="00B9680E">
        <w:t>)</w:t>
      </w:r>
      <w:r w:rsidR="00F15E48">
        <w:fldChar w:fldCharType="end"/>
      </w:r>
      <w:r w:rsidR="00EF55FC" w:rsidRPr="00EF55FC">
        <w:t>. Yet, in our findings, it only captured 64.29% of all the DSM-5 symptoms</w:t>
      </w:r>
      <w:r w:rsidR="00635701" w:rsidRPr="00635701">
        <w:t xml:space="preserve">, </w:t>
      </w:r>
      <w:r w:rsidR="00635701" w:rsidRPr="00635701">
        <w:rPr>
          <w:color w:val="FF0000"/>
          <w:highlight w:val="yellow"/>
        </w:rPr>
        <w:t>ranking it second highest</w:t>
      </w:r>
      <w:r w:rsidR="00EF55FC" w:rsidRPr="00635701">
        <w:rPr>
          <w:color w:val="FF0000"/>
        </w:rPr>
        <w:t>.</w:t>
      </w:r>
      <w:r w:rsidR="00EF55FC" w:rsidRPr="00EF55FC">
        <w:t xml:space="preserve"> This is due to the Chinese version of the PHQ-9 scale containing significantly less information compared </w:t>
      </w:r>
      <w:r w:rsidR="00EF55FC" w:rsidRPr="00EF55FC">
        <w:lastRenderedPageBreak/>
        <w:t xml:space="preserve">to the symptoms of DSM-5. For instance, the seventh symptom in DSM-5 is "feelings of worthlessness or inappropriate guilt," yet the corresponding </w:t>
      </w:r>
      <w:r w:rsidR="00EF55FC">
        <w:rPr>
          <w:rFonts w:hint="eastAsia"/>
        </w:rPr>
        <w:t>scale</w:t>
      </w:r>
      <w:r w:rsidR="00EF55FC" w:rsidRPr="00EF55FC">
        <w:t xml:space="preserve"> item in the </w:t>
      </w:r>
      <w:commentRangeStart w:id="68"/>
      <w:commentRangeStart w:id="69"/>
      <w:r w:rsidR="00EF55FC" w:rsidRPr="00EF55FC">
        <w:t>Chinese version of PHQ-9 is "feeling terrible about oneself, or feeling like a failure, or a disappointment to oneself or one's family," which does not carry the concept of guilt in the Chinese context.</w:t>
      </w:r>
      <w:commentRangeEnd w:id="68"/>
      <w:r w:rsidR="00DC2490">
        <w:rPr>
          <w:rStyle w:val="CommentReference"/>
        </w:rPr>
        <w:commentReference w:id="68"/>
      </w:r>
      <w:commentRangeEnd w:id="69"/>
      <w:r w:rsidR="00B62014">
        <w:rPr>
          <w:rStyle w:val="CommentReference"/>
        </w:rPr>
        <w:commentReference w:id="69"/>
      </w:r>
      <w:r w:rsidR="00EA5C80">
        <w:rPr>
          <w:rFonts w:hint="eastAsia"/>
        </w:rPr>
        <w:t xml:space="preserve"> </w:t>
      </w:r>
      <w:r w:rsidR="00B62014">
        <w:rPr>
          <w:rFonts w:hint="eastAsia"/>
        </w:rPr>
        <w:t>使用中文</w:t>
      </w:r>
      <w:r w:rsidR="00EA5C80">
        <w:rPr>
          <w:rFonts w:hint="eastAsia"/>
        </w:rPr>
        <w:t>PHQ-9</w:t>
      </w:r>
      <w:r w:rsidR="00B62014">
        <w:rPr>
          <w:rFonts w:hint="eastAsia"/>
        </w:rPr>
        <w:t>想反应全部</w:t>
      </w:r>
      <w:r w:rsidR="00EA5C80">
        <w:rPr>
          <w:rFonts w:hint="eastAsia"/>
        </w:rPr>
        <w:t>DSM</w:t>
      </w:r>
      <w:r w:rsidR="00B62014">
        <w:rPr>
          <w:rFonts w:hint="eastAsia"/>
        </w:rPr>
        <w:t>-5</w:t>
      </w:r>
      <w:r w:rsidR="00EA5C80">
        <w:rPr>
          <w:rFonts w:hint="eastAsia"/>
        </w:rPr>
        <w:t>症状</w:t>
      </w:r>
      <w:r w:rsidR="00B62014">
        <w:rPr>
          <w:rFonts w:hint="eastAsia"/>
        </w:rPr>
        <w:t>的学者需注意</w:t>
      </w:r>
      <w:r w:rsidR="00EA5C80">
        <w:rPr>
          <w:rFonts w:hint="eastAsia"/>
        </w:rPr>
        <w:t>这一点，我们的补充材料提供了详细的量表对</w:t>
      </w:r>
      <w:r w:rsidR="00EA5C80">
        <w:rPr>
          <w:rFonts w:hint="eastAsia"/>
        </w:rPr>
        <w:t>DSM-5</w:t>
      </w:r>
      <w:r w:rsidR="00EA5C80">
        <w:rPr>
          <w:rFonts w:hint="eastAsia"/>
        </w:rPr>
        <w:t>症状的反应。我们研究的一个主要贡献就是对量表所测的症状提供了一个参考，有需要的研究者可以参考进行选择</w:t>
      </w:r>
      <w:r w:rsidR="00B62014">
        <w:rPr>
          <w:rFonts w:hint="eastAsia"/>
        </w:rPr>
        <w:t>。</w:t>
      </w:r>
    </w:p>
    <w:p w14:paraId="3CFA063E" w14:textId="77777777" w:rsidR="00B62014" w:rsidRPr="00EA5C80" w:rsidRDefault="00B62014" w:rsidP="00EA5C80">
      <w:pPr>
        <w:ind w:firstLine="0"/>
      </w:pPr>
    </w:p>
    <w:p w14:paraId="62E38BD9" w14:textId="77777777" w:rsidR="00B62014" w:rsidRPr="00EF55FC" w:rsidRDefault="00B62014" w:rsidP="00EF55FC">
      <w:pPr>
        <w:ind w:firstLine="480"/>
      </w:pPr>
    </w:p>
    <w:p w14:paraId="3AAE5B03" w14:textId="72AF284F" w:rsidR="00473BDB" w:rsidRDefault="00473BDB" w:rsidP="00473BDB">
      <w:pPr>
        <w:ind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0D8EBE4D" w:rsidR="00CC5126" w:rsidRDefault="00BB5EE5" w:rsidP="00222966">
      <w:pPr>
        <w:ind w:firstLine="480"/>
      </w:pPr>
      <w:r w:rsidRPr="00BB5EE5">
        <w:t xml:space="preserve">The heterogeneity of depression scales may arise due to varied clinical </w:t>
      </w:r>
      <w:commentRangeStart w:id="70"/>
      <w:r w:rsidRPr="00BB5EE5">
        <w:t>perspectives on depression and the fact that scales are developed for different purposes</w:t>
      </w:r>
      <w:r w:rsidR="00440C81">
        <w:t xml:space="preserve"> </w:t>
      </w:r>
      <w:commentRangeEnd w:id="70"/>
      <w:r w:rsidR="00936D1D">
        <w:rPr>
          <w:rStyle w:val="CommentReference"/>
        </w:rPr>
        <w:commentReference w:id="70"/>
      </w:r>
      <w:r w:rsidR="00B509C3">
        <w:fldChar w:fldCharType="begin"/>
      </w:r>
      <w:r w:rsidR="00B9680E">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B509C3">
        <w:fldChar w:fldCharType="separate"/>
      </w:r>
      <w:r w:rsidR="00B9680E" w:rsidRPr="00B9680E">
        <w:t>(</w:t>
      </w:r>
      <w:r w:rsidR="00B9680E" w:rsidRPr="008767E0">
        <w:rPr>
          <w:rStyle w:val="zoteroCitation"/>
        </w:rPr>
        <w:t>Fried, 2017</w:t>
      </w:r>
      <w:r w:rsidR="00B9680E" w:rsidRPr="00B9680E">
        <w:t>)</w:t>
      </w:r>
      <w:r w:rsidR="00B509C3">
        <w:fldChar w:fldCharType="end"/>
      </w:r>
      <w:r w:rsidRPr="00BB5EE5">
        <w:t xml:space="preserve">. In addition to this, it may also be influenced by certain </w:t>
      </w:r>
      <w:commentRangeStart w:id="71"/>
      <w:r w:rsidRPr="00BB5EE5">
        <w:t xml:space="preserve">cultural factors. </w:t>
      </w:r>
      <w:bookmarkStart w:id="72" w:name="OLE_LINK13"/>
      <w:commentRangeEnd w:id="71"/>
      <w:r w:rsidR="00936D1D">
        <w:rPr>
          <w:rStyle w:val="CommentReference"/>
        </w:rPr>
        <w:commentReference w:id="71"/>
      </w:r>
      <w:r w:rsidRPr="00BB5EE5">
        <w:t>In China, school education has a significant negative impact on the mental health of teenagers.</w:t>
      </w:r>
      <w:bookmarkEnd w:id="72"/>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r w:rsidR="00FF4427">
        <w:rPr>
          <w:rFonts w:hint="eastAsia"/>
        </w:rPr>
        <w:t>include</w:t>
      </w:r>
      <w:r w:rsidR="00FF4427">
        <w:t xml:space="preserve"> </w:t>
      </w:r>
      <w:r w:rsidR="00A2450E" w:rsidRPr="00A2450E">
        <w:t xml:space="preserve">symptoms related to learning and school. </w:t>
      </w:r>
      <w:bookmarkStart w:id="73" w:name="OLE_LINK50"/>
      <w:bookmarkStart w:id="74" w:name="OLE_LINK24"/>
      <w:r w:rsidR="00CC5126" w:rsidRPr="00CC5126">
        <w:t xml:space="preserve">The ADI and CCSMHS </w:t>
      </w:r>
      <w:bookmarkEnd w:id="73"/>
      <w:r w:rsidR="00CC5126" w:rsidRPr="00CC5126">
        <w:t xml:space="preserve">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0CEE0428" w14:textId="77777777" w:rsidR="00D010E4" w:rsidRDefault="00A2450E" w:rsidP="00D010E4">
      <w:pPr>
        <w:ind w:firstLineChars="200" w:firstLine="480"/>
      </w:pPr>
      <w:bookmarkStart w:id="75" w:name="OLE_LINK58"/>
      <w:r w:rsidRPr="00A2450E">
        <w:t xml:space="preserve">This heterogeneity in content </w:t>
      </w:r>
      <w:commentRangeStart w:id="76"/>
      <w:r w:rsidRPr="00A2450E">
        <w:t xml:space="preserve">can pose problems </w:t>
      </w:r>
      <w:commentRangeEnd w:id="76"/>
      <w:r w:rsidR="00936D1D">
        <w:rPr>
          <w:rStyle w:val="CommentReference"/>
        </w:rPr>
        <w:commentReference w:id="76"/>
      </w:r>
      <w:r w:rsidRPr="00A2450E">
        <w:t>in certain situations, as these scales are often perceived as interchangeable</w:t>
      </w:r>
      <w:r w:rsidR="00440C81">
        <w:t xml:space="preserve"> (e.g., in meta-analyses)</w:t>
      </w:r>
      <w:r w:rsidRPr="00A2450E">
        <w:rPr>
          <w:rFonts w:hint="eastAsia"/>
        </w:rPr>
        <w:t>.</w:t>
      </w:r>
      <w:r w:rsidRPr="00A2450E">
        <w:t xml:space="preserve"> </w:t>
      </w:r>
      <w:bookmarkEnd w:id="74"/>
      <w:r w:rsidR="00222966" w:rsidRPr="00222966">
        <w:t xml:space="preserve">However, the reality is that different scales assess various aspects of depression, hence choosing a </w:t>
      </w:r>
      <w:r w:rsidR="00222966" w:rsidRPr="00222966">
        <w:lastRenderedPageBreak/>
        <w:t>specific scale for a study could carry a significant risk of producing biased results.</w:t>
      </w:r>
      <w:r w:rsidR="00222966">
        <w:rPr>
          <w:rFonts w:hint="eastAsia"/>
        </w:rPr>
        <w:t xml:space="preserve"> </w:t>
      </w:r>
    </w:p>
    <w:bookmarkEnd w:id="75"/>
    <w:p w14:paraId="79134CF6" w14:textId="405F9313" w:rsidR="00D010E4" w:rsidRPr="00D010E4" w:rsidRDefault="00D010E4" w:rsidP="00D010E4">
      <w:pPr>
        <w:ind w:firstLine="480"/>
      </w:pPr>
      <w:r>
        <w:rPr>
          <w:rFonts w:hint="eastAsia"/>
        </w:rPr>
        <w:t>我们的研究的一个现实意义就是根据实际研究的数据，发现了中文量表存在更严重的异质性问题。</w:t>
      </w:r>
    </w:p>
    <w:p w14:paraId="19B20784" w14:textId="29A942CD" w:rsidR="00473BDB" w:rsidRDefault="00A2450E" w:rsidP="00D010E4">
      <w:pPr>
        <w:ind w:firstLineChars="200" w:firstLine="480"/>
      </w:pP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r w:rsidR="00440C81">
        <w:t xml:space="preserve"> </w:t>
      </w:r>
      <w:bookmarkStart w:id="77" w:name="OLE_LINK47"/>
      <w:r w:rsidR="00F15E48">
        <w:fldChar w:fldCharType="begin"/>
      </w:r>
      <w:r w:rsidR="008C14B1">
        <w:instrText xml:space="preserve"> ADDIN ZOTERO_ITEM CSL_CITATION {"citationID":"eXzsNmWF","properties":{"formattedCitation":"(Ma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B9680E" w:rsidRPr="00B9680E">
        <w:t>(</w:t>
      </w:r>
      <w:r w:rsidR="00B9680E" w:rsidRPr="008767E0">
        <w:rPr>
          <w:rStyle w:val="zoteroCitation"/>
        </w:rPr>
        <w:t>Ma et al., 2023</w:t>
      </w:r>
      <w:r w:rsidR="00B9680E" w:rsidRPr="00B9680E">
        <w:t>)</w:t>
      </w:r>
      <w:r w:rsidR="00F15E48">
        <w:fldChar w:fldCharType="end"/>
      </w:r>
      <w:r w:rsidR="00F15E48" w:rsidRPr="00F15E48">
        <w:t>,</w:t>
      </w:r>
      <w:bookmarkEnd w:id="77"/>
      <w:r w:rsidR="00F15E48" w:rsidRPr="00F15E48">
        <w:t xml:space="preserve"> this </w:t>
      </w:r>
      <w:r w:rsidR="001E7F25" w:rsidRPr="00A2450E">
        <w:t>problems</w:t>
      </w:r>
      <w:r w:rsidR="001E7F25" w:rsidRPr="00F15E48">
        <w:t xml:space="preserve"> </w:t>
      </w:r>
      <w:r w:rsidR="00F15E48" w:rsidRPr="00F15E48">
        <w:t>becomes particularly crucial.</w:t>
      </w:r>
    </w:p>
    <w:p w14:paraId="34F3771B" w14:textId="77777777" w:rsidR="00B62014" w:rsidRPr="00FD6780" w:rsidRDefault="00B62014" w:rsidP="00222966">
      <w:pPr>
        <w:ind w:firstLine="480"/>
      </w:pPr>
    </w:p>
    <w:p w14:paraId="5DD705AE" w14:textId="77777777" w:rsidR="00473BDB" w:rsidRDefault="00473BDB" w:rsidP="00473BDB">
      <w:pPr>
        <w:ind w:firstLine="0"/>
      </w:pPr>
      <w:bookmarkStart w:id="78" w:name="OLE_LINK26"/>
      <w:r w:rsidRPr="00FD6780">
        <w:t>[</w:t>
      </w:r>
      <w:commentRangeStart w:id="79"/>
      <w:r w:rsidRPr="00FD6780">
        <w:rPr>
          <w:rFonts w:hint="eastAsia"/>
        </w:rPr>
        <w:t>第四段</w:t>
      </w:r>
      <w:r>
        <w:rPr>
          <w:rFonts w:hint="eastAsia"/>
        </w:rPr>
        <w:t>：如何解读结果，</w:t>
      </w:r>
      <w:bookmarkStart w:id="80" w:name="OLE_LINK30"/>
      <w:r>
        <w:rPr>
          <w:rFonts w:hint="eastAsia"/>
        </w:rPr>
        <w:t>call</w:t>
      </w:r>
      <w:r>
        <w:t xml:space="preserve"> </w:t>
      </w:r>
      <w:r>
        <w:rPr>
          <w:rFonts w:hint="eastAsia"/>
        </w:rPr>
        <w:t>for</w:t>
      </w:r>
      <w:r>
        <w:t xml:space="preserve"> </w:t>
      </w:r>
      <w:r>
        <w:rPr>
          <w:rFonts w:hint="eastAsia"/>
        </w:rPr>
        <w:t>better</w:t>
      </w:r>
      <w:r>
        <w:t xml:space="preserve"> standards</w:t>
      </w:r>
      <w:bookmarkEnd w:id="80"/>
      <w:commentRangeEnd w:id="79"/>
      <w:r w:rsidR="00A72BF1">
        <w:rPr>
          <w:rStyle w:val="CommentReference"/>
        </w:rPr>
        <w:commentReference w:id="79"/>
      </w:r>
      <w:r w:rsidRPr="00FD6780">
        <w:rPr>
          <w:rFonts w:hint="eastAsia"/>
        </w:rPr>
        <w:t>]</w:t>
      </w:r>
    </w:p>
    <w:p w14:paraId="2315CBDC" w14:textId="77777777" w:rsidR="00D010E4" w:rsidRDefault="00173321" w:rsidP="005376EC">
      <w:pPr>
        <w:ind w:firstLine="480"/>
      </w:pPr>
      <w:bookmarkStart w:id="81" w:name="OLE_LINK46"/>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r w:rsidR="00440C81">
        <w:t xml:space="preserve"> </w:t>
      </w:r>
      <w:r w:rsidR="001E7F25">
        <w:fldChar w:fldCharType="begin"/>
      </w:r>
      <w:r w:rsidR="00B9680E">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w:instrText>
      </w:r>
      <w:r w:rsidR="00B9680E">
        <w:rPr>
          <w:rFonts w:hint="eastAsia"/>
        </w:rPr>
        <w:instrText>en","note":"</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3</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2.9\n5</w:instrText>
      </w:r>
      <w:r w:rsidR="00B9680E">
        <w:rPr>
          <w:rFonts w:hint="eastAsia"/>
        </w:rPr>
        <w:instrText>年影响因子</w:instrText>
      </w:r>
      <w:r w:rsidR="00B9680E">
        <w:rPr>
          <w:rFonts w:hint="eastAsia"/>
        </w:rPr>
        <w:instrText>: 2.9\n</w:instrText>
      </w:r>
      <w:r w:rsidR="00B9680E">
        <w:rPr>
          <w:rFonts w:hint="eastAsia"/>
        </w:rPr>
        <w:instrText>南农高质量</w:instrText>
      </w:r>
      <w:r w:rsidR="00B9680E">
        <w:rPr>
          <w:rFonts w:hint="eastAsia"/>
        </w:rPr>
        <w:instrText>: B","source":"DOI.org (Crossref)","title":"A Content Analysis of Self-report Child Anxiety Measures","URL":"https://link.springer.com/10.1007/s10578-022-01455-z","author":[{"family":"Kook","given":</w:instrText>
      </w:r>
      <w:r w:rsidR="00B9680E">
        <w:instrText xml:space="preserve">"Minjee"},{"family":"Clinger","given":"Jane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B9680E" w:rsidRPr="00B9680E">
        <w:t>(</w:t>
      </w:r>
      <w:r w:rsidR="00B9680E" w:rsidRPr="008767E0">
        <w:rPr>
          <w:rStyle w:val="zoteroCitation"/>
        </w:rPr>
        <w:t>Kook et al., 2022</w:t>
      </w:r>
      <w:r w:rsidR="00B9680E" w:rsidRPr="00B9680E">
        <w:t>)</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cultural considerations, administration and format, as well as performance characteristics such as specificity and sensitivity</w:t>
      </w:r>
      <w:r w:rsidR="00440C81">
        <w:t xml:space="preserve"> </w:t>
      </w:r>
      <w:r>
        <w:fldChar w:fldCharType="begin"/>
      </w:r>
      <w:r w:rsidR="00B9680E">
        <w:instrText xml:space="preserve"> ADDIN ZOTERO_ITEM CSL_CITATION {"citationID":"mBKZnhKP","properties":{"formattedCitation":"(Wall &amp; Lee, 2022)","plainCitation":"(Wall &amp;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B9680E" w:rsidRPr="00B9680E">
        <w:t>(</w:t>
      </w:r>
      <w:r w:rsidR="00B9680E" w:rsidRPr="008767E0">
        <w:rPr>
          <w:rStyle w:val="zoteroCitation"/>
        </w:rPr>
        <w:t>Wall &amp; Lee, 2022</w:t>
      </w:r>
      <w:r w:rsidR="00B9680E" w:rsidRPr="00B9680E">
        <w:t>)</w:t>
      </w:r>
      <w:r>
        <w:fldChar w:fldCharType="end"/>
      </w:r>
      <w:r w:rsidRPr="00173321">
        <w:t>.</w:t>
      </w:r>
    </w:p>
    <w:bookmarkEnd w:id="81"/>
    <w:p w14:paraId="4B165CD9" w14:textId="0D38FF07" w:rsidR="00D010E4" w:rsidRPr="00D010E4" w:rsidRDefault="00D010E4" w:rsidP="00D010E4">
      <w:pPr>
        <w:ind w:firstLineChars="200" w:firstLine="480"/>
      </w:pPr>
      <w:r>
        <w:rPr>
          <w:rFonts w:hint="eastAsia"/>
        </w:rPr>
        <w:t>我们的研究的一个意义就是梳理了中国实际研究中使用各个量表的频率，在量表选择时，从使用频率的这个角度能够给中国研究者一些参考。我们发现了即使中国自编的量表会有中国特色的症状，但实际研究中中文本土自编量表使用并</w:t>
      </w:r>
      <w:r>
        <w:rPr>
          <w:rFonts w:hint="eastAsia"/>
        </w:rPr>
        <w:lastRenderedPageBreak/>
        <w:t>不算多。中国大多数研究使用的还是翻译过来的量表，使用翻译过来的量表就会面临一个不同翻译版本的问题，因此对中国研究者而言，应该格外注意这一点。</w:t>
      </w:r>
    </w:p>
    <w:p w14:paraId="4A3C0734" w14:textId="6924FD4D" w:rsidR="005376EC" w:rsidRDefault="002A4204" w:rsidP="005376EC">
      <w:pPr>
        <w:ind w:firstLine="480"/>
      </w:pPr>
      <w:r w:rsidRPr="002A4204">
        <w:t xml:space="preserve"> </w:t>
      </w:r>
      <w:bookmarkStart w:id="82" w:name="OLE_LINK57"/>
      <w:r w:rsidRPr="002A4204">
        <w:t>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83" w:name="OLE_LINK34"/>
      <w:r w:rsidR="00440C81">
        <w:t xml:space="preserve"> </w:t>
      </w:r>
      <w:r w:rsidR="00266404">
        <w:fldChar w:fldCharType="begin"/>
      </w:r>
      <w:r w:rsidR="00B9680E">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266404">
        <w:fldChar w:fldCharType="separate"/>
      </w:r>
      <w:r w:rsidR="00B9680E" w:rsidRPr="00B9680E">
        <w:t>(</w:t>
      </w:r>
      <w:r w:rsidR="00B9680E" w:rsidRPr="008767E0">
        <w:rPr>
          <w:rStyle w:val="zoteroCitation"/>
        </w:rPr>
        <w:t>Fried, 2017</w:t>
      </w:r>
      <w:r w:rsidR="00B9680E" w:rsidRPr="00B9680E">
        <w:t>)</w:t>
      </w:r>
      <w:r w:rsidR="00266404">
        <w:fldChar w:fldCharType="end"/>
      </w:r>
      <w:bookmarkEnd w:id="83"/>
      <w:r w:rsidR="00266404" w:rsidRPr="00266404">
        <w:t>.</w:t>
      </w:r>
    </w:p>
    <w:bookmarkEnd w:id="82"/>
    <w:p w14:paraId="03169F12" w14:textId="77777777" w:rsidR="005376EC" w:rsidRDefault="005376EC" w:rsidP="005376EC">
      <w:pPr>
        <w:ind w:firstLine="480"/>
      </w:pPr>
    </w:p>
    <w:p w14:paraId="27355FB0" w14:textId="77777777" w:rsidR="005376EC" w:rsidRDefault="005376EC" w:rsidP="005376EC">
      <w:pPr>
        <w:ind w:firstLineChars="200" w:firstLine="480"/>
      </w:pPr>
    </w:p>
    <w:bookmarkEnd w:id="78"/>
    <w:p w14:paraId="66B9AC55" w14:textId="77777777" w:rsidR="00473BDB" w:rsidRDefault="00473BDB" w:rsidP="00473BDB">
      <w:pPr>
        <w:ind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0"/>
      </w:pPr>
      <w:r w:rsidRPr="00CC5126">
        <w:t>Limitations and Future Directions</w:t>
      </w:r>
    </w:p>
    <w:p w14:paraId="57B5EAD6" w14:textId="4270D852" w:rsidR="00CC5126" w:rsidRDefault="000803D7" w:rsidP="000803D7">
      <w:pPr>
        <w:ind w:firstLine="480"/>
      </w:pPr>
      <w:r w:rsidRPr="000803D7">
        <w:t>Our study has some limitations. Despite being independently examined by different groups and ultimately validated by a psychiatrist to ensure the reliability of the results</w:t>
      </w:r>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r w:rsidR="00440C81">
        <w:t xml:space="preserve"> </w:t>
      </w:r>
      <w:r w:rsidR="000C6D64">
        <w:fldChar w:fldCharType="begin"/>
      </w:r>
      <w:r w:rsidR="00B9680E">
        <w:instrText xml:space="preserve"> ADDIN ZOTERO_ITEM CSL_CITATION {"citationID":"wa6xH8KH","properties":{"formattedCitation":"(Fried,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B9680E">
        <w:rPr>
          <w:rFonts w:hint="eastAsia"/>
        </w:rPr>
        <w:instrText>"en","note":"JCR</w:instrText>
      </w:r>
      <w:r w:rsidR="00B9680E">
        <w:rPr>
          <w:rFonts w:hint="eastAsia"/>
        </w:rPr>
        <w:instrText>分区</w:instrText>
      </w:r>
      <w:r w:rsidR="00B9680E">
        <w:rPr>
          <w:rFonts w:hint="eastAsia"/>
        </w:rPr>
        <w:instrText>: Q1\n</w:instrText>
      </w:r>
      <w:r w:rsidR="00B9680E">
        <w:rPr>
          <w:rFonts w:hint="eastAsia"/>
        </w:rPr>
        <w:instrText>中科院分区升级版</w:instrText>
      </w:r>
      <w:r w:rsidR="00B9680E">
        <w:rPr>
          <w:rFonts w:hint="eastAsia"/>
        </w:rPr>
        <w:instrText xml:space="preserve">: </w:instrText>
      </w:r>
      <w:r w:rsidR="00B9680E">
        <w:rPr>
          <w:rFonts w:hint="eastAsia"/>
        </w:rPr>
        <w:instrText>医学</w:instrText>
      </w:r>
      <w:r w:rsidR="00B9680E">
        <w:rPr>
          <w:rFonts w:hint="eastAsia"/>
        </w:rPr>
        <w:instrText>2</w:instrText>
      </w:r>
      <w:r w:rsidR="00B9680E">
        <w:rPr>
          <w:rFonts w:hint="eastAsia"/>
        </w:rPr>
        <w:instrText>区</w:instrText>
      </w:r>
      <w:r w:rsidR="00B9680E">
        <w:rPr>
          <w:rFonts w:hint="eastAsia"/>
        </w:rPr>
        <w:instrText>\n</w:instrText>
      </w:r>
      <w:r w:rsidR="00B9680E">
        <w:rPr>
          <w:rFonts w:hint="eastAsia"/>
        </w:rPr>
        <w:instrText>影响因子</w:instrText>
      </w:r>
      <w:r w:rsidR="00B9680E">
        <w:rPr>
          <w:rFonts w:hint="eastAsia"/>
        </w:rPr>
        <w:instrText>: 6.6\n5</w:instrText>
      </w:r>
      <w:r w:rsidR="00B9680E">
        <w:rPr>
          <w:rFonts w:hint="eastAsia"/>
        </w:rPr>
        <w:instrText>年影响因子</w:instrText>
      </w:r>
      <w:r w:rsidR="00B9680E">
        <w:rPr>
          <w:rFonts w:hint="eastAsia"/>
        </w:rPr>
        <w:instrText>: 6.3\n</w:instrText>
      </w:r>
      <w:r w:rsidR="00B9680E">
        <w:rPr>
          <w:rFonts w:hint="eastAsia"/>
        </w:rPr>
        <w:instrText>南农高质量</w:instrText>
      </w:r>
      <w:r w:rsidR="00B9680E">
        <w:rPr>
          <w:rFonts w:hint="eastAsia"/>
        </w:rPr>
        <w:instrText>: A","page":"191-197","source":"DOI.org (Crossref)","title":"The 52 symptoms of major depression: Lack of content overlap among seven common depression scales","title-short":"The 52 symp</w:instrText>
      </w:r>
      <w:r w:rsidR="00B9680E">
        <w:instrText xml:space="preserve">toms of major depression","volume":"208","author":[{"family":"Fried","given":"Eiko I."}],"issued":{"date-parts":[["2017",1]]}}}],"schema":"https://github.com/citation-style-language/schema/raw/master/csl-citation.json"} </w:instrText>
      </w:r>
      <w:r w:rsidR="000C6D64">
        <w:fldChar w:fldCharType="separate"/>
      </w:r>
      <w:r w:rsidR="00B9680E" w:rsidRPr="00B9680E">
        <w:t>(</w:t>
      </w:r>
      <w:r w:rsidR="00B9680E" w:rsidRPr="008767E0">
        <w:rPr>
          <w:rStyle w:val="zoteroCitation"/>
        </w:rPr>
        <w:t>Fried, 2017</w:t>
      </w:r>
      <w:r w:rsidR="00B9680E" w:rsidRPr="00B9680E">
        <w:t>)</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lastRenderedPageBreak/>
        <w:t xml:space="preserve">Based on our findings, we urge researchers and clinicians to be thoughtful in using and promoting the results generated from different depression scales, </w:t>
      </w:r>
      <w:bookmarkStart w:id="84" w:name="OLE_LINK44"/>
      <w:r w:rsidRPr="000C6D64">
        <w:t>because what they measure might not be consistent.</w:t>
      </w:r>
      <w:bookmarkEnd w:id="84"/>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resources that there will be an increased likelihood of incorporating and measuring those issues that reflect specific Chinese characteristics.</w:t>
      </w:r>
    </w:p>
    <w:p w14:paraId="1CB78BD5" w14:textId="77777777" w:rsidR="008A0C99" w:rsidRDefault="008A0C99" w:rsidP="00473BDB">
      <w:pPr>
        <w:ind w:firstLine="0"/>
      </w:pPr>
    </w:p>
    <w:p w14:paraId="75A68B1B" w14:textId="3DC6560E" w:rsidR="004D751B" w:rsidRPr="00727486" w:rsidRDefault="00635701" w:rsidP="00E04CA1">
      <w:pPr>
        <w:pStyle w:val="Heading1"/>
      </w:pPr>
      <w:commentRangeStart w:id="85"/>
      <w:commentRangeStart w:id="86"/>
      <w:r w:rsidRPr="00635701">
        <w:t>References</w:t>
      </w:r>
      <w:commentRangeEnd w:id="85"/>
      <w:r w:rsidR="002D5548">
        <w:rPr>
          <w:rStyle w:val="CommentReference"/>
        </w:rPr>
        <w:commentReference w:id="85"/>
      </w:r>
      <w:commentRangeEnd w:id="86"/>
      <w:r w:rsidR="00E04CA1">
        <w:rPr>
          <w:rStyle w:val="CommentReference"/>
          <w:b w:val="0"/>
          <w:bCs w:val="0"/>
          <w:kern w:val="2"/>
        </w:rPr>
        <w:commentReference w:id="86"/>
      </w:r>
    </w:p>
    <w:p w14:paraId="403FA7A0" w14:textId="77777777" w:rsidR="00DF74B4" w:rsidRPr="00DF74B4" w:rsidRDefault="004D751B" w:rsidP="00DF74B4">
      <w:pPr>
        <w:pStyle w:val="Bibliography"/>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DF74B4" w:rsidRPr="00DF74B4">
        <w:t xml:space="preserve">Allen, M. S., Iliescu, D., &amp; Greiff, S. (2022). Single Item Measures in Psychological Science: A Call to Action. </w:t>
      </w:r>
      <w:r w:rsidR="00DF74B4" w:rsidRPr="00DF74B4">
        <w:rPr>
          <w:i/>
          <w:iCs/>
        </w:rPr>
        <w:t>European Journal of Psychological Assessment</w:t>
      </w:r>
      <w:r w:rsidR="00DF74B4" w:rsidRPr="00DF74B4">
        <w:t xml:space="preserve">, </w:t>
      </w:r>
      <w:r w:rsidR="00DF74B4" w:rsidRPr="00DF74B4">
        <w:rPr>
          <w:i/>
          <w:iCs/>
        </w:rPr>
        <w:t>38</w:t>
      </w:r>
      <w:r w:rsidR="00DF74B4" w:rsidRPr="00DF74B4">
        <w:t>(1), 1–5. https://doi.org/10.1027/1015-5759/a000699</w:t>
      </w:r>
    </w:p>
    <w:p w14:paraId="650E718D" w14:textId="77777777" w:rsidR="00DF74B4" w:rsidRPr="00DF74B4" w:rsidRDefault="00DF74B4" w:rsidP="00DF74B4">
      <w:pPr>
        <w:pStyle w:val="Bibliography"/>
      </w:pPr>
      <w:r w:rsidRPr="00DF74B4">
        <w:t xml:space="preserve">Amaltinga, A. P. M., &amp; Mbinta, J. F. (2020). Factors associated with depression among young people globally: A narrative review. </w:t>
      </w:r>
      <w:r w:rsidRPr="00DF74B4">
        <w:rPr>
          <w:i/>
          <w:iCs/>
        </w:rPr>
        <w:t>International Journal Of Community Medicine And Public Health</w:t>
      </w:r>
      <w:r w:rsidRPr="00DF74B4">
        <w:t xml:space="preserve">, </w:t>
      </w:r>
      <w:r w:rsidRPr="00DF74B4">
        <w:rPr>
          <w:i/>
          <w:iCs/>
        </w:rPr>
        <w:t>7</w:t>
      </w:r>
      <w:r w:rsidRPr="00DF74B4">
        <w:t>(9), 3711. https://doi.org/10.18203/2394-6040.ijcmph20203949</w:t>
      </w:r>
    </w:p>
    <w:p w14:paraId="7627128C" w14:textId="77777777" w:rsidR="00DF74B4" w:rsidRPr="00DF74B4" w:rsidRDefault="00DF74B4" w:rsidP="00DF74B4">
      <w:pPr>
        <w:pStyle w:val="Bibliography"/>
      </w:pPr>
      <w:r w:rsidRPr="00DF74B4">
        <w:t xml:space="preserve">Anvari, F., Alsalti, T., Oehler, L., Hussey, I., Elson, M., &amp; Arslan, R. C. (2024). </w:t>
      </w:r>
      <w:r w:rsidRPr="00DF74B4">
        <w:rPr>
          <w:i/>
          <w:iCs/>
        </w:rPr>
        <w:t>A fragmented field: Construct and measure proliferation in psychology</w:t>
      </w:r>
      <w:r w:rsidRPr="00DF74B4">
        <w:t xml:space="preserve">. </w:t>
      </w:r>
      <w:r w:rsidRPr="00DF74B4">
        <w:lastRenderedPageBreak/>
        <w:t>https://doi.org/10.31234/osf.io/b4muj</w:t>
      </w:r>
    </w:p>
    <w:p w14:paraId="53FF8D61" w14:textId="77777777" w:rsidR="00DF74B4" w:rsidRPr="00DF74B4" w:rsidRDefault="00DF74B4" w:rsidP="00DF74B4">
      <w:pPr>
        <w:pStyle w:val="Bibliography"/>
      </w:pPr>
      <w:r w:rsidRPr="00DF74B4">
        <w:t xml:space="preserve">Chen Y., Zhang Y., &amp; Yu G. (2022). Prevalence of mental health problems among college students in mainland China from 2010 to 2020: A meta-analysis. </w:t>
      </w:r>
      <w:r w:rsidRPr="00DF74B4">
        <w:rPr>
          <w:i/>
          <w:iCs/>
        </w:rPr>
        <w:t>Advances in Psychological Science</w:t>
      </w:r>
      <w:r w:rsidRPr="00DF74B4">
        <w:t xml:space="preserve">, </w:t>
      </w:r>
      <w:r w:rsidRPr="00DF74B4">
        <w:rPr>
          <w:i/>
          <w:iCs/>
        </w:rPr>
        <w:t>30</w:t>
      </w:r>
      <w:r w:rsidRPr="00DF74B4">
        <w:t>(5), 991–1004. https://doi.org/10.3724/SP.J.1042.2022.00991</w:t>
      </w:r>
    </w:p>
    <w:p w14:paraId="0DDF9A48" w14:textId="77777777" w:rsidR="00DF74B4" w:rsidRPr="00DF74B4" w:rsidRDefault="00DF74B4" w:rsidP="00DF74B4">
      <w:pPr>
        <w:pStyle w:val="Bibliography"/>
      </w:pPr>
      <w:r w:rsidRPr="00DF74B4">
        <w:t xml:space="preserve">Cuijpers, P., Stringaris, A., &amp; Wolpert, M. (2020). Treatment outcomes for depression: Challenges and opportunities. </w:t>
      </w:r>
      <w:r w:rsidRPr="00DF74B4">
        <w:rPr>
          <w:i/>
          <w:iCs/>
        </w:rPr>
        <w:t>The Lancet Psychiatry</w:t>
      </w:r>
      <w:r w:rsidRPr="00DF74B4">
        <w:t xml:space="preserve">, </w:t>
      </w:r>
      <w:r w:rsidRPr="00DF74B4">
        <w:rPr>
          <w:i/>
          <w:iCs/>
        </w:rPr>
        <w:t>7</w:t>
      </w:r>
      <w:r w:rsidRPr="00DF74B4">
        <w:t>(11), 925–927. https://doi.org/10.1016/S2215-0366(20)30036-5</w:t>
      </w:r>
    </w:p>
    <w:p w14:paraId="562E800A" w14:textId="77777777" w:rsidR="00DF74B4" w:rsidRPr="00DF74B4" w:rsidRDefault="00DF74B4" w:rsidP="00DF74B4">
      <w:pPr>
        <w:pStyle w:val="Bibliography"/>
      </w:pPr>
      <w:r w:rsidRPr="00DF74B4">
        <w:t xml:space="preserve">Dattani, S. (2022). At what age do people experience depression for the first time? </w:t>
      </w:r>
      <w:r w:rsidRPr="00DF74B4">
        <w:rPr>
          <w:i/>
          <w:iCs/>
        </w:rPr>
        <w:t>Our World in Data</w:t>
      </w:r>
      <w:r w:rsidRPr="00DF74B4">
        <w:t>. https://ourworldindata.org/depression-age-of-onset</w:t>
      </w:r>
    </w:p>
    <w:p w14:paraId="50F2EF33" w14:textId="77777777" w:rsidR="00DF74B4" w:rsidRPr="00DF74B4" w:rsidRDefault="00DF74B4" w:rsidP="00DF74B4">
      <w:pPr>
        <w:pStyle w:val="Bibliography"/>
      </w:pPr>
      <w:r w:rsidRPr="00DF74B4">
        <w:t xml:space="preserve">Deng, H., Wen, F., Xu, H., Yang, H., Yan, J., Zheng, Y., Cui, Y., &amp; Li, Y. (2023). Prevalence of affective disorders in Chinese school-attending children and adolescents aged 6–16 based on a national survey by MINI-Kid. </w:t>
      </w:r>
      <w:r w:rsidRPr="00DF74B4">
        <w:rPr>
          <w:i/>
          <w:iCs/>
        </w:rPr>
        <w:t>Journal of Affective Disorders</w:t>
      </w:r>
      <w:r w:rsidRPr="00DF74B4">
        <w:t xml:space="preserve">, </w:t>
      </w:r>
      <w:r w:rsidRPr="00DF74B4">
        <w:rPr>
          <w:i/>
          <w:iCs/>
        </w:rPr>
        <w:t>331</w:t>
      </w:r>
      <w:r w:rsidRPr="00DF74B4">
        <w:t>, 192–199. https://doi.org/10.1016/j.jad.2023.03.060</w:t>
      </w:r>
    </w:p>
    <w:p w14:paraId="12CF6321" w14:textId="77777777" w:rsidR="00DF74B4" w:rsidRPr="00DF74B4" w:rsidRDefault="00DF74B4" w:rsidP="00DF74B4">
      <w:pPr>
        <w:pStyle w:val="Bibliography"/>
      </w:pPr>
      <w:r w:rsidRPr="00DF74B4">
        <w:t xml:space="preserve">Elson, M., Hussey, I., Alsalti, T., &amp; Arslan, R. C. (2023). Psychological measures aren’t toothbrushes. </w:t>
      </w:r>
      <w:r w:rsidRPr="00DF74B4">
        <w:rPr>
          <w:i/>
          <w:iCs/>
        </w:rPr>
        <w:t>Communications Psychology</w:t>
      </w:r>
      <w:r w:rsidRPr="00DF74B4">
        <w:t xml:space="preserve">, </w:t>
      </w:r>
      <w:r w:rsidRPr="00DF74B4">
        <w:rPr>
          <w:i/>
          <w:iCs/>
        </w:rPr>
        <w:t>1</w:t>
      </w:r>
      <w:r w:rsidRPr="00DF74B4">
        <w:t>(1), 25. https://doi.org/10.1038/s44271-023-00026-9</w:t>
      </w:r>
    </w:p>
    <w:p w14:paraId="391A962C" w14:textId="77777777" w:rsidR="00DF74B4" w:rsidRPr="00DF74B4" w:rsidRDefault="00DF74B4" w:rsidP="00DF74B4">
      <w:pPr>
        <w:pStyle w:val="Bibliography"/>
      </w:pPr>
      <w:r w:rsidRPr="00DF74B4">
        <w:t xml:space="preserve">Fried, E. I. (2017). The 52 symptoms of major depression: Lack of content overlap among seven common depression scales. </w:t>
      </w:r>
      <w:r w:rsidRPr="00DF74B4">
        <w:rPr>
          <w:i/>
          <w:iCs/>
        </w:rPr>
        <w:t>Journal of Affective Disorders</w:t>
      </w:r>
      <w:r w:rsidRPr="00DF74B4">
        <w:t xml:space="preserve">, </w:t>
      </w:r>
      <w:r w:rsidRPr="00DF74B4">
        <w:rPr>
          <w:i/>
          <w:iCs/>
        </w:rPr>
        <w:t>208</w:t>
      </w:r>
      <w:r w:rsidRPr="00DF74B4">
        <w:t>, 191–197. https://doi.org/10.1016/j.jad.2016.10.019</w:t>
      </w:r>
    </w:p>
    <w:p w14:paraId="4BFFDDC4" w14:textId="77777777" w:rsidR="00DF74B4" w:rsidRPr="00DF74B4" w:rsidRDefault="00DF74B4" w:rsidP="00DF74B4">
      <w:pPr>
        <w:pStyle w:val="Bibliography"/>
      </w:pPr>
      <w:r w:rsidRPr="00DF74B4">
        <w:t>Fried, E. I., Epskamp, S., Nesse, R. M., Tuerlinckx, F., &amp; Borsboom, D. (2016). What are ‘good’ depression symptoms? Comparing the centrality of DSM and non-</w:t>
      </w:r>
      <w:r w:rsidRPr="00DF74B4">
        <w:lastRenderedPageBreak/>
        <w:t xml:space="preserve">DSM symptoms of depression in a network analysis. </w:t>
      </w:r>
      <w:r w:rsidRPr="00DF74B4">
        <w:rPr>
          <w:i/>
          <w:iCs/>
        </w:rPr>
        <w:t>Journal of Affective Disorders</w:t>
      </w:r>
      <w:r w:rsidRPr="00DF74B4">
        <w:t xml:space="preserve">, </w:t>
      </w:r>
      <w:r w:rsidRPr="00DF74B4">
        <w:rPr>
          <w:i/>
          <w:iCs/>
        </w:rPr>
        <w:t>189</w:t>
      </w:r>
      <w:r w:rsidRPr="00DF74B4">
        <w:t>, 314–320. https://doi.org/10.1016/j.jad.2015.09.005</w:t>
      </w:r>
    </w:p>
    <w:p w14:paraId="31EB827E" w14:textId="77777777" w:rsidR="00DF74B4" w:rsidRPr="00DF74B4" w:rsidRDefault="00DF74B4" w:rsidP="00DF74B4">
      <w:pPr>
        <w:pStyle w:val="Bibliography"/>
      </w:pPr>
      <w:r w:rsidRPr="00DF74B4">
        <w:t xml:space="preserve">Fried, E. I., Flake, J. K., &amp; Robinaugh, D. J. (2022). Revisiting the theoretical and methodological foundations of depression measurement. </w:t>
      </w:r>
      <w:r w:rsidRPr="00DF74B4">
        <w:rPr>
          <w:i/>
          <w:iCs/>
        </w:rPr>
        <w:t>Nature Reviews Psychology</w:t>
      </w:r>
      <w:r w:rsidRPr="00DF74B4">
        <w:t xml:space="preserve">, </w:t>
      </w:r>
      <w:r w:rsidRPr="00DF74B4">
        <w:rPr>
          <w:i/>
          <w:iCs/>
        </w:rPr>
        <w:t>1</w:t>
      </w:r>
      <w:r w:rsidRPr="00DF74B4">
        <w:t>(6), 358–368. https://doi.org/10.1038/s44159-022-00050-2</w:t>
      </w:r>
    </w:p>
    <w:p w14:paraId="32F9F0E5" w14:textId="77777777" w:rsidR="00DF74B4" w:rsidRPr="00DF74B4" w:rsidRDefault="00DF74B4" w:rsidP="00DF74B4">
      <w:pPr>
        <w:pStyle w:val="Bibliography"/>
      </w:pPr>
      <w:r w:rsidRPr="00DF74B4">
        <w:t xml:space="preserve">Fried, E. I., &amp; Nesse, R. M. (2015a). Depression is not a consistent syndrome: An investigation of unique symptom patterns in the STAR*D study. </w:t>
      </w:r>
      <w:r w:rsidRPr="00DF74B4">
        <w:rPr>
          <w:i/>
          <w:iCs/>
        </w:rPr>
        <w:t>Journal of Affective Disorders</w:t>
      </w:r>
      <w:r w:rsidRPr="00DF74B4">
        <w:t xml:space="preserve">, </w:t>
      </w:r>
      <w:r w:rsidRPr="00DF74B4">
        <w:rPr>
          <w:i/>
          <w:iCs/>
        </w:rPr>
        <w:t>172</w:t>
      </w:r>
      <w:r w:rsidRPr="00DF74B4">
        <w:t>, 96–102. https://doi.org/10.1016/j.jad.2014.10.010</w:t>
      </w:r>
    </w:p>
    <w:p w14:paraId="399B41DB" w14:textId="77777777" w:rsidR="00DF74B4" w:rsidRPr="00DF74B4" w:rsidRDefault="00DF74B4" w:rsidP="00DF74B4">
      <w:pPr>
        <w:pStyle w:val="Bibliography"/>
      </w:pPr>
      <w:r w:rsidRPr="00DF74B4">
        <w:t xml:space="preserve">Fried, E. I., &amp; Nesse, R. M. (2015b). Depression sum-scores don’t add up: Why analyzing specific depression symptoms is essential. </w:t>
      </w:r>
      <w:r w:rsidRPr="00DF74B4">
        <w:rPr>
          <w:i/>
          <w:iCs/>
        </w:rPr>
        <w:t>BMC Medicine</w:t>
      </w:r>
      <w:r w:rsidRPr="00DF74B4">
        <w:t xml:space="preserve">, </w:t>
      </w:r>
      <w:r w:rsidRPr="00DF74B4">
        <w:rPr>
          <w:i/>
          <w:iCs/>
        </w:rPr>
        <w:t>13</w:t>
      </w:r>
      <w:r w:rsidRPr="00DF74B4">
        <w:t>(1), 72. https://doi.org/10.1186/s12916-015-0325-4</w:t>
      </w:r>
    </w:p>
    <w:p w14:paraId="143A3F09" w14:textId="77777777" w:rsidR="00DF74B4" w:rsidRPr="00DF74B4" w:rsidRDefault="00DF74B4" w:rsidP="00DF74B4">
      <w:pPr>
        <w:pStyle w:val="Bibliography"/>
      </w:pPr>
      <w:r w:rsidRPr="00DF74B4">
        <w:t xml:space="preserve">Fu, X., &amp; Zhang,  kan. (2023). </w:t>
      </w:r>
      <w:r w:rsidRPr="00DF74B4">
        <w:rPr>
          <w:i/>
          <w:iCs/>
        </w:rPr>
        <w:t>BLUE BOOK OF MENTAL HEALTH REPORT ON NATIONAL MENTAL HEALTH DEVELOPMENT IN CHINA (2021-2O22)</w:t>
      </w:r>
      <w:r w:rsidRPr="00DF74B4">
        <w:t xml:space="preserve"> (1st ed.). Social Sciences Academic Press.</w:t>
      </w:r>
    </w:p>
    <w:p w14:paraId="1990F2E5" w14:textId="77777777" w:rsidR="00DF74B4" w:rsidRPr="00DF74B4" w:rsidRDefault="00DF74B4" w:rsidP="00DF74B4">
      <w:pPr>
        <w:pStyle w:val="Bibliography"/>
      </w:pPr>
      <w:r w:rsidRPr="00DF74B4">
        <w:t xml:space="preserve">Gronier, G. (2023). Psychometric Analyses in the Transcultural Adaptation of Psychological Scales. In S. Misciagna (Ed.), </w:t>
      </w:r>
      <w:r w:rsidRPr="00DF74B4">
        <w:rPr>
          <w:i/>
          <w:iCs/>
        </w:rPr>
        <w:t>Psychometrics—New Insights in the Diagnosis of Mental Disorders</w:t>
      </w:r>
      <w:r w:rsidRPr="00DF74B4">
        <w:t>. IntechOpen. https://doi.org/10.5772/intechopen.105841</w:t>
      </w:r>
    </w:p>
    <w:p w14:paraId="68C2FEA0" w14:textId="77777777" w:rsidR="00DF74B4" w:rsidRPr="00DF74B4" w:rsidRDefault="00DF74B4" w:rsidP="00DF74B4">
      <w:pPr>
        <w:pStyle w:val="Bibliography"/>
      </w:pPr>
      <w:r w:rsidRPr="00DF74B4">
        <w:t xml:space="preserve">Herrman, H., Patel, V., Kieling, C., Berk, M., Buchweitz, C., Cuijpers, P., Furukawa, T. A., Kessler, R. C., Kohrt, B. A., Maj, M., McGorry, P., Reynolds, C. F., Weissman, M. M., Chibanda, D., Dowrick, C., Howard, L. M., Hoven, C. W., Knapp, M., Mayberg, H. S., … Wolpert, M. (2022). Time for united action on </w:t>
      </w:r>
      <w:r w:rsidRPr="00DF74B4">
        <w:lastRenderedPageBreak/>
        <w:t xml:space="preserve">depression: A Lancet–World Psychiatric Association Commission. </w:t>
      </w:r>
      <w:r w:rsidRPr="00DF74B4">
        <w:rPr>
          <w:i/>
          <w:iCs/>
        </w:rPr>
        <w:t>The Lancet</w:t>
      </w:r>
      <w:r w:rsidRPr="00DF74B4">
        <w:t xml:space="preserve">, </w:t>
      </w:r>
      <w:r w:rsidRPr="00DF74B4">
        <w:rPr>
          <w:i/>
          <w:iCs/>
        </w:rPr>
        <w:t>399</w:t>
      </w:r>
      <w:r w:rsidRPr="00DF74B4">
        <w:t>(10328), 957–1022. https://doi.org/10.1016/S0140-6736(21)02141-3</w:t>
      </w:r>
    </w:p>
    <w:p w14:paraId="1BAF2C40" w14:textId="77777777" w:rsidR="00DF74B4" w:rsidRPr="00DF74B4" w:rsidRDefault="00DF74B4" w:rsidP="00DF74B4">
      <w:pPr>
        <w:pStyle w:val="Bibliography"/>
      </w:pPr>
      <w:r w:rsidRPr="00DF74B4">
        <w:t xml:space="preserve">Huang X., Zhang Y., &amp; Yu G. (2022). Prevalence of mental health problems among primary school students in Chinese mainland from 2010 to 2010:A meta-analysis. </w:t>
      </w:r>
      <w:r w:rsidRPr="00DF74B4">
        <w:rPr>
          <w:i/>
          <w:iCs/>
        </w:rPr>
        <w:t>Advances in Psychological Science</w:t>
      </w:r>
      <w:r w:rsidRPr="00DF74B4">
        <w:t xml:space="preserve">, </w:t>
      </w:r>
      <w:r w:rsidRPr="00DF74B4">
        <w:rPr>
          <w:i/>
          <w:iCs/>
        </w:rPr>
        <w:t>30</w:t>
      </w:r>
      <w:r w:rsidRPr="00DF74B4">
        <w:t>(5), 953–964. https://doi.org/10.3724/SP.J.1042.2022.00953</w:t>
      </w:r>
    </w:p>
    <w:p w14:paraId="2A414AD9" w14:textId="77777777" w:rsidR="00DF74B4" w:rsidRPr="00DF74B4" w:rsidRDefault="00DF74B4" w:rsidP="00DF74B4">
      <w:pPr>
        <w:pStyle w:val="Bibliography"/>
      </w:pPr>
      <w:r w:rsidRPr="00DF74B4">
        <w:t xml:space="preserve">Kook, M., Clinger, J. W., Lee, E., Schneider, S. C., Storch, E. A., &amp; Guzick, A. G. (2022). A Content Analysis of Self-report Child Anxiety Measures. </w:t>
      </w:r>
      <w:r w:rsidRPr="00DF74B4">
        <w:rPr>
          <w:i/>
          <w:iCs/>
        </w:rPr>
        <w:t>Child Psychiatry &amp; Human Development</w:t>
      </w:r>
      <w:r w:rsidRPr="00DF74B4">
        <w:t>. https://doi.org/10.1007/s10578-022-01455-z</w:t>
      </w:r>
    </w:p>
    <w:p w14:paraId="25E13822" w14:textId="77777777" w:rsidR="00DF74B4" w:rsidRPr="00DF74B4" w:rsidRDefault="00DF74B4" w:rsidP="00DF74B4">
      <w:pPr>
        <w:pStyle w:val="Bibliography"/>
      </w:pPr>
      <w:r w:rsidRPr="00DF74B4">
        <w:t xml:space="preserve">Kroenke, K., Spitzer, R. L., &amp; Williams, J. B. W. (2001). The PHQ-9: Validity of a brief depression severity measure. </w:t>
      </w:r>
      <w:r w:rsidRPr="00DF74B4">
        <w:rPr>
          <w:i/>
          <w:iCs/>
        </w:rPr>
        <w:t>Journal of General Internal Medicine</w:t>
      </w:r>
      <w:r w:rsidRPr="00DF74B4">
        <w:t xml:space="preserve">, </w:t>
      </w:r>
      <w:r w:rsidRPr="00DF74B4">
        <w:rPr>
          <w:i/>
          <w:iCs/>
        </w:rPr>
        <w:t>16</w:t>
      </w:r>
      <w:r w:rsidRPr="00DF74B4">
        <w:t>(9), 606–613. https://doi.org/10.1046/j.1525-1497.2001.016009606.x</w:t>
      </w:r>
    </w:p>
    <w:p w14:paraId="4C3326E6" w14:textId="77777777" w:rsidR="00DF74B4" w:rsidRPr="00DF74B4" w:rsidRDefault="00DF74B4" w:rsidP="00DF74B4">
      <w:pPr>
        <w:pStyle w:val="Bibliography"/>
      </w:pPr>
      <w:r w:rsidRPr="00DF74B4">
        <w:t xml:space="preserve">Kułak-Bejda, A., Bejda, G., &amp; Waszkiewicz, N. (2022). Depression of Children and Adolescents. </w:t>
      </w:r>
      <w:r w:rsidRPr="00DF74B4">
        <w:rPr>
          <w:i/>
          <w:iCs/>
        </w:rPr>
        <w:t>Progress in Health Sciences</w:t>
      </w:r>
      <w:r w:rsidRPr="00DF74B4">
        <w:t xml:space="preserve">, </w:t>
      </w:r>
      <w:r w:rsidRPr="00DF74B4">
        <w:rPr>
          <w:i/>
          <w:iCs/>
        </w:rPr>
        <w:t>12</w:t>
      </w:r>
      <w:r w:rsidRPr="00DF74B4">
        <w:t>(2), 109–117. https://doi.org/10.5604/01.3001.0016.1754</w:t>
      </w:r>
    </w:p>
    <w:p w14:paraId="61682862" w14:textId="77777777" w:rsidR="00DF74B4" w:rsidRPr="00DF74B4" w:rsidRDefault="00DF74B4" w:rsidP="00DF74B4">
      <w:pPr>
        <w:pStyle w:val="Bibliography"/>
      </w:pPr>
      <w:r w:rsidRPr="00DF74B4">
        <w:t xml:space="preserve">Li, F., Cui, Y., Li, Y., Guo, L., Ke, X., Liu, J., Luo, X., Zheng, Y., &amp; Leckman, J. F. (2022). Prevalence of mental disorders in school children and adolescents in China: Diagnostic data from detailed clinical assessments of 17,524 individuals. </w:t>
      </w:r>
      <w:r w:rsidRPr="00DF74B4">
        <w:rPr>
          <w:i/>
          <w:iCs/>
        </w:rPr>
        <w:t>Journal of Child Psychology and Psychiatry</w:t>
      </w:r>
      <w:r w:rsidRPr="00DF74B4">
        <w:t xml:space="preserve">, </w:t>
      </w:r>
      <w:r w:rsidRPr="00DF74B4">
        <w:rPr>
          <w:i/>
          <w:iCs/>
        </w:rPr>
        <w:t>63</w:t>
      </w:r>
      <w:r w:rsidRPr="00DF74B4">
        <w:t>(1), 34–46. https://doi.org/10.1111/jcpp.13445</w:t>
      </w:r>
    </w:p>
    <w:p w14:paraId="73E227D7" w14:textId="77777777" w:rsidR="00DF74B4" w:rsidRPr="00DF74B4" w:rsidRDefault="00DF74B4" w:rsidP="00DF74B4">
      <w:pPr>
        <w:pStyle w:val="Bibliography"/>
      </w:pPr>
      <w:r w:rsidRPr="00DF74B4">
        <w:t xml:space="preserve">Ma, J., Zhou, H., Fu, Q., &amp; Lu, G. (2023). Facilitators and barriers in the development </w:t>
      </w:r>
      <w:r w:rsidRPr="00DF74B4">
        <w:lastRenderedPageBreak/>
        <w:t xml:space="preserve">and implementation of depression prevention and treatment policies in China: A qualitative study. </w:t>
      </w:r>
      <w:r w:rsidRPr="00DF74B4">
        <w:rPr>
          <w:i/>
          <w:iCs/>
        </w:rPr>
        <w:t>BMC Public Health</w:t>
      </w:r>
      <w:r w:rsidRPr="00DF74B4">
        <w:t xml:space="preserve">, </w:t>
      </w:r>
      <w:r w:rsidRPr="00DF74B4">
        <w:rPr>
          <w:i/>
          <w:iCs/>
        </w:rPr>
        <w:t>23</w:t>
      </w:r>
      <w:r w:rsidRPr="00DF74B4">
        <w:t>(1), 276. https://doi.org/10.1186/s12889-023-15201-0</w:t>
      </w:r>
    </w:p>
    <w:p w14:paraId="461F670E" w14:textId="77777777" w:rsidR="00DF74B4" w:rsidRPr="00DF74B4" w:rsidRDefault="00DF74B4" w:rsidP="00DF74B4">
      <w:pPr>
        <w:pStyle w:val="Bibliography"/>
      </w:pPr>
      <w:r w:rsidRPr="00DF74B4">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DF74B4">
        <w:rPr>
          <w:i/>
          <w:iCs/>
        </w:rPr>
        <w:t>The Lancet Psychiatry</w:t>
      </w:r>
      <w:r w:rsidRPr="00DF74B4">
        <w:t xml:space="preserve">, </w:t>
      </w:r>
      <w:r w:rsidRPr="00DF74B4">
        <w:rPr>
          <w:i/>
          <w:iCs/>
        </w:rPr>
        <w:t>10</w:t>
      </w:r>
      <w:r w:rsidRPr="00DF74B4">
        <w:t>(9), 668–681. https://doi.org/10.1016/S2215-0366(23)00193-1</w:t>
      </w:r>
    </w:p>
    <w:p w14:paraId="3DC158FB" w14:textId="77777777" w:rsidR="00DF74B4" w:rsidRPr="00DF74B4" w:rsidRDefault="00DF74B4" w:rsidP="00DF74B4">
      <w:pPr>
        <w:pStyle w:val="Bibliography"/>
      </w:pPr>
      <w:r w:rsidRPr="00DF74B4">
        <w:t xml:space="preserve">Pegg, S., Green, H. E., Kesselring, I., Burkhouse, K. L., &amp; Kujawa, A. (2023). Depression Assessment. In J. L. Matson (Ed.), </w:t>
      </w:r>
      <w:r w:rsidRPr="00DF74B4">
        <w:rPr>
          <w:i/>
          <w:iCs/>
        </w:rPr>
        <w:t>Handbook of Clinical Child Psychology</w:t>
      </w:r>
      <w:r w:rsidRPr="00DF74B4">
        <w:t xml:space="preserve"> (pp. 1027–1061). Springer International Publishing. https://doi.org/10.1007/978-3-031-24926-6_48</w:t>
      </w:r>
    </w:p>
    <w:p w14:paraId="3D7F674E" w14:textId="77777777" w:rsidR="00DF74B4" w:rsidRPr="00DF74B4" w:rsidRDefault="00DF74B4" w:rsidP="00DF74B4">
      <w:pPr>
        <w:pStyle w:val="Bibliography"/>
      </w:pPr>
      <w:r w:rsidRPr="00DF74B4">
        <w:t xml:space="preserve">Sharma, H. (2022). How short or long should be a questionnaire for any research? Researchers dilemma in deciding the appropriate questionnaire length. </w:t>
      </w:r>
      <w:r w:rsidRPr="00DF74B4">
        <w:rPr>
          <w:i/>
          <w:iCs/>
        </w:rPr>
        <w:t>Saudi Journal of Anaesthesia</w:t>
      </w:r>
      <w:r w:rsidRPr="00DF74B4">
        <w:t xml:space="preserve">, </w:t>
      </w:r>
      <w:r w:rsidRPr="00DF74B4">
        <w:rPr>
          <w:i/>
          <w:iCs/>
        </w:rPr>
        <w:t>16</w:t>
      </w:r>
      <w:r w:rsidRPr="00DF74B4">
        <w:t>(1), 65. https://doi.org/10.4103/sja.sja_163_21</w:t>
      </w:r>
    </w:p>
    <w:p w14:paraId="5BAAF82C" w14:textId="77777777" w:rsidR="00DF74B4" w:rsidRPr="00DF74B4" w:rsidRDefault="00DF74B4" w:rsidP="00DF74B4">
      <w:pPr>
        <w:pStyle w:val="Bibliography"/>
      </w:pPr>
      <w:r w:rsidRPr="00DF74B4">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DF74B4">
        <w:rPr>
          <w:i/>
          <w:iCs/>
        </w:rPr>
        <w:t>Molecular Psychiatry</w:t>
      </w:r>
      <w:r w:rsidRPr="00DF74B4">
        <w:t xml:space="preserve">, </w:t>
      </w:r>
      <w:r w:rsidRPr="00DF74B4">
        <w:rPr>
          <w:i/>
          <w:iCs/>
        </w:rPr>
        <w:t>27</w:t>
      </w:r>
      <w:r w:rsidRPr="00DF74B4">
        <w:t>(1), 281–295. https://doi.org/10.1038/s41380-021-</w:t>
      </w:r>
      <w:r w:rsidRPr="00DF74B4">
        <w:lastRenderedPageBreak/>
        <w:t>01161-7</w:t>
      </w:r>
    </w:p>
    <w:p w14:paraId="48FF8BD9" w14:textId="77777777" w:rsidR="00DF74B4" w:rsidRPr="00DF74B4" w:rsidRDefault="00DF74B4" w:rsidP="00DF74B4">
      <w:pPr>
        <w:pStyle w:val="Bibliography"/>
      </w:pPr>
      <w:r w:rsidRPr="00DF74B4">
        <w:t xml:space="preserve">UNICEF China. (2021). </w:t>
      </w:r>
      <w:r w:rsidRPr="00DF74B4">
        <w:rPr>
          <w:i/>
          <w:iCs/>
        </w:rPr>
        <w:t>ADOLESCENT MENTAL HEALTH A UNICEF PRIORITY FOR 2021-2025</w:t>
      </w:r>
      <w:r w:rsidRPr="00DF74B4">
        <w:t>. https://china.un.org/en/176907-adolescent-mental-health</w:t>
      </w:r>
    </w:p>
    <w:p w14:paraId="0EA4D1D6" w14:textId="77777777" w:rsidR="00DF74B4" w:rsidRPr="00DF74B4" w:rsidRDefault="00DF74B4" w:rsidP="00DF74B4">
      <w:pPr>
        <w:pStyle w:val="Bibliography"/>
      </w:pPr>
      <w:r w:rsidRPr="00DF74B4">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DF74B4">
        <w:rPr>
          <w:i/>
          <w:iCs/>
        </w:rPr>
        <w:t>The Lancet Psychiatry</w:t>
      </w:r>
      <w:r w:rsidRPr="00DF74B4">
        <w:t xml:space="preserve">, </w:t>
      </w:r>
      <w:r w:rsidRPr="00DF74B4">
        <w:rPr>
          <w:i/>
          <w:iCs/>
        </w:rPr>
        <w:t>11</w:t>
      </w:r>
      <w:r w:rsidRPr="00DF74B4">
        <w:t>(4), 285–294. https://doi.org/10.1016/S2215-0366(23)00438-8</w:t>
      </w:r>
    </w:p>
    <w:p w14:paraId="6412B596" w14:textId="77777777" w:rsidR="00DF74B4" w:rsidRPr="00DF74B4" w:rsidRDefault="00DF74B4" w:rsidP="00DF74B4">
      <w:pPr>
        <w:pStyle w:val="Bibliography"/>
      </w:pPr>
      <w:r w:rsidRPr="00DF74B4">
        <w:t xml:space="preserve">Wall, A. D., &amp; Lee, E. B. (2022). What do Anxiety Scales Really Measure? </w:t>
      </w:r>
      <w:r w:rsidRPr="00DF74B4">
        <w:rPr>
          <w:i/>
          <w:iCs/>
        </w:rPr>
        <w:t>Journal of Psychopathology and Behavioral Assessment</w:t>
      </w:r>
      <w:r w:rsidRPr="00DF74B4">
        <w:t xml:space="preserve">, </w:t>
      </w:r>
      <w:r w:rsidRPr="00DF74B4">
        <w:rPr>
          <w:i/>
          <w:iCs/>
        </w:rPr>
        <w:t>44</w:t>
      </w:r>
      <w:r w:rsidRPr="00DF74B4">
        <w:t>, 1148–1157.</w:t>
      </w:r>
    </w:p>
    <w:p w14:paraId="3CCD3A32" w14:textId="77777777" w:rsidR="00DF74B4" w:rsidRPr="00DF74B4" w:rsidRDefault="00DF74B4" w:rsidP="00DF74B4">
      <w:pPr>
        <w:pStyle w:val="Bibliography"/>
      </w:pPr>
      <w:r w:rsidRPr="00DF74B4">
        <w:t xml:space="preserve">Wang, X., Wang, X., &amp; Ma, H. (1999). </w:t>
      </w:r>
      <w:r w:rsidRPr="00DF74B4">
        <w:rPr>
          <w:i/>
          <w:iCs/>
        </w:rPr>
        <w:t>Manual of the Mental Health Rating Scale</w:t>
      </w:r>
      <w:r w:rsidRPr="00DF74B4">
        <w:t>. Chinese Journal of Mental Health.</w:t>
      </w:r>
    </w:p>
    <w:p w14:paraId="283E6FED" w14:textId="77777777" w:rsidR="00DF74B4" w:rsidRPr="00DF74B4" w:rsidRDefault="00DF74B4" w:rsidP="00DF74B4">
      <w:pPr>
        <w:pStyle w:val="Bibliography"/>
      </w:pPr>
      <w:r w:rsidRPr="00DF74B4">
        <w:t xml:space="preserve">Wang, Z., &amp; CHI, Y. (1984). Self-Rating Depression Scale(SDS). </w:t>
      </w:r>
      <w:r w:rsidRPr="00DF74B4">
        <w:rPr>
          <w:i/>
          <w:iCs/>
        </w:rPr>
        <w:t>Shanghai Psychiatry</w:t>
      </w:r>
      <w:r w:rsidRPr="00DF74B4">
        <w:t xml:space="preserve">, </w:t>
      </w:r>
      <w:r w:rsidRPr="00DF74B4">
        <w:rPr>
          <w:i/>
          <w:iCs/>
        </w:rPr>
        <w:t>2</w:t>
      </w:r>
      <w:r w:rsidRPr="00DF74B4">
        <w:t>, 71–72.</w:t>
      </w:r>
    </w:p>
    <w:p w14:paraId="7E588FD1" w14:textId="77777777" w:rsidR="00DF74B4" w:rsidRPr="00DF74B4" w:rsidRDefault="00DF74B4" w:rsidP="00DF74B4">
      <w:pPr>
        <w:pStyle w:val="Bibliography"/>
      </w:pPr>
      <w:r w:rsidRPr="00DF74B4">
        <w:t xml:space="preserve">Weidman, A. C., Steckler, C. M., &amp; Tracy, J. L. (2017). The jingle and jangle of emotion assessment: Imprecise measurement, casual scale usage, and conceptual fuzziness in emotion research. </w:t>
      </w:r>
      <w:r w:rsidRPr="00DF74B4">
        <w:rPr>
          <w:i/>
          <w:iCs/>
        </w:rPr>
        <w:t>Emotion</w:t>
      </w:r>
      <w:r w:rsidRPr="00DF74B4">
        <w:t xml:space="preserve">, </w:t>
      </w:r>
      <w:r w:rsidRPr="00DF74B4">
        <w:rPr>
          <w:i/>
          <w:iCs/>
        </w:rPr>
        <w:t>17</w:t>
      </w:r>
      <w:r w:rsidRPr="00DF74B4">
        <w:t>(2), 267–295. https://doi.org/10.1037/emo0000226</w:t>
      </w:r>
    </w:p>
    <w:p w14:paraId="26923206" w14:textId="77777777" w:rsidR="00DF74B4" w:rsidRPr="00DF74B4" w:rsidRDefault="00DF74B4" w:rsidP="00DF74B4">
      <w:pPr>
        <w:pStyle w:val="Bibliography"/>
      </w:pPr>
      <w:r w:rsidRPr="00DF74B4">
        <w:t xml:space="preserve">Yu, X., Zhang, Y., &amp; Yu, G. (2022). Prevalence of mental health problems among senior high school students in mainland of China from 2010 to 2020: A meta-analysis. </w:t>
      </w:r>
      <w:r w:rsidRPr="00DF74B4">
        <w:rPr>
          <w:i/>
          <w:iCs/>
        </w:rPr>
        <w:t>Advances in Psychological Science</w:t>
      </w:r>
      <w:r w:rsidRPr="00DF74B4">
        <w:t xml:space="preserve">, </w:t>
      </w:r>
      <w:r w:rsidRPr="00DF74B4">
        <w:rPr>
          <w:i/>
          <w:iCs/>
        </w:rPr>
        <w:t>30</w:t>
      </w:r>
      <w:r w:rsidRPr="00DF74B4">
        <w:t xml:space="preserve">(5), 978. </w:t>
      </w:r>
      <w:r w:rsidRPr="00DF74B4">
        <w:lastRenderedPageBreak/>
        <w:t>https://doi.org/10.3724/SP.J.1042.2022.00978</w:t>
      </w:r>
    </w:p>
    <w:p w14:paraId="5195D5A3" w14:textId="77777777" w:rsidR="00DF74B4" w:rsidRPr="00DF74B4" w:rsidRDefault="00DF74B4" w:rsidP="00DF74B4">
      <w:pPr>
        <w:pStyle w:val="Bibliography"/>
      </w:pPr>
      <w:r w:rsidRPr="00DF74B4">
        <w:t xml:space="preserve">Zeynep Başgöze, Andrea Wiglesworth, Katherine A. Carosella, Bonnie Klimes-Dougan, &amp; Kathryn R. Cullen. (2021). Depression, Non-Suicidal Self-Injury, and Suicidality in Adolescents: Common and Distinct Precursors, Correlates, and Outcomes. </w:t>
      </w:r>
      <w:r w:rsidRPr="00DF74B4">
        <w:rPr>
          <w:i/>
          <w:iCs/>
        </w:rPr>
        <w:t>Journal of Psychiatry and Brain Science</w:t>
      </w:r>
      <w:r w:rsidRPr="00DF74B4">
        <w:t>. https://doi.org/10.20900/jpbs.20210018</w:t>
      </w:r>
    </w:p>
    <w:p w14:paraId="7C31B6A9" w14:textId="77777777" w:rsidR="00DF74B4" w:rsidRPr="00DF74B4" w:rsidRDefault="00DF74B4" w:rsidP="00DF74B4">
      <w:pPr>
        <w:pStyle w:val="Bibliography"/>
      </w:pPr>
      <w:r w:rsidRPr="00DF74B4">
        <w:t xml:space="preserve">Zhang J., Wu Z., Fang G., Li J., Han  buxin, &amp; Chen Z. (2010). Development of the Chinese age norms of CES-D in urban area. </w:t>
      </w:r>
      <w:r w:rsidRPr="00DF74B4">
        <w:rPr>
          <w:i/>
          <w:iCs/>
        </w:rPr>
        <w:t>Chinese Mental Health Journal</w:t>
      </w:r>
      <w:r w:rsidRPr="00DF74B4">
        <w:t xml:space="preserve">, </w:t>
      </w:r>
      <w:r w:rsidRPr="00DF74B4">
        <w:rPr>
          <w:i/>
          <w:iCs/>
        </w:rPr>
        <w:t>24</w:t>
      </w:r>
      <w:r w:rsidRPr="00DF74B4">
        <w:t>(2), 139–143.</w:t>
      </w:r>
    </w:p>
    <w:p w14:paraId="1A39798B" w14:textId="77777777" w:rsidR="00DF74B4" w:rsidRPr="00DF74B4" w:rsidRDefault="00DF74B4" w:rsidP="00DF74B4">
      <w:pPr>
        <w:pStyle w:val="Bibliography"/>
      </w:pPr>
      <w:r w:rsidRPr="00DF74B4">
        <w:t xml:space="preserve">Zhang Y., Jin J., &amp; Yu G. (2022). Prevalence of mental health problems among junior high school students in Chinese mainland from 2010 to 2020: A meta-analysis. </w:t>
      </w:r>
      <w:r w:rsidRPr="00DF74B4">
        <w:rPr>
          <w:i/>
          <w:iCs/>
        </w:rPr>
        <w:t>Advances in Psychological Science</w:t>
      </w:r>
      <w:r w:rsidRPr="00DF74B4">
        <w:t xml:space="preserve">, </w:t>
      </w:r>
      <w:r w:rsidRPr="00DF74B4">
        <w:rPr>
          <w:i/>
          <w:iCs/>
        </w:rPr>
        <w:t>30</w:t>
      </w:r>
      <w:r w:rsidRPr="00DF74B4">
        <w:t>(5), 965–977. https://doi.org/10.3724/SP.J.1042.2022.00965</w:t>
      </w:r>
    </w:p>
    <w:p w14:paraId="6B0CD4BA" w14:textId="53069AF9" w:rsidR="004D751B" w:rsidRPr="00727486" w:rsidRDefault="004D751B" w:rsidP="00E04CA1">
      <w:pPr>
        <w:pStyle w:val="Heading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u Chuan-Peng" w:date="2024-05-08T23:00:00Z" w:initials="HC">
    <w:p w14:paraId="19B1A569" w14:textId="26BE4F0B" w:rsidR="0009025B" w:rsidRDefault="0009025B">
      <w:pPr>
        <w:pStyle w:val="CommentText"/>
      </w:pPr>
      <w:r>
        <w:rPr>
          <w:rStyle w:val="CommentReference"/>
        </w:rPr>
        <w:annotationRef/>
      </w:r>
      <w:r>
        <w:rPr>
          <w:rFonts w:hint="eastAsia"/>
        </w:rPr>
        <w:t>把大学生算成青少年晚期，应该也行</w:t>
      </w:r>
      <w:r w:rsidR="00035DD3">
        <w:rPr>
          <w:rFonts w:hint="eastAsia"/>
        </w:rPr>
        <w:t>，这样标题短一点。</w:t>
      </w:r>
    </w:p>
  </w:comment>
  <w:comment w:id="6" w:author="Hu Chuan-Peng" w:date="2024-05-08T23:01:00Z" w:initials="HC">
    <w:p w14:paraId="3F249A5A" w14:textId="0C8BC738" w:rsidR="000E7FEB" w:rsidRDefault="000E7FEB" w:rsidP="000E7FEB">
      <w:pPr>
        <w:pStyle w:val="CommentText"/>
        <w:ind w:firstLine="0"/>
        <w:rPr>
          <w:rFonts w:hint="eastAsia"/>
        </w:rPr>
      </w:pPr>
      <w:r>
        <w:rPr>
          <w:rStyle w:val="CommentReference"/>
        </w:rPr>
        <w:annotationRef/>
      </w:r>
      <w:r>
        <w:rPr>
          <w:rFonts w:hint="eastAsia"/>
        </w:rPr>
        <w:t>前言咱们可能也得再考虑稍微增加一些内容，突出咱们的特色：青少年和</w:t>
      </w:r>
      <w:r w:rsidR="001C59F1">
        <w:rPr>
          <w:rFonts w:hint="eastAsia"/>
        </w:rPr>
        <w:t>非英文国家</w:t>
      </w:r>
    </w:p>
  </w:comment>
  <w:comment w:id="49" w:author="浩远 汪" w:date="2024-05-07T15:44:00Z" w:initials="浩汪">
    <w:p w14:paraId="6395850F" w14:textId="237C5551" w:rsidR="00987FD9" w:rsidRDefault="00987FD9" w:rsidP="00987FD9">
      <w:pPr>
        <w:pStyle w:val="CommentText"/>
        <w:ind w:firstLine="0"/>
      </w:pPr>
      <w:r>
        <w:rPr>
          <w:rStyle w:val="CommentReference"/>
        </w:rPr>
        <w:annotationRef/>
      </w:r>
      <w:r>
        <w:rPr>
          <w:rFonts w:hint="eastAsia"/>
        </w:rPr>
        <w:t>没发现中国编制的</w:t>
      </w:r>
      <w:r w:rsidR="00124631">
        <w:rPr>
          <w:rFonts w:hint="eastAsia"/>
        </w:rPr>
        <w:t>在重叠度上</w:t>
      </w:r>
      <w:r>
        <w:rPr>
          <w:rFonts w:hint="eastAsia"/>
        </w:rPr>
        <w:t>有啥特别之处</w:t>
      </w:r>
      <w:r>
        <w:rPr>
          <w:rFonts w:hint="eastAsia"/>
        </w:rPr>
        <w:t xml:space="preserve">0.0 </w:t>
      </w:r>
    </w:p>
  </w:comment>
  <w:comment w:id="50" w:author="Hu Chuan-Peng" w:date="2024-05-08T22:50:00Z" w:initials="HC">
    <w:p w14:paraId="03648860" w14:textId="0CD05B09" w:rsidR="001518F2" w:rsidRDefault="001518F2" w:rsidP="001518F2">
      <w:pPr>
        <w:pStyle w:val="CommentText"/>
        <w:ind w:firstLine="0"/>
        <w:rPr>
          <w:rFonts w:hint="eastAsia"/>
        </w:rPr>
      </w:pPr>
      <w:r>
        <w:rPr>
          <w:rStyle w:val="CommentReference"/>
        </w:rPr>
        <w:annotationRef/>
      </w:r>
      <w:r>
        <w:rPr>
          <w:rFonts w:hint="eastAsia"/>
        </w:rPr>
        <w:t>内容上与非中国研究编制的量表上有什么特殊之处呢？</w:t>
      </w:r>
    </w:p>
  </w:comment>
  <w:comment w:id="51" w:author="Hu Chuan-Peng" w:date="2024-05-08T22:51:00Z" w:initials="HC">
    <w:p w14:paraId="1A576061" w14:textId="7D9B8F63" w:rsidR="001518F2" w:rsidRDefault="001518F2">
      <w:pPr>
        <w:pStyle w:val="CommentText"/>
      </w:pPr>
      <w:r>
        <w:rPr>
          <w:rStyle w:val="CommentReference"/>
        </w:rPr>
        <w:annotationRef/>
      </w:r>
      <w:r>
        <w:rPr>
          <w:rFonts w:hint="eastAsia"/>
        </w:rPr>
        <w:t>这两点是</w:t>
      </w:r>
      <w:r>
        <w:rPr>
          <w:rFonts w:hint="eastAsia"/>
        </w:rPr>
        <w:t>Eiko</w:t>
      </w:r>
      <w:r>
        <w:rPr>
          <w:rFonts w:hint="eastAsia"/>
        </w:rPr>
        <w:t>说过的，我们再说一下就行。</w:t>
      </w:r>
    </w:p>
  </w:comment>
  <w:comment w:id="54" w:author="Hu Chuan-Peng" w:date="2024-05-08T22:55:00Z" w:initials="HC">
    <w:p w14:paraId="300A17F7" w14:textId="4262E4D9" w:rsidR="001518F2" w:rsidRDefault="001518F2">
      <w:pPr>
        <w:pStyle w:val="CommentText"/>
      </w:pPr>
      <w:r>
        <w:rPr>
          <w:rStyle w:val="CommentReference"/>
        </w:rPr>
        <w:annotationRef/>
      </w:r>
      <w:r>
        <w:rPr>
          <w:rFonts w:hint="eastAsia"/>
        </w:rPr>
        <w:t>这里面的几点内容之间的关系似乎不太清晰。感觉要再理一下。</w:t>
      </w:r>
    </w:p>
  </w:comment>
  <w:comment w:id="55" w:author="Hu Chuan-Peng" w:date="2024-05-08T22:53:00Z" w:initials="HC">
    <w:p w14:paraId="1CEFD4AD" w14:textId="11CAAECE" w:rsidR="001518F2" w:rsidRDefault="001518F2">
      <w:pPr>
        <w:pStyle w:val="CommentText"/>
      </w:pPr>
      <w:r>
        <w:rPr>
          <w:rStyle w:val="CommentReference"/>
        </w:rPr>
        <w:annotationRef/>
      </w:r>
      <w:r>
        <w:rPr>
          <w:rFonts w:hint="eastAsia"/>
        </w:rPr>
        <w:t>赞！</w:t>
      </w:r>
    </w:p>
  </w:comment>
  <w:comment w:id="56" w:author="Hu Chuan-Peng" w:date="2024-05-08T22:56:00Z" w:initials="HC">
    <w:p w14:paraId="41A2D1AB" w14:textId="0111F783" w:rsidR="001518F2" w:rsidRDefault="001518F2">
      <w:pPr>
        <w:pStyle w:val="CommentText"/>
      </w:pPr>
      <w:r>
        <w:rPr>
          <w:rStyle w:val="CommentReference"/>
        </w:rPr>
        <w:annotationRef/>
      </w:r>
      <w:r>
        <w:rPr>
          <w:rFonts w:hint="eastAsia"/>
        </w:rPr>
        <w:t>这个是属于结果，在结果部分没有，在这里突出出现，有点怪。要讨论的话，需要从前言、方法、结果中都有对应</w:t>
      </w:r>
    </w:p>
  </w:comment>
  <w:comment w:id="57" w:author="Hu Chuan-Peng" w:date="2024-05-08T22:54:00Z" w:initials="HC">
    <w:p w14:paraId="3C0784B4" w14:textId="44A7C6B5" w:rsidR="001518F2" w:rsidRDefault="001518F2">
      <w:pPr>
        <w:pStyle w:val="CommentText"/>
      </w:pPr>
      <w:r>
        <w:rPr>
          <w:rStyle w:val="CommentReference"/>
        </w:rPr>
        <w:annotationRef/>
      </w:r>
      <w:r>
        <w:rPr>
          <w:rFonts w:hint="eastAsia"/>
        </w:rPr>
        <w:t>这个也是</w:t>
      </w:r>
      <w:r>
        <w:rPr>
          <w:rFonts w:hint="eastAsia"/>
        </w:rPr>
        <w:t>Eiko</w:t>
      </w:r>
      <w:r>
        <w:rPr>
          <w:rFonts w:hint="eastAsia"/>
        </w:rPr>
        <w:t>他们说过的，我们提一下就好。</w:t>
      </w:r>
    </w:p>
  </w:comment>
  <w:comment w:id="59" w:author="Hu Chuan-Peng" w:date="2024-04-30T10:54:00Z" w:initials="HC">
    <w:p w14:paraId="600EE71E" w14:textId="50D6CC6F" w:rsidR="000F33E0" w:rsidRDefault="000F33E0">
      <w:pPr>
        <w:pStyle w:val="CommentText"/>
      </w:pPr>
      <w:r>
        <w:rPr>
          <w:rStyle w:val="CommentReference"/>
        </w:rPr>
        <w:annotationRef/>
      </w:r>
      <w:r>
        <w:rPr>
          <w:rFonts w:hint="eastAsia"/>
        </w:rPr>
        <w:t>这里应该是借中国的现实，对其他非英文国家的研究也提供参考。</w:t>
      </w:r>
    </w:p>
  </w:comment>
  <w:comment w:id="60" w:author="Hu Chuan-Peng" w:date="2024-05-08T22:58:00Z" w:initials="HC">
    <w:p w14:paraId="49953BB8" w14:textId="332209DB" w:rsidR="001518F2" w:rsidRDefault="001518F2" w:rsidP="001518F2">
      <w:pPr>
        <w:pStyle w:val="CommentText"/>
        <w:rPr>
          <w:rFonts w:hint="eastAsia"/>
        </w:rPr>
      </w:pPr>
      <w:r>
        <w:rPr>
          <w:rStyle w:val="CommentReference"/>
        </w:rPr>
        <w:annotationRef/>
      </w:r>
      <w:r>
        <w:rPr>
          <w:rFonts w:hint="eastAsia"/>
        </w:rPr>
        <w:t>这里也有同样的问题，本来应该是咱们分析的结果，但是</w:t>
      </w:r>
      <w:r>
        <w:rPr>
          <w:rFonts w:hint="eastAsia"/>
        </w:rPr>
        <w:t>在结果部分没有，在这里突出出现，有点怪。要讨论的话，需要从前言、方法、结果中都有对应</w:t>
      </w:r>
    </w:p>
  </w:comment>
  <w:comment w:id="63" w:author="Hu Chuan-Peng" w:date="2024-04-25T09:25:00Z" w:initials="HC">
    <w:p w14:paraId="35FB7B35" w14:textId="2FD0D0CF" w:rsidR="00461A5E" w:rsidRDefault="00461A5E" w:rsidP="00461A5E">
      <w:pPr>
        <w:pStyle w:val="CommentText"/>
      </w:pPr>
      <w:r>
        <w:rPr>
          <w:rStyle w:val="CommentReference"/>
        </w:rPr>
        <w:annotationRef/>
      </w:r>
      <w:r>
        <w:rPr>
          <w:rFonts w:hint="eastAsia"/>
        </w:rPr>
        <w:t>Eiko</w:t>
      </w:r>
      <w:r>
        <w:rPr>
          <w:rFonts w:hint="eastAsia"/>
        </w:rPr>
        <w:t>原来之所以提</w:t>
      </w:r>
      <w:r>
        <w:rPr>
          <w:rFonts w:hint="eastAsia"/>
        </w:rPr>
        <w:t>CES</w:t>
      </w:r>
      <w:r>
        <w:t>-</w:t>
      </w:r>
      <w:r>
        <w:rPr>
          <w:rFonts w:hint="eastAsia"/>
        </w:rPr>
        <w:t>D</w:t>
      </w:r>
      <w:r>
        <w:rPr>
          <w:rFonts w:hint="eastAsia"/>
        </w:rPr>
        <w:t>是因为它是最低的，我们这里不能直接写</w:t>
      </w:r>
      <w:r>
        <w:rPr>
          <w:rFonts w:hint="eastAsia"/>
        </w:rPr>
        <w:t>CES</w:t>
      </w:r>
      <w:r>
        <w:t>-</w:t>
      </w:r>
      <w:r>
        <w:rPr>
          <w:rFonts w:hint="eastAsia"/>
        </w:rPr>
        <w:t>D</w:t>
      </w:r>
      <w:r>
        <w:rPr>
          <w:rFonts w:hint="eastAsia"/>
        </w:rPr>
        <w:t>，而是写我们研究中比较有特点的结果</w:t>
      </w:r>
      <w:r w:rsidR="00936D1D">
        <w:rPr>
          <w:rFonts w:hint="eastAsia"/>
        </w:rPr>
        <w:t>。</w:t>
      </w:r>
    </w:p>
  </w:comment>
  <w:comment w:id="64" w:author="Hu Chuan-Peng" w:date="2024-04-23T09:40:00Z" w:initials="HC">
    <w:p w14:paraId="22C11FF8" w14:textId="030C3046" w:rsidR="00FF4427" w:rsidRDefault="00FF4427">
      <w:pPr>
        <w:pStyle w:val="CommentText"/>
        <w:ind w:firstLine="320"/>
      </w:pPr>
      <w:r>
        <w:rPr>
          <w:rStyle w:val="CommentReference"/>
        </w:rPr>
        <w:annotationRef/>
      </w:r>
      <w:r>
        <w:rPr>
          <w:rFonts w:hint="eastAsia"/>
        </w:rPr>
        <w:t>我们在讨论的时候可能要树立具体而有力的论点。同时对每一个点要进行深入地展开</w:t>
      </w:r>
    </w:p>
    <w:p w14:paraId="563CFDFB" w14:textId="77777777" w:rsidR="00FF4427" w:rsidRDefault="00FF4427">
      <w:pPr>
        <w:pStyle w:val="CommentText"/>
        <w:ind w:firstLine="480"/>
      </w:pPr>
      <w:r>
        <w:rPr>
          <w:rFonts w:hint="eastAsia"/>
        </w:rPr>
        <w:t>比如在这一段时，我们描述了</w:t>
      </w:r>
      <w:r>
        <w:rPr>
          <w:rFonts w:hint="eastAsia"/>
        </w:rPr>
        <w:t>CES</w:t>
      </w:r>
      <w:r>
        <w:t>-</w:t>
      </w:r>
      <w:r>
        <w:rPr>
          <w:rFonts w:hint="eastAsia"/>
        </w:rPr>
        <w:t>D</w:t>
      </w:r>
      <w:r>
        <w:rPr>
          <w:rFonts w:hint="eastAsia"/>
        </w:rPr>
        <w:t>的</w:t>
      </w:r>
      <w:r>
        <w:rPr>
          <w:rFonts w:hint="eastAsia"/>
        </w:rPr>
        <w:t>overlap</w:t>
      </w:r>
      <w:r>
        <w:rPr>
          <w:rFonts w:hint="eastAsia"/>
        </w:rPr>
        <w:t>，也讨论长度的影响，但是这是两个不同的点，都没有怎么深入的展开，只是在描述。</w:t>
      </w:r>
    </w:p>
    <w:p w14:paraId="7E99A40C" w14:textId="6E3429D5" w:rsidR="00FF4427" w:rsidRDefault="00FF4427">
      <w:pPr>
        <w:pStyle w:val="CommentText"/>
        <w:ind w:firstLine="480"/>
      </w:pPr>
      <w:r>
        <w:rPr>
          <w:rFonts w:hint="eastAsia"/>
        </w:rPr>
        <w:t>你再看看那本关于写作的书中，要怎么写讨论。</w:t>
      </w:r>
    </w:p>
  </w:comment>
  <w:comment w:id="65" w:author="浩远 汪" w:date="2024-04-24T10:21:00Z" w:initials="浩汪">
    <w:p w14:paraId="6F83153D" w14:textId="704A51AE" w:rsidR="00B77CBB" w:rsidRDefault="00B77CBB">
      <w:pPr>
        <w:pStyle w:val="CommentText"/>
      </w:pPr>
      <w:r>
        <w:rPr>
          <w:rStyle w:val="CommentReference"/>
        </w:rPr>
        <w:annotationRef/>
      </w:r>
      <w:r>
        <w:rPr>
          <w:rFonts w:hint="eastAsia"/>
        </w:rPr>
        <w:t>传鹏好，确实是写的浅了，之前很多地方都只是在就事论事，没有描述一些结果带来的启示。</w:t>
      </w:r>
      <w:r>
        <w:br/>
      </w:r>
      <w:r>
        <w:rPr>
          <w:rFonts w:hint="eastAsia"/>
        </w:rPr>
        <w:t>参考您的提议和书的提议，我添加了一些我们的研究有什么意义，能说明什么问题，或者对读者有什么帮助。</w:t>
      </w:r>
    </w:p>
  </w:comment>
  <w:comment w:id="68" w:author="Hu Chuan-Peng" w:date="2024-04-23T09:37:00Z" w:initials="HC">
    <w:p w14:paraId="722AAC67" w14:textId="1ACA013D" w:rsidR="00DC2490" w:rsidRDefault="00DC2490">
      <w:pPr>
        <w:pStyle w:val="CommentText"/>
        <w:ind w:firstLine="320"/>
      </w:pPr>
      <w:r>
        <w:rPr>
          <w:rStyle w:val="CommentReference"/>
        </w:rPr>
        <w:annotationRef/>
      </w:r>
      <w:r>
        <w:rPr>
          <w:rFonts w:hint="eastAsia"/>
        </w:rPr>
        <w:t>这个解读正确吗？</w:t>
      </w:r>
    </w:p>
  </w:comment>
  <w:comment w:id="69" w:author="浩远 汪" w:date="2024-04-23T14:33:00Z" w:initials="浩汪">
    <w:p w14:paraId="4AC620B1" w14:textId="77777777" w:rsidR="00B62014" w:rsidRDefault="00B62014">
      <w:pPr>
        <w:pStyle w:val="CommentText"/>
        <w:ind w:firstLine="320"/>
      </w:pPr>
      <w:r>
        <w:rPr>
          <w:rStyle w:val="CommentReference"/>
        </w:rPr>
        <w:annotationRef/>
      </w:r>
      <w:r>
        <w:rPr>
          <w:rFonts w:hint="eastAsia"/>
        </w:rPr>
        <w:t>中文版的题目是：</w:t>
      </w:r>
      <w:r w:rsidRPr="00B62014">
        <w:rPr>
          <w:rFonts w:hint="eastAsia"/>
        </w:rPr>
        <w:t>觉得自己很糟，或很失败，或让自己或家人失望</w:t>
      </w:r>
      <w:r>
        <w:rPr>
          <w:rFonts w:hint="eastAsia"/>
        </w:rPr>
        <w:t>。</w:t>
      </w:r>
    </w:p>
    <w:p w14:paraId="227893A1" w14:textId="580F7A39" w:rsidR="00B62014" w:rsidRDefault="00B62014">
      <w:pPr>
        <w:pStyle w:val="CommentText"/>
        <w:ind w:firstLine="480"/>
      </w:pPr>
      <w:r>
        <w:rPr>
          <w:rFonts w:hint="eastAsia"/>
        </w:rPr>
        <w:t>咱们当时都认为他测的症状是“</w:t>
      </w:r>
      <w:r w:rsidRPr="00B62014">
        <w:rPr>
          <w:rFonts w:hint="eastAsia"/>
        </w:rPr>
        <w:t>失败感</w:t>
      </w:r>
      <w:r w:rsidRPr="00B62014">
        <w:rPr>
          <w:rFonts w:hint="eastAsia"/>
        </w:rPr>
        <w:t>/</w:t>
      </w:r>
      <w:r w:rsidRPr="00B62014">
        <w:rPr>
          <w:rFonts w:hint="eastAsia"/>
        </w:rPr>
        <w:t>成就感</w:t>
      </w:r>
      <w:r>
        <w:rPr>
          <w:rFonts w:hint="eastAsia"/>
        </w:rPr>
        <w:t>”没认为它测量的症状是内疚。</w:t>
      </w:r>
    </w:p>
  </w:comment>
  <w:comment w:id="70" w:author="Hu Chuan-Peng" w:date="2024-04-25T09:28:00Z" w:initials="HC">
    <w:p w14:paraId="6CD154E8" w14:textId="16E84C85" w:rsidR="00936D1D" w:rsidRDefault="00936D1D">
      <w:pPr>
        <w:pStyle w:val="CommentText"/>
      </w:pPr>
      <w:r>
        <w:rPr>
          <w:rStyle w:val="CommentReference"/>
        </w:rPr>
        <w:annotationRef/>
      </w:r>
      <w:r>
        <w:rPr>
          <w:rFonts w:hint="eastAsia"/>
        </w:rPr>
        <w:t>这个地方要展开，</w:t>
      </w:r>
      <w:r>
        <w:rPr>
          <w:rFonts w:hint="eastAsia"/>
        </w:rPr>
        <w:t>Eiko</w:t>
      </w:r>
      <w:r>
        <w:rPr>
          <w:rFonts w:hint="eastAsia"/>
        </w:rPr>
        <w:t>原来就是讨论和分析了各种不同的原因</w:t>
      </w:r>
    </w:p>
  </w:comment>
  <w:comment w:id="71" w:author="Hu Chuan-Peng" w:date="2024-04-25T09:28:00Z" w:initials="HC">
    <w:p w14:paraId="5F051A68" w14:textId="7AB44B7F" w:rsidR="00936D1D" w:rsidRDefault="00936D1D">
      <w:pPr>
        <w:pStyle w:val="CommentText"/>
      </w:pPr>
      <w:r>
        <w:rPr>
          <w:rStyle w:val="CommentReference"/>
        </w:rPr>
        <w:annotationRef/>
      </w:r>
      <w:r>
        <w:rPr>
          <w:rFonts w:hint="eastAsia"/>
        </w:rPr>
        <w:t>这里的要分成几个支撑的论点，每个论点也需要有支撑的证据。</w:t>
      </w:r>
    </w:p>
  </w:comment>
  <w:comment w:id="76" w:author="Hu Chuan-Peng" w:date="2024-04-25T09:29:00Z" w:initials="HC">
    <w:p w14:paraId="042A862A" w14:textId="77777777" w:rsidR="00936D1D" w:rsidRDefault="00936D1D">
      <w:pPr>
        <w:pStyle w:val="CommentText"/>
      </w:pPr>
      <w:r>
        <w:rPr>
          <w:rStyle w:val="CommentReference"/>
        </w:rPr>
        <w:annotationRef/>
      </w:r>
      <w:r>
        <w:rPr>
          <w:rFonts w:hint="eastAsia"/>
        </w:rPr>
        <w:t>同样，问题也要有不同的层面，每个层面的问题都需要使用证据进行说明。</w:t>
      </w:r>
    </w:p>
    <w:p w14:paraId="1DF9CA8A" w14:textId="03F82DBD" w:rsidR="00936D1D" w:rsidRDefault="00936D1D" w:rsidP="00936D1D">
      <w:pPr>
        <w:pStyle w:val="CommentText"/>
        <w:ind w:firstLine="0"/>
      </w:pPr>
      <w:r>
        <w:rPr>
          <w:rFonts w:hint="eastAsia"/>
        </w:rPr>
        <w:t>可以从问卷的关键用途来讨论我们发现的这种异质性的问题。</w:t>
      </w:r>
    </w:p>
  </w:comment>
  <w:comment w:id="79" w:author="Hu Chuan-Peng" w:date="2024-04-25T09:31:00Z" w:initials="HC">
    <w:p w14:paraId="09C115F2" w14:textId="68946F6E" w:rsidR="00A72BF1" w:rsidRDefault="00A72BF1">
      <w:pPr>
        <w:pStyle w:val="CommentText"/>
      </w:pPr>
      <w:r>
        <w:rPr>
          <w:rStyle w:val="CommentReference"/>
        </w:rPr>
        <w:annotationRef/>
      </w:r>
      <w:r>
        <w:rPr>
          <w:rFonts w:hint="eastAsia"/>
        </w:rPr>
        <w:t>这里实质上有展望未来的意思了，你再读一下</w:t>
      </w:r>
      <w:r>
        <w:rPr>
          <w:rFonts w:hint="eastAsia"/>
        </w:rPr>
        <w:t>Eiko</w:t>
      </w:r>
      <w:r>
        <w:rPr>
          <w:rFonts w:hint="eastAsia"/>
        </w:rPr>
        <w:t>的讨论，要联系历史上对这个问题的讨论。</w:t>
      </w:r>
    </w:p>
  </w:comment>
  <w:comment w:id="85" w:author="Hu Chuan-Peng" w:date="2024-04-23T09:43:00Z" w:initials="HC">
    <w:p w14:paraId="0740A832" w14:textId="77777777" w:rsidR="002D5548" w:rsidRDefault="002D5548" w:rsidP="002D5548">
      <w:pPr>
        <w:pStyle w:val="CommentText"/>
        <w:ind w:firstLineChars="125" w:firstLine="200"/>
      </w:pPr>
      <w:r>
        <w:rPr>
          <w:rStyle w:val="CommentReference"/>
        </w:rPr>
        <w:annotationRef/>
      </w:r>
      <w:r>
        <w:rPr>
          <w:rFonts w:hint="eastAsia"/>
        </w:rPr>
        <w:t>APA</w:t>
      </w:r>
      <w:r>
        <w:rPr>
          <w:rFonts w:hint="eastAsia"/>
        </w:rPr>
        <w:t>不是首行缩进，是悬进吧？</w:t>
      </w:r>
    </w:p>
    <w:p w14:paraId="11DA5CCA" w14:textId="4E336D9B" w:rsidR="002D5548" w:rsidRDefault="002D5548" w:rsidP="002D5548">
      <w:pPr>
        <w:pStyle w:val="CommentText"/>
        <w:ind w:leftChars="75" w:left="180" w:firstLineChars="125" w:firstLine="300"/>
      </w:pPr>
      <w:r>
        <w:rPr>
          <w:rFonts w:hint="eastAsia"/>
        </w:rPr>
        <w:t>你使用的是什么格式？为什么标题为会有单引号？</w:t>
      </w:r>
      <w:r w:rsidR="001E1BE1">
        <w:rPr>
          <w:rFonts w:hint="eastAsia"/>
        </w:rPr>
        <w:t>年份没有加括号。</w:t>
      </w:r>
    </w:p>
  </w:comment>
  <w:comment w:id="86" w:author="浩远 汪" w:date="2024-04-23T14:57:00Z" w:initials="浩汪">
    <w:p w14:paraId="659B52F8" w14:textId="0CEC98CD" w:rsidR="00E04CA1" w:rsidRDefault="00E04CA1">
      <w:pPr>
        <w:pStyle w:val="CommentText"/>
      </w:pPr>
      <w:r>
        <w:rPr>
          <w:rStyle w:val="CommentReference"/>
        </w:rPr>
        <w:annotationRef/>
      </w:r>
      <w:r>
        <w:rPr>
          <w:rFonts w:hint="eastAsia"/>
        </w:rPr>
        <w:t>改成悬进了，我用的是</w:t>
      </w:r>
      <w:r>
        <w:rPr>
          <w:rFonts w:hint="eastAsia"/>
        </w:rPr>
        <w:t>zotero</w:t>
      </w:r>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1A569" w15:done="0"/>
  <w15:commentEx w15:paraId="3F249A5A" w15:done="0"/>
  <w15:commentEx w15:paraId="6395850F" w15:done="0"/>
  <w15:commentEx w15:paraId="03648860" w15:paraIdParent="6395850F" w15:done="0"/>
  <w15:commentEx w15:paraId="1A576061" w15:done="0"/>
  <w15:commentEx w15:paraId="300A17F7" w15:done="0"/>
  <w15:commentEx w15:paraId="1CEFD4AD" w15:done="0"/>
  <w15:commentEx w15:paraId="41A2D1AB" w15:done="0"/>
  <w15:commentEx w15:paraId="3C0784B4" w15:done="0"/>
  <w15:commentEx w15:paraId="600EE71E" w15:done="0"/>
  <w15:commentEx w15:paraId="49953BB8" w15:done="0"/>
  <w15:commentEx w15:paraId="35FB7B35" w15:done="0"/>
  <w15:commentEx w15:paraId="7E99A40C" w15:done="0"/>
  <w15:commentEx w15:paraId="6F83153D" w15:paraIdParent="7E99A40C" w15:done="0"/>
  <w15:commentEx w15:paraId="722AAC67" w15:done="0"/>
  <w15:commentEx w15:paraId="227893A1" w15:paraIdParent="722AAC67" w15:done="0"/>
  <w15:commentEx w15:paraId="6CD154E8" w15:done="0"/>
  <w15:commentEx w15:paraId="5F051A68" w15:done="0"/>
  <w15:commentEx w15:paraId="1DF9CA8A" w15:done="0"/>
  <w15:commentEx w15:paraId="09C115F2"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0C0203" w16cex:dateUtc="2024-05-08T15:00:00Z"/>
  <w16cex:commentExtensible w16cex:durableId="6F5BAE8F" w16cex:dateUtc="2024-05-08T15:01:00Z"/>
  <w16cex:commentExtensible w16cex:durableId="32B609C3" w16cex:dateUtc="2024-05-07T07:44:00Z"/>
  <w16cex:commentExtensible w16cex:durableId="6D671E7B" w16cex:dateUtc="2024-05-08T14:50:00Z"/>
  <w16cex:commentExtensible w16cex:durableId="0CE7D278" w16cex:dateUtc="2024-05-08T14:51:00Z"/>
  <w16cex:commentExtensible w16cex:durableId="7E12A4CD" w16cex:dateUtc="2024-05-08T14:55:00Z"/>
  <w16cex:commentExtensible w16cex:durableId="40922B54" w16cex:dateUtc="2024-05-08T14:53:00Z"/>
  <w16cex:commentExtensible w16cex:durableId="4F3F906C" w16cex:dateUtc="2024-05-08T14:56:00Z"/>
  <w16cex:commentExtensible w16cex:durableId="7DAB3F35" w16cex:dateUtc="2024-05-08T14:54:00Z"/>
  <w16cex:commentExtensible w16cex:durableId="5AD8D0FC" w16cex:dateUtc="2024-04-30T02:54:00Z"/>
  <w16cex:commentExtensible w16cex:durableId="7AE7F1E3" w16cex:dateUtc="2024-05-08T14:58:00Z"/>
  <w16cex:commentExtensible w16cex:durableId="6E872266" w16cex:dateUtc="2024-04-25T01:25:00Z"/>
  <w16cex:commentExtensible w16cex:durableId="0408BC4A" w16cex:dateUtc="2024-04-23T01:40:00Z"/>
  <w16cex:commentExtensible w16cex:durableId="7DED3EF7" w16cex:dateUtc="2024-04-24T02:21:00Z"/>
  <w16cex:commentExtensible w16cex:durableId="0DCD6D36" w16cex:dateUtc="2024-04-23T01:37:00Z"/>
  <w16cex:commentExtensible w16cex:durableId="799967DC" w16cex:dateUtc="2024-04-23T06:33:00Z"/>
  <w16cex:commentExtensible w16cex:durableId="3A1BEF89" w16cex:dateUtc="2024-04-25T01:28:00Z"/>
  <w16cex:commentExtensible w16cex:durableId="1CA07D71" w16cex:dateUtc="2024-04-25T01:28:00Z"/>
  <w16cex:commentExtensible w16cex:durableId="3CA0F51B" w16cex:dateUtc="2024-04-25T01:29:00Z"/>
  <w16cex:commentExtensible w16cex:durableId="18477826" w16cex:dateUtc="2024-04-25T01:31: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1A569" w16cid:durableId="540C0203"/>
  <w16cid:commentId w16cid:paraId="3F249A5A" w16cid:durableId="6F5BAE8F"/>
  <w16cid:commentId w16cid:paraId="6395850F" w16cid:durableId="32B609C3"/>
  <w16cid:commentId w16cid:paraId="03648860" w16cid:durableId="6D671E7B"/>
  <w16cid:commentId w16cid:paraId="1A576061" w16cid:durableId="0CE7D278"/>
  <w16cid:commentId w16cid:paraId="300A17F7" w16cid:durableId="7E12A4CD"/>
  <w16cid:commentId w16cid:paraId="1CEFD4AD" w16cid:durableId="40922B54"/>
  <w16cid:commentId w16cid:paraId="41A2D1AB" w16cid:durableId="4F3F906C"/>
  <w16cid:commentId w16cid:paraId="3C0784B4" w16cid:durableId="7DAB3F35"/>
  <w16cid:commentId w16cid:paraId="600EE71E" w16cid:durableId="5AD8D0FC"/>
  <w16cid:commentId w16cid:paraId="49953BB8" w16cid:durableId="7AE7F1E3"/>
  <w16cid:commentId w16cid:paraId="35FB7B35" w16cid:durableId="6E872266"/>
  <w16cid:commentId w16cid:paraId="7E99A40C" w16cid:durableId="0408BC4A"/>
  <w16cid:commentId w16cid:paraId="6F83153D" w16cid:durableId="7DED3EF7"/>
  <w16cid:commentId w16cid:paraId="722AAC67" w16cid:durableId="0DCD6D36"/>
  <w16cid:commentId w16cid:paraId="227893A1" w16cid:durableId="799967DC"/>
  <w16cid:commentId w16cid:paraId="6CD154E8" w16cid:durableId="3A1BEF89"/>
  <w16cid:commentId w16cid:paraId="5F051A68" w16cid:durableId="1CA07D71"/>
  <w16cid:commentId w16cid:paraId="1DF9CA8A" w16cid:durableId="3CA0F51B"/>
  <w16cid:commentId w16cid:paraId="09C115F2" w16cid:durableId="1847782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8537" w14:textId="77777777" w:rsidR="00BF0930" w:rsidRDefault="00BF0930" w:rsidP="00FC1EED">
      <w:pPr>
        <w:spacing w:line="240" w:lineRule="auto"/>
        <w:ind w:firstLine="480"/>
      </w:pPr>
      <w:r>
        <w:separator/>
      </w:r>
    </w:p>
  </w:endnote>
  <w:endnote w:type="continuationSeparator" w:id="0">
    <w:p w14:paraId="49298C45" w14:textId="77777777" w:rsidR="00BF0930" w:rsidRDefault="00BF0930"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82F15" w14:textId="77777777" w:rsidR="00BF0930" w:rsidRDefault="00BF0930" w:rsidP="00FC1EED">
      <w:pPr>
        <w:spacing w:line="240" w:lineRule="auto"/>
        <w:ind w:firstLine="480"/>
      </w:pPr>
      <w:r>
        <w:separator/>
      </w:r>
    </w:p>
  </w:footnote>
  <w:footnote w:type="continuationSeparator" w:id="0">
    <w:p w14:paraId="48238C08" w14:textId="77777777" w:rsidR="00BF0930" w:rsidRDefault="00BF0930"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7B2D"/>
    <w:rsid w:val="00020D5C"/>
    <w:rsid w:val="000275B6"/>
    <w:rsid w:val="00035DD3"/>
    <w:rsid w:val="00045A41"/>
    <w:rsid w:val="00046779"/>
    <w:rsid w:val="00046957"/>
    <w:rsid w:val="0004790B"/>
    <w:rsid w:val="00054814"/>
    <w:rsid w:val="00055B14"/>
    <w:rsid w:val="00065A08"/>
    <w:rsid w:val="00067A55"/>
    <w:rsid w:val="000709C6"/>
    <w:rsid w:val="00075050"/>
    <w:rsid w:val="000774CC"/>
    <w:rsid w:val="000802C4"/>
    <w:rsid w:val="000803D7"/>
    <w:rsid w:val="0009025B"/>
    <w:rsid w:val="000909D8"/>
    <w:rsid w:val="00093DF4"/>
    <w:rsid w:val="00094BDC"/>
    <w:rsid w:val="00095FA2"/>
    <w:rsid w:val="000A1AA0"/>
    <w:rsid w:val="000B5642"/>
    <w:rsid w:val="000C099C"/>
    <w:rsid w:val="000C0A4B"/>
    <w:rsid w:val="000C2FEB"/>
    <w:rsid w:val="000C6D64"/>
    <w:rsid w:val="000C6F7A"/>
    <w:rsid w:val="000C7B5B"/>
    <w:rsid w:val="000E1646"/>
    <w:rsid w:val="000E7FEB"/>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1705"/>
    <w:rsid w:val="001518F2"/>
    <w:rsid w:val="001561B7"/>
    <w:rsid w:val="001608E9"/>
    <w:rsid w:val="0016110E"/>
    <w:rsid w:val="00161351"/>
    <w:rsid w:val="00165969"/>
    <w:rsid w:val="00171DE9"/>
    <w:rsid w:val="00173321"/>
    <w:rsid w:val="00175539"/>
    <w:rsid w:val="00182207"/>
    <w:rsid w:val="001830EB"/>
    <w:rsid w:val="001944A8"/>
    <w:rsid w:val="001A2D81"/>
    <w:rsid w:val="001A3248"/>
    <w:rsid w:val="001A5278"/>
    <w:rsid w:val="001B0250"/>
    <w:rsid w:val="001B2554"/>
    <w:rsid w:val="001B6373"/>
    <w:rsid w:val="001C300C"/>
    <w:rsid w:val="001C59F1"/>
    <w:rsid w:val="001C7F05"/>
    <w:rsid w:val="001D39DD"/>
    <w:rsid w:val="001D63A7"/>
    <w:rsid w:val="001E09D0"/>
    <w:rsid w:val="001E1BE1"/>
    <w:rsid w:val="001E1E97"/>
    <w:rsid w:val="001E7F25"/>
    <w:rsid w:val="001F1B04"/>
    <w:rsid w:val="001F215E"/>
    <w:rsid w:val="001F50A4"/>
    <w:rsid w:val="00200C2D"/>
    <w:rsid w:val="002026CD"/>
    <w:rsid w:val="00204E76"/>
    <w:rsid w:val="0021089D"/>
    <w:rsid w:val="00210C7A"/>
    <w:rsid w:val="00222966"/>
    <w:rsid w:val="00232753"/>
    <w:rsid w:val="00242A57"/>
    <w:rsid w:val="00250B42"/>
    <w:rsid w:val="00257214"/>
    <w:rsid w:val="00266404"/>
    <w:rsid w:val="002670D8"/>
    <w:rsid w:val="00270EE9"/>
    <w:rsid w:val="00273068"/>
    <w:rsid w:val="00276527"/>
    <w:rsid w:val="00290A34"/>
    <w:rsid w:val="002929EA"/>
    <w:rsid w:val="00295450"/>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46B44"/>
    <w:rsid w:val="00351F4C"/>
    <w:rsid w:val="00352BDB"/>
    <w:rsid w:val="00357BF4"/>
    <w:rsid w:val="003633C7"/>
    <w:rsid w:val="00367C71"/>
    <w:rsid w:val="00370A89"/>
    <w:rsid w:val="0037551F"/>
    <w:rsid w:val="00391297"/>
    <w:rsid w:val="00393C48"/>
    <w:rsid w:val="003A2AC4"/>
    <w:rsid w:val="003A5F8C"/>
    <w:rsid w:val="003A6BF5"/>
    <w:rsid w:val="003B4D78"/>
    <w:rsid w:val="003C2718"/>
    <w:rsid w:val="003D2855"/>
    <w:rsid w:val="003D4FE5"/>
    <w:rsid w:val="003F00C0"/>
    <w:rsid w:val="00400FB0"/>
    <w:rsid w:val="004101DC"/>
    <w:rsid w:val="0041042F"/>
    <w:rsid w:val="0041090D"/>
    <w:rsid w:val="004208DB"/>
    <w:rsid w:val="00424354"/>
    <w:rsid w:val="00430193"/>
    <w:rsid w:val="00432D20"/>
    <w:rsid w:val="00440C81"/>
    <w:rsid w:val="00446EF9"/>
    <w:rsid w:val="00461A5E"/>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6EC"/>
    <w:rsid w:val="00537C36"/>
    <w:rsid w:val="00547B64"/>
    <w:rsid w:val="005512E5"/>
    <w:rsid w:val="005541B5"/>
    <w:rsid w:val="00557A88"/>
    <w:rsid w:val="005604BF"/>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14D2"/>
    <w:rsid w:val="005D2CB3"/>
    <w:rsid w:val="005D65B0"/>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84332"/>
    <w:rsid w:val="0068670A"/>
    <w:rsid w:val="00691C99"/>
    <w:rsid w:val="00694ED4"/>
    <w:rsid w:val="006A02C6"/>
    <w:rsid w:val="006A0830"/>
    <w:rsid w:val="006A283B"/>
    <w:rsid w:val="006B2022"/>
    <w:rsid w:val="006B689F"/>
    <w:rsid w:val="006D7493"/>
    <w:rsid w:val="006E0397"/>
    <w:rsid w:val="006E7B0B"/>
    <w:rsid w:val="007010A9"/>
    <w:rsid w:val="007120DE"/>
    <w:rsid w:val="00714D6F"/>
    <w:rsid w:val="00721975"/>
    <w:rsid w:val="00723104"/>
    <w:rsid w:val="00727486"/>
    <w:rsid w:val="00730605"/>
    <w:rsid w:val="00731668"/>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68CF"/>
    <w:rsid w:val="007E5901"/>
    <w:rsid w:val="007F03A1"/>
    <w:rsid w:val="008105F7"/>
    <w:rsid w:val="00815DA6"/>
    <w:rsid w:val="00820A8E"/>
    <w:rsid w:val="00822103"/>
    <w:rsid w:val="00832806"/>
    <w:rsid w:val="00837E4F"/>
    <w:rsid w:val="008443B8"/>
    <w:rsid w:val="00856493"/>
    <w:rsid w:val="00861001"/>
    <w:rsid w:val="008767E0"/>
    <w:rsid w:val="00885C00"/>
    <w:rsid w:val="00892569"/>
    <w:rsid w:val="008A0A4C"/>
    <w:rsid w:val="008A0C99"/>
    <w:rsid w:val="008B150A"/>
    <w:rsid w:val="008B2B23"/>
    <w:rsid w:val="008C14B1"/>
    <w:rsid w:val="008D3D75"/>
    <w:rsid w:val="008D50C6"/>
    <w:rsid w:val="008D6777"/>
    <w:rsid w:val="008E1B5E"/>
    <w:rsid w:val="008E4C34"/>
    <w:rsid w:val="008E627F"/>
    <w:rsid w:val="008F1B61"/>
    <w:rsid w:val="009018EE"/>
    <w:rsid w:val="00906BE5"/>
    <w:rsid w:val="009079FF"/>
    <w:rsid w:val="00910F56"/>
    <w:rsid w:val="009121A8"/>
    <w:rsid w:val="00917FC7"/>
    <w:rsid w:val="00920F86"/>
    <w:rsid w:val="0092696E"/>
    <w:rsid w:val="00936D1D"/>
    <w:rsid w:val="0094333C"/>
    <w:rsid w:val="0095577A"/>
    <w:rsid w:val="009665D2"/>
    <w:rsid w:val="00967469"/>
    <w:rsid w:val="00972584"/>
    <w:rsid w:val="009732BE"/>
    <w:rsid w:val="00982F92"/>
    <w:rsid w:val="009857F1"/>
    <w:rsid w:val="00986250"/>
    <w:rsid w:val="00987FD9"/>
    <w:rsid w:val="0099300B"/>
    <w:rsid w:val="00993A44"/>
    <w:rsid w:val="009A4C68"/>
    <w:rsid w:val="009B2CEF"/>
    <w:rsid w:val="009B502E"/>
    <w:rsid w:val="009B57D0"/>
    <w:rsid w:val="009C2394"/>
    <w:rsid w:val="009C5A69"/>
    <w:rsid w:val="009D1BF2"/>
    <w:rsid w:val="009D37E7"/>
    <w:rsid w:val="009D5280"/>
    <w:rsid w:val="009F1D81"/>
    <w:rsid w:val="009F6A66"/>
    <w:rsid w:val="009F79E9"/>
    <w:rsid w:val="00A030A8"/>
    <w:rsid w:val="00A06813"/>
    <w:rsid w:val="00A11CA8"/>
    <w:rsid w:val="00A1483C"/>
    <w:rsid w:val="00A1553F"/>
    <w:rsid w:val="00A2450E"/>
    <w:rsid w:val="00A27742"/>
    <w:rsid w:val="00A27AC1"/>
    <w:rsid w:val="00A30871"/>
    <w:rsid w:val="00A4595E"/>
    <w:rsid w:val="00A463D7"/>
    <w:rsid w:val="00A46B62"/>
    <w:rsid w:val="00A477DA"/>
    <w:rsid w:val="00A578B6"/>
    <w:rsid w:val="00A72BF1"/>
    <w:rsid w:val="00A86DCA"/>
    <w:rsid w:val="00A91A4F"/>
    <w:rsid w:val="00A94B5C"/>
    <w:rsid w:val="00AA3A52"/>
    <w:rsid w:val="00AA4ACE"/>
    <w:rsid w:val="00AA6B3E"/>
    <w:rsid w:val="00AA735C"/>
    <w:rsid w:val="00AB6D18"/>
    <w:rsid w:val="00AD41DC"/>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1EB9"/>
    <w:rsid w:val="00B73F4F"/>
    <w:rsid w:val="00B77CBB"/>
    <w:rsid w:val="00B80175"/>
    <w:rsid w:val="00B81B76"/>
    <w:rsid w:val="00B9043E"/>
    <w:rsid w:val="00B9680E"/>
    <w:rsid w:val="00BA06EB"/>
    <w:rsid w:val="00BA5856"/>
    <w:rsid w:val="00BB2F4A"/>
    <w:rsid w:val="00BB5575"/>
    <w:rsid w:val="00BB5EE5"/>
    <w:rsid w:val="00BC4A9C"/>
    <w:rsid w:val="00BC576A"/>
    <w:rsid w:val="00BC70E1"/>
    <w:rsid w:val="00BD0476"/>
    <w:rsid w:val="00BE11C2"/>
    <w:rsid w:val="00BE19CC"/>
    <w:rsid w:val="00BE3B76"/>
    <w:rsid w:val="00BE41E2"/>
    <w:rsid w:val="00BE5C40"/>
    <w:rsid w:val="00BE7D15"/>
    <w:rsid w:val="00BF0930"/>
    <w:rsid w:val="00BF63BB"/>
    <w:rsid w:val="00C03838"/>
    <w:rsid w:val="00C03911"/>
    <w:rsid w:val="00C1278B"/>
    <w:rsid w:val="00C2086E"/>
    <w:rsid w:val="00C2367B"/>
    <w:rsid w:val="00C25402"/>
    <w:rsid w:val="00C27C74"/>
    <w:rsid w:val="00C337F1"/>
    <w:rsid w:val="00C400A9"/>
    <w:rsid w:val="00C45CDF"/>
    <w:rsid w:val="00C54DF2"/>
    <w:rsid w:val="00C555B2"/>
    <w:rsid w:val="00C572F2"/>
    <w:rsid w:val="00C626BF"/>
    <w:rsid w:val="00C65729"/>
    <w:rsid w:val="00C66CFD"/>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85F64"/>
    <w:rsid w:val="00DA1F25"/>
    <w:rsid w:val="00DB3426"/>
    <w:rsid w:val="00DB53BB"/>
    <w:rsid w:val="00DB7FBD"/>
    <w:rsid w:val="00DC2490"/>
    <w:rsid w:val="00DC3454"/>
    <w:rsid w:val="00DC5A06"/>
    <w:rsid w:val="00DD030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7261"/>
    <w:rsid w:val="00E401A4"/>
    <w:rsid w:val="00E414B5"/>
    <w:rsid w:val="00E449EC"/>
    <w:rsid w:val="00E45D89"/>
    <w:rsid w:val="00E46A2A"/>
    <w:rsid w:val="00E50D82"/>
    <w:rsid w:val="00E53A13"/>
    <w:rsid w:val="00E56092"/>
    <w:rsid w:val="00E605F5"/>
    <w:rsid w:val="00E64B55"/>
    <w:rsid w:val="00E650D7"/>
    <w:rsid w:val="00E65367"/>
    <w:rsid w:val="00E72E1F"/>
    <w:rsid w:val="00E76C9F"/>
    <w:rsid w:val="00E82581"/>
    <w:rsid w:val="00E834C4"/>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1626"/>
    <w:rsid w:val="00EF2028"/>
    <w:rsid w:val="00EF3545"/>
    <w:rsid w:val="00EF47D8"/>
    <w:rsid w:val="00EF55FC"/>
    <w:rsid w:val="00F02446"/>
    <w:rsid w:val="00F03D9E"/>
    <w:rsid w:val="00F066EC"/>
    <w:rsid w:val="00F06805"/>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1"/>
    <w:pPr>
      <w:widowControl w:val="0"/>
      <w:spacing w:line="480" w:lineRule="auto"/>
      <w:ind w:firstLine="720"/>
      <w:jc w:val="both"/>
    </w:pPr>
    <w:rPr>
      <w:sz w:val="24"/>
    </w:rPr>
  </w:style>
  <w:style w:type="paragraph" w:styleId="Heading1">
    <w:name w:val="heading 1"/>
    <w:basedOn w:val="Normal"/>
    <w:next w:val="Normal"/>
    <w:link w:val="Heading1Char"/>
    <w:uiPriority w:val="9"/>
    <w:qFormat/>
    <w:rsid w:val="00FF2B0D"/>
    <w:pPr>
      <w:keepNext/>
      <w:keepLines/>
      <w:ind w:firstLine="0"/>
      <w:outlineLvl w:val="0"/>
    </w:pPr>
    <w:rPr>
      <w:b/>
      <w:bCs/>
      <w:kern w:val="44"/>
      <w:szCs w:val="44"/>
    </w:rPr>
  </w:style>
  <w:style w:type="paragraph" w:styleId="Heading2">
    <w:name w:val="heading 2"/>
    <w:basedOn w:val="Normal"/>
    <w:next w:val="Normal"/>
    <w:link w:val="Heading2Char"/>
    <w:uiPriority w:val="9"/>
    <w:unhideWhenUsed/>
    <w:qFormat/>
    <w:rsid w:val="0077489C"/>
    <w:pPr>
      <w:keepNext/>
      <w:keepLines/>
      <w:ind w:firstLine="0"/>
      <w:outlineLvl w:val="1"/>
    </w:pPr>
    <w:rPr>
      <w:rFonts w:cstheme="majorBidi"/>
      <w:b/>
      <w:bCs/>
    </w:rPr>
  </w:style>
  <w:style w:type="paragraph" w:styleId="Heading3">
    <w:name w:val="heading 3"/>
    <w:aliases w:val="参考文献"/>
    <w:basedOn w:val="Normal"/>
    <w:next w:val="Normal"/>
    <w:link w:val="Heading3Char"/>
    <w:uiPriority w:val="9"/>
    <w:unhideWhenUsed/>
    <w:qFormat/>
    <w:rsid w:val="00FF2B0D"/>
    <w:pPr>
      <w:keepNext/>
      <w:keepLines/>
      <w:ind w:left="720" w:hanging="720"/>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HeaderChar">
    <w:name w:val="Header Char"/>
    <w:basedOn w:val="DefaultParagraphFont"/>
    <w:link w:val="Header"/>
    <w:uiPriority w:val="99"/>
    <w:rsid w:val="00FC1EED"/>
    <w:rPr>
      <w:sz w:val="18"/>
      <w:szCs w:val="18"/>
    </w:rPr>
  </w:style>
  <w:style w:type="paragraph" w:styleId="Footer">
    <w:name w:val="footer"/>
    <w:basedOn w:val="Normal"/>
    <w:link w:val="FooterChar"/>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FooterChar">
    <w:name w:val="Footer Char"/>
    <w:basedOn w:val="DefaultParagraphFont"/>
    <w:link w:val="Footer"/>
    <w:uiPriority w:val="99"/>
    <w:rsid w:val="00FC1EED"/>
    <w:rPr>
      <w:sz w:val="18"/>
      <w:szCs w:val="18"/>
    </w:rPr>
  </w:style>
  <w:style w:type="character" w:customStyle="1" w:styleId="Heading1Char">
    <w:name w:val="Heading 1 Char"/>
    <w:basedOn w:val="DefaultParagraphFont"/>
    <w:link w:val="Heading1"/>
    <w:uiPriority w:val="9"/>
    <w:rsid w:val="00FF2B0D"/>
    <w:rPr>
      <w:b/>
      <w:bCs/>
      <w:kern w:val="44"/>
      <w:sz w:val="24"/>
      <w:szCs w:val="44"/>
    </w:rPr>
  </w:style>
  <w:style w:type="paragraph" w:styleId="CommentText">
    <w:name w:val="annotation text"/>
    <w:basedOn w:val="Normal"/>
    <w:link w:val="CommentTextChar"/>
    <w:uiPriority w:val="99"/>
    <w:unhideWhenUsed/>
    <w:rsid w:val="00FC1EED"/>
    <w:pPr>
      <w:jc w:val="left"/>
    </w:pPr>
  </w:style>
  <w:style w:type="character" w:customStyle="1" w:styleId="CommentTextChar">
    <w:name w:val="Comment Text Char"/>
    <w:basedOn w:val="DefaultParagraphFont"/>
    <w:link w:val="CommentText"/>
    <w:uiPriority w:val="99"/>
    <w:rsid w:val="00FC1EED"/>
    <w:rPr>
      <w:sz w:val="24"/>
    </w:rPr>
  </w:style>
  <w:style w:type="character" w:styleId="CommentReference">
    <w:name w:val="annotation reference"/>
    <w:basedOn w:val="DefaultParagraphFont"/>
    <w:uiPriority w:val="99"/>
    <w:semiHidden/>
    <w:unhideWhenUsed/>
    <w:rsid w:val="00FC1EED"/>
    <w:rPr>
      <w:sz w:val="16"/>
      <w:szCs w:val="16"/>
    </w:rPr>
  </w:style>
  <w:style w:type="table" w:styleId="TableGrid">
    <w:name w:val="Table Grid"/>
    <w:basedOn w:val="TableNormal"/>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489C"/>
    <w:rPr>
      <w:rFonts w:cstheme="majorBidi"/>
      <w:b/>
      <w:bCs/>
      <w:sz w:val="24"/>
    </w:rPr>
  </w:style>
  <w:style w:type="character" w:customStyle="1" w:styleId="innerzoteroCitation">
    <w:name w:val="innerzoteroCitation"/>
    <w:basedOn w:val="DefaultParagraphFont"/>
    <w:rsid w:val="004D751B"/>
    <w:rPr>
      <w:b w:val="0"/>
      <w:i w:val="0"/>
      <w:color w:val="0000FF"/>
      <w:vertAlign w:val="baseline"/>
    </w:rPr>
  </w:style>
  <w:style w:type="character" w:customStyle="1" w:styleId="zoteroCitation">
    <w:name w:val="zoteroCitation"/>
    <w:basedOn w:val="DefaultParagraphFont"/>
    <w:rsid w:val="004D751B"/>
    <w:rPr>
      <w:b w:val="0"/>
      <w:i w:val="0"/>
      <w:color w:val="0000FF"/>
      <w:vertAlign w:val="baseline"/>
    </w:rPr>
  </w:style>
  <w:style w:type="paragraph" w:styleId="Bibliography">
    <w:name w:val="Bibliography"/>
    <w:basedOn w:val="Normal"/>
    <w:next w:val="Normal"/>
    <w:uiPriority w:val="37"/>
    <w:unhideWhenUsed/>
    <w:rsid w:val="004D751B"/>
    <w:pPr>
      <w:ind w:left="720" w:hanging="720"/>
    </w:pPr>
  </w:style>
  <w:style w:type="paragraph" w:styleId="ListParagraph">
    <w:name w:val="List Paragraph"/>
    <w:basedOn w:val="Normal"/>
    <w:uiPriority w:val="34"/>
    <w:qFormat/>
    <w:rsid w:val="00ED40EF"/>
    <w:pPr>
      <w:ind w:firstLine="420"/>
    </w:pPr>
  </w:style>
  <w:style w:type="paragraph" w:styleId="CommentSubject">
    <w:name w:val="annotation subject"/>
    <w:basedOn w:val="CommentText"/>
    <w:next w:val="CommentText"/>
    <w:link w:val="CommentSubjectChar"/>
    <w:uiPriority w:val="99"/>
    <w:semiHidden/>
    <w:unhideWhenUsed/>
    <w:rsid w:val="00C572F2"/>
    <w:rPr>
      <w:b/>
      <w:bCs/>
    </w:rPr>
  </w:style>
  <w:style w:type="character" w:customStyle="1" w:styleId="CommentSubjectChar">
    <w:name w:val="Comment Subject Char"/>
    <w:basedOn w:val="CommentTextChar"/>
    <w:link w:val="CommentSubject"/>
    <w:uiPriority w:val="99"/>
    <w:semiHidden/>
    <w:rsid w:val="00C572F2"/>
    <w:rPr>
      <w:b/>
      <w:bCs/>
      <w:sz w:val="24"/>
    </w:rPr>
  </w:style>
  <w:style w:type="paragraph" w:styleId="Revision">
    <w:name w:val="Revision"/>
    <w:hidden/>
    <w:uiPriority w:val="99"/>
    <w:semiHidden/>
    <w:rsid w:val="003633C7"/>
    <w:rPr>
      <w:sz w:val="24"/>
    </w:rPr>
  </w:style>
  <w:style w:type="character" w:styleId="Hyperlink">
    <w:name w:val="Hyperlink"/>
    <w:basedOn w:val="DefaultParagraphFont"/>
    <w:uiPriority w:val="99"/>
    <w:unhideWhenUsed/>
    <w:rsid w:val="006B2022"/>
    <w:rPr>
      <w:color w:val="0000FF"/>
      <w:u w:val="single"/>
    </w:rPr>
  </w:style>
  <w:style w:type="character" w:styleId="UnresolvedMention">
    <w:name w:val="Unresolved Mention"/>
    <w:basedOn w:val="DefaultParagraphFont"/>
    <w:uiPriority w:val="99"/>
    <w:semiHidden/>
    <w:unhideWhenUsed/>
    <w:rsid w:val="003D4FE5"/>
    <w:rPr>
      <w:color w:val="605E5C"/>
      <w:shd w:val="clear" w:color="auto" w:fill="E1DFDD"/>
    </w:rPr>
  </w:style>
  <w:style w:type="character" w:styleId="FollowedHyperlink">
    <w:name w:val="FollowedHyperlink"/>
    <w:basedOn w:val="DefaultParagraphFont"/>
    <w:uiPriority w:val="99"/>
    <w:semiHidden/>
    <w:unhideWhenUsed/>
    <w:rsid w:val="00D84BCB"/>
    <w:rPr>
      <w:color w:val="954F72" w:themeColor="followedHyperlink"/>
      <w:u w:val="single"/>
    </w:rPr>
  </w:style>
  <w:style w:type="paragraph" w:styleId="NormalWeb">
    <w:name w:val="Normal (Web)"/>
    <w:basedOn w:val="Normal"/>
    <w:uiPriority w:val="99"/>
    <w:semiHidden/>
    <w:unhideWhenUsed/>
    <w:rsid w:val="00E11429"/>
    <w:pPr>
      <w:widowControl/>
      <w:spacing w:before="100" w:beforeAutospacing="1" w:after="100" w:afterAutospacing="1" w:line="240" w:lineRule="auto"/>
      <w:ind w:firstLine="0"/>
      <w:jc w:val="left"/>
    </w:pPr>
    <w:rPr>
      <w:rFonts w:ascii="SimSun" w:hAnsi="SimSun" w:cs="SimSun"/>
      <w:kern w:val="0"/>
      <w:szCs w:val="24"/>
    </w:rPr>
  </w:style>
  <w:style w:type="character" w:customStyle="1" w:styleId="Heading3Char">
    <w:name w:val="Heading 3 Char"/>
    <w:aliases w:val="参考文献 Char"/>
    <w:basedOn w:val="DefaultParagraphFont"/>
    <w:link w:val="Heading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cp4715@hot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31</Pages>
  <Words>26201</Words>
  <Characters>149350</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Hu Chuan-Peng</cp:lastModifiedBy>
  <cp:revision>39</cp:revision>
  <dcterms:created xsi:type="dcterms:W3CDTF">2024-04-23T06:58:00Z</dcterms:created>
  <dcterms:modified xsi:type="dcterms:W3CDTF">2024-05-08T15:02:00Z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id="ZcsyM02I"/&gt;&lt;style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