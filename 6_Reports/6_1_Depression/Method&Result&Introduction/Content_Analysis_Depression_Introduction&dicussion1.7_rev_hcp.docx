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D95B96" w14:textId="3F2F5EEC" w:rsidR="00FC1EED" w:rsidRPr="00727486" w:rsidRDefault="00FC1EED" w:rsidP="00FC1EED">
      <w:pPr>
        <w:spacing w:line="312" w:lineRule="auto"/>
        <w:ind w:firstLine="482"/>
        <w:jc w:val="center"/>
        <w:rPr>
          <w:b/>
          <w:bCs/>
          <w:color w:val="000000" w:themeColor="text1"/>
          <w:szCs w:val="28"/>
        </w:rPr>
      </w:pPr>
      <w:r w:rsidRPr="00727486">
        <w:rPr>
          <w:b/>
          <w:bCs/>
          <w:color w:val="000000" w:themeColor="text1"/>
          <w:szCs w:val="28"/>
        </w:rPr>
        <w:t xml:space="preserve">Assessing the heterogeneity of </w:t>
      </w:r>
      <w:r w:rsidR="00210C7A" w:rsidRPr="00727486">
        <w:rPr>
          <w:b/>
          <w:bCs/>
          <w:color w:val="000000" w:themeColor="text1"/>
          <w:szCs w:val="28"/>
        </w:rPr>
        <w:t xml:space="preserve">Chinese </w:t>
      </w:r>
      <w:r w:rsidRPr="00727486">
        <w:rPr>
          <w:b/>
          <w:bCs/>
          <w:color w:val="000000" w:themeColor="text1"/>
          <w:szCs w:val="28"/>
        </w:rPr>
        <w:t>scale</w:t>
      </w:r>
      <w:r w:rsidRPr="00727486">
        <w:rPr>
          <w:rFonts w:hint="eastAsia"/>
          <w:b/>
          <w:bCs/>
          <w:color w:val="000000" w:themeColor="text1"/>
          <w:szCs w:val="28"/>
        </w:rPr>
        <w:t>s</w:t>
      </w:r>
      <w:r w:rsidRPr="00727486">
        <w:rPr>
          <w:b/>
          <w:bCs/>
          <w:color w:val="000000" w:themeColor="text1"/>
          <w:szCs w:val="28"/>
        </w:rPr>
        <w:t xml:space="preserve"> for </w:t>
      </w:r>
      <w:r w:rsidR="00210C7A" w:rsidRPr="00727486">
        <w:rPr>
          <w:b/>
          <w:bCs/>
          <w:color w:val="000000" w:themeColor="text1"/>
          <w:szCs w:val="28"/>
        </w:rPr>
        <w:t xml:space="preserve">screening </w:t>
      </w:r>
      <w:r w:rsidRPr="00727486">
        <w:rPr>
          <w:b/>
          <w:bCs/>
          <w:color w:val="000000" w:themeColor="text1"/>
          <w:szCs w:val="28"/>
        </w:rPr>
        <w:t>depression</w:t>
      </w:r>
      <w:r w:rsidR="00210C7A" w:rsidRPr="00727486">
        <w:rPr>
          <w:b/>
          <w:bCs/>
          <w:color w:val="000000" w:themeColor="text1"/>
          <w:szCs w:val="28"/>
        </w:rPr>
        <w:t xml:space="preserve"> </w:t>
      </w:r>
      <w:r w:rsidR="00232753" w:rsidRPr="00727486">
        <w:rPr>
          <w:rFonts w:hint="eastAsia"/>
          <w:b/>
          <w:bCs/>
          <w:color w:val="000000" w:themeColor="text1"/>
          <w:szCs w:val="28"/>
        </w:rPr>
        <w:t>among</w:t>
      </w:r>
      <w:r w:rsidR="00232753" w:rsidRPr="00727486">
        <w:rPr>
          <w:b/>
          <w:bCs/>
          <w:color w:val="000000" w:themeColor="text1"/>
          <w:szCs w:val="28"/>
        </w:rPr>
        <w:t xml:space="preserve"> </w:t>
      </w:r>
      <w:r w:rsidR="00581EEE" w:rsidRPr="00727486">
        <w:rPr>
          <w:rFonts w:hint="eastAsia"/>
          <w:b/>
          <w:bCs/>
          <w:color w:val="000000" w:themeColor="text1"/>
          <w:szCs w:val="28"/>
        </w:rPr>
        <w:t>children</w:t>
      </w:r>
      <w:r w:rsidR="00F06805">
        <w:rPr>
          <w:b/>
          <w:bCs/>
          <w:color w:val="000000" w:themeColor="text1"/>
          <w:szCs w:val="28"/>
        </w:rPr>
        <w:t xml:space="preserve"> </w:t>
      </w:r>
      <w:r w:rsidR="00F06805">
        <w:rPr>
          <w:rFonts w:hint="eastAsia"/>
          <w:b/>
          <w:bCs/>
          <w:color w:val="000000" w:themeColor="text1"/>
          <w:szCs w:val="28"/>
        </w:rPr>
        <w:t>and</w:t>
      </w:r>
      <w:r w:rsidR="00F06805">
        <w:rPr>
          <w:b/>
          <w:bCs/>
          <w:color w:val="000000" w:themeColor="text1"/>
          <w:szCs w:val="28"/>
        </w:rPr>
        <w:t xml:space="preserve"> </w:t>
      </w:r>
      <w:commentRangeStart w:id="0"/>
      <w:r w:rsidR="00581EEE" w:rsidRPr="00727486">
        <w:rPr>
          <w:b/>
          <w:bCs/>
          <w:color w:val="000000" w:themeColor="text1"/>
          <w:szCs w:val="28"/>
        </w:rPr>
        <w:t>adolescents</w:t>
      </w:r>
      <w:commentRangeEnd w:id="0"/>
      <w:r w:rsidR="0009025B">
        <w:rPr>
          <w:rStyle w:val="a9"/>
        </w:rPr>
        <w:commentReference w:id="0"/>
      </w:r>
    </w:p>
    <w:p w14:paraId="37F50405" w14:textId="680D32BC" w:rsidR="00D84BCB" w:rsidRPr="00727486" w:rsidRDefault="00537C36" w:rsidP="00D84BCB">
      <w:pPr>
        <w:spacing w:line="312" w:lineRule="auto"/>
        <w:ind w:firstLine="480"/>
        <w:jc w:val="center"/>
        <w:rPr>
          <w:color w:val="000000" w:themeColor="text1"/>
          <w:szCs w:val="24"/>
        </w:rPr>
      </w:pPr>
      <w:proofErr w:type="spellStart"/>
      <w:r>
        <w:rPr>
          <w:rFonts w:hint="eastAsia"/>
          <w:color w:val="000000" w:themeColor="text1"/>
          <w:szCs w:val="24"/>
        </w:rPr>
        <w:t>Hao</w:t>
      </w:r>
      <w:r>
        <w:rPr>
          <w:color w:val="000000" w:themeColor="text1"/>
          <w:szCs w:val="24"/>
        </w:rPr>
        <w:t>yuan</w:t>
      </w:r>
      <w:proofErr w:type="spellEnd"/>
      <w:r>
        <w:rPr>
          <w:color w:val="000000" w:themeColor="text1"/>
          <w:szCs w:val="24"/>
        </w:rPr>
        <w:t xml:space="preserve"> Wang </w:t>
      </w:r>
      <w:r w:rsidR="00D84BCB" w:rsidRPr="00727486">
        <w:rPr>
          <w:color w:val="000000" w:themeColor="text1"/>
          <w:szCs w:val="24"/>
          <w:vertAlign w:val="superscript"/>
        </w:rPr>
        <w:t>1</w:t>
      </w:r>
      <w:r w:rsidR="00D84BCB" w:rsidRPr="00727486">
        <w:rPr>
          <w:color w:val="000000" w:themeColor="text1"/>
          <w:szCs w:val="24"/>
        </w:rPr>
        <w:t xml:space="preserve">, </w:t>
      </w:r>
      <w:proofErr w:type="spellStart"/>
      <w:r>
        <w:rPr>
          <w:color w:val="000000" w:themeColor="text1"/>
          <w:szCs w:val="24"/>
        </w:rPr>
        <w:t>Mengzhen</w:t>
      </w:r>
      <w:proofErr w:type="spellEnd"/>
      <w:r>
        <w:rPr>
          <w:color w:val="000000" w:themeColor="text1"/>
          <w:szCs w:val="24"/>
        </w:rPr>
        <w:t xml:space="preserve"> Hu </w:t>
      </w:r>
      <w:r w:rsidR="00D84BCB" w:rsidRPr="00727486">
        <w:rPr>
          <w:color w:val="000000" w:themeColor="text1"/>
          <w:szCs w:val="24"/>
          <w:vertAlign w:val="superscript"/>
        </w:rPr>
        <w:t>1</w:t>
      </w:r>
      <w:r w:rsidR="00D84BCB" w:rsidRPr="00727486">
        <w:rPr>
          <w:color w:val="000000" w:themeColor="text1"/>
          <w:szCs w:val="24"/>
        </w:rPr>
        <w:t xml:space="preserve">, </w:t>
      </w:r>
      <w:proofErr w:type="spellStart"/>
      <w:r>
        <w:rPr>
          <w:color w:val="000000" w:themeColor="text1"/>
          <w:szCs w:val="24"/>
        </w:rPr>
        <w:t>Liuqing</w:t>
      </w:r>
      <w:proofErr w:type="spellEnd"/>
      <w:r>
        <w:rPr>
          <w:color w:val="000000" w:themeColor="text1"/>
          <w:szCs w:val="24"/>
        </w:rPr>
        <w:t xml:space="preserve"> Tian </w:t>
      </w:r>
      <w:r w:rsidR="00D84BCB" w:rsidRPr="00727486">
        <w:rPr>
          <w:color w:val="000000" w:themeColor="text1"/>
          <w:szCs w:val="24"/>
          <w:vertAlign w:val="superscript"/>
        </w:rPr>
        <w:t>1</w:t>
      </w:r>
      <w:r w:rsidR="00D84BCB" w:rsidRPr="00727486">
        <w:rPr>
          <w:color w:val="000000" w:themeColor="text1"/>
          <w:szCs w:val="24"/>
        </w:rPr>
        <w:t xml:space="preserve">, </w:t>
      </w:r>
      <w:proofErr w:type="spellStart"/>
      <w:r>
        <w:rPr>
          <w:color w:val="000000" w:themeColor="text1"/>
          <w:szCs w:val="24"/>
        </w:rPr>
        <w:t>Weibiao</w:t>
      </w:r>
      <w:proofErr w:type="spellEnd"/>
      <w:r>
        <w:rPr>
          <w:color w:val="000000" w:themeColor="text1"/>
          <w:szCs w:val="24"/>
        </w:rPr>
        <w:t xml:space="preserve"> Liu </w:t>
      </w:r>
      <w:r w:rsidR="00D84BCB" w:rsidRPr="00727486">
        <w:rPr>
          <w:color w:val="000000" w:themeColor="text1"/>
          <w:szCs w:val="24"/>
          <w:vertAlign w:val="superscript"/>
        </w:rPr>
        <w:t>1</w:t>
      </w:r>
      <w:r w:rsidR="00D84BCB" w:rsidRPr="00727486">
        <w:rPr>
          <w:color w:val="000000" w:themeColor="text1"/>
          <w:szCs w:val="24"/>
        </w:rPr>
        <w:t xml:space="preserve">, </w:t>
      </w:r>
      <w:r>
        <w:rPr>
          <w:color w:val="000000" w:themeColor="text1"/>
          <w:szCs w:val="24"/>
        </w:rPr>
        <w:t>Yuanyuan An</w:t>
      </w:r>
      <w:r w:rsidR="00D84BCB" w:rsidRPr="00727486">
        <w:rPr>
          <w:color w:val="000000" w:themeColor="text1"/>
          <w:szCs w:val="24"/>
          <w:vertAlign w:val="superscript"/>
        </w:rPr>
        <w:t>1</w:t>
      </w:r>
      <w:r w:rsidR="00D84BCB" w:rsidRPr="00727486">
        <w:rPr>
          <w:color w:val="000000" w:themeColor="text1"/>
          <w:szCs w:val="24"/>
        </w:rPr>
        <w:t xml:space="preserve">, </w:t>
      </w:r>
      <w:r>
        <w:rPr>
          <w:rFonts w:hint="eastAsia"/>
          <w:color w:val="000000" w:themeColor="text1"/>
          <w:szCs w:val="24"/>
        </w:rPr>
        <w:t>Y</w:t>
      </w:r>
      <w:r>
        <w:rPr>
          <w:color w:val="000000" w:themeColor="text1"/>
          <w:szCs w:val="24"/>
        </w:rPr>
        <w:t xml:space="preserve">ing Li </w:t>
      </w:r>
      <w:r w:rsidR="00D84BCB" w:rsidRPr="00727486">
        <w:rPr>
          <w:color w:val="000000" w:themeColor="text1"/>
          <w:szCs w:val="24"/>
          <w:vertAlign w:val="superscript"/>
        </w:rPr>
        <w:t>2</w:t>
      </w:r>
      <w:r w:rsidR="00D84BCB" w:rsidRPr="00727486">
        <w:rPr>
          <w:color w:val="000000" w:themeColor="text1"/>
          <w:szCs w:val="24"/>
        </w:rPr>
        <w:t xml:space="preserve">, </w:t>
      </w:r>
      <w:r>
        <w:rPr>
          <w:color w:val="000000" w:themeColor="text1"/>
          <w:szCs w:val="24"/>
        </w:rPr>
        <w:t xml:space="preserve">Hu Chuan-Peng </w:t>
      </w:r>
      <w:r w:rsidR="00D84BCB" w:rsidRPr="00727486">
        <w:rPr>
          <w:color w:val="000000" w:themeColor="text1"/>
          <w:szCs w:val="24"/>
          <w:vertAlign w:val="superscript"/>
        </w:rPr>
        <w:t>1#</w:t>
      </w:r>
    </w:p>
    <w:p w14:paraId="1EE8B120" w14:textId="77777777" w:rsidR="00C65729" w:rsidRDefault="00D84BCB" w:rsidP="00D84BCB">
      <w:pPr>
        <w:spacing w:line="312" w:lineRule="auto"/>
        <w:ind w:firstLine="480"/>
        <w:jc w:val="center"/>
        <w:rPr>
          <w:color w:val="000000" w:themeColor="text1"/>
          <w:szCs w:val="24"/>
          <w:vertAlign w:val="superscript"/>
        </w:rPr>
      </w:pPr>
      <w:r w:rsidRPr="00727486">
        <w:rPr>
          <w:color w:val="000000" w:themeColor="text1"/>
          <w:szCs w:val="24"/>
        </w:rPr>
        <w:t>(</w:t>
      </w:r>
      <w:r w:rsidRPr="00727486">
        <w:rPr>
          <w:color w:val="000000" w:themeColor="text1"/>
          <w:szCs w:val="24"/>
          <w:vertAlign w:val="superscript"/>
        </w:rPr>
        <w:t>1</w:t>
      </w:r>
      <w:r w:rsidR="00537C36">
        <w:rPr>
          <w:rFonts w:hint="eastAsia"/>
          <w:color w:val="000000" w:themeColor="text1"/>
          <w:szCs w:val="24"/>
        </w:rPr>
        <w:t>S</w:t>
      </w:r>
      <w:r w:rsidR="00537C36">
        <w:rPr>
          <w:color w:val="000000" w:themeColor="text1"/>
          <w:szCs w:val="24"/>
        </w:rPr>
        <w:t>chool of Psychology, Nanjing Normal University, Nanjing, China</w:t>
      </w:r>
      <w:r w:rsidRPr="00727486">
        <w:rPr>
          <w:color w:val="000000" w:themeColor="text1"/>
          <w:szCs w:val="24"/>
        </w:rPr>
        <w:t xml:space="preserve">; </w:t>
      </w:r>
      <w:r w:rsidRPr="00727486">
        <w:rPr>
          <w:color w:val="000000" w:themeColor="text1"/>
          <w:szCs w:val="24"/>
          <w:vertAlign w:val="superscript"/>
        </w:rPr>
        <w:t>2</w:t>
      </w:r>
    </w:p>
    <w:p w14:paraId="4DA7F381" w14:textId="23E4AF84" w:rsidR="00D84BCB" w:rsidRPr="00727486" w:rsidRDefault="00C65729" w:rsidP="00C65729">
      <w:pPr>
        <w:spacing w:line="312" w:lineRule="auto"/>
        <w:ind w:firstLine="480"/>
        <w:jc w:val="center"/>
        <w:rPr>
          <w:color w:val="000000" w:themeColor="text1"/>
          <w:szCs w:val="24"/>
        </w:rPr>
      </w:pPr>
      <w:r w:rsidRPr="00C65729">
        <w:rPr>
          <w:color w:val="000000" w:themeColor="text1"/>
          <w:szCs w:val="24"/>
        </w:rPr>
        <w:t>Department of Psychiatry, Beijing Children’s Hospital, Capital Medical University</w:t>
      </w:r>
      <w:r>
        <w:rPr>
          <w:rFonts w:hint="eastAsia"/>
          <w:color w:val="000000" w:themeColor="text1"/>
          <w:szCs w:val="24"/>
        </w:rPr>
        <w:t xml:space="preserve">, </w:t>
      </w:r>
      <w:r w:rsidRPr="00C65729">
        <w:rPr>
          <w:color w:val="000000" w:themeColor="text1"/>
          <w:szCs w:val="24"/>
        </w:rPr>
        <w:t>Beijing</w:t>
      </w:r>
      <w:r>
        <w:rPr>
          <w:rFonts w:hint="eastAsia"/>
          <w:color w:val="000000" w:themeColor="text1"/>
          <w:szCs w:val="24"/>
        </w:rPr>
        <w:t xml:space="preserve">, </w:t>
      </w:r>
      <w:r w:rsidRPr="00C65729">
        <w:rPr>
          <w:color w:val="000000" w:themeColor="text1"/>
          <w:szCs w:val="24"/>
        </w:rPr>
        <w:t>China</w:t>
      </w:r>
      <w:r w:rsidR="00D84BCB" w:rsidRPr="00727486">
        <w:rPr>
          <w:color w:val="000000" w:themeColor="text1"/>
          <w:szCs w:val="24"/>
        </w:rPr>
        <w:t>)</w:t>
      </w:r>
    </w:p>
    <w:p w14:paraId="03B9397B" w14:textId="77777777" w:rsidR="00D84BCB" w:rsidRPr="00727486" w:rsidRDefault="00D84BCB" w:rsidP="00FC1EED">
      <w:pPr>
        <w:spacing w:line="312" w:lineRule="auto"/>
        <w:ind w:firstLine="480"/>
        <w:jc w:val="center"/>
        <w:rPr>
          <w:color w:val="000000" w:themeColor="text1"/>
          <w:szCs w:val="24"/>
        </w:rPr>
      </w:pPr>
    </w:p>
    <w:p w14:paraId="2FE56990" w14:textId="77777777" w:rsidR="00FC1EED" w:rsidRPr="00727486" w:rsidRDefault="00FC1EED" w:rsidP="00FC1EED">
      <w:pPr>
        <w:spacing w:line="312" w:lineRule="auto"/>
        <w:ind w:firstLineChars="1200" w:firstLine="2891"/>
        <w:rPr>
          <w:b/>
          <w:bCs/>
          <w:color w:val="000000" w:themeColor="text1"/>
          <w:szCs w:val="24"/>
        </w:rPr>
      </w:pPr>
      <w:proofErr w:type="spellStart"/>
      <w:r w:rsidRPr="00727486">
        <w:rPr>
          <w:rFonts w:hint="eastAsia"/>
          <w:b/>
          <w:bCs/>
          <w:color w:val="000000" w:themeColor="text1"/>
          <w:szCs w:val="24"/>
        </w:rPr>
        <w:t>Credi</w:t>
      </w:r>
      <w:r w:rsidRPr="00727486">
        <w:rPr>
          <w:b/>
          <w:bCs/>
          <w:color w:val="000000" w:themeColor="text1"/>
          <w:szCs w:val="24"/>
        </w:rPr>
        <w:t>T</w:t>
      </w:r>
      <w:proofErr w:type="spellEnd"/>
      <w:r w:rsidRPr="00727486">
        <w:rPr>
          <w:b/>
          <w:bCs/>
          <w:color w:val="000000" w:themeColor="text1"/>
          <w:szCs w:val="24"/>
        </w:rPr>
        <w:t xml:space="preserve"> A</w:t>
      </w:r>
      <w:r w:rsidRPr="00727486">
        <w:rPr>
          <w:rFonts w:hint="eastAsia"/>
          <w:b/>
          <w:bCs/>
          <w:color w:val="000000" w:themeColor="text1"/>
          <w:szCs w:val="24"/>
        </w:rPr>
        <w:t>uthor</w:t>
      </w:r>
      <w:r w:rsidRPr="00727486">
        <w:rPr>
          <w:b/>
          <w:bCs/>
          <w:color w:val="000000" w:themeColor="text1"/>
          <w:szCs w:val="24"/>
        </w:rPr>
        <w:t xml:space="preserve"> S</w:t>
      </w:r>
      <w:r w:rsidRPr="00727486">
        <w:rPr>
          <w:rFonts w:hint="eastAsia"/>
          <w:b/>
          <w:bCs/>
          <w:color w:val="000000" w:themeColor="text1"/>
          <w:szCs w:val="24"/>
        </w:rPr>
        <w:t>tatement</w:t>
      </w:r>
    </w:p>
    <w:p w14:paraId="0F0F7901" w14:textId="699984AC" w:rsidR="00FC1EED" w:rsidRPr="00C337F1" w:rsidRDefault="00FC1EED" w:rsidP="00C337F1">
      <w:pPr>
        <w:spacing w:line="312" w:lineRule="auto"/>
        <w:ind w:firstLine="482"/>
        <w:rPr>
          <w:b/>
          <w:bCs/>
          <w:color w:val="000000" w:themeColor="text1"/>
          <w:szCs w:val="24"/>
        </w:rPr>
      </w:pPr>
      <w:proofErr w:type="spellStart"/>
      <w:r w:rsidRPr="00727486">
        <w:rPr>
          <w:b/>
          <w:bCs/>
          <w:color w:val="000000" w:themeColor="text1"/>
          <w:szCs w:val="24"/>
        </w:rPr>
        <w:t>H</w:t>
      </w:r>
      <w:r w:rsidRPr="00727486">
        <w:rPr>
          <w:rFonts w:hint="eastAsia"/>
          <w:b/>
          <w:bCs/>
          <w:color w:val="000000" w:themeColor="text1"/>
          <w:szCs w:val="24"/>
        </w:rPr>
        <w:t>ao</w:t>
      </w:r>
      <w:r w:rsidR="00C337F1">
        <w:rPr>
          <w:rFonts w:hint="eastAsia"/>
          <w:b/>
          <w:bCs/>
          <w:color w:val="000000" w:themeColor="text1"/>
          <w:szCs w:val="24"/>
        </w:rPr>
        <w:t>y</w:t>
      </w:r>
      <w:r w:rsidRPr="00727486">
        <w:rPr>
          <w:rFonts w:hint="eastAsia"/>
          <w:b/>
          <w:bCs/>
          <w:color w:val="000000" w:themeColor="text1"/>
          <w:szCs w:val="24"/>
        </w:rPr>
        <w:t>uan</w:t>
      </w:r>
      <w:proofErr w:type="spellEnd"/>
      <w:r w:rsidR="00C337F1">
        <w:rPr>
          <w:rFonts w:hint="eastAsia"/>
          <w:b/>
          <w:bCs/>
          <w:color w:val="000000" w:themeColor="text1"/>
          <w:szCs w:val="24"/>
        </w:rPr>
        <w:t xml:space="preserve"> </w:t>
      </w:r>
      <w:r w:rsidR="00C337F1" w:rsidRPr="00727486">
        <w:rPr>
          <w:rFonts w:hint="eastAsia"/>
          <w:b/>
          <w:bCs/>
          <w:color w:val="000000" w:themeColor="text1"/>
          <w:szCs w:val="24"/>
        </w:rPr>
        <w:t>Wang</w:t>
      </w:r>
      <w:r w:rsidRPr="00727486">
        <w:rPr>
          <w:rFonts w:hint="eastAsia"/>
          <w:b/>
          <w:bCs/>
          <w:color w:val="000000" w:themeColor="text1"/>
          <w:szCs w:val="24"/>
        </w:rPr>
        <w:t>：</w:t>
      </w:r>
      <w:r w:rsidRPr="00727486">
        <w:rPr>
          <w:color w:val="000000" w:themeColor="text1"/>
          <w:szCs w:val="24"/>
        </w:rPr>
        <w:t>Conceptualization</w:t>
      </w:r>
      <w:r w:rsidRPr="00727486">
        <w:rPr>
          <w:rFonts w:hint="eastAsia"/>
          <w:color w:val="000000" w:themeColor="text1"/>
          <w:szCs w:val="24"/>
        </w:rPr>
        <w:t>,</w:t>
      </w:r>
      <w:r w:rsidRPr="00727486">
        <w:rPr>
          <w:color w:val="000000" w:themeColor="text1"/>
          <w:szCs w:val="24"/>
        </w:rPr>
        <w:t xml:space="preserve"> Data curation, </w:t>
      </w:r>
      <w:bookmarkStart w:id="1" w:name="OLE_LINK2"/>
      <w:r w:rsidRPr="00727486">
        <w:rPr>
          <w:color w:val="000000" w:themeColor="text1"/>
          <w:szCs w:val="24"/>
        </w:rPr>
        <w:t xml:space="preserve">Investigation, </w:t>
      </w:r>
      <w:bookmarkEnd w:id="1"/>
      <w:r w:rsidRPr="00727486">
        <w:rPr>
          <w:color w:val="000000" w:themeColor="text1"/>
          <w:szCs w:val="24"/>
        </w:rPr>
        <w:t>Writing - Original Draft</w:t>
      </w:r>
      <w:r w:rsidRPr="00727486">
        <w:rPr>
          <w:rFonts w:hint="eastAsia"/>
          <w:color w:val="000000" w:themeColor="text1"/>
          <w:szCs w:val="24"/>
        </w:rPr>
        <w:t>.</w:t>
      </w:r>
      <w:r w:rsidRPr="00727486">
        <w:rPr>
          <w:color w:val="000000" w:themeColor="text1"/>
          <w:szCs w:val="24"/>
        </w:rPr>
        <w:t xml:space="preserve"> </w:t>
      </w:r>
      <w:proofErr w:type="spellStart"/>
      <w:r w:rsidRPr="00727486">
        <w:rPr>
          <w:b/>
          <w:bCs/>
          <w:color w:val="000000" w:themeColor="text1"/>
          <w:szCs w:val="24"/>
        </w:rPr>
        <w:t>M</w:t>
      </w:r>
      <w:r w:rsidRPr="00727486">
        <w:rPr>
          <w:rFonts w:hint="eastAsia"/>
          <w:b/>
          <w:bCs/>
          <w:color w:val="000000" w:themeColor="text1"/>
          <w:szCs w:val="24"/>
        </w:rPr>
        <w:t>eng</w:t>
      </w:r>
      <w:r w:rsidR="00C337F1">
        <w:rPr>
          <w:rFonts w:hint="eastAsia"/>
          <w:b/>
          <w:bCs/>
          <w:color w:val="000000" w:themeColor="text1"/>
          <w:szCs w:val="24"/>
        </w:rPr>
        <w:t>z</w:t>
      </w:r>
      <w:r w:rsidRPr="00727486">
        <w:rPr>
          <w:rFonts w:hint="eastAsia"/>
          <w:b/>
          <w:bCs/>
          <w:color w:val="000000" w:themeColor="text1"/>
          <w:szCs w:val="24"/>
        </w:rPr>
        <w:t>hen</w:t>
      </w:r>
      <w:proofErr w:type="spellEnd"/>
      <w:r w:rsidR="00C337F1">
        <w:rPr>
          <w:rFonts w:hint="eastAsia"/>
          <w:b/>
          <w:bCs/>
          <w:color w:val="000000" w:themeColor="text1"/>
          <w:szCs w:val="24"/>
        </w:rPr>
        <w:t xml:space="preserve"> </w:t>
      </w:r>
      <w:r w:rsidR="00C337F1" w:rsidRPr="00727486">
        <w:rPr>
          <w:rFonts w:hint="eastAsia"/>
          <w:b/>
          <w:bCs/>
          <w:color w:val="000000" w:themeColor="text1"/>
          <w:szCs w:val="24"/>
        </w:rPr>
        <w:t>Hu</w:t>
      </w:r>
      <w:r w:rsidRPr="00727486">
        <w:rPr>
          <w:rFonts w:hint="eastAsia"/>
          <w:b/>
          <w:bCs/>
          <w:color w:val="000000" w:themeColor="text1"/>
          <w:szCs w:val="24"/>
        </w:rPr>
        <w:t>：</w:t>
      </w:r>
      <w:r w:rsidRPr="00727486">
        <w:rPr>
          <w:color w:val="000000" w:themeColor="text1"/>
          <w:szCs w:val="24"/>
        </w:rPr>
        <w:t>Data curation, Visualization</w:t>
      </w:r>
      <w:r w:rsidRPr="00727486">
        <w:rPr>
          <w:rFonts w:hint="eastAsia"/>
          <w:color w:val="000000" w:themeColor="text1"/>
          <w:szCs w:val="24"/>
        </w:rPr>
        <w:t>,</w:t>
      </w:r>
      <w:r w:rsidRPr="00727486">
        <w:rPr>
          <w:color w:val="000000" w:themeColor="text1"/>
          <w:szCs w:val="24"/>
        </w:rPr>
        <w:t xml:space="preserve"> Investigation.</w:t>
      </w:r>
      <w:r w:rsidRPr="00727486">
        <w:rPr>
          <w:b/>
          <w:bCs/>
          <w:color w:val="000000" w:themeColor="text1"/>
          <w:szCs w:val="24"/>
        </w:rPr>
        <w:t xml:space="preserve"> </w:t>
      </w:r>
      <w:proofErr w:type="spellStart"/>
      <w:r w:rsidRPr="00727486">
        <w:rPr>
          <w:b/>
          <w:bCs/>
          <w:color w:val="000000" w:themeColor="text1"/>
          <w:szCs w:val="24"/>
        </w:rPr>
        <w:t>Liu</w:t>
      </w:r>
      <w:r w:rsidR="00C337F1">
        <w:rPr>
          <w:rFonts w:hint="eastAsia"/>
          <w:b/>
          <w:bCs/>
          <w:color w:val="000000" w:themeColor="text1"/>
          <w:szCs w:val="24"/>
        </w:rPr>
        <w:t>q</w:t>
      </w:r>
      <w:r w:rsidRPr="00727486">
        <w:rPr>
          <w:b/>
          <w:bCs/>
          <w:color w:val="000000" w:themeColor="text1"/>
          <w:szCs w:val="24"/>
        </w:rPr>
        <w:t>ing</w:t>
      </w:r>
      <w:proofErr w:type="spellEnd"/>
      <w:r w:rsidR="00C337F1">
        <w:rPr>
          <w:rFonts w:hint="eastAsia"/>
          <w:b/>
          <w:bCs/>
          <w:color w:val="000000" w:themeColor="text1"/>
          <w:szCs w:val="24"/>
        </w:rPr>
        <w:t xml:space="preserve"> </w:t>
      </w:r>
      <w:r w:rsidR="00C337F1" w:rsidRPr="00727486">
        <w:rPr>
          <w:b/>
          <w:bCs/>
          <w:color w:val="000000" w:themeColor="text1"/>
          <w:szCs w:val="24"/>
        </w:rPr>
        <w:t>Tian</w:t>
      </w:r>
      <w:r w:rsidRPr="00727486">
        <w:rPr>
          <w:b/>
          <w:bCs/>
          <w:color w:val="000000" w:themeColor="text1"/>
          <w:szCs w:val="24"/>
        </w:rPr>
        <w:t>:</w:t>
      </w:r>
      <w:r w:rsidRPr="00727486">
        <w:rPr>
          <w:color w:val="000000" w:themeColor="text1"/>
          <w:szCs w:val="24"/>
        </w:rPr>
        <w:t xml:space="preserve"> Investigation.</w:t>
      </w:r>
      <w:r w:rsidR="00C337F1">
        <w:rPr>
          <w:rFonts w:hint="eastAsia"/>
          <w:color w:val="000000" w:themeColor="text1"/>
          <w:szCs w:val="24"/>
        </w:rPr>
        <w:t xml:space="preserve"> </w:t>
      </w:r>
      <w:proofErr w:type="spellStart"/>
      <w:r w:rsidRPr="00727486">
        <w:rPr>
          <w:b/>
          <w:bCs/>
          <w:color w:val="000000" w:themeColor="text1"/>
          <w:szCs w:val="24"/>
        </w:rPr>
        <w:t>Wei</w:t>
      </w:r>
      <w:r w:rsidR="00C337F1">
        <w:rPr>
          <w:rFonts w:hint="eastAsia"/>
          <w:b/>
          <w:bCs/>
          <w:color w:val="000000" w:themeColor="text1"/>
          <w:szCs w:val="24"/>
        </w:rPr>
        <w:t>b</w:t>
      </w:r>
      <w:r w:rsidRPr="00727486">
        <w:rPr>
          <w:b/>
          <w:bCs/>
          <w:color w:val="000000" w:themeColor="text1"/>
          <w:szCs w:val="24"/>
        </w:rPr>
        <w:t>iao</w:t>
      </w:r>
      <w:proofErr w:type="spellEnd"/>
      <w:r w:rsidR="00C337F1">
        <w:rPr>
          <w:rFonts w:hint="eastAsia"/>
          <w:b/>
          <w:bCs/>
          <w:color w:val="000000" w:themeColor="text1"/>
          <w:szCs w:val="24"/>
        </w:rPr>
        <w:t xml:space="preserve"> </w:t>
      </w:r>
      <w:r w:rsidR="00C337F1" w:rsidRPr="00727486">
        <w:rPr>
          <w:b/>
          <w:bCs/>
          <w:color w:val="000000" w:themeColor="text1"/>
          <w:szCs w:val="24"/>
        </w:rPr>
        <w:t>Liu</w:t>
      </w:r>
      <w:r w:rsidRPr="00727486">
        <w:rPr>
          <w:b/>
          <w:bCs/>
          <w:color w:val="000000" w:themeColor="text1"/>
          <w:szCs w:val="24"/>
        </w:rPr>
        <w:t xml:space="preserve">: </w:t>
      </w:r>
      <w:r w:rsidRPr="00727486">
        <w:rPr>
          <w:color w:val="000000" w:themeColor="text1"/>
          <w:szCs w:val="24"/>
        </w:rPr>
        <w:t>Investigation.</w:t>
      </w:r>
      <w:r w:rsidRPr="00727486">
        <w:rPr>
          <w:rFonts w:hint="eastAsia"/>
          <w:b/>
          <w:bCs/>
          <w:color w:val="000000" w:themeColor="text1"/>
          <w:szCs w:val="24"/>
        </w:rPr>
        <w:t xml:space="preserve"> </w:t>
      </w:r>
      <w:r w:rsidRPr="00727486">
        <w:rPr>
          <w:b/>
          <w:bCs/>
          <w:color w:val="000000" w:themeColor="text1"/>
          <w:szCs w:val="24"/>
        </w:rPr>
        <w:t>Yuanyuan An:</w:t>
      </w:r>
      <w:r w:rsidRPr="00727486">
        <w:rPr>
          <w:color w:val="000000" w:themeColor="text1"/>
          <w:szCs w:val="24"/>
        </w:rPr>
        <w:t xml:space="preserve"> Writing- Reviewing and Editing.</w:t>
      </w:r>
      <w:r w:rsidRPr="00727486">
        <w:rPr>
          <w:b/>
          <w:bCs/>
          <w:color w:val="000000" w:themeColor="text1"/>
          <w:szCs w:val="24"/>
        </w:rPr>
        <w:t xml:space="preserve"> Ying Li:</w:t>
      </w:r>
      <w:r w:rsidRPr="00727486">
        <w:rPr>
          <w:color w:val="000000" w:themeColor="text1"/>
          <w:szCs w:val="24"/>
        </w:rPr>
        <w:t xml:space="preserve"> </w:t>
      </w:r>
      <w:r w:rsidR="00D84BCB" w:rsidRPr="00727486">
        <w:rPr>
          <w:color w:val="000000" w:themeColor="text1"/>
          <w:szCs w:val="24"/>
        </w:rPr>
        <w:t xml:space="preserve">Investigation, </w:t>
      </w:r>
      <w:r w:rsidRPr="00727486">
        <w:rPr>
          <w:color w:val="000000" w:themeColor="text1"/>
          <w:szCs w:val="24"/>
        </w:rPr>
        <w:t>Writing- Reviewing</w:t>
      </w:r>
      <w:r w:rsidR="00D84BCB" w:rsidRPr="00727486">
        <w:rPr>
          <w:color w:val="000000" w:themeColor="text1"/>
          <w:szCs w:val="24"/>
        </w:rPr>
        <w:t>,</w:t>
      </w:r>
      <w:r w:rsidRPr="00727486">
        <w:rPr>
          <w:color w:val="000000" w:themeColor="text1"/>
          <w:szCs w:val="24"/>
        </w:rPr>
        <w:t xml:space="preserve"> and Editing.</w:t>
      </w:r>
      <w:r w:rsidRPr="00727486">
        <w:rPr>
          <w:b/>
          <w:bCs/>
          <w:color w:val="000000" w:themeColor="text1"/>
          <w:szCs w:val="24"/>
        </w:rPr>
        <w:t xml:space="preserve"> C</w:t>
      </w:r>
      <w:r w:rsidRPr="00727486">
        <w:rPr>
          <w:rFonts w:hint="eastAsia"/>
          <w:b/>
          <w:bCs/>
          <w:color w:val="000000" w:themeColor="text1"/>
          <w:szCs w:val="24"/>
        </w:rPr>
        <w:t>huan</w:t>
      </w:r>
      <w:r w:rsidR="00C337F1">
        <w:rPr>
          <w:rFonts w:hint="eastAsia"/>
          <w:b/>
          <w:bCs/>
          <w:color w:val="000000" w:themeColor="text1"/>
          <w:szCs w:val="24"/>
        </w:rPr>
        <w:t>-</w:t>
      </w:r>
      <w:r w:rsidRPr="00727486">
        <w:rPr>
          <w:b/>
          <w:bCs/>
          <w:color w:val="000000" w:themeColor="text1"/>
          <w:szCs w:val="24"/>
        </w:rPr>
        <w:t>P</w:t>
      </w:r>
      <w:r w:rsidRPr="00727486">
        <w:rPr>
          <w:rFonts w:hint="eastAsia"/>
          <w:b/>
          <w:bCs/>
          <w:color w:val="000000" w:themeColor="text1"/>
          <w:szCs w:val="24"/>
        </w:rPr>
        <w:t>eng</w:t>
      </w:r>
      <w:r w:rsidR="00C337F1">
        <w:rPr>
          <w:rFonts w:hint="eastAsia"/>
          <w:b/>
          <w:bCs/>
          <w:color w:val="000000" w:themeColor="text1"/>
          <w:szCs w:val="24"/>
        </w:rPr>
        <w:t xml:space="preserve"> </w:t>
      </w:r>
      <w:r w:rsidR="00C337F1" w:rsidRPr="00727486">
        <w:rPr>
          <w:rFonts w:hint="eastAsia"/>
          <w:b/>
          <w:bCs/>
          <w:color w:val="000000" w:themeColor="text1"/>
          <w:szCs w:val="24"/>
        </w:rPr>
        <w:t>Hu</w:t>
      </w:r>
      <w:r w:rsidRPr="00727486">
        <w:rPr>
          <w:rFonts w:hint="eastAsia"/>
          <w:b/>
          <w:bCs/>
          <w:color w:val="000000" w:themeColor="text1"/>
          <w:szCs w:val="24"/>
        </w:rPr>
        <w:t>：</w:t>
      </w:r>
      <w:r w:rsidR="00D84BCB" w:rsidRPr="00727486">
        <w:rPr>
          <w:color w:val="000000" w:themeColor="text1"/>
          <w:szCs w:val="24"/>
        </w:rPr>
        <w:t>Conceptualization</w:t>
      </w:r>
      <w:r w:rsidR="00D84BCB" w:rsidRPr="00727486">
        <w:rPr>
          <w:rFonts w:hint="eastAsia"/>
          <w:color w:val="000000" w:themeColor="text1"/>
          <w:szCs w:val="24"/>
        </w:rPr>
        <w:t>,</w:t>
      </w:r>
      <w:r w:rsidR="00D84BCB" w:rsidRPr="00727486">
        <w:rPr>
          <w:color w:val="000000" w:themeColor="text1"/>
          <w:szCs w:val="24"/>
        </w:rPr>
        <w:t xml:space="preserve"> </w:t>
      </w:r>
      <w:r w:rsidRPr="00727486">
        <w:rPr>
          <w:color w:val="000000" w:themeColor="text1"/>
          <w:szCs w:val="24"/>
        </w:rPr>
        <w:t>Supervision</w:t>
      </w:r>
      <w:r w:rsidRPr="00727486">
        <w:rPr>
          <w:b/>
          <w:bCs/>
          <w:color w:val="000000" w:themeColor="text1"/>
          <w:szCs w:val="24"/>
        </w:rPr>
        <w:t xml:space="preserve">, </w:t>
      </w:r>
      <w:r w:rsidR="00D84BCB" w:rsidRPr="00727486">
        <w:rPr>
          <w:color w:val="000000" w:themeColor="text1"/>
          <w:szCs w:val="24"/>
        </w:rPr>
        <w:t xml:space="preserve">Investigation, </w:t>
      </w:r>
      <w:r w:rsidRPr="00727486">
        <w:rPr>
          <w:color w:val="000000" w:themeColor="text1"/>
          <w:szCs w:val="24"/>
        </w:rPr>
        <w:t>Project administration, Writing-Reviewing and Editing.</w:t>
      </w:r>
    </w:p>
    <w:p w14:paraId="5FA1DDF9" w14:textId="77777777" w:rsidR="00FC1EED" w:rsidRPr="00727486" w:rsidRDefault="00FC1EED" w:rsidP="00FC1EED">
      <w:pPr>
        <w:spacing w:line="312" w:lineRule="auto"/>
        <w:ind w:firstLine="480"/>
        <w:rPr>
          <w:color w:val="000000" w:themeColor="text1"/>
          <w:szCs w:val="24"/>
        </w:rPr>
      </w:pPr>
    </w:p>
    <w:p w14:paraId="5FCD85A7" w14:textId="4F150671" w:rsidR="00FC1EED" w:rsidRPr="00727486" w:rsidRDefault="00FC1EED" w:rsidP="00FC1EED">
      <w:pPr>
        <w:spacing w:line="312" w:lineRule="auto"/>
        <w:ind w:firstLine="480"/>
        <w:rPr>
          <w:color w:val="000000" w:themeColor="text1"/>
          <w:szCs w:val="24"/>
        </w:rPr>
      </w:pPr>
      <w:r w:rsidRPr="00727486">
        <w:rPr>
          <w:color w:val="000000" w:themeColor="text1"/>
          <w:szCs w:val="24"/>
        </w:rPr>
        <w:t xml:space="preserve">Corresponding author: Hu Chuan-Peng, email: </w:t>
      </w:r>
      <w:hyperlink r:id="rId12" w:history="1">
        <w:r w:rsidR="00D84BCB" w:rsidRPr="00727486">
          <w:rPr>
            <w:rStyle w:val="af0"/>
            <w:color w:val="000000" w:themeColor="text1"/>
            <w:szCs w:val="24"/>
          </w:rPr>
          <w:t>hcp4715@hotmail.com</w:t>
        </w:r>
      </w:hyperlink>
    </w:p>
    <w:p w14:paraId="670BB754" w14:textId="77777777" w:rsidR="00D84BCB" w:rsidRPr="00727486" w:rsidRDefault="00D84BCB" w:rsidP="00FC1EED">
      <w:pPr>
        <w:spacing w:line="312" w:lineRule="auto"/>
        <w:ind w:firstLine="482"/>
        <w:rPr>
          <w:b/>
          <w:bCs/>
          <w:color w:val="000000" w:themeColor="text1"/>
          <w:szCs w:val="24"/>
        </w:rPr>
      </w:pPr>
    </w:p>
    <w:p w14:paraId="1B5EF559" w14:textId="6E44D570" w:rsidR="00FC1EED" w:rsidRPr="00727486" w:rsidRDefault="00FC1EED" w:rsidP="00E04CA1">
      <w:pPr>
        <w:pStyle w:val="1"/>
        <w:jc w:val="left"/>
        <w:rPr>
          <w:color w:val="000000" w:themeColor="text1"/>
        </w:rPr>
      </w:pPr>
      <w:commentRangeStart w:id="2"/>
      <w:commentRangeStart w:id="3"/>
      <w:r w:rsidRPr="00727486">
        <w:rPr>
          <w:color w:val="000000" w:themeColor="text1"/>
        </w:rPr>
        <w:t xml:space="preserve">1. </w:t>
      </w:r>
      <w:r w:rsidR="00C25402" w:rsidRPr="00727486">
        <w:rPr>
          <w:color w:val="000000" w:themeColor="text1"/>
        </w:rPr>
        <w:t>Introduction</w:t>
      </w:r>
      <w:commentRangeEnd w:id="2"/>
      <w:r w:rsidR="000E7FEB">
        <w:rPr>
          <w:rStyle w:val="a9"/>
          <w:b w:val="0"/>
          <w:bCs w:val="0"/>
          <w:kern w:val="2"/>
        </w:rPr>
        <w:commentReference w:id="2"/>
      </w:r>
      <w:commentRangeEnd w:id="3"/>
      <w:r w:rsidR="000C6D43">
        <w:rPr>
          <w:rStyle w:val="a9"/>
          <w:b w:val="0"/>
          <w:bCs w:val="0"/>
          <w:kern w:val="2"/>
        </w:rPr>
        <w:commentReference w:id="3"/>
      </w:r>
    </w:p>
    <w:p w14:paraId="687C16BB" w14:textId="6E4E836A" w:rsidR="00ED40EF" w:rsidRPr="00727486" w:rsidRDefault="00ED40EF" w:rsidP="00ED40EF">
      <w:pPr>
        <w:ind w:firstLine="0"/>
        <w:rPr>
          <w:rFonts w:ascii="宋体" w:hAnsi="宋体" w:cs="宋体"/>
          <w:color w:val="000000" w:themeColor="text1"/>
          <w:szCs w:val="24"/>
        </w:rPr>
      </w:pPr>
      <w:r w:rsidRPr="00727486">
        <w:rPr>
          <w:color w:val="000000" w:themeColor="text1"/>
        </w:rPr>
        <w:t>[</w:t>
      </w:r>
      <w:r w:rsidR="002D0709" w:rsidRPr="00727486">
        <w:rPr>
          <w:rFonts w:hint="eastAsia"/>
          <w:color w:val="000000" w:themeColor="text1"/>
        </w:rPr>
        <w:t>儿童青少年</w:t>
      </w:r>
      <w:r w:rsidRPr="00727486">
        <w:rPr>
          <w:rFonts w:ascii="宋体" w:hAnsi="宋体" w:cs="宋体" w:hint="eastAsia"/>
          <w:color w:val="000000" w:themeColor="text1"/>
          <w:szCs w:val="24"/>
        </w:rPr>
        <w:t>抑郁障碍的严重性（患病率、社会成本等）]</w:t>
      </w:r>
    </w:p>
    <w:p w14:paraId="13C860C5" w14:textId="75DEC386" w:rsidR="001E1E97" w:rsidRDefault="00F066EC" w:rsidP="001E1E97">
      <w:pPr>
        <w:ind w:firstLine="480"/>
        <w:rPr>
          <w:color w:val="000000" w:themeColor="text1"/>
        </w:rPr>
      </w:pPr>
      <w:bookmarkStart w:id="4" w:name="OLE_LINK28"/>
      <w:r w:rsidRPr="00727486">
        <w:rPr>
          <w:color w:val="000000" w:themeColor="text1"/>
        </w:rPr>
        <w:t xml:space="preserve">Major depression, a highly prevalent mental disorder, imposes substantial personal, social, and economic burdens both in China </w:t>
      </w:r>
      <w:bookmarkEnd w:id="4"/>
      <w:r w:rsidR="00AD4C94">
        <w:rPr>
          <w:color w:val="000000" w:themeColor="text1"/>
        </w:rPr>
        <w:fldChar w:fldCharType="begin"/>
      </w:r>
      <w:r w:rsidR="00B9680E">
        <w:rPr>
          <w:color w:val="000000" w:themeColor="text1"/>
        </w:rPr>
        <w:instrText xml:space="preserve"> ADDIN ZOTERO_ITEM CSL_CITATION {"citationID":"JconLYAv","properties":{"formattedCitation":"(Fu &amp; Zhang, 2023)","plainCitation":"(Fu &amp; Zhang, 2023)","noteIndex":0},"citationItems":[{"id":307,"uris":["http://zotero.org/users/local/eoP0LvSC/items/8L92BE7G"],"itemData":{"id":307,"type":"book","edition":"1","event-place":"BeiJing","publisher":"Social Sciences Academic Press","publisher-place":"BeiJing","title":"BLUE BOOK OF MENTAL HEALTH REPORT ON NATIONAL MENTAL HEALTH DEVELOPMENT IN CHINA (2021-2O22)","author":[{"family":"Fu","given":"Xiaolan"},{"family":"Zhang","given":"kan"}],"issued":{"date-parts":[["2023"]]}}}],"schema":"https://github.com/citation-style-language/schema/raw/master/csl-citation.json"} </w:instrText>
      </w:r>
      <w:r w:rsidR="00AD4C94">
        <w:rPr>
          <w:color w:val="000000" w:themeColor="text1"/>
        </w:rPr>
        <w:fldChar w:fldCharType="separate"/>
      </w:r>
      <w:r w:rsidR="00B9680E" w:rsidRPr="00B9680E">
        <w:t>(</w:t>
      </w:r>
      <w:r w:rsidR="00B9680E" w:rsidRPr="008767E0">
        <w:rPr>
          <w:rStyle w:val="zoteroCitation"/>
        </w:rPr>
        <w:t>Fu &amp; Zhang, 2023</w:t>
      </w:r>
      <w:r w:rsidR="00B9680E" w:rsidRPr="00B9680E">
        <w:t>)</w:t>
      </w:r>
      <w:r w:rsidR="00AD4C94">
        <w:rPr>
          <w:color w:val="000000" w:themeColor="text1"/>
        </w:rPr>
        <w:fldChar w:fldCharType="end"/>
      </w:r>
      <w:r w:rsidR="00D406FD">
        <w:rPr>
          <w:color w:val="000000" w:themeColor="text1"/>
        </w:rPr>
        <w:t xml:space="preserve"> </w:t>
      </w:r>
      <w:r w:rsidR="008105F7" w:rsidRPr="00727486">
        <w:rPr>
          <w:color w:val="000000" w:themeColor="text1"/>
        </w:rPr>
        <w:t xml:space="preserve">and </w:t>
      </w:r>
      <w:r w:rsidR="003B4D78" w:rsidRPr="00727486">
        <w:rPr>
          <w:rFonts w:hint="eastAsia"/>
          <w:color w:val="000000" w:themeColor="text1"/>
        </w:rPr>
        <w:t>g</w:t>
      </w:r>
      <w:r w:rsidR="003B4D78" w:rsidRPr="00727486">
        <w:rPr>
          <w:color w:val="000000" w:themeColor="text1"/>
        </w:rPr>
        <w:t>lobally</w:t>
      </w:r>
      <w:r w:rsidR="00822103">
        <w:rPr>
          <w:rFonts w:hint="eastAsia"/>
          <w:color w:val="000000" w:themeColor="text1"/>
        </w:rPr>
        <w:t xml:space="preserve"> </w:t>
      </w:r>
      <w:r w:rsidR="003B4D78" w:rsidRPr="00727486">
        <w:rPr>
          <w:color w:val="000000" w:themeColor="text1"/>
        </w:rPr>
        <w:fldChar w:fldCharType="begin"/>
      </w:r>
      <w:r w:rsidR="00B9680E">
        <w:rPr>
          <w:color w:val="000000" w:themeColor="text1"/>
        </w:rPr>
        <w:instrText xml:space="preserve"> ADDIN ZOTERO_ITEM CSL_CITATION {"citationID":"iyUT7sgI","properties":{"formattedCitation":"(Herrman et al., 2022; McGrath et al., 2023)","plainCitation":"(Herrman et al., 2022; McGrath et al., 2023)","noteIndex":0},"citationItems":[{"id":255,"uris":["http://zotero.org/users/local/eoP0LvSC/items/TGKU4F6K"],"itemData":{"id":255,"type":"article-journal","container-title":"The Lancet","DOI":"10.1016/S0140-6736(21)02141-3","ISSN":"01406736","issue":"10328","journalAbbreviation":"The Lancet","language":"en","page":"957-1022","source":"DOI.org (Crossref)","title":"Time for united action on depression: a Lancet–World Psychiatric Association Commission","title-short":"Time for united action on depression","volume":"399","author":[{"family":"Herrman","given":"Helen"},{"family":"Patel","given":"Vikram"},{"family":"Kieling","given":"Christian"},{"family":"Berk","given":"Michael"},{"family":"Buchweitz","given":"Claudia"},{"family":"Cuijpers","given":"Pim"},{"family":"Furukawa","given":"Toshiaki A"},{"family":"Kessler","given":"Ronald C"},{"family":"Kohrt","given":"Brandon A"},{"family":"Maj","given":"Mario"},{"family":"McGorry","given":"Patrick"},{"family":"Reynolds","given":"Charles F"},{"family":"Weissman","given":"Myrna M"},{"family":"Chibanda","given":"Dixon"},{"family":"Dowrick","given":"Christopher"},{"family":"Howard","given":"Louise M"},{"family":"Hoven","given":"Christina W"},{"family":"Knapp","given":"Martin"},{"family":"Mayberg","given":"Helen S"},{"family":"Penninx","given":"Brenda W J H"},{"family":"Xiao","given":"Shuiyuan"},{"family":"Trivedi","given":"Madhukar"},{"family":"Uher","given":"Rudolf"},{"family":"Vijayakumar","given":"Lakshmi"},{"family":"Wolpert","given":"Miranda"}],"issued":{"date-parts":[["2022",3]]}},"label":"page"},{"id":330,"uris":["http://zotero.org/users/local/eoP0LvSC/items/GT322CCJ"],"itemData":{"id":330,"type":"article-journal","abstract":"Background Information on the frequency and timing of mental disorder onsets across the lifespan is of fundamental importance for public health planning. Broad, cross-national estimates of this information from coordinated general population surveys were last updated in 2007. We aimed to provide updated and improved estimates of age-of-onset distributions, lifetime prevalence, and morbid risk.","container-title":"The Lancet Psychiatry","DOI":"10.1016/S2215-0366(23)00193-1","ISSN":"22150366","issue":"9","journalAbbreviation":"The Lancet Psychiatry","language":"en","page":"668-681","source":"DOI.org (Crossref)","title":"Age of onset and cumulative risk of mental disorders: a cross-national analysis of population surveys from 29 countries","title-short":"Age of onset and cumulative risk of mental disorders","volume":"10","author":[{"family":"McGrath","given":"John J"},{"family":"Al-Hamzawi","given":"Ali"},{"family":"Alonso","given":"Jordi"},{"family":"Altwaijri","given":"Yasmin"},{"family":"Andrade","given":"Laura H"},{"family":"Bromet","given":"Evelyn J"},{"family":"Bruffaerts","given":"Ronny"},{"family":"De Almeida","given":"José Miguel Caldas"},{"family":"Chardoul","given":"Stephanie"},{"family":"Chiu","given":"Wai Tat"},{"family":"Degenhardt","given":"Louisa"},{"family":"Demler","given":"Olga V"},{"family":"Ferry","given":"Finola"},{"family":"Gureje","given":"Oye"},{"family":"Haro","given":"Josep Maria"},{"family":"Karam","given":"Elie G"},{"family":"Karam","given":"Georges"},{"family":"Khaled","given":"Salma M"},{"family":"Kovess-Masfety","given":"Viviane"},{"family":"Magno","given":"Marta"},{"family":"Medina-Mora","given":"Maria Elena"},{"family":"Moskalewicz","given":"Jacek"},{"family":"Navarro-Mateu","given":"Fernando"},{"family":"Nishi","given":"Daisuke"},{"family":"Plana-Ripoll","given":"Oleguer"},{"family":"Posada-Villa","given":"José"},{"family":"Rapsey","given":"Charlene"},{"family":"Sampson","given":"Nancy A"},{"family":"Stagnaro","given":"Juan Carlos"},{"family":"Stein","given":"Dan J"},{"family":"Ten Have","given":"Margreet"},{"family":"Torres","given":"Yolanda"},{"family":"Vladescu","given":"Cristian"},{"family":"Woodruff","given":"Peter W"},{"family":"Zarkov","given":"Zahari"},{"family":"Kessler","given":"Ronald C"},{"family":"Aguilar-Gaxiola","given":"Sergio"},{"family":"Al-Hamzawi","given":"Ali"},{"family":"Alonso","given":"Jordi"},{"family":"Altwaijri","given":"Yasmin A."},{"family":"Andrade","given":"Laura Helena"},{"family":"Atwoli","given":"Lukoye"},{"family":"Benjet","given":"Corina"},{"family":"Bromet","given":"Evelyn J."},{"family":"Bruffaerts","given":"Ronny"},{"family":"Bunting","given":"Brendan"},{"family":"Caldas-de-Almeida","given":"José Miguel"},{"family":"Cardoso","given":"Graça"},{"family":"Chardoul","given":"Stephanie"},{"family":"Cía","given":"Alfredo H."},{"family":"Degenhardt","given":"Louisa"},{"family":"De Girolamo","given":"Giovanni"},{"family":"Gureje","given":"Oye"},{"family":"Haro","given":"Josep Maria"},{"family":"Harris","given":"Meredith G."},{"family":"Hinkov","given":"Hristo"},{"family":"Hu","given":"Chi-yi"},{"family":"De Jonge","given":"Peter"},{"family":"Karam","given":"Aimee N."},{"family":"Karam","given":"Elie G."},{"family":"Karam","given":"Georges"},{"family":"Kazdin","given":"Alan E."},{"family":"Kawakami","given":"Norito"},{"family":"Kessler","given":"Ronald C."},{"family":"Kiejna","given":"Andrzej"},{"family":"Kovess-Masfety","given":"Viviane"},{"family":"McGrath","given":"John J."},{"family":"Medina-Mora","given":"Maria Elena"},{"family":"Moskalewicz","given":"Jacek"},{"family":"Navarro-Mateu","given":"Fernando"},{"family":"Nishi","given":"Daisuke"},{"family":"Piazza","given":"Marina"},{"family":"Posada-Villa","given":"José"},{"family":"Scott","given":"Kate M."},{"family":"Stagnaro","given":"Juan Carlos"},{"family":"Stein","given":"Dan J."},{"family":"Ten Have","given":"Margreet"},{"family":"Torres","given":"Yolanda"},{"family":"Viana","given":"Maria Carmen"},{"family":"Vigo","given":"Daniel V."},{"family":"Vladescu","given":"Cristian"},{"family":"Williams","given":"David R."},{"family":"Woodruff","given":"Peter"},{"family":"Wojtyniak","given":"Bogdan"},{"family":"Xavier","given":"Miguel"},{"family":"Zaslavsky","given":"Alan M."}],"issued":{"date-parts":[["2023",9]]}},"label":"page"}],"schema":"https://github.com/citation-style-language/schema/raw/master/csl-citation.json"} </w:instrText>
      </w:r>
      <w:r w:rsidR="003B4D78" w:rsidRPr="00727486">
        <w:rPr>
          <w:color w:val="000000" w:themeColor="text1"/>
        </w:rPr>
        <w:fldChar w:fldCharType="separate"/>
      </w:r>
      <w:r w:rsidR="00B9680E" w:rsidRPr="00B9680E">
        <w:t>(</w:t>
      </w:r>
      <w:r w:rsidR="00B9680E" w:rsidRPr="008767E0">
        <w:rPr>
          <w:rStyle w:val="zoteroCitation"/>
        </w:rPr>
        <w:t>Herrman et al., 2022; McGrath et al., 2023</w:t>
      </w:r>
      <w:r w:rsidR="00B9680E" w:rsidRPr="00B9680E">
        <w:t>)</w:t>
      </w:r>
      <w:r w:rsidR="003B4D78" w:rsidRPr="00727486">
        <w:rPr>
          <w:color w:val="000000" w:themeColor="text1"/>
        </w:rPr>
        <w:fldChar w:fldCharType="end"/>
      </w:r>
      <w:r w:rsidR="009F6A66" w:rsidRPr="00727486">
        <w:rPr>
          <w:color w:val="000000" w:themeColor="text1"/>
        </w:rPr>
        <w:t xml:space="preserve">. </w:t>
      </w:r>
      <w:bookmarkStart w:id="5" w:name="OLE_LINK39"/>
      <w:bookmarkStart w:id="6" w:name="OLE_LINK41"/>
      <w:r w:rsidR="00727486" w:rsidRPr="00727486">
        <w:rPr>
          <w:color w:val="000000" w:themeColor="text1"/>
        </w:rPr>
        <w:t xml:space="preserve">Adolescence is a critical period for the </w:t>
      </w:r>
      <w:r w:rsidR="00727486" w:rsidRPr="00727486">
        <w:rPr>
          <w:rFonts w:hint="eastAsia"/>
          <w:color w:val="000000" w:themeColor="text1"/>
        </w:rPr>
        <w:t>onset</w:t>
      </w:r>
      <w:r w:rsidR="00727486" w:rsidRPr="00727486">
        <w:rPr>
          <w:color w:val="000000" w:themeColor="text1"/>
        </w:rPr>
        <w:t xml:space="preserve"> of depression: </w:t>
      </w:r>
      <w:r w:rsidR="001340CF" w:rsidRPr="00727486">
        <w:rPr>
          <w:color w:val="000000" w:themeColor="text1"/>
        </w:rPr>
        <w:t>depression can occur as early as the age of 10</w:t>
      </w:r>
      <w:r w:rsidR="003B4D78" w:rsidRPr="00727486">
        <w:rPr>
          <w:color w:val="000000" w:themeColor="text1"/>
        </w:rPr>
        <w:t xml:space="preserve"> (</w:t>
      </w:r>
      <w:proofErr w:type="spellStart"/>
      <w:r w:rsidR="003B4D78" w:rsidRPr="00727486">
        <w:rPr>
          <w:color w:val="000000" w:themeColor="text1"/>
        </w:rPr>
        <w:fldChar w:fldCharType="begin"/>
      </w:r>
      <w:r w:rsidR="00DA1F25">
        <w:rPr>
          <w:color w:val="000000" w:themeColor="text1"/>
        </w:rPr>
        <w:instrText xml:space="preserve"> ADDIN ZOTERO_ITEM CSL_CITATION {"citationID":"dCy4zeKq","properties":{"custom":"Dattani (2022)","formattedCitation":"Dattani (2022)","plainCitation":"Dattani (2022)","dontUpdate":true,"noteIndex":0},"citationItems":[{"id":342,"uris":["http://zotero.org/users/local/eoP0LvSC/items/34MXPQ6X"],"itemData":{"id":342,"type":"article-journal","container-title":"Our World in Data","language":"en","title":"At what age do people experience depression for the first time?","URL":"https://ourworldindata.org/depression-age-of-onset","author":[{"family":"Dattani","given":"Saloni"}],"issued":{"date-parts":[["2022"]]}}}],"schema":"https://github.com/citation-style-language/schema/raw/master/csl-citation.json"} </w:instrText>
      </w:r>
      <w:r w:rsidR="003B4D78" w:rsidRPr="00727486">
        <w:rPr>
          <w:color w:val="000000" w:themeColor="text1"/>
        </w:rPr>
        <w:fldChar w:fldCharType="separate"/>
      </w:r>
      <w:r w:rsidR="003B4D78" w:rsidRPr="008767E0">
        <w:rPr>
          <w:rStyle w:val="zoteroCitation"/>
        </w:rPr>
        <w:t>Dattani</w:t>
      </w:r>
      <w:proofErr w:type="spellEnd"/>
      <w:r w:rsidR="008105F7" w:rsidRPr="008767E0">
        <w:rPr>
          <w:rStyle w:val="zoteroCitation"/>
        </w:rPr>
        <w:t xml:space="preserve">, </w:t>
      </w:r>
      <w:r w:rsidR="003B4D78" w:rsidRPr="008767E0">
        <w:rPr>
          <w:rStyle w:val="zoteroCitation"/>
        </w:rPr>
        <w:t>2022)</w:t>
      </w:r>
      <w:r w:rsidR="003B4D78" w:rsidRPr="00727486">
        <w:rPr>
          <w:color w:val="000000" w:themeColor="text1"/>
        </w:rPr>
        <w:fldChar w:fldCharType="end"/>
      </w:r>
      <w:r w:rsidR="001340CF" w:rsidRPr="00727486">
        <w:rPr>
          <w:color w:val="000000" w:themeColor="text1"/>
        </w:rPr>
        <w:t xml:space="preserve">, with a peak onset at 19.5 years </w:t>
      </w:r>
      <w:r w:rsidR="00E76C9F" w:rsidRPr="00727486">
        <w:rPr>
          <w:color w:val="000000" w:themeColor="text1"/>
        </w:rPr>
        <w:fldChar w:fldCharType="begin"/>
      </w:r>
      <w:r w:rsidR="00B9680E">
        <w:rPr>
          <w:color w:val="000000" w:themeColor="text1"/>
        </w:rPr>
        <w:instrText xml:space="preserve"> ADDIN ZOTERO_ITEM CSL_CITATION {"citationID":"veroqjKa","properties":{"formattedCitation":"(Solmi et al., 2022)","plainCitation":"(Solmi et al., 2022)","noteIndex":0},"citationItems":[{"id":334,"uris":["http://zotero.org/users/local/eoP0LvSC/items/CEXF39JR"],"itemData":{"id":334,"type":"article-journal","abstract":"Promotion of good mental health, prevention, and early intervention before/at the onset of mental disorders improve outcomes. However, the range and peak ages at onset for mental disorders are not fully established. To provide robust, global epidemiological estimates of age at onset for mental disorders, we conducted a PRISMA/MOOSE-compliant systematic review with meta-analysis of birth cohort/cross-sectional/cohort studies, representative of the general population, reporting age at onset for any ICD/DSMmental disorders, identiﬁed in PubMed/Web of Science (up to 16/05/2020) (PROSPERO:CRD42019143015). Co-primary outcomes were the proportion of individuals with onset of mental disorders before age 14, 18, 25, and peak age at onset, for any mental disorder and across International Classiﬁcation of Diseases 11 diagnostic blocks. Median age at onset of speciﬁc disorders was additionally investigated. Across 192 studies (n = 708,561) included, the proportion of individuals with onset of any mental disorders before the ages of 14, 18, 25 were 34.6%, 48.4%, 62.5%, and peak age was 14.5 years (k = 14, median = 18, interquartile range (IQR) = 11–34). For diagnostic blocks, the proportion of individuals with onset of disorder before the age of 14, 18, 25 and peak age were as follows: neurodevelopmental disorders: 61.5%, 83.2%, 95.8%, 5.5 years (k = 21, median=12, IQR = 7–16), anxiety/fear-related disorders: 38.1%, 51.8%, 73.3%, 5.5 years (k = 73, median = 17, IQR = 9–25), obsessive-compulsive/related disorders: 24.6%, 45.1%, 64.0%, 14.5 years (k = 20, median = 19, IQR = 14–29), feeding/eating disorders/problems: 15.8%, 48.1%, 82.4%, 15.5 years (k = 11, median = 18, IQR = 15–23), conditions speciﬁcally associated with stress disorders: 16.9%, 27.6%, 43.1%, 15.5 years (k = 16, median = 30, IQR = 17–48), substance use disorders/addictive behaviours: 2.9%, 15.2%, 48.8%, 19.5 years (k = 58, median = 25, IQR = 20–41), schizophrenia-spectrum disorders/primary psychotic states: 3%, 12.3%, 47.8%, 20.5 years (k = 36, median = 25, IQR = 20–34), personality disorders/related traits: 1.9%, 9.6%, 47.7%, 20.5 years (k = 6, median = 25, IQR = 20–33), and mood disorders: 2.5%, 11.5%, 34.5%, 20.5 years (k = 79, median = 31, IQR = 21–46). No signiﬁcant difference emerged by sex, or deﬁnition of age of onset. Median age at onset for speciﬁc mental disorders mapped on a time continuum, from phobias/separation anxiety/autism spectrum disorder/attention deﬁcit hyperactivity disorder/social anxiety (8-13 years) to anorexia nervosa/bulimia nervosa/obsessive-compulsive/binge eating/cannabis use disorders (17-22 years), followed by schizophrenia, personality, panic and alcohol use disorders (25-27 years), and ﬁnally post-traumatic/depressive/generalized anxiety/bipolar/acute and transient psychotic disorders (30-35 years), with overlap among groups and no signiﬁcant clustering. These results inform the timing of good mental health promotion/preventive/early intervention, updating the current mental health system structured around a child/adult service schism at age 18.","container-title":"Molecular Psychiatry","DOI":"10.1038/s41380-021-01161-7","ISSN":"1359-4184, 1476-5578","issue":"1","journalAbbreviation":"Mol Psychiatry","language":"en","page":"281-295","source":"DOI.org (Crossref)","title":"Age at onset of mental disorders worldwide: large-scale meta-analysis of 192 epidemiological studies","title-short":"Age at onset of mental disorders worldwide","volume":"27","author":[{"family":"Solmi","given":"Marco"},{"family":"Radua","given":"Joaquim"},{"family":"Olivola","given":"Miriam"},{"family":"Croce","given":"Enrico"},{"family":"Soardo","given":"Livia"},{"family":"Salazar De Pablo","given":"Gonzalo"},{"family":"Il Shin","given":"Jae"},{"family":"Kirkbride","given":"James B."},{"family":"Jones","given":"Peter"},{"family":"Kim","given":"Jae Han"},{"family":"Kim","given":"Jong Yeob"},{"family":"Carvalho","given":"Andrè F."},{"family":"Seeman","given":"Mary V."},{"family":"Correll","given":"Christoph U."},{"family":"Fusar-Poli","given":"Paolo"}],"issued":{"date-parts":[["2022",1]]}}}],"schema":"https://github.com/citation-style-language/schema/raw/master/csl-citation.json"} </w:instrText>
      </w:r>
      <w:r w:rsidR="00E76C9F" w:rsidRPr="00727486">
        <w:rPr>
          <w:color w:val="000000" w:themeColor="text1"/>
        </w:rPr>
        <w:fldChar w:fldCharType="separate"/>
      </w:r>
      <w:r w:rsidR="00B9680E" w:rsidRPr="00B9680E">
        <w:t>(</w:t>
      </w:r>
      <w:r w:rsidR="00B9680E" w:rsidRPr="008767E0">
        <w:rPr>
          <w:rStyle w:val="zoteroCitation"/>
        </w:rPr>
        <w:t>Solmi et al., 2022</w:t>
      </w:r>
      <w:r w:rsidR="00B9680E" w:rsidRPr="00B9680E">
        <w:t>)</w:t>
      </w:r>
      <w:r w:rsidR="00E76C9F" w:rsidRPr="00727486">
        <w:rPr>
          <w:color w:val="000000" w:themeColor="text1"/>
        </w:rPr>
        <w:fldChar w:fldCharType="end"/>
      </w:r>
      <w:r w:rsidR="00E76C9F" w:rsidRPr="00727486">
        <w:rPr>
          <w:color w:val="000000" w:themeColor="text1"/>
        </w:rPr>
        <w:t>.</w:t>
      </w:r>
      <w:bookmarkStart w:id="7" w:name="OLE_LINK52"/>
      <w:r w:rsidR="00E76C9F" w:rsidRPr="00727486">
        <w:rPr>
          <w:color w:val="000000" w:themeColor="text1"/>
        </w:rPr>
        <w:t xml:space="preserve"> </w:t>
      </w:r>
      <w:bookmarkStart w:id="8" w:name="OLE_LINK54"/>
      <w:bookmarkStart w:id="9" w:name="OLE_LINK55"/>
      <w:bookmarkStart w:id="10" w:name="OLE_LINK37"/>
      <w:bookmarkEnd w:id="5"/>
      <w:bookmarkEnd w:id="6"/>
      <w:r w:rsidR="00727486" w:rsidRPr="00727486">
        <w:rPr>
          <w:color w:val="000000" w:themeColor="text1"/>
        </w:rPr>
        <w:t>Moreover, depression during the adolescence also</w:t>
      </w:r>
      <w:r w:rsidR="001340CF" w:rsidRPr="00727486">
        <w:rPr>
          <w:color w:val="000000" w:themeColor="text1"/>
        </w:rPr>
        <w:t xml:space="preserve"> </w:t>
      </w:r>
      <w:r w:rsidR="00727486" w:rsidRPr="00727486">
        <w:rPr>
          <w:color w:val="000000" w:themeColor="text1"/>
        </w:rPr>
        <w:t>accompanied</w:t>
      </w:r>
      <w:r w:rsidR="001340CF" w:rsidRPr="00727486">
        <w:rPr>
          <w:color w:val="000000" w:themeColor="text1"/>
        </w:rPr>
        <w:t xml:space="preserve"> with self-harm and suicide </w:t>
      </w:r>
      <w:bookmarkEnd w:id="8"/>
      <w:r w:rsidR="00BC4A9C" w:rsidRPr="00727486">
        <w:rPr>
          <w:color w:val="000000" w:themeColor="text1"/>
        </w:rPr>
        <w:fldChar w:fldCharType="begin"/>
      </w:r>
      <w:r w:rsidR="00B9680E">
        <w:rPr>
          <w:color w:val="000000" w:themeColor="text1"/>
        </w:rPr>
        <w:instrText xml:space="preserve"> ADDIN ZOTERO_ITEM CSL_CITATION {"citationID":"vQkHE94R","properties":{"formattedCitation":"(Zeynep Ba\\uc0\\u351{}g\\uc0\\u246{}ze et al., 2021)","plainCitation":"(Zeynep Başgöze et al., 2021)","noteIndex":0},"citationItems":[{"id":376,"uris":["http://zotero.org/users/local/eoP0LvSC/items/M37ZHVYK"],"itemData":{"id":376,"type":"article-journal","abstract":"Depression, non-suicidal self-injury (NSSI), and suicidal thoughts and behaviors (STB) often emerge during adolescence. Despite considerable overlap in clinical presentation, risk factors, and implicated neurobiology, there is also evidence for divergence in terms of precursors, correlates, and outcomes. The complex interrelationships amongst these three clinical domains require considering both shared and divergent patterns of risk for depression, NSSI, and STB; a clearer understanding of these developmental trajectories will be needed to guide optimization and tailoring of early interventions.","container-title":"Journal of Psychiatry and Brain Science","DOI":"10.20900/jpbs.20210018","ISSN":"2398385X","journalAbbreviation":"J Psychiatry Brain Sci","language":"en","source":"DOI.org (Crossref)","title":"Depression, Non-Suicidal Self-Injury, and Suicidality in Adolescents: Common and Distinct Precursors, Correlates, and Outcomes","title-short":"Depression, Non-Suicidal Self-Injury, and Suicidality in Adolescents","URL":"https://jpbs.hapres.com/htmls/JPBS_1435_Detail.html","author":[{"literal":"Zeynep Başgöze"},{"literal":"Andrea Wiglesworth"},{"literal":"Katherine A. Carosella"},{"literal":"Bonnie Klimes-Dougan"},{"literal":"Kathryn R. Cullen"}],"accessed":{"date-parts":[["2024",1,15]]},"issued":{"date-parts":[["2021"]]}}}],"schema":"https://github.com/citation-style-language/schema/raw/master/csl-citation.json"} </w:instrText>
      </w:r>
      <w:r w:rsidR="00BC4A9C" w:rsidRPr="00727486">
        <w:rPr>
          <w:color w:val="000000" w:themeColor="text1"/>
        </w:rPr>
        <w:fldChar w:fldCharType="separate"/>
      </w:r>
      <w:r w:rsidR="00B9680E" w:rsidRPr="00B9680E">
        <w:rPr>
          <w:kern w:val="0"/>
          <w:szCs w:val="24"/>
        </w:rPr>
        <w:t>(</w:t>
      </w:r>
      <w:r w:rsidR="00B9680E" w:rsidRPr="008767E0">
        <w:rPr>
          <w:rStyle w:val="zoteroCitation"/>
        </w:rPr>
        <w:t>Zeynep Başgöze et al., 2021</w:t>
      </w:r>
      <w:r w:rsidR="00B9680E" w:rsidRPr="00B9680E">
        <w:rPr>
          <w:kern w:val="0"/>
          <w:szCs w:val="24"/>
        </w:rPr>
        <w:t>)</w:t>
      </w:r>
      <w:r w:rsidR="00BC4A9C" w:rsidRPr="00727486">
        <w:rPr>
          <w:color w:val="000000" w:themeColor="text1"/>
        </w:rPr>
        <w:fldChar w:fldCharType="end"/>
      </w:r>
      <w:r w:rsidR="001340CF" w:rsidRPr="00727486">
        <w:rPr>
          <w:color w:val="000000" w:themeColor="text1"/>
        </w:rPr>
        <w:t>, resulting in over 800,000 deaths annually among individuals aged 15</w:t>
      </w:r>
      <w:ins w:id="11" w:author="Hu Chuan-Peng" w:date="2024-05-22T02:49:00Z">
        <w:r w:rsidR="00FD7C1D">
          <w:rPr>
            <w:color w:val="000000" w:themeColor="text1"/>
          </w:rPr>
          <w:t xml:space="preserve"> </w:t>
        </w:r>
      </w:ins>
      <w:r w:rsidR="001340CF" w:rsidRPr="00727486">
        <w:rPr>
          <w:color w:val="000000" w:themeColor="text1"/>
        </w:rPr>
        <w:t>-</w:t>
      </w:r>
      <w:ins w:id="12" w:author="Hu Chuan-Peng" w:date="2024-05-22T02:49:00Z">
        <w:r w:rsidR="00FD7C1D">
          <w:rPr>
            <w:color w:val="000000" w:themeColor="text1"/>
          </w:rPr>
          <w:t xml:space="preserve"> </w:t>
        </w:r>
      </w:ins>
      <w:r w:rsidR="001340CF" w:rsidRPr="00727486">
        <w:rPr>
          <w:color w:val="000000" w:themeColor="text1"/>
        </w:rPr>
        <w:t xml:space="preserve">29 </w:t>
      </w:r>
      <w:r w:rsidR="00EC117F" w:rsidRPr="00727486">
        <w:rPr>
          <w:color w:val="000000" w:themeColor="text1"/>
        </w:rPr>
        <w:fldChar w:fldCharType="begin"/>
      </w:r>
      <w:r w:rsidR="00B9680E">
        <w:rPr>
          <w:color w:val="000000" w:themeColor="text1"/>
        </w:rPr>
        <w:instrText xml:space="preserve"> ADDIN ZOTERO_ITEM CSL_CITATION {"citationID":"cZlqCAnd","properties":{"formattedCitation":"(Amaltinga &amp; Mbinta, 2020)","plainCitation":"(Amaltinga &amp; Mbinta, 2020)","noteIndex":0},"citationItems":[{"id":438,"uris":["http://zotero.org/users/local/eoP0LvSC/items/MS9U978Z"],"itemData":{"id":438,"type":"article-journal","abstract":"Although depression is a major concern for global health, understanding of this phenomenon has been limited since most of the empirical studies address personal characteristics without much consideration to larger environmental contexts for adolescents globally. The objective was to review factors associated with depression among young people. The researchers adopted a narrative review of selected peer reviewed articles on depression with a focus on the factors associated with depression among young people. The papers were selected according to the six World Health Organization (WHO) regions. The results show that females were at greater risk of depression compared to their male counterparts. Also, genetic predisposition as a result of maternal rumination was a factor for depression among young people in all WHO regions. Past history of depressive symptoms, uncontrollable negative life events, and family-related stressful events contributed significantly to depression among young people. Finally, the study recommends that mental health services at primary healthcare level be prioritized in all Low and Middle-Income countries (LMICs) to help identify and handle early cases of mental health in young people.","container-title":"International Journal Of Community Medicine And Public Health","DOI":"10.18203/2394-6040.ijcmph20203949","ISSN":"2394-6040, 2394-6032","issue":"9","journalAbbreviation":"Int J Community Med Public Health","language":"en","page":"3711","source":"DOI.org (Crossref)","title":"Factors associated with depression among young people globally: a narrative review","title-short":"Factors associated with depression among young people globally","volume":"7","author":[{"family":"Amaltinga","given":"Awuni Prosper Mandela"},{"family":"Mbinta","given":"James Fenibe"}],"issued":{"date-parts":[["2020",8,28]]}}}],"schema":"https://github.com/citation-style-language/schema/raw/master/csl-citation.json"} </w:instrText>
      </w:r>
      <w:r w:rsidR="00EC117F" w:rsidRPr="00727486">
        <w:rPr>
          <w:color w:val="000000" w:themeColor="text1"/>
        </w:rPr>
        <w:fldChar w:fldCharType="separate"/>
      </w:r>
      <w:r w:rsidR="00B9680E" w:rsidRPr="00B9680E">
        <w:t>(</w:t>
      </w:r>
      <w:r w:rsidR="00B9680E" w:rsidRPr="008767E0">
        <w:rPr>
          <w:rStyle w:val="zoteroCitation"/>
        </w:rPr>
        <w:t>Amaltinga &amp; Mbinta, 2020</w:t>
      </w:r>
      <w:r w:rsidR="00B9680E" w:rsidRPr="00B9680E">
        <w:t>)</w:t>
      </w:r>
      <w:r w:rsidR="00EC117F" w:rsidRPr="00727486">
        <w:rPr>
          <w:color w:val="000000" w:themeColor="text1"/>
        </w:rPr>
        <w:fldChar w:fldCharType="end"/>
      </w:r>
      <w:r w:rsidR="00EC117F" w:rsidRPr="00727486">
        <w:rPr>
          <w:color w:val="000000" w:themeColor="text1"/>
        </w:rPr>
        <w:t>.</w:t>
      </w:r>
      <w:bookmarkEnd w:id="7"/>
      <w:bookmarkEnd w:id="9"/>
      <w:r w:rsidR="00B3266B" w:rsidRPr="00727486">
        <w:rPr>
          <w:color w:val="000000" w:themeColor="text1"/>
        </w:rPr>
        <w:t xml:space="preserve"> </w:t>
      </w:r>
      <w:bookmarkStart w:id="13" w:name="OLE_LINK32"/>
      <w:bookmarkStart w:id="14" w:name="OLE_LINK3"/>
      <w:r w:rsidR="001340CF" w:rsidRPr="00727486">
        <w:rPr>
          <w:color w:val="000000" w:themeColor="text1"/>
        </w:rPr>
        <w:t>The prevention and alleviation of depression are urgent issues in China</w:t>
      </w:r>
      <w:bookmarkEnd w:id="13"/>
      <w:r w:rsidR="00D406FD">
        <w:rPr>
          <w:color w:val="000000" w:themeColor="text1"/>
        </w:rPr>
        <w:t xml:space="preserve"> </w:t>
      </w:r>
      <w:r w:rsidR="00A94B5C">
        <w:rPr>
          <w:color w:val="000000" w:themeColor="text1"/>
        </w:rPr>
        <w:fldChar w:fldCharType="begin"/>
      </w:r>
      <w:r w:rsidR="00B9680E">
        <w:rPr>
          <w:color w:val="000000" w:themeColor="text1"/>
        </w:rPr>
        <w:instrText xml:space="preserve"> ADDIN ZOTERO_ITEM CSL_CITATION {"citationID":"iCrNelJm","properties":{"formattedCitation":"(Ma et al., 2023)","plainCitation":"(Ma et al., 2023)","noteIndex":0},"citationItems":[{"id":262,"uris":["http://zotero.org/users/local/eoP0LvSC/items/R7C2HH7Y"],"itemData":{"id":262,"type":"article-journal","abstract":"Background  Depression is one of the leading causes of avoidable suffering and premature death worldwide, leading to the disease burden among mental disorders. Depression-related deaths can be prevented by developing and implementing good depression prevention and treatment policies. The goal of this study is to provide theoretical direction and useful references for examining the outstanding service work of depression prevention and treatment. It also aims to describe how depression prevention and treatment policies were developed and put into practice in China, along with the associated facilitators and barriers.\nMethods  We integrated two data sources using a case study approach: a document review of relevant policy documents, published articles and reports between 2004 and 2022 (N = 12 papers) and in-depth interviews (N = 41). Participants were drawn from pertinent sectors to managing depression: research and academia, relevant government departments, health care providers, people with depression and their families, and community organisations. Thematic analysis was used to analyse all data.\nResults  A comprehensive programme of work exploring specific services for depression prevention and treatment was developed in China in 2020. Facilitators of policy development and implementation include (1) political commitment and strong leadership, (2) coordination mechanisms, (3) stakeholder enthusiasm and commitment, (4) resources, and (5) the use of digital technologies. The main barriers leading to delays in policy development and implementation include (1) insufficient awareness and lack of depression literacy, (2) lack of resources and (3) stigma and social discrimination (4) lack of united action.\nConclusion  Although the process of implementing a distinctive service programme for depression prevention and treatment in China has been long, the current policy is in line with current global efforts. Strategies to reduce Stigma and increase knowledge about depression are part of a national and international approach to reducing the burden of depression. Political commitment and the involvement of all stakeholders remain necessary. An adequate response","container-title":"BMC Public Health","DOI":"10.1186/s12889-023-15201-0","ISSN":"1471-2458","issue":"1","journalAbbreviation":"BMC Public Health","language":"en","page":"276","source":"DOI.org (Crossref)","title":"Facilitators and barriers in the development and implementation of depression prevention and treatment policies in China: a qualitative study","title-short":"Facilitators and barriers in the development and implementation of depression prevention and treatment policies in China","volume":"23","author":[{"family":"Ma","given":"Jinping"},{"family":"Zhou","given":"Hai"},{"family":"Fu","given":"Qinqin"},{"family":"Lu","given":"Guohua"}],"issued":{"date-parts":[["2023",2,7]]}}}],"schema":"https://github.com/citation-style-language/schema/raw/master/csl-citation.json"} </w:instrText>
      </w:r>
      <w:r w:rsidR="00A94B5C">
        <w:rPr>
          <w:color w:val="000000" w:themeColor="text1"/>
        </w:rPr>
        <w:fldChar w:fldCharType="separate"/>
      </w:r>
      <w:r w:rsidR="00B9680E" w:rsidRPr="00B9680E">
        <w:t>(</w:t>
      </w:r>
      <w:r w:rsidR="00B9680E" w:rsidRPr="008767E0">
        <w:rPr>
          <w:rStyle w:val="zoteroCitation"/>
        </w:rPr>
        <w:t>Ma et al., 2023</w:t>
      </w:r>
      <w:r w:rsidR="00B9680E" w:rsidRPr="00B9680E">
        <w:t>)</w:t>
      </w:r>
      <w:r w:rsidR="00A94B5C">
        <w:rPr>
          <w:color w:val="000000" w:themeColor="text1"/>
        </w:rPr>
        <w:fldChar w:fldCharType="end"/>
      </w:r>
      <w:r w:rsidR="00A94B5C">
        <w:rPr>
          <w:rFonts w:hint="eastAsia"/>
          <w:color w:val="000000" w:themeColor="text1"/>
        </w:rPr>
        <w:t xml:space="preserve"> </w:t>
      </w:r>
      <w:r w:rsidR="008105F7" w:rsidRPr="00727486">
        <w:rPr>
          <w:color w:val="000000" w:themeColor="text1"/>
        </w:rPr>
        <w:t>and globally</w:t>
      </w:r>
      <w:r w:rsidR="006556F1" w:rsidRPr="00727486">
        <w:rPr>
          <w:color w:val="000000" w:themeColor="text1"/>
        </w:rPr>
        <w:t xml:space="preserve"> </w:t>
      </w:r>
      <w:r w:rsidR="006556F1" w:rsidRPr="00727486">
        <w:rPr>
          <w:color w:val="000000" w:themeColor="text1"/>
        </w:rPr>
        <w:fldChar w:fldCharType="begin"/>
      </w:r>
      <w:r w:rsidR="00B9680E">
        <w:rPr>
          <w:color w:val="000000" w:themeColor="text1"/>
        </w:rPr>
        <w:instrText xml:space="preserve"> ADDIN ZOTERO_ITEM CSL_CITATION {"citationID":"dCzKufCr","properties":{"formattedCitation":"(UNICEF China, 2021)","plainCitation":"(UNICEF China, 2021)","noteIndex":0},"citationItems":[{"id":495,"uris":["http://zotero.org/users/local/eoP0LvSC/items/8IX269RL"],"itemData":{"id":495,"type":"webpage","language":"en","title":"ADOLESCENT MENTAL HEALTH A UNICEF PRIORITY FOR 2021-2025","URL":"https://china.un.org/en/176907-adolescent-mental-health","author":[{"literal":"UNICEF China"}],"issued":{"date-parts":[["2021"]]}}}],"schema":"https://github.com/citation-style-language/schema/raw/master/csl-citation.json"} </w:instrText>
      </w:r>
      <w:r w:rsidR="006556F1" w:rsidRPr="00727486">
        <w:rPr>
          <w:color w:val="000000" w:themeColor="text1"/>
        </w:rPr>
        <w:fldChar w:fldCharType="separate"/>
      </w:r>
      <w:r w:rsidR="00B9680E" w:rsidRPr="00B9680E">
        <w:t>(</w:t>
      </w:r>
      <w:r w:rsidR="00B9680E" w:rsidRPr="008767E0">
        <w:rPr>
          <w:rStyle w:val="zoteroCitation"/>
        </w:rPr>
        <w:t>UNICEF China, 2021</w:t>
      </w:r>
      <w:r w:rsidR="00B9680E" w:rsidRPr="00B9680E">
        <w:t>)</w:t>
      </w:r>
      <w:r w:rsidR="006556F1" w:rsidRPr="00727486">
        <w:rPr>
          <w:color w:val="000000" w:themeColor="text1"/>
        </w:rPr>
        <w:fldChar w:fldCharType="end"/>
      </w:r>
      <w:r w:rsidR="00E76C9F" w:rsidRPr="00727486">
        <w:rPr>
          <w:color w:val="000000" w:themeColor="text1"/>
        </w:rPr>
        <w:t xml:space="preserve">. </w:t>
      </w:r>
      <w:bookmarkStart w:id="15" w:name="OLE_LINK22"/>
      <w:bookmarkEnd w:id="14"/>
    </w:p>
    <w:p w14:paraId="6912EEC7" w14:textId="7EF0357A" w:rsidR="00BB2F4A" w:rsidRPr="00727486" w:rsidRDefault="00910F56" w:rsidP="001E1E97">
      <w:pPr>
        <w:ind w:firstLine="480"/>
        <w:rPr>
          <w:color w:val="000000" w:themeColor="text1"/>
        </w:rPr>
      </w:pPr>
      <w:bookmarkStart w:id="16" w:name="OLE_LINK25"/>
      <w:r w:rsidRPr="00727486">
        <w:rPr>
          <w:color w:val="000000" w:themeColor="text1"/>
        </w:rPr>
        <w:t xml:space="preserve">While </w:t>
      </w:r>
      <w:bookmarkStart w:id="17" w:name="OLE_LINK33"/>
      <w:r w:rsidRPr="00727486">
        <w:rPr>
          <w:color w:val="000000" w:themeColor="text1"/>
        </w:rPr>
        <w:t>the effectiveness of interventions has garnered significant attentio</w:t>
      </w:r>
      <w:bookmarkEnd w:id="16"/>
      <w:r w:rsidRPr="00727486">
        <w:rPr>
          <w:color w:val="000000" w:themeColor="text1"/>
        </w:rPr>
        <w:t>n</w:t>
      </w:r>
      <w:bookmarkEnd w:id="15"/>
      <w:bookmarkEnd w:id="17"/>
      <w:r w:rsidR="00D406FD">
        <w:rPr>
          <w:color w:val="000000" w:themeColor="text1"/>
        </w:rPr>
        <w:t xml:space="preserve"> </w:t>
      </w:r>
      <w:r w:rsidR="001E1E97">
        <w:rPr>
          <w:color w:val="000000" w:themeColor="text1"/>
        </w:rPr>
        <w:fldChar w:fldCharType="begin"/>
      </w:r>
      <w:r w:rsidR="00B9680E">
        <w:rPr>
          <w:color w:val="000000" w:themeColor="text1"/>
        </w:rPr>
        <w:instrText xml:space="preserve"> ADDIN ZOTERO_ITEM CSL_CITATION {"citationID":"wdRZjYKm","properties":{"formattedCitation":"(Cuijpers et al., 2020)","plainCitation":"(Cuijpers et al., 2020)","noteIndex":0},"citationItems":[{"id":747,"uris":["http://zotero.org/users/local/eoP0LvSC/items/5WPKPARQ"],"itemData":{"id":747,"type":"article-journal","container-title":"The Lancet Psychiatry","DOI":"10.1016/S2215-0366(20)30036-5","ISSN":"22150366","issue":"11","journalAbbreviation":"The Lancet Psychiatry","language":"en","page":"925-927","source":"DOI.org (Crossref)","title":"Treatment outcomes for depression: challenges and opportunities","title-short":"Treatment outcomes for depression","volume":"7","author":[{"family":"Cuijpers","given":"Pim"},{"family":"Stringaris","given":"Argyris"},{"family":"Wolpert","given":"Miranda"}],"issued":{"date-parts":[["2020",11]]}}}],"schema":"https://github.com/citation-style-language/schema/raw/master/csl-citation.json"} </w:instrText>
      </w:r>
      <w:r w:rsidR="001E1E97">
        <w:rPr>
          <w:color w:val="000000" w:themeColor="text1"/>
        </w:rPr>
        <w:fldChar w:fldCharType="separate"/>
      </w:r>
      <w:r w:rsidR="00B9680E" w:rsidRPr="00B9680E">
        <w:t>(</w:t>
      </w:r>
      <w:r w:rsidR="00B9680E" w:rsidRPr="008767E0">
        <w:rPr>
          <w:rStyle w:val="zoteroCitation"/>
        </w:rPr>
        <w:t>Cuijpers et al., 2020</w:t>
      </w:r>
      <w:r w:rsidR="00B9680E" w:rsidRPr="00B9680E">
        <w:t>)</w:t>
      </w:r>
      <w:r w:rsidR="001E1E97">
        <w:rPr>
          <w:color w:val="000000" w:themeColor="text1"/>
        </w:rPr>
        <w:fldChar w:fldCharType="end"/>
      </w:r>
      <w:r w:rsidRPr="00727486">
        <w:rPr>
          <w:color w:val="000000" w:themeColor="text1"/>
        </w:rPr>
        <w:t xml:space="preserve">, </w:t>
      </w:r>
      <w:r w:rsidR="003027BE">
        <w:rPr>
          <w:color w:val="000000" w:themeColor="text1"/>
        </w:rPr>
        <w:t>a</w:t>
      </w:r>
      <w:r w:rsidR="00D406FD">
        <w:rPr>
          <w:color w:val="000000" w:themeColor="text1"/>
        </w:rPr>
        <w:t xml:space="preserve"> </w:t>
      </w:r>
      <w:r w:rsidR="00D406FD">
        <w:rPr>
          <w:rFonts w:hint="eastAsia"/>
          <w:color w:val="000000" w:themeColor="text1"/>
        </w:rPr>
        <w:t>more</w:t>
      </w:r>
      <w:r w:rsidR="00D406FD">
        <w:rPr>
          <w:color w:val="000000" w:themeColor="text1"/>
        </w:rPr>
        <w:t xml:space="preserve"> fundamental </w:t>
      </w:r>
      <w:r w:rsidRPr="00727486">
        <w:rPr>
          <w:color w:val="000000" w:themeColor="text1"/>
        </w:rPr>
        <w:t xml:space="preserve">issue is often overlooked: </w:t>
      </w:r>
      <w:r w:rsidR="003027BE">
        <w:rPr>
          <w:color w:val="000000" w:themeColor="text1"/>
        </w:rPr>
        <w:t xml:space="preserve">how to </w:t>
      </w:r>
      <w:r w:rsidRPr="00635701">
        <w:rPr>
          <w:i/>
          <w:iCs/>
          <w:color w:val="000000" w:themeColor="text1"/>
        </w:rPr>
        <w:t>measur</w:t>
      </w:r>
      <w:r w:rsidR="003027BE" w:rsidRPr="00635701">
        <w:rPr>
          <w:i/>
          <w:iCs/>
          <w:color w:val="000000" w:themeColor="text1"/>
        </w:rPr>
        <w:t>e</w:t>
      </w:r>
      <w:r w:rsidR="003027BE">
        <w:rPr>
          <w:color w:val="000000" w:themeColor="text1"/>
        </w:rPr>
        <w:t xml:space="preserve"> </w:t>
      </w:r>
      <w:r w:rsidR="003027BE">
        <w:rPr>
          <w:color w:val="000000" w:themeColor="text1"/>
        </w:rPr>
        <w:lastRenderedPageBreak/>
        <w:t xml:space="preserve">the </w:t>
      </w:r>
      <w:r w:rsidRPr="00727486">
        <w:rPr>
          <w:color w:val="000000" w:themeColor="text1"/>
        </w:rPr>
        <w:t>depression</w:t>
      </w:r>
      <w:r w:rsidR="00D406FD">
        <w:rPr>
          <w:color w:val="000000" w:themeColor="text1"/>
        </w:rPr>
        <w:t xml:space="preserve"> disorder</w:t>
      </w:r>
      <w:r w:rsidRPr="00727486">
        <w:rPr>
          <w:color w:val="000000" w:themeColor="text1"/>
        </w:rPr>
        <w:t xml:space="preserve"> </w:t>
      </w:r>
      <w:r w:rsidR="00242A57" w:rsidRPr="00727486">
        <w:rPr>
          <w:color w:val="000000" w:themeColor="text1"/>
        </w:rPr>
        <w:fldChar w:fldCharType="begin"/>
      </w:r>
      <w:r w:rsidR="00B9680E">
        <w:rPr>
          <w:color w:val="000000" w:themeColor="text1"/>
        </w:rPr>
        <w:instrText xml:space="preserve"> ADDIN ZOTERO_ITEM CSL_CITATION {"citationID":"d3RZlCzg","properties":{"formattedCitation":"(Fried et al., 2022)","plainCitation":"(Fried et al., 2022)","noteIndex":0},"citationItems":[{"id":364,"uris":["http://zotero.org/users/local/eoP0LvSC/items/Z6M4SQTJ"],"itemData":{"id":364,"type":"article-journal","abstract":"Depressive disorders are among the leading causes of global disease burden, but there has been limited progress in understanding the causes of and treatments for these disorders. In this Perspective, we suggest that such progress depends crucially on our ability to measure depression. We review the many problems with depression measurement, including the limited evidence of validity and reliability. These issues raise grave concerns about common uses of depression measures, such as for diagnosis or tracking treatment progress. We argue that shortcomings arise because the measurement of depression rests on shaky methodological and theoretical foundations. Moving forward, we need to break with the field’s tradition, which has, for decades, divorced theories about depression from how we measure it. Instead, we suggest that epistemic iteration, an iterative exchange between theory and measurement, provides a crucial avenue for progressing how we measure depression.","container-title":"Nature Reviews Psychology","DOI":"10.1038/s44159-022-00050-2","ISSN":"2731-0574","issue":"6","journalAbbreviation":"Nat Rev Psychol","language":"en","page":"358-368","source":"DOI.org (Crossref)","title":"Revisiting the theoretical and methodological foundations of depression measurement","volume":"1","author":[{"family":"Fried","given":"Eiko I."},{"family":"Flake","given":"Jessica K."},{"family":"Robinaugh","given":"Donald J."}],"issued":{"date-parts":[["2022",4,14]]}}}],"schema":"https://github.com/citation-style-language/schema/raw/master/csl-citation.json"} </w:instrText>
      </w:r>
      <w:r w:rsidR="00242A57" w:rsidRPr="00727486">
        <w:rPr>
          <w:color w:val="000000" w:themeColor="text1"/>
        </w:rPr>
        <w:fldChar w:fldCharType="separate"/>
      </w:r>
      <w:r w:rsidR="00B9680E" w:rsidRPr="00B9680E">
        <w:t>(</w:t>
      </w:r>
      <w:r w:rsidR="00B9680E" w:rsidRPr="008767E0">
        <w:rPr>
          <w:rStyle w:val="zoteroCitation"/>
        </w:rPr>
        <w:t>Fried et al., 2022</w:t>
      </w:r>
      <w:r w:rsidR="00B9680E" w:rsidRPr="00B9680E">
        <w:t>)</w:t>
      </w:r>
      <w:r w:rsidR="00242A57" w:rsidRPr="00727486">
        <w:rPr>
          <w:color w:val="000000" w:themeColor="text1"/>
        </w:rPr>
        <w:fldChar w:fldCharType="end"/>
      </w:r>
      <w:r w:rsidR="00E76C9F" w:rsidRPr="00727486">
        <w:rPr>
          <w:color w:val="000000" w:themeColor="text1"/>
        </w:rPr>
        <w:t xml:space="preserve">. </w:t>
      </w:r>
      <w:bookmarkStart w:id="18" w:name="OLE_LINK9"/>
      <w:r w:rsidR="00D406FD">
        <w:rPr>
          <w:color w:val="000000" w:themeColor="text1"/>
        </w:rPr>
        <w:t xml:space="preserve">The </w:t>
      </w:r>
      <w:r w:rsidR="00D406FD" w:rsidRPr="00727486">
        <w:rPr>
          <w:color w:val="000000" w:themeColor="text1"/>
        </w:rPr>
        <w:t>reported prevalence rates</w:t>
      </w:r>
      <w:r w:rsidR="00D406FD">
        <w:rPr>
          <w:color w:val="000000" w:themeColor="text1"/>
        </w:rPr>
        <w:t xml:space="preserve"> of depression differed </w:t>
      </w:r>
      <w:proofErr w:type="spellStart"/>
      <w:r w:rsidR="00D406FD">
        <w:rPr>
          <w:color w:val="000000" w:themeColor="text1"/>
        </w:rPr>
        <w:t>signficantly</w:t>
      </w:r>
      <w:proofErr w:type="spellEnd"/>
      <w:r w:rsidR="00D406FD">
        <w:rPr>
          <w:color w:val="000000" w:themeColor="text1"/>
        </w:rPr>
        <w:t xml:space="preserve"> when the</w:t>
      </w:r>
      <w:r w:rsidR="003027BE">
        <w:rPr>
          <w:color w:val="000000" w:themeColor="text1"/>
        </w:rPr>
        <w:t xml:space="preserve"> </w:t>
      </w:r>
      <w:r w:rsidR="003027BE" w:rsidRPr="00727486">
        <w:rPr>
          <w:color w:val="000000" w:themeColor="text1"/>
        </w:rPr>
        <w:t>measurement</w:t>
      </w:r>
      <w:r w:rsidR="00D406FD">
        <w:rPr>
          <w:color w:val="000000" w:themeColor="text1"/>
        </w:rPr>
        <w:t>s</w:t>
      </w:r>
      <w:r w:rsidR="003027BE" w:rsidRPr="00727486">
        <w:rPr>
          <w:color w:val="000000" w:themeColor="text1"/>
        </w:rPr>
        <w:t xml:space="preserve"> </w:t>
      </w:r>
      <w:r w:rsidR="00D406FD">
        <w:rPr>
          <w:color w:val="000000" w:themeColor="text1"/>
        </w:rPr>
        <w:t>they used varied</w:t>
      </w:r>
      <w:r w:rsidR="007E5901">
        <w:rPr>
          <w:color w:val="000000" w:themeColor="text1"/>
        </w:rPr>
        <w:t xml:space="preserve"> </w:t>
      </w:r>
      <w:r w:rsidR="007E5901" w:rsidRPr="00727486">
        <w:rPr>
          <w:color w:val="000000" w:themeColor="text1"/>
        </w:rPr>
        <w:fldChar w:fldCharType="begin"/>
      </w:r>
      <w:r w:rsidR="00B9680E">
        <w:rPr>
          <w:color w:val="000000" w:themeColor="text1"/>
        </w:rPr>
        <w:instrText xml:space="preserve"> ADDIN ZOTERO_ITEM CSL_CITATION {"citationID":"V4gGrkHG","properties":{"formattedCitation":"(Chen et al., 2022; Huang et al., 2022; Yu et al., 2022; Zhang Y. et al., 2022)","plainCitation":"(Chen et al., 2022; Huang et al., 2022; Yu et al., 2022; Zhang Y. et al., 2022)","noteIndex":0},"citationItems":[{"id":296,"uris":["http://zotero.org/users/local/eoP0LvSC/items/FTUUKWU6"],"itemData":{"id":296,"type":"article-journal","container-title":"Advances in Psychological Science","DOI":"10.3724/SP.J.1042.2022.00991","ISSN":"1671-3710","issue":"5","journalAbbreviation":"Adv Psychol Sci","language":"zh","page":"991-1004","source":"DOI.org (Crossref)","title":"Prevalence of mental health problems among college students in mainland China from 2010 to 2020: A meta-analysis","title-short":"Prevalence of mental health problems among college students in mainland China from 2010 to 2020","volume":"30","author":[{"family":"Chen","given":"Yumeng"},{"family":"Zhang","given":"Yali"},{"family":"Yu","given":"Guoliang"}],"issued":{"date-parts":[["2022",5,1]]}},"label":"page"},{"id":295,"uris":["http://zotero.org/users/local/eoP0LvSC/items/87HCGSGD"],"itemData":{"id":295,"type":"article-journal","container-title":"Advances in Psychological Science","DOI":"10.3724/SP.J.1042.2022.00953","ISSN":"1671-3710","issue":"5","journalAbbreviation":"Adv Psychol Sci","language":"zh","page":"953-964","source":"DOI.org (Crossref)","title":"Prevalence of mental health problems among primary school students in Chinese mainland from 2010 to 2010:A meta-analysis","title-short":"Prevalence of mental health problems among primary school students in Chinese mainland from 2010 to 2010","volume":"30","author":[{"family":"Huang","given":"Xiaoxiao"},{"family":"Zhang","given":"Yali"},{"family":"Yu","given</w:instrText>
      </w:r>
      <w:r w:rsidR="00B9680E">
        <w:rPr>
          <w:rFonts w:hint="eastAsia"/>
          <w:color w:val="000000" w:themeColor="text1"/>
        </w:rPr>
        <w:instrText>":"Guoliang"}],"issued":{"date-parts":[["2022",5,1]]}},"label":"page"},{"id":14,"uris":["http://zotero.org/users/local/eoP0LvSC/items/VDAXUCB4"],"itemData":{"id":14,"type":"article-journal","abstract":"</w:instrText>
      </w:r>
      <w:r w:rsidR="00B9680E">
        <w:rPr>
          <w:rFonts w:hint="eastAsia"/>
          <w:color w:val="000000" w:themeColor="text1"/>
        </w:rPr>
        <w:instrText>我国高中生心理健康问题的检出率亟需关注</w:instrText>
      </w:r>
      <w:r w:rsidR="00B9680E">
        <w:rPr>
          <w:rFonts w:hint="eastAsia"/>
          <w:color w:val="000000" w:themeColor="text1"/>
        </w:rPr>
        <w:instrText xml:space="preserve">, </w:instrText>
      </w:r>
      <w:r w:rsidR="00B9680E">
        <w:rPr>
          <w:rFonts w:hint="eastAsia"/>
          <w:color w:val="000000" w:themeColor="text1"/>
        </w:rPr>
        <w:instrText>许多研究对此进行了</w:instrText>
      </w:r>
      <w:r w:rsidR="00B9680E">
        <w:rPr>
          <w:rFonts w:hint="eastAsia"/>
          <w:color w:val="000000" w:themeColor="text1"/>
        </w:rPr>
        <w:instrText>...","container-title":</w:instrText>
      </w:r>
      <w:r w:rsidR="00B9680E">
        <w:rPr>
          <w:color w:val="000000" w:themeColor="text1"/>
        </w:rPr>
        <w:instrText xml:space="preserve">"Advances in Psychological Science","DOI":"10.3724/SP.J.1042.2022.00978","ISSN":"1671-3710","issue":"5","language":"en","page":"978","source":"journal.psych.ac.cn","title":"Prevalence of mental health problems among senior high school students in mainland of China from 2010 to 2020: A meta-analysis","volume":"30","author":[{"family":"Yu","given":"Xiaoqi"},{"family":"Zhang","given":"Yali"},{"family":"Yu","given":"Guoliang"}],"issued":{"date-parts":[["2022",5,15]]}},"label":"page"},{"id":298,"uris":["http://zotero.org/users/local/eoP0LvSC/items/HYWF64DD"],"itemData":{"id":298,"type":"article-journal","container-title":"Advances in Psychological Science","DOI":"10.3724/SP.J.1042.2022.00965","ISSN":"1671-3710","issue":"5","journalAbbreviation":"Adv Psychol Sci","language":"zh","page":"965-977","source":"DOI.org (Crossref)","title":"Prevalence of mental health problems among junior high school students in Chinese mainland from 2010 to 2020: A meta-analysis","title-short":"Prevalence of mental health problems among junior high school students in Chinese mainland from 2010 to 2020","volume":"30","author":[{"family":"Zhang","given":"Yali"},{"family":"Jin","given":"Juanjuan"},{"family":"Yu","given":"Guoliang"}],"issued":{"date-parts":[["2022",5,1]]}},"label":"page"}],"schema":"https://github.com/citation-style-language/schema/raw/master/csl-citation.json"} </w:instrText>
      </w:r>
      <w:r w:rsidR="007E5901" w:rsidRPr="00727486">
        <w:rPr>
          <w:color w:val="000000" w:themeColor="text1"/>
        </w:rPr>
        <w:fldChar w:fldCharType="separate"/>
      </w:r>
      <w:r w:rsidR="00B9680E" w:rsidRPr="00B9680E">
        <w:t>(</w:t>
      </w:r>
      <w:r w:rsidR="00B9680E" w:rsidRPr="008767E0">
        <w:rPr>
          <w:rStyle w:val="zoteroCitation"/>
        </w:rPr>
        <w:t>Chen et al., 2022; Huang et al., 2022; Yu et al., 2022; Zhang Y. et al., 2022</w:t>
      </w:r>
      <w:r w:rsidR="00B9680E" w:rsidRPr="00B9680E">
        <w:t>)</w:t>
      </w:r>
      <w:r w:rsidR="007E5901" w:rsidRPr="00727486">
        <w:rPr>
          <w:color w:val="000000" w:themeColor="text1"/>
        </w:rPr>
        <w:fldChar w:fldCharType="end"/>
      </w:r>
      <w:r w:rsidR="003027BE">
        <w:rPr>
          <w:color w:val="000000" w:themeColor="text1"/>
        </w:rPr>
        <w:t xml:space="preserve">. For example, </w:t>
      </w:r>
      <w:r w:rsidR="00B60CCC" w:rsidRPr="00727486">
        <w:rPr>
          <w:color w:val="000000" w:themeColor="text1"/>
        </w:rPr>
        <w:t xml:space="preserve">employing a strict, clinical interview-based standard, </w:t>
      </w:r>
      <w:bookmarkEnd w:id="10"/>
      <w:r w:rsidR="00242A57" w:rsidRPr="00727486">
        <w:rPr>
          <w:color w:val="000000" w:themeColor="text1"/>
        </w:rPr>
        <w:fldChar w:fldCharType="begin"/>
      </w:r>
      <w:r w:rsidR="00242A57" w:rsidRPr="00727486">
        <w:rPr>
          <w:color w:val="000000" w:themeColor="text1"/>
        </w:rPr>
        <w:instrText xml:space="preserve"> ADDIN ZOTERO_ITEM CSL_CITATION {"citationID":"WtlaVDnX","properties":{"custom":"Deng et al. (2023)","formattedCitation":"Deng et al. (2023)","plainCitation":"Deng et al. (2023)","noteIndex":0},"citationItems":[{"id":362,"uris":["http://zotero.org/users/local/eoP0LvSC/items/YTDUVG3C"],"itemData":{"id":362,"type":"article-journal","abstract":"Background: Major depressive disorder (MDD), dysthymia disorder (DD) and bipolar disorder (BD) are the most prevalent affective disorders. A nationwide epidemiological investigation of MDD, DD and BP in school-attending children and adolescents was carried out, taking the effect of age, gender and comorbidity into consideration.\nMethods: A two-stage nationwide epidemiological study of point prevalence was conducted. Using a multistage cluster stratified random sampling strategy. The sample distribution was described, and the point prevalence of affective disorders was estimated. Chi-squared tests were used to compare disease prevalence based on sex and age. Comorbid ratios for MDD, DD and BP were calculated.\nResults: The total number of cases in Stage 1 was 72,107 (aged 6–16 years). The point prevalence of MDD, DD and BP were 2.004 % (95 % CI: 1.902 to 2.106), 0.352 % (95 % CI: 0.309 to 0.395) and 0.856 % (95 % CI: 0.788 to 0.923), respectively. The total prevalence of affective disorder was 3.212 % (95 % CI: 3.079 to 3.338). The total prevalence of affective disorders between sexes (female: 3.834 % versus male: 2.587 %, χ2 = 90.155, p &lt; 0.001) was consistent with the gender difference in MDD, DD and MD. The total prevalence of affective disorders in adolescents was higher than that in children (adolescents: 5.024 % versus children: 1.863 %, χ2 = 566.841, p &lt; 0.001).\nConclusions: Our study is the first nationwide survey on the prevalence of affective disorders among schoolattending children and adolescents aged 6–16 in China. Our results also highlighted the importance of addressing comorbidities in future studies of affective disorders.","container-title":"Journal of Affective Disorders","DOI":"10.1016/j.jad.2023.03.060","ISSN":"01650327","journalAbbreviation":"Journal of Affective Disorders","language":"en","page":"192-199","source":"DOI.org (Crossref)","title":"Prevalence of affective disorders in Chinese school-attending children and adolescents aged 6–16 based on a national survey by MINI-Kid","volume":"331","author":[{"family":"Deng","given":"Hu"},{"family":"Wen","given":"Fang"},{"family":"Xu","given":"Hui"},{"family":"Yang","given":"Hanxue"},{"family":"Yan","given":"Junjuan"},{"family":"Zheng","given":"Yi"},{"family":"Cui","given":"Yonghua"},{"family":"Li","given":"Ying"}],"issued":{"date-parts":[["2023",6]]}}}],"schema":"https://github.com/citation-style-language/schema/raw/master/csl-citation.json"} </w:instrText>
      </w:r>
      <w:r w:rsidR="00242A57" w:rsidRPr="00727486">
        <w:rPr>
          <w:color w:val="000000" w:themeColor="text1"/>
        </w:rPr>
        <w:fldChar w:fldCharType="separate"/>
      </w:r>
      <w:r w:rsidR="00B9680E" w:rsidRPr="00B9680E">
        <w:t>Deng et al. (</w:t>
      </w:r>
      <w:r w:rsidR="00B9680E" w:rsidRPr="008767E0">
        <w:rPr>
          <w:rStyle w:val="innerzoteroCitation"/>
        </w:rPr>
        <w:t>2023</w:t>
      </w:r>
      <w:r w:rsidR="00B9680E" w:rsidRPr="00B9680E">
        <w:t>)</w:t>
      </w:r>
      <w:r w:rsidR="00242A57" w:rsidRPr="00727486">
        <w:rPr>
          <w:color w:val="000000" w:themeColor="text1"/>
        </w:rPr>
        <w:fldChar w:fldCharType="end"/>
      </w:r>
      <w:r w:rsidR="00242A57" w:rsidRPr="00727486">
        <w:rPr>
          <w:rFonts w:hint="eastAsia"/>
          <w:color w:val="000000" w:themeColor="text1"/>
        </w:rPr>
        <w:t xml:space="preserve"> </w:t>
      </w:r>
      <w:r w:rsidR="007E5901">
        <w:rPr>
          <w:color w:val="000000" w:themeColor="text1"/>
        </w:rPr>
        <w:t>found</w:t>
      </w:r>
      <w:r w:rsidR="007E5901" w:rsidRPr="00727486">
        <w:rPr>
          <w:color w:val="000000" w:themeColor="text1"/>
        </w:rPr>
        <w:t xml:space="preserve"> </w:t>
      </w:r>
      <w:r w:rsidR="00B60CCC" w:rsidRPr="00727486">
        <w:rPr>
          <w:color w:val="000000" w:themeColor="text1"/>
        </w:rPr>
        <w:t xml:space="preserve">that the prevalence of major depression among </w:t>
      </w:r>
      <w:r w:rsidR="00714D6F" w:rsidRPr="00727486">
        <w:rPr>
          <w:rFonts w:hint="eastAsia"/>
          <w:color w:val="000000" w:themeColor="text1"/>
        </w:rPr>
        <w:t>Chinese</w:t>
      </w:r>
      <w:r w:rsidR="00714D6F" w:rsidRPr="00727486">
        <w:rPr>
          <w:color w:val="000000" w:themeColor="text1"/>
        </w:rPr>
        <w:t xml:space="preserve"> </w:t>
      </w:r>
      <w:r w:rsidR="00B60CCC" w:rsidRPr="00727486">
        <w:rPr>
          <w:color w:val="000000" w:themeColor="text1"/>
        </w:rPr>
        <w:t xml:space="preserve">children aged 6-16 years is approximately 2% to 3% </w:t>
      </w:r>
      <w:r w:rsidR="008105F7" w:rsidRPr="00727486">
        <w:rPr>
          <w:color w:val="000000" w:themeColor="text1"/>
        </w:rPr>
        <w:t>(</w:t>
      </w:r>
      <w:r w:rsidR="00CC5126" w:rsidRPr="00727486">
        <w:rPr>
          <w:color w:val="000000" w:themeColor="text1"/>
        </w:rPr>
        <w:t xml:space="preserve">Deng </w:t>
      </w:r>
      <w:r w:rsidR="008105F7" w:rsidRPr="00727486">
        <w:rPr>
          <w:color w:val="000000" w:themeColor="text1"/>
        </w:rPr>
        <w:t xml:space="preserve">et al., 2023; </w:t>
      </w:r>
      <w:r w:rsidR="002F57EA" w:rsidRPr="00727486">
        <w:rPr>
          <w:color w:val="000000" w:themeColor="text1"/>
        </w:rPr>
        <w:fldChar w:fldCharType="begin"/>
      </w:r>
      <w:r w:rsidR="00DA1F25">
        <w:rPr>
          <w:color w:val="000000" w:themeColor="text1"/>
        </w:rPr>
        <w:instrText xml:space="preserve"> ADDIN ZOTERO_ITEM CSL_CITATION {"citationID":"8lELDnVC","properties":{"custom":"Li et al. (2022)","formattedCitation":"Li et al. (2022)","plainCitation":"Li et al. (2022)","dontUpdate":true,"noteIndex":0},"citationItems":[{"id":485,"uris":["http://zotero</w:instrText>
      </w:r>
      <w:r w:rsidR="00DA1F25">
        <w:rPr>
          <w:rFonts w:hint="eastAsia"/>
          <w:color w:val="000000" w:themeColor="text1"/>
        </w:rPr>
        <w:instrText>.org/users/local/eoP0LvSC/items/28A3FHA5"],"itemData":{"id":485,"type":"article-journal","abstract":"Background\n              To date, no national</w:instrText>
      </w:r>
      <w:r w:rsidR="00DA1F25">
        <w:rPr>
          <w:rFonts w:hint="eastAsia"/>
          <w:color w:val="000000" w:themeColor="text1"/>
        </w:rPr>
        <w:instrText>‐</w:instrText>
      </w:r>
      <w:r w:rsidR="00DA1F25">
        <w:rPr>
          <w:rFonts w:hint="eastAsia"/>
          <w:color w:val="000000" w:themeColor="text1"/>
        </w:rPr>
        <w:instrText>scale psychiatric epidemiological survey for children and adolescents has been conducted in China. In order to inform government officials and policymakers and to develop a comprehensive plan for service providers, there was a clear need to conduct an up</w:instrText>
      </w:r>
      <w:r w:rsidR="00DA1F25">
        <w:rPr>
          <w:rFonts w:hint="eastAsia"/>
          <w:color w:val="000000" w:themeColor="text1"/>
        </w:rPr>
        <w:instrText>‐</w:instrText>
      </w:r>
      <w:r w:rsidR="00DA1F25">
        <w:rPr>
          <w:rFonts w:hint="eastAsia"/>
          <w:color w:val="000000" w:themeColor="text1"/>
        </w:rPr>
        <w:instrText>to</w:instrText>
      </w:r>
      <w:r w:rsidR="00DA1F25">
        <w:rPr>
          <w:rFonts w:hint="eastAsia"/>
          <w:color w:val="000000" w:themeColor="text1"/>
        </w:rPr>
        <w:instrText>‐</w:instrText>
      </w:r>
      <w:r w:rsidR="00DA1F25">
        <w:rPr>
          <w:rFonts w:hint="eastAsia"/>
          <w:color w:val="000000" w:themeColor="text1"/>
        </w:rPr>
        <w:instrText>date systematic nationwide psychiatric epidemiological survey.\n            \n            \n              Methods\n              We conducted a two</w:instrText>
      </w:r>
      <w:r w:rsidR="00DA1F25">
        <w:rPr>
          <w:rFonts w:hint="eastAsia"/>
          <w:color w:val="000000" w:themeColor="text1"/>
        </w:rPr>
        <w:instrText>‐</w:instrText>
      </w:r>
      <w:r w:rsidR="00DA1F25">
        <w:rPr>
          <w:rFonts w:hint="eastAsia"/>
          <w:color w:val="000000" w:themeColor="text1"/>
        </w:rPr>
        <w:instrText>stage large</w:instrText>
      </w:r>
      <w:r w:rsidR="00DA1F25">
        <w:rPr>
          <w:rFonts w:hint="eastAsia"/>
          <w:color w:val="000000" w:themeColor="text1"/>
        </w:rPr>
        <w:instrText>‐</w:instrText>
      </w:r>
      <w:r w:rsidR="00DA1F25">
        <w:rPr>
          <w:rFonts w:hint="eastAsia"/>
          <w:color w:val="000000" w:themeColor="text1"/>
        </w:rPr>
        <w:instrText>scale psychiatric point prevalence survey. Multistage cluster stratified random sampling was used as the sampling strategy. Five provinces were selected by comprehensively considering geographical partition, economic development, and rural/urban factors. In Stage 1, the Child Behavior Checklist was used as the screening tool. In Stage 2, Mini</w:instrText>
      </w:r>
      <w:r w:rsidR="00DA1F25">
        <w:rPr>
          <w:rFonts w:hint="eastAsia"/>
          <w:color w:val="000000" w:themeColor="text1"/>
        </w:rPr>
        <w:instrText>‐</w:instrText>
      </w:r>
      <w:r w:rsidR="00DA1F25">
        <w:rPr>
          <w:rFonts w:hint="eastAsia"/>
          <w:color w:val="000000" w:themeColor="text1"/>
        </w:rPr>
        <w:instrText>International Neuropsychiatric Interview for Children and Adolescents and a diagnostic process based on the Diagnostic and Statistical Manual were used to make the diagnoses. Sampling weights and poststratification weights were employed to match the population distributions. Exploratory analyses were also performed using socio</w:instrText>
      </w:r>
      <w:r w:rsidR="00DA1F25">
        <w:rPr>
          <w:rFonts w:hint="eastAsia"/>
          <w:color w:val="000000" w:themeColor="text1"/>
        </w:rPr>
        <w:instrText>‐</w:instrText>
      </w:r>
      <w:r w:rsidR="00DA1F25">
        <w:rPr>
          <w:rFonts w:hint="eastAsia"/>
          <w:color w:val="000000" w:themeColor="text1"/>
        </w:rPr>
        <w:instrText>demographic factors. Prevalence in socio</w:instrText>
      </w:r>
      <w:r w:rsidR="00DA1F25">
        <w:rPr>
          <w:rFonts w:hint="eastAsia"/>
          <w:color w:val="000000" w:themeColor="text1"/>
        </w:rPr>
        <w:instrText>‐</w:instrText>
      </w:r>
      <w:r w:rsidR="00DA1F25">
        <w:rPr>
          <w:rFonts w:hint="eastAsia"/>
          <w:color w:val="000000" w:themeColor="text1"/>
        </w:rPr>
        <w:instrText>demographic factor subgroups and overall were estimated. Rao</w:instrText>
      </w:r>
      <w:r w:rsidR="00DA1F25">
        <w:rPr>
          <w:rFonts w:hint="eastAsia"/>
          <w:color w:val="000000" w:themeColor="text1"/>
        </w:rPr>
        <w:instrText>‐</w:instrText>
      </w:r>
      <w:r w:rsidR="00DA1F25">
        <w:rPr>
          <w:rFonts w:hint="eastAsia"/>
          <w:color w:val="000000" w:themeColor="text1"/>
        </w:rPr>
        <w:instrText>Scott adjusted chi</w:instrText>
      </w:r>
      <w:r w:rsidR="00DA1F25">
        <w:rPr>
          <w:rFonts w:hint="eastAsia"/>
          <w:color w:val="000000" w:themeColor="text1"/>
        </w:rPr>
        <w:instrText>‐</w:instrText>
      </w:r>
      <w:r w:rsidR="00DA1F25">
        <w:rPr>
          <w:rFonts w:hint="eastAsia"/>
          <w:color w:val="000000" w:themeColor="text1"/>
        </w:rPr>
        <w:instrText>square tests were utilized to determine if between</w:instrText>
      </w:r>
      <w:r w:rsidR="00DA1F25">
        <w:rPr>
          <w:rFonts w:hint="eastAsia"/>
          <w:color w:val="000000" w:themeColor="text1"/>
        </w:rPr>
        <w:instrText>‐</w:instrText>
      </w:r>
      <w:r w:rsidR="00DA1F25">
        <w:rPr>
          <w:rFonts w:hint="eastAsia"/>
          <w:color w:val="000000" w:themeColor="text1"/>
        </w:rPr>
        <w:instrText xml:space="preserve">group differences were present. Factor interactions were checked by logistic regression analyses.\n            \n     </w:instrText>
      </w:r>
      <w:r w:rsidR="00DA1F25">
        <w:rPr>
          <w:color w:val="000000" w:themeColor="text1"/>
        </w:rPr>
        <w:instrText xml:space="preserve">       \n              Results\n              \n                A total of 73,992 participants aged 6–16 years of age were selected in Stage 1. In Stage 2, 17,524 individuals were screened and diagnosed. The weighted prevalence of any disorder was 17.5% (95% CI: 17.2–18.0). Statistically significant differences in prevalence of any psychiatric disorder were observed between sexes [χ\n                2\n                (1,\n                N\n                 = 71,929) = 223.0,\n                p\n                 &lt; .001], age groups [χ\n                2\n                (1,\n                N\n                 = 71,929) = 18.6,\n                p\n                 &lt; .001] and developed vs. developing areas [χ\n                2\n                (1,\n                N\n                 = 71,929) = 2,129.6,\n                p\n                 &lt; .001], while no difference was found between rural and urban areas [χ\n                2\n                (1,\n                N\n                 = 71,929) = 1.4,\n                p\n                 = .239]. Male, younger individuals, children, and adolescents from developed areas had higher prevalence of any psychiatric disorder. The prevalence of any psychiatric disorder was found to decrease with the age in th</w:instrText>
      </w:r>
      <w:r w:rsidR="00DA1F25">
        <w:rPr>
          <w:rFonts w:hint="eastAsia"/>
          <w:color w:val="000000" w:themeColor="text1"/>
        </w:rPr>
        <w:instrText>e male group, while the female group increased with the age. Individuals diagnosed with attention</w:instrText>
      </w:r>
      <w:r w:rsidR="00DA1F25">
        <w:rPr>
          <w:rFonts w:hint="eastAsia"/>
          <w:color w:val="000000" w:themeColor="text1"/>
        </w:rPr>
        <w:instrText>‐</w:instrText>
      </w:r>
      <w:r w:rsidR="00DA1F25">
        <w:rPr>
          <w:rFonts w:hint="eastAsia"/>
          <w:color w:val="000000" w:themeColor="text1"/>
        </w:rPr>
        <w:instrText>deficit hyperactivity disorder, oppositional defiant disorder, a tic disorder, conduct disorder, and major depression disorder had the highest rates of comor</w:instrText>
      </w:r>
      <w:r w:rsidR="00DA1F25">
        <w:rPr>
          <w:color w:val="000000" w:themeColor="text1"/>
        </w:rPr>
        <w:instrText>bidity.\n              \n            \n            \n              Conclusions\n              The prevalence of any psychiatric disorder we found is the highest ever reported in China. These results urgently need to be addressed by public mental health se</w:instrText>
      </w:r>
      <w:r w:rsidR="00DA1F25">
        <w:rPr>
          <w:rFonts w:hint="eastAsia"/>
          <w:color w:val="000000" w:themeColor="text1"/>
        </w:rPr>
        <w:instrText>rvice providers and policymakers in order to provide access to the necessary treatments and to reduce the long</w:instrText>
      </w:r>
      <w:r w:rsidR="00DA1F25">
        <w:rPr>
          <w:rFonts w:hint="eastAsia"/>
          <w:color w:val="000000" w:themeColor="text1"/>
        </w:rPr>
        <w:instrText>‐</w:instrText>
      </w:r>
      <w:r w:rsidR="00DA1F25">
        <w:rPr>
          <w:rFonts w:hint="eastAsia"/>
          <w:color w:val="000000" w:themeColor="text1"/>
        </w:rPr>
        <w:instrText>term negative impact of these conditions on families and the society as a whole.","container-title":"Journal of Child Psychology and Psychiatry","DOI":"10.1111/jcpp.13445","ISSN":"0021-9630, 1469-7610","issue":"1","journalAbbreviation":"J. Child Psychol. Psyc.","language":"en","note":"JCR</w:instrText>
      </w:r>
      <w:r w:rsidR="00DA1F25">
        <w:rPr>
          <w:rFonts w:hint="eastAsia"/>
          <w:color w:val="000000" w:themeColor="text1"/>
        </w:rPr>
        <w:instrText>分区</w:instrText>
      </w:r>
      <w:r w:rsidR="00DA1F25">
        <w:rPr>
          <w:rFonts w:hint="eastAsia"/>
          <w:color w:val="000000" w:themeColor="text1"/>
        </w:rPr>
        <w:instrText>: Q1\n</w:instrText>
      </w:r>
      <w:r w:rsidR="00DA1F25">
        <w:rPr>
          <w:rFonts w:hint="eastAsia"/>
          <w:color w:val="000000" w:themeColor="text1"/>
        </w:rPr>
        <w:instrText>中科院分区升级版</w:instrText>
      </w:r>
      <w:r w:rsidR="00DA1F25">
        <w:rPr>
          <w:rFonts w:hint="eastAsia"/>
          <w:color w:val="000000" w:themeColor="text1"/>
        </w:rPr>
        <w:instrText xml:space="preserve">: </w:instrText>
      </w:r>
      <w:r w:rsidR="00DA1F25">
        <w:rPr>
          <w:rFonts w:hint="eastAsia"/>
          <w:color w:val="000000" w:themeColor="text1"/>
        </w:rPr>
        <w:instrText>医学</w:instrText>
      </w:r>
      <w:r w:rsidR="00DA1F25">
        <w:rPr>
          <w:rFonts w:hint="eastAsia"/>
          <w:color w:val="000000" w:themeColor="text1"/>
        </w:rPr>
        <w:instrText>1</w:instrText>
      </w:r>
      <w:r w:rsidR="00DA1F25">
        <w:rPr>
          <w:rFonts w:hint="eastAsia"/>
          <w:color w:val="000000" w:themeColor="text1"/>
        </w:rPr>
        <w:instrText>区</w:instrText>
      </w:r>
      <w:r w:rsidR="00DA1F25">
        <w:rPr>
          <w:rFonts w:hint="eastAsia"/>
          <w:color w:val="000000" w:themeColor="text1"/>
        </w:rPr>
        <w:instrText>\n</w:instrText>
      </w:r>
      <w:r w:rsidR="00DA1F25">
        <w:rPr>
          <w:rFonts w:hint="eastAsia"/>
          <w:color w:val="000000" w:themeColor="text1"/>
        </w:rPr>
        <w:instrText>影响因子</w:instrText>
      </w:r>
      <w:r w:rsidR="00DA1F25">
        <w:rPr>
          <w:rFonts w:hint="eastAsia"/>
          <w:color w:val="000000" w:themeColor="text1"/>
        </w:rPr>
        <w:instrText>: 7.6\n5</w:instrText>
      </w:r>
      <w:r w:rsidR="00DA1F25">
        <w:rPr>
          <w:rFonts w:hint="eastAsia"/>
          <w:color w:val="000000" w:themeColor="text1"/>
        </w:rPr>
        <w:instrText>年影响因子</w:instrText>
      </w:r>
      <w:r w:rsidR="00DA1F25">
        <w:rPr>
          <w:rFonts w:hint="eastAsia"/>
          <w:color w:val="000000" w:themeColor="text1"/>
        </w:rPr>
        <w:instrText>: 9.0\n</w:instrText>
      </w:r>
      <w:r w:rsidR="00DA1F25">
        <w:rPr>
          <w:rFonts w:hint="eastAsia"/>
          <w:color w:val="000000" w:themeColor="text1"/>
        </w:rPr>
        <w:instrText>南农高质量</w:instrText>
      </w:r>
      <w:r w:rsidR="00DA1F25">
        <w:rPr>
          <w:rFonts w:hint="eastAsia"/>
          <w:color w:val="000000" w:themeColor="text1"/>
        </w:rPr>
        <w:instrText>: A","page":"34-46","source":"DOI.org (Crossref)","title"</w:instrText>
      </w:r>
      <w:r w:rsidR="00DA1F25">
        <w:rPr>
          <w:color w:val="000000" w:themeColor="text1"/>
        </w:rPr>
        <w:instrText xml:space="preserve">:"Prevalence of mental disorders in school children and adolescents in China: diagnostic data from detailed clinical assessments of 17,524 individuals","title-short":"Prevalence of mental disorders in school children and adolescents in China","volume":"63","author":[{"family":"Li","given":"Fenghua"},{"family":"Cui","given":"Yonghua"},{"family":"Li","given":"Ying"},{"family":"Guo","given":"Lanting"},{"family":"Ke","given":"Xiaoyan"},{"family":"Liu","given":"Jing"},{"family":"Luo","given":"Xuerong"},{"family":"Zheng","given":"Yi"},{"family":"Leckman","given":"James F."}],"issued":{"date-parts":[["2022",1]]}}}],"schema":"https://github.com/citation-style-language/schema/raw/master/csl-citation.json"} </w:instrText>
      </w:r>
      <w:r w:rsidR="002F57EA" w:rsidRPr="00727486">
        <w:rPr>
          <w:color w:val="000000" w:themeColor="text1"/>
        </w:rPr>
        <w:fldChar w:fldCharType="separate"/>
      </w:r>
      <w:r w:rsidR="002F57EA" w:rsidRPr="008767E0">
        <w:rPr>
          <w:rStyle w:val="zoteroCitation"/>
        </w:rPr>
        <w:t>Li et al.</w:t>
      </w:r>
      <w:r w:rsidR="008105F7" w:rsidRPr="008767E0">
        <w:rPr>
          <w:rStyle w:val="zoteroCitation"/>
        </w:rPr>
        <w:t xml:space="preserve">, </w:t>
      </w:r>
      <w:r w:rsidR="002F57EA" w:rsidRPr="008767E0">
        <w:rPr>
          <w:rStyle w:val="zoteroCitation"/>
        </w:rPr>
        <w:t>2022)</w:t>
      </w:r>
      <w:r w:rsidR="002F57EA" w:rsidRPr="00727486">
        <w:rPr>
          <w:color w:val="000000" w:themeColor="text1"/>
        </w:rPr>
        <w:fldChar w:fldCharType="end"/>
      </w:r>
      <w:bookmarkStart w:id="19" w:name="OLE_LINK6"/>
      <w:r w:rsidR="008105F7" w:rsidRPr="00727486">
        <w:rPr>
          <w:color w:val="000000" w:themeColor="text1"/>
        </w:rPr>
        <w:t xml:space="preserve">. </w:t>
      </w:r>
      <w:r w:rsidR="00B60CCC" w:rsidRPr="00727486">
        <w:rPr>
          <w:color w:val="000000" w:themeColor="text1"/>
        </w:rPr>
        <w:t xml:space="preserve">In contrast, studies </w:t>
      </w:r>
      <w:r w:rsidR="007E5901">
        <w:rPr>
          <w:color w:val="000000" w:themeColor="text1"/>
        </w:rPr>
        <w:t xml:space="preserve">that </w:t>
      </w:r>
      <w:r w:rsidR="007E5901" w:rsidRPr="00727486">
        <w:rPr>
          <w:color w:val="000000" w:themeColor="text1"/>
        </w:rPr>
        <w:t>us</w:t>
      </w:r>
      <w:r w:rsidR="007E5901">
        <w:rPr>
          <w:color w:val="000000" w:themeColor="text1"/>
        </w:rPr>
        <w:t>ed</w:t>
      </w:r>
      <w:r w:rsidR="007E5901" w:rsidRPr="00727486">
        <w:rPr>
          <w:color w:val="000000" w:themeColor="text1"/>
        </w:rPr>
        <w:t xml:space="preserve"> </w:t>
      </w:r>
      <w:r w:rsidR="00B60CCC" w:rsidRPr="00727486">
        <w:rPr>
          <w:color w:val="000000" w:themeColor="text1"/>
        </w:rPr>
        <w:t>self-reported scales report</w:t>
      </w:r>
      <w:r w:rsidR="007E5901">
        <w:rPr>
          <w:color w:val="000000" w:themeColor="text1"/>
        </w:rPr>
        <w:t>ed</w:t>
      </w:r>
      <w:r w:rsidR="003027BE">
        <w:rPr>
          <w:color w:val="000000" w:themeColor="text1"/>
        </w:rPr>
        <w:t xml:space="preserve"> much</w:t>
      </w:r>
      <w:r w:rsidR="00B60CCC" w:rsidRPr="00727486">
        <w:rPr>
          <w:color w:val="000000" w:themeColor="text1"/>
        </w:rPr>
        <w:t xml:space="preserve"> higher prevalence rates: 14.6% among elementary school students, 23.6% to 24.2% among middle school students, and 28.0% among high school students</w:t>
      </w:r>
      <w:r w:rsidR="00B3266B" w:rsidRPr="00727486">
        <w:rPr>
          <w:color w:val="000000" w:themeColor="text1"/>
        </w:rPr>
        <w:t xml:space="preserve"> </w:t>
      </w:r>
      <w:bookmarkEnd w:id="18"/>
      <w:bookmarkEnd w:id="19"/>
      <w:r w:rsidR="00684332" w:rsidRPr="00727486">
        <w:rPr>
          <w:color w:val="000000" w:themeColor="text1"/>
        </w:rPr>
        <w:fldChar w:fldCharType="begin"/>
      </w:r>
      <w:r w:rsidR="00DA1F25">
        <w:rPr>
          <w:color w:val="000000" w:themeColor="text1"/>
        </w:rPr>
        <w:instrText xml:space="preserve"> ADDIN ZOTERO_ITEM CSL_CITATION {"citationID":"v4gCIkpg","properties":{"formattedCitation":"(Chen, Zhang, and Yu 2022; Huang, Zhang, and Yu 2022; Yu, Zhang, and Yu 2022; Zhang, Jin, and Yu 2022)","plainCitation":"(Chen, Zhang, and Yu 2022; Huang, Zhang, and Yu 2022; Yu, Zhang, and Yu 2022; Zhang, Jin, and Yu 2022)","dontUpdate":true,"noteIndex":0},"citationItems":[{"id":296,"uris":["http://zotero.org/users/local/eoP0LvSC/items/FTUUKWU6"],"itemData":{"id":296,"type":"article-journal","container-title":"Advances in Psychological Science","DOI":"10.3724/SP.J.1042.2022.00991","ISSN":"1671-3710","issue":"5","journalAbbreviation":"Adv Psychol Sci","language":"zh","page":"991-1004","source":"DOI.org (Crossref)","title":"Prevalence of mental health problems among college students in mainland China from 2010 to 2020: A meta-analysis","title-short":"Prevalence of mental health problems among college students in mainland China from 2010 to 2020","volume":"30","author":[{"family":"Chen","given":"Yumeng"},{"family":"Zhang","given":"Yali"},{"family":"Yu","given":"Guoliang"}],"issued":{"date-parts":[["2022",5,1]]}},"label":"page"},{"id":295,"uris":["http://zotero.org/users/local/eoP0LvSC/items/87HCGSGD"],"itemData":{"id":295,"type":"article-journal","container-title":"Advances in Psychological Science","DOI":"10.3724/SP.J.1042.2022.00953","ISSN":"1671-3710","issue":"5","journalAbbreviation":"Adv Psychol Sci","language":"zh","page":"953-964","source":"DOI.org (Crossref)","title":"Prevalence of mental health problems among primary school students in Chinese mainland from 2010 to 2010:A meta-analysis","title-short":"Prevalence of mental health problems among primary school students in Chinese mainland from 2010 to 2010","volume":"30","author":[{"family":"Huang","given":"Xiaoxiao"},{"family":"Zhang","given":"Yali"},{"family":"Yu","given":"Guoliang"}],"issued":{"date-parts":[["2022",5,1]]}},"label":"page"},{"id":14,"uris":["http://zotero.org/users/local/eoP0LvSC/items/VDAXUCB4"],"itemData":{"id":14,"type":"article-journal","</w:instrText>
      </w:r>
      <w:r w:rsidR="00DA1F25">
        <w:rPr>
          <w:rFonts w:hint="eastAsia"/>
          <w:color w:val="000000" w:themeColor="text1"/>
        </w:rPr>
        <w:instrText>abstract":"</w:instrText>
      </w:r>
      <w:r w:rsidR="00DA1F25">
        <w:rPr>
          <w:rFonts w:hint="eastAsia"/>
          <w:color w:val="000000" w:themeColor="text1"/>
        </w:rPr>
        <w:instrText>我国高中生心理健康问题的检出率亟需关注</w:instrText>
      </w:r>
      <w:r w:rsidR="00DA1F25">
        <w:rPr>
          <w:rFonts w:hint="eastAsia"/>
          <w:color w:val="000000" w:themeColor="text1"/>
        </w:rPr>
        <w:instrText xml:space="preserve">, </w:instrText>
      </w:r>
      <w:r w:rsidR="00DA1F25">
        <w:rPr>
          <w:rFonts w:hint="eastAsia"/>
          <w:color w:val="000000" w:themeColor="text1"/>
        </w:rPr>
        <w:instrText>许多研究对此进行了</w:instrText>
      </w:r>
      <w:r w:rsidR="00DA1F25">
        <w:rPr>
          <w:rFonts w:hint="eastAsia"/>
          <w:color w:val="000000" w:themeColor="text1"/>
        </w:rPr>
        <w:instrText>...","container-title":"Advances in Psychological Science","DOI":"10.3724/SP.J.1042.2022.00978","ISSN":"1671-3710","issue":"5","language":"en","page":"978","source":"journal.psych.ac.cn","title":"Prevalence of ment</w:instrText>
      </w:r>
      <w:r w:rsidR="00DA1F25">
        <w:rPr>
          <w:color w:val="000000" w:themeColor="text1"/>
        </w:rPr>
        <w:instrText xml:space="preserve">al health problems among senior high school students in mainland of China from 2010 to 2020: A meta-analysis","volume":"30","author":[{"family":"Yu","given":"Xiaoqi"},{"family":"Zhang","given":"Yali"},{"family":"Yu","given":"Guoliang"}],"issued":{"date-parts":[["2022",5,15]]}},"label":"page"},{"id":298,"uris":["http://zotero.org/users/local/eoP0LvSC/items/HYWF64DD"],"itemData":{"id":298,"type":"article-journal","container-title":"Advances in Psychological Science","DOI":"10.3724/SP.J.1042.2022.00965","ISSN":"1671-3710","issue":"5","journalAbbreviation":"Adv Psychol Sci","language":"zh","page":"965-977","source":"DOI.org (Crossref)","title":"Prevalence of mental health problems among junior high school students in Chinese mainland from 2010 to 2020: A meta-analysis","title-short":"Prevalence of mental health problems among junior high school students in Chinese mainland from 2010 to 2020","volume":"30","author":[{"family":"Zhang","given":"Yali"},{"family":"Jin","given":"Juanjuan"},{"family":"Yu","given":"Guoliang"}],"issued":{"date-parts":[["2022",5,1]]}},"label":"page"}],"schema":"https://github.com/citation-style-language/schema/raw/master/csl-citation.json"} </w:instrText>
      </w:r>
      <w:r w:rsidR="00684332" w:rsidRPr="00727486">
        <w:rPr>
          <w:color w:val="000000" w:themeColor="text1"/>
        </w:rPr>
        <w:fldChar w:fldCharType="separate"/>
      </w:r>
      <w:r w:rsidR="00E82581" w:rsidRPr="00727486">
        <w:rPr>
          <w:color w:val="000000" w:themeColor="text1"/>
        </w:rPr>
        <w:t>(</w:t>
      </w:r>
      <w:r w:rsidR="00E82581" w:rsidRPr="008767E0">
        <w:rPr>
          <w:rStyle w:val="zoteroCitation"/>
        </w:rPr>
        <w:t>Chen, Zhang, and Y</w:t>
      </w:r>
      <w:r w:rsidR="00730605" w:rsidRPr="008767E0">
        <w:rPr>
          <w:rStyle w:val="zoteroCitation"/>
        </w:rPr>
        <w:t>u.,</w:t>
      </w:r>
      <w:r w:rsidR="00E82581" w:rsidRPr="008767E0">
        <w:rPr>
          <w:rStyle w:val="zoteroCitation"/>
        </w:rPr>
        <w:t xml:space="preserve"> 2022; Huang, Zhang, and Yu 2022; Yu, Zhang, and Yu 2022; Zhang, Jin, and Yu 2022</w:t>
      </w:r>
      <w:r w:rsidR="00E82581" w:rsidRPr="00727486">
        <w:rPr>
          <w:color w:val="000000" w:themeColor="text1"/>
        </w:rPr>
        <w:t>)</w:t>
      </w:r>
      <w:r w:rsidR="00684332" w:rsidRPr="00727486">
        <w:rPr>
          <w:color w:val="000000" w:themeColor="text1"/>
        </w:rPr>
        <w:fldChar w:fldCharType="end"/>
      </w:r>
      <w:r w:rsidR="00B3266B" w:rsidRPr="00727486">
        <w:rPr>
          <w:color w:val="000000" w:themeColor="text1"/>
        </w:rPr>
        <w:t>.</w:t>
      </w:r>
      <w:r w:rsidR="00DD030C" w:rsidRPr="00727486">
        <w:rPr>
          <w:color w:val="000000" w:themeColor="text1"/>
        </w:rPr>
        <w:t xml:space="preserve"> </w:t>
      </w:r>
      <w:bookmarkStart w:id="20" w:name="OLE_LINK42"/>
      <w:bookmarkStart w:id="21" w:name="OLE_LINK35"/>
      <w:r w:rsidR="002670D8" w:rsidRPr="00727486">
        <w:rPr>
          <w:color w:val="000000" w:themeColor="text1"/>
        </w:rPr>
        <w:t xml:space="preserve"> </w:t>
      </w:r>
    </w:p>
    <w:p w14:paraId="78F44592" w14:textId="01FA878B" w:rsidR="00E93EDE" w:rsidRDefault="00DE1707" w:rsidP="001E1E97">
      <w:pPr>
        <w:ind w:firstLine="420"/>
        <w:rPr>
          <w:color w:val="000000" w:themeColor="text1"/>
        </w:rPr>
      </w:pPr>
      <w:del w:id="22" w:author="Hu Chuan-Peng" w:date="2024-05-22T02:52:00Z">
        <w:r w:rsidRPr="00727486" w:rsidDel="00FD7C1D">
          <w:rPr>
            <w:color w:val="000000" w:themeColor="text1"/>
          </w:rPr>
          <w:delText>These findings underscore the</w:delText>
        </w:r>
      </w:del>
      <w:ins w:id="23" w:author="Hu Chuan-Peng" w:date="2024-05-22T02:52:00Z">
        <w:r w:rsidR="00FD7C1D">
          <w:rPr>
            <w:color w:val="000000" w:themeColor="text1"/>
          </w:rPr>
          <w:t>The</w:t>
        </w:r>
      </w:ins>
      <w:r w:rsidRPr="00727486">
        <w:rPr>
          <w:color w:val="000000" w:themeColor="text1"/>
        </w:rPr>
        <w:t xml:space="preserve"> </w:t>
      </w:r>
      <w:r w:rsidR="007E5901">
        <w:rPr>
          <w:color w:val="000000" w:themeColor="text1"/>
        </w:rPr>
        <w:t xml:space="preserve">importance of </w:t>
      </w:r>
      <w:r w:rsidRPr="00727486">
        <w:rPr>
          <w:color w:val="000000" w:themeColor="text1"/>
        </w:rPr>
        <w:t>how depression is</w:t>
      </w:r>
      <w:del w:id="24" w:author="Hu Chuan-Peng" w:date="2024-05-22T02:52:00Z">
        <w:r w:rsidRPr="00727486" w:rsidDel="00FD7C1D">
          <w:rPr>
            <w:color w:val="000000" w:themeColor="text1"/>
          </w:rPr>
          <w:delText xml:space="preserve"> conceptualized, operationalized, and</w:delText>
        </w:r>
      </w:del>
      <w:r w:rsidRPr="00727486">
        <w:rPr>
          <w:color w:val="000000" w:themeColor="text1"/>
        </w:rPr>
        <w:t xml:space="preserve"> measured</w:t>
      </w:r>
      <w:ins w:id="25" w:author="Hu Chuan-Peng" w:date="2024-05-22T02:52:00Z">
        <w:r w:rsidR="00FD7C1D">
          <w:rPr>
            <w:color w:val="000000" w:themeColor="text1"/>
          </w:rPr>
          <w:t xml:space="preserve"> is self-evident</w:t>
        </w:r>
      </w:ins>
      <w:r w:rsidRPr="00727486">
        <w:rPr>
          <w:color w:val="000000" w:themeColor="text1"/>
        </w:rPr>
        <w:t>.</w:t>
      </w:r>
      <w:ins w:id="26" w:author="Hu Chuan-Peng" w:date="2024-05-22T02:52:00Z">
        <w:r w:rsidR="00FD7C1D">
          <w:rPr>
            <w:color w:val="000000" w:themeColor="text1"/>
          </w:rPr>
          <w:t xml:space="preserve"> The tools used for measuring depression not only </w:t>
        </w:r>
      </w:ins>
      <w:ins w:id="27" w:author="Hu Chuan-Peng" w:date="2024-05-22T02:53:00Z">
        <w:r w:rsidR="00FD7C1D">
          <w:rPr>
            <w:color w:val="000000" w:themeColor="text1"/>
          </w:rPr>
          <w:t xml:space="preserve">reflect how we conceptualize and </w:t>
        </w:r>
        <w:proofErr w:type="spellStart"/>
        <w:r w:rsidR="00FD7C1D">
          <w:rPr>
            <w:color w:val="000000" w:themeColor="text1"/>
          </w:rPr>
          <w:t>opereationalize</w:t>
        </w:r>
        <w:proofErr w:type="spellEnd"/>
        <w:r w:rsidR="00FD7C1D">
          <w:rPr>
            <w:color w:val="000000" w:themeColor="text1"/>
          </w:rPr>
          <w:t xml:space="preserve"> depression but also how we form public policy or treatment strategies. However, </w:t>
        </w:r>
      </w:ins>
      <w:del w:id="28" w:author="Hu Chuan-Peng" w:date="2024-05-22T02:54:00Z">
        <w:r w:rsidRPr="00727486" w:rsidDel="00FD7C1D">
          <w:rPr>
            <w:color w:val="000000" w:themeColor="text1"/>
          </w:rPr>
          <w:delText xml:space="preserve"> The lack of clarity in</w:delText>
        </w:r>
        <w:r w:rsidR="003027BE" w:rsidDel="00FD7C1D">
          <w:rPr>
            <w:color w:val="000000" w:themeColor="text1"/>
          </w:rPr>
          <w:delText xml:space="preserve"> </w:delText>
        </w:r>
      </w:del>
      <w:r w:rsidR="003027BE">
        <w:rPr>
          <w:color w:val="000000" w:themeColor="text1"/>
        </w:rPr>
        <w:t>measuring</w:t>
      </w:r>
      <w:r w:rsidRPr="00727486">
        <w:rPr>
          <w:color w:val="000000" w:themeColor="text1"/>
        </w:rPr>
        <w:t xml:space="preserve"> depression </w:t>
      </w:r>
      <w:ins w:id="29" w:author="Hu Chuan-Peng" w:date="2024-05-22T02:54:00Z">
        <w:r w:rsidR="00FD7C1D">
          <w:rPr>
            <w:color w:val="000000" w:themeColor="text1"/>
          </w:rPr>
          <w:t xml:space="preserve">still lacks clarity, which </w:t>
        </w:r>
      </w:ins>
      <w:r w:rsidRPr="00727486">
        <w:rPr>
          <w:color w:val="000000" w:themeColor="text1"/>
        </w:rPr>
        <w:t xml:space="preserve">hinders </w:t>
      </w:r>
      <w:r w:rsidR="003027BE">
        <w:rPr>
          <w:color w:val="000000" w:themeColor="text1"/>
        </w:rPr>
        <w:t>the</w:t>
      </w:r>
      <w:r w:rsidRPr="00727486">
        <w:rPr>
          <w:color w:val="000000" w:themeColor="text1"/>
        </w:rPr>
        <w:t xml:space="preserve"> diagnosis and </w:t>
      </w:r>
      <w:r w:rsidR="003027BE" w:rsidRPr="00727486">
        <w:rPr>
          <w:color w:val="000000" w:themeColor="text1"/>
        </w:rPr>
        <w:t>treatment</w:t>
      </w:r>
      <w:r w:rsidR="003027BE">
        <w:rPr>
          <w:color w:val="000000" w:themeColor="text1"/>
        </w:rPr>
        <w:t xml:space="preserve"> of this mental </w:t>
      </w:r>
      <w:r w:rsidR="00DF4A8A">
        <w:rPr>
          <w:color w:val="000000" w:themeColor="text1"/>
        </w:rPr>
        <w:t>disorder</w:t>
      </w:r>
      <w:r w:rsidR="003027BE">
        <w:rPr>
          <w:color w:val="000000" w:themeColor="text1"/>
        </w:rPr>
        <w:t xml:space="preserve"> </w:t>
      </w:r>
      <w:r w:rsidR="00BB2F4A" w:rsidRPr="00727486">
        <w:rPr>
          <w:color w:val="000000" w:themeColor="text1"/>
        </w:rPr>
        <w:fldChar w:fldCharType="begin"/>
      </w:r>
      <w:r w:rsidR="00B9680E">
        <w:rPr>
          <w:color w:val="000000" w:themeColor="text1"/>
        </w:rPr>
        <w:instrText xml:space="preserve"> ADDIN ZOTERO_ITEM CSL_CITATION {"citationID":"MwTYgD0Q","properties":{"formattedCitation":"(Fried et al., 2022)","plainCitation":"(Fried et al., 2022)","noteIndex":0},"citationItems":[{"id":364,"uris":["http://zotero.org/users/local/eoP0LvSC/items/Z6M4SQTJ"],"itemData":{"id":364,"type":"article-journal","abstract":"Depressive disorders are among the leading causes of global disease burden, but there has been limited progress in understanding the causes of and treatments for these disorders. In this Perspective, we suggest that such progress depends crucially on our ability to measure depression. We review the many problems with depression measurement, including the limited evidence of validity and reliability. These issues raise grave concerns about common uses of depression measures, such as for diagnosis or tracking treatment progress. We argue that shortcomings arise because the measurement of depression rests on shaky methodological and theoretical foundations. Moving forward, we need to break with the field’s tradition, which has, for decades, divorced theories about depression from how we measure it. Instead, we suggest that epistemic iteration, an iterative exchange between theory and measurement, provides a crucial avenue for progressing how we measure depression.","container-title":"Nature Reviews Psychology","DOI":"10.1038/s44159-022-00050-2","ISSN":"2731-0574","issue":"6","journalAbbreviation":"Nat Rev Psychol","language":"en","page":"358-368","source":"DOI.org (Crossref)","title":"Revisiting the theoretical and methodological foundations of depression measurement","volume":"1","author":[{"family":"Fried","given":"Eiko I."},{"family":"Flake","given":"Jessica K."},{"family":"Robinaugh","given":"Donald J."}],"issued":{"date-parts":[["2022",4,14]]}}}],"schema":"https://github.com/citation-style-language/schema/raw/master/csl-citation.json"} </w:instrText>
      </w:r>
      <w:r w:rsidR="00BB2F4A" w:rsidRPr="00727486">
        <w:rPr>
          <w:color w:val="000000" w:themeColor="text1"/>
        </w:rPr>
        <w:fldChar w:fldCharType="separate"/>
      </w:r>
      <w:r w:rsidR="00B9680E" w:rsidRPr="00B9680E">
        <w:t>(</w:t>
      </w:r>
      <w:r w:rsidR="00B9680E" w:rsidRPr="008767E0">
        <w:rPr>
          <w:rStyle w:val="zoteroCitation"/>
        </w:rPr>
        <w:t>Fried et al., 2022</w:t>
      </w:r>
      <w:r w:rsidR="00B9680E" w:rsidRPr="00B9680E">
        <w:t>)</w:t>
      </w:r>
      <w:r w:rsidR="00BB2F4A" w:rsidRPr="00727486">
        <w:rPr>
          <w:color w:val="000000" w:themeColor="text1"/>
        </w:rPr>
        <w:fldChar w:fldCharType="end"/>
      </w:r>
      <w:r w:rsidR="00BB2F4A" w:rsidRPr="00727486">
        <w:rPr>
          <w:color w:val="000000" w:themeColor="text1"/>
        </w:rPr>
        <w:t xml:space="preserve">. </w:t>
      </w:r>
      <w:del w:id="30" w:author="Hu Chuan-Peng" w:date="2024-05-22T02:54:00Z">
        <w:r w:rsidRPr="00727486" w:rsidDel="00FD7C1D">
          <w:rPr>
            <w:color w:val="000000" w:themeColor="text1"/>
          </w:rPr>
          <w:delText xml:space="preserve">Indeed, </w:delText>
        </w:r>
      </w:del>
      <w:bookmarkStart w:id="31" w:name="OLE_LINK10"/>
      <w:bookmarkStart w:id="32" w:name="OLE_LINK56"/>
      <w:bookmarkStart w:id="33" w:name="OLE_LINK43"/>
      <w:bookmarkStart w:id="34" w:name="OLE_LINK36"/>
      <w:bookmarkEnd w:id="20"/>
      <w:bookmarkEnd w:id="21"/>
      <w:r w:rsidR="00523794" w:rsidRPr="00727486">
        <w:rPr>
          <w:color w:val="000000" w:themeColor="text1"/>
        </w:rPr>
        <w:fldChar w:fldCharType="begin"/>
      </w:r>
      <w:r w:rsidR="00DA1F25">
        <w:rPr>
          <w:color w:val="000000" w:themeColor="text1"/>
        </w:rPr>
        <w:instrText xml:space="preserve"> ADDIN ZOTERO_ITEM CSL_CITATION {"citationID":"8gjFH1BO","properties":{"formattedCitation":"(Fried 2017)","plainCitation":"(Fried 2017)","dontUpdate":true,"noteIndex":0},"citationItems":[{"id":271,"uris":["http://zotero.org/users/local/eoP0LvSC/items/K8CMAGGY"],"itemData":{"id":271,"type":"article-journal","abstract":"Background: Depression severity is assessed in numerous research disciplines, ranging from the social sciences to genetics, and used as a dependent variable, predictor, covariate, or to enroll participants. The routine practice is to assess depression severity with one particular depression scale, and draw conclusions about depression in general, relying on the assumption that scales are interchangeable measures of depression. The present paper investigates to which degree 7 common depression scales diﬀer in their item content and generalizability.\nMethods: A content analysis is carried out to determine symptom overlap among the 7 scales via the Jaccard index (0=no overlap, 1=full overlap). Per scale, rates of idiosyncratic symptoms, and rates of speciﬁc vs. compound symptoms, are computed.\nResults: The 7 instruments encompass 52 disparate symptoms. Mean overlap among all scales is low (0.36), mean overlap of each scale with all others ranges from 0.27 to 0.40, overlap among individual scales from 0.26 to 0.61. Symptoms feature across a mean of 3 scales, 40% of the symptoms appear in only a single scale, 12% across all instruments. Scales diﬀer regarding their rates of idiosyncratic symptoms (0–33%) and compound symptoms (22–90%). Limitations: Future studies analyzing more and diﬀerent scales will be required to obtain a better estimate of the number of depression symptoms; the present content analysis was carried out conservatively and likely underestimates heterogeneity across the 7 scales.\nConclusion: The substantial heterogeneity of the depressive syndrome and low overlap among scales may lead to research results idiosyncratic to particular scales used, posing a threat to the replicability and generalizability of depression research. Implications and future research opportunities are discussed.","container-title":"Journal of Affective Disorders","DOI":"10.1016/j.jad.2016.10.019","ISSN":"01650327","journalAbbreviation":"J. Affect. Diso</w:instrText>
      </w:r>
      <w:r w:rsidR="00DA1F25">
        <w:rPr>
          <w:rFonts w:hint="eastAsia"/>
          <w:color w:val="000000" w:themeColor="text1"/>
        </w:rPr>
        <w:instrText>rd.","language":"en","note":"JCR</w:instrText>
      </w:r>
      <w:r w:rsidR="00DA1F25">
        <w:rPr>
          <w:rFonts w:hint="eastAsia"/>
          <w:color w:val="000000" w:themeColor="text1"/>
        </w:rPr>
        <w:instrText>分区</w:instrText>
      </w:r>
      <w:r w:rsidR="00DA1F25">
        <w:rPr>
          <w:rFonts w:hint="eastAsia"/>
          <w:color w:val="000000" w:themeColor="text1"/>
        </w:rPr>
        <w:instrText>: Q1\n</w:instrText>
      </w:r>
      <w:r w:rsidR="00DA1F25">
        <w:rPr>
          <w:rFonts w:hint="eastAsia"/>
          <w:color w:val="000000" w:themeColor="text1"/>
        </w:rPr>
        <w:instrText>中科院分区升级版</w:instrText>
      </w:r>
      <w:r w:rsidR="00DA1F25">
        <w:rPr>
          <w:rFonts w:hint="eastAsia"/>
          <w:color w:val="000000" w:themeColor="text1"/>
        </w:rPr>
        <w:instrText xml:space="preserve">: </w:instrText>
      </w:r>
      <w:r w:rsidR="00DA1F25">
        <w:rPr>
          <w:rFonts w:hint="eastAsia"/>
          <w:color w:val="000000" w:themeColor="text1"/>
        </w:rPr>
        <w:instrText>医学</w:instrText>
      </w:r>
      <w:r w:rsidR="00DA1F25">
        <w:rPr>
          <w:rFonts w:hint="eastAsia"/>
          <w:color w:val="000000" w:themeColor="text1"/>
        </w:rPr>
        <w:instrText>2</w:instrText>
      </w:r>
      <w:r w:rsidR="00DA1F25">
        <w:rPr>
          <w:rFonts w:hint="eastAsia"/>
          <w:color w:val="000000" w:themeColor="text1"/>
        </w:rPr>
        <w:instrText>区</w:instrText>
      </w:r>
      <w:r w:rsidR="00DA1F25">
        <w:rPr>
          <w:rFonts w:hint="eastAsia"/>
          <w:color w:val="000000" w:themeColor="text1"/>
        </w:rPr>
        <w:instrText>\n</w:instrText>
      </w:r>
      <w:r w:rsidR="00DA1F25">
        <w:rPr>
          <w:rFonts w:hint="eastAsia"/>
          <w:color w:val="000000" w:themeColor="text1"/>
        </w:rPr>
        <w:instrText>影响因子</w:instrText>
      </w:r>
      <w:r w:rsidR="00DA1F25">
        <w:rPr>
          <w:rFonts w:hint="eastAsia"/>
          <w:color w:val="000000" w:themeColor="text1"/>
        </w:rPr>
        <w:instrText>: 6.6\n5</w:instrText>
      </w:r>
      <w:r w:rsidR="00DA1F25">
        <w:rPr>
          <w:rFonts w:hint="eastAsia"/>
          <w:color w:val="000000" w:themeColor="text1"/>
        </w:rPr>
        <w:instrText>年影响因子</w:instrText>
      </w:r>
      <w:r w:rsidR="00DA1F25">
        <w:rPr>
          <w:rFonts w:hint="eastAsia"/>
          <w:color w:val="000000" w:themeColor="text1"/>
        </w:rPr>
        <w:instrText>: 6.3\n</w:instrText>
      </w:r>
      <w:r w:rsidR="00DA1F25">
        <w:rPr>
          <w:rFonts w:hint="eastAsia"/>
          <w:color w:val="000000" w:themeColor="text1"/>
        </w:rPr>
        <w:instrText>南农高质量</w:instrText>
      </w:r>
      <w:r w:rsidR="00DA1F25">
        <w:rPr>
          <w:rFonts w:hint="eastAsia"/>
          <w:color w:val="000000" w:themeColor="text1"/>
        </w:rPr>
        <w:instrText>: A","page":"191-197","source":"DOI.org (Crossref)","title":"The 52 symptoms of major depression: Lack of content overlap among seven common depression scales","title-sho</w:instrText>
      </w:r>
      <w:r w:rsidR="00DA1F25">
        <w:rPr>
          <w:color w:val="000000" w:themeColor="text1"/>
        </w:rPr>
        <w:instrText xml:space="preserve">rt":"The 52 symptoms of major depression","volume":"208","author":[{"family":"Fried","given":"Eiko I."}],"issued":{"date-parts":[["2017",1]]}}}],"schema":"https://github.com/citation-style-language/schema/raw/master/csl-citation.json"} </w:instrText>
      </w:r>
      <w:r w:rsidR="00523794" w:rsidRPr="00727486">
        <w:rPr>
          <w:color w:val="000000" w:themeColor="text1"/>
        </w:rPr>
        <w:fldChar w:fldCharType="separate"/>
      </w:r>
      <w:r w:rsidR="00523794" w:rsidRPr="00727486">
        <w:rPr>
          <w:color w:val="000000" w:themeColor="text1"/>
        </w:rPr>
        <w:t xml:space="preserve">Fried </w:t>
      </w:r>
      <w:r w:rsidR="00E8428A" w:rsidRPr="00727486">
        <w:rPr>
          <w:color w:val="000000" w:themeColor="text1"/>
        </w:rPr>
        <w:t>(</w:t>
      </w:r>
      <w:r w:rsidR="00523794" w:rsidRPr="008767E0">
        <w:rPr>
          <w:rStyle w:val="innerzoteroCitation"/>
        </w:rPr>
        <w:t>2017</w:t>
      </w:r>
      <w:r w:rsidR="00523794" w:rsidRPr="00727486">
        <w:rPr>
          <w:color w:val="000000" w:themeColor="text1"/>
        </w:rPr>
        <w:t>)</w:t>
      </w:r>
      <w:r w:rsidR="00523794" w:rsidRPr="00727486">
        <w:rPr>
          <w:color w:val="000000" w:themeColor="text1"/>
        </w:rPr>
        <w:fldChar w:fldCharType="end"/>
      </w:r>
      <w:r w:rsidR="00E8428A" w:rsidRPr="00727486">
        <w:rPr>
          <w:color w:val="000000" w:themeColor="text1"/>
        </w:rPr>
        <w:t xml:space="preserve"> </w:t>
      </w:r>
      <w:r w:rsidR="003027BE">
        <w:rPr>
          <w:color w:val="000000" w:themeColor="text1"/>
        </w:rPr>
        <w:t>analyzed the</w:t>
      </w:r>
      <w:r w:rsidR="00E8428A" w:rsidRPr="00727486">
        <w:rPr>
          <w:color w:val="000000" w:themeColor="text1"/>
        </w:rPr>
        <w:t xml:space="preserve"> content of seven widely used depression scales, reveal</w:t>
      </w:r>
      <w:r w:rsidR="003027BE">
        <w:rPr>
          <w:color w:val="000000" w:themeColor="text1"/>
        </w:rPr>
        <w:t xml:space="preserve">ed a </w:t>
      </w:r>
      <w:r w:rsidR="00E8428A" w:rsidRPr="00727486">
        <w:rPr>
          <w:color w:val="000000" w:themeColor="text1"/>
        </w:rPr>
        <w:t xml:space="preserve">low overlap </w:t>
      </w:r>
      <w:r w:rsidR="003027BE">
        <w:rPr>
          <w:color w:val="000000" w:themeColor="text1"/>
        </w:rPr>
        <w:t xml:space="preserve">between scale </w:t>
      </w:r>
      <w:r w:rsidR="00E8428A" w:rsidRPr="00727486">
        <w:rPr>
          <w:color w:val="000000" w:themeColor="text1"/>
        </w:rPr>
        <w:t>in the symptoms</w:t>
      </w:r>
      <w:r w:rsidR="007E5901">
        <w:rPr>
          <w:color w:val="000000" w:themeColor="text1"/>
        </w:rPr>
        <w:t>, suggesting that different measurements of depression are measuring different things</w:t>
      </w:r>
      <w:r w:rsidRPr="00727486">
        <w:rPr>
          <w:color w:val="000000" w:themeColor="text1"/>
        </w:rPr>
        <w:t xml:space="preserve">. </w:t>
      </w:r>
      <w:r w:rsidR="00E8428A" w:rsidRPr="00727486">
        <w:rPr>
          <w:color w:val="000000" w:themeColor="text1"/>
        </w:rPr>
        <w:t xml:space="preserve">In a separate study, </w:t>
      </w:r>
      <w:bookmarkStart w:id="35" w:name="OLE_LINK29"/>
      <w:bookmarkEnd w:id="31"/>
      <w:r w:rsidR="001E1E97">
        <w:rPr>
          <w:color w:val="000000" w:themeColor="text1"/>
        </w:rPr>
        <w:fldChar w:fldCharType="begin"/>
      </w:r>
      <w:r w:rsidR="001E1E97">
        <w:rPr>
          <w:color w:val="000000" w:themeColor="text1"/>
        </w:rPr>
        <w:instrText xml:space="preserve"> ADDIN ZOTERO_ITEM CSL_CITATION {"citationID":"SAFDPccu","properties":{"custom":"Fried et al. (2015)","formattedCitation":"Fried et al. (2015)","plainCitation":"Fried et al. (2015)","noteIndex":0},"citationItems":[{"id":749,"uris":["http://zotero.org/users/local/eoP0LvSC/items/MPM3B5JA"],"itemData":{"id":749,"type":"article-journal","abstract":"Background: The DSM-5 encompasses a wide range of symptoms for Major Depressive Disorder (MDD). Symptoms are commonly added up to sum-scores, and thresholds differentiate between healthy and depressed individuals. The underlying assumption is that all patients diagnosed with MDD have a similar condition, and that sum-scores accurately reﬂect the severity of this condition. To test this assumption, we examined the number of DSM-5 depression symptom patterns in the “Sequenced Treatment Alternatives to Relieve Depression” (STARnD) study.\nMethods: We investigated the number of unique symptom proﬁles reported by 3703 depressed outpatients at the beginning of the ﬁrst treatment stage of STARnD.\nResults: Overall, we identiﬁed 1030 unique symptom proﬁles. Of these proﬁles, 864 proﬁles (83.9%) were endorsed by ﬁve or fewer subjects, and 501 proﬁles (48.6%) were endorsed by only one individual. The most common symptom proﬁle exhibited a frequency of only 1.8%. Controlling for overall depression severity did not reduce the amount of observed heterogeneity. Limitations: Symptoms were dichotomized to construct symptom proﬁles. Many subjects enrolled in STARnD reported medical conditions for which prescribed medications may have affected symptom presentation.\nConclusions: The substantial symptom variation among individuals who all qualify for one diagnosis calls into question the status of MDD as a speciﬁc consistent syndrome and offers a potential explanation for the difﬁculty in documenting treatment efﬁcacy. We suggest that the analysis of individual symptoms, their patterns, and their causal associations will provide insights that could not be discovered in studies relying on only sum-scores.","container-title":"Journal of Affective Disorders","DOI":"10.1016/j.jad.2014.10.010","ISSN":"01650327","journalAbbreviation":"Journal of Affective Disorders","language":"en","page":"96-102","source":"DOI.org (Crossref)","title":"Depression is not a consistent syndrome: An investigation of unique symptom patterns in the STAR*D study","title-short":"Depression is not a consistent syndrome","volume":"172","author":[{"family":"Fried","given":"Eiko I."},{"family":"Nesse","given":"Randolph M."}],"issued":{"date-parts":[["2015",2]]}}}],"schema":"https://github.com/citation-style-language/schema/raw/master/csl-citation.json"} </w:instrText>
      </w:r>
      <w:r w:rsidR="001E1E97">
        <w:rPr>
          <w:color w:val="000000" w:themeColor="text1"/>
        </w:rPr>
        <w:fldChar w:fldCharType="separate"/>
      </w:r>
      <w:r w:rsidR="00B9680E" w:rsidRPr="00B9680E">
        <w:t>Fried et al. (</w:t>
      </w:r>
      <w:r w:rsidR="00B9680E" w:rsidRPr="008767E0">
        <w:rPr>
          <w:rStyle w:val="innerzoteroCitation"/>
        </w:rPr>
        <w:t>2015</w:t>
      </w:r>
      <w:r w:rsidR="00B9680E" w:rsidRPr="00B9680E">
        <w:t>)</w:t>
      </w:r>
      <w:r w:rsidR="001E1E97">
        <w:rPr>
          <w:color w:val="000000" w:themeColor="text1"/>
        </w:rPr>
        <w:fldChar w:fldCharType="end"/>
      </w:r>
      <w:r w:rsidR="001E1E97">
        <w:rPr>
          <w:rFonts w:hint="eastAsia"/>
          <w:color w:val="000000" w:themeColor="text1"/>
        </w:rPr>
        <w:t xml:space="preserve"> </w:t>
      </w:r>
      <w:r w:rsidR="00E56092" w:rsidRPr="00727486">
        <w:rPr>
          <w:color w:val="000000" w:themeColor="text1"/>
        </w:rPr>
        <w:t>investigated the number of unique symptom profiles reported by 3703 depressed outpatients</w:t>
      </w:r>
      <w:r w:rsidR="00046957">
        <w:rPr>
          <w:color w:val="000000" w:themeColor="text1"/>
        </w:rPr>
        <w:t xml:space="preserve"> and found that nearly half of the symptom were endorsed by only one individual, </w:t>
      </w:r>
      <w:r w:rsidR="00E8428A" w:rsidRPr="00727486">
        <w:rPr>
          <w:color w:val="000000" w:themeColor="text1"/>
        </w:rPr>
        <w:t>further highlighting the variability in diagnostic criteria</w:t>
      </w:r>
      <w:r w:rsidR="00046957">
        <w:rPr>
          <w:color w:val="000000" w:themeColor="text1"/>
        </w:rPr>
        <w:t xml:space="preserve"> in </w:t>
      </w:r>
      <w:r w:rsidR="003D2855">
        <w:rPr>
          <w:color w:val="000000" w:themeColor="text1"/>
        </w:rPr>
        <w:t>clinicals</w:t>
      </w:r>
      <w:r w:rsidR="00046957">
        <w:rPr>
          <w:color w:val="000000" w:themeColor="text1"/>
        </w:rPr>
        <w:t xml:space="preserve"> settings</w:t>
      </w:r>
      <w:r w:rsidR="005512E5" w:rsidRPr="00727486">
        <w:rPr>
          <w:color w:val="000000" w:themeColor="text1"/>
        </w:rPr>
        <w:t>.</w:t>
      </w:r>
      <w:r w:rsidR="004B4BB8" w:rsidRPr="00727486">
        <w:rPr>
          <w:color w:val="000000" w:themeColor="text1"/>
        </w:rPr>
        <w:t xml:space="preserve"> </w:t>
      </w:r>
      <w:r w:rsidR="00E93EDE">
        <w:rPr>
          <w:color w:val="000000" w:themeColor="text1"/>
        </w:rPr>
        <w:t xml:space="preserve">Similarly, </w:t>
      </w:r>
      <w:r w:rsidR="001E1E97">
        <w:rPr>
          <w:color w:val="000000" w:themeColor="text1"/>
        </w:rPr>
        <w:fldChar w:fldCharType="begin"/>
      </w:r>
      <w:r w:rsidR="001E1E97">
        <w:rPr>
          <w:color w:val="000000" w:themeColor="text1"/>
        </w:rPr>
        <w:instrText xml:space="preserve"> ADDIN ZOTERO_ITEM CSL_CITATION {"citationID":"9NPSErjV","properties":{"custom":"Veal et al. (2024)","formattedCitation":"Veal et al. (2024)","plainCitation":"Veal et al. (2024)","noteIndex":0},"citationItems":[{"id":711,"uris":["http://zotero.org/users/local/eoP0LvSC/items/PRD3GBEC"],"itemData":{"id":711,"type":"article-journal","container-title":"The Lancet Psychiatry","DOI":"10.1016/S2215-0366(23)00438-8","ISSN":"22150366","issue":"4","journalAbbreviation":"The Lancet Psychiatry","language":"en","page":"285-294","source":"DOI.org (Crossref)","title":"Heterogeneity of outcome measures in depression trials and the relevance of the content of outcome measures to patients: a systematic review","title-short":"Heterogeneity of outcome measures in depression trials and the relevance of the content of outcome measures to patients","volume":"11","author":[{"family":"Veal","given":"Christopher"},{"family":"Tomlinson","given":"Anneka"},{"family":"Cipriani","given":"Andrea"},{"family":"Bulteau","given":"Samuel"},{"family":"Henry","given":"Chantal"},{"family":"Müh","given":"Chlöé"},{"family":"Touboul","given":"Suzanne"},{"family":"De Waal","given":"Nikki"},{"family":"Levy-Soussan","given":"Hana"},{"family":"Furukawa","given":"Toshi A"},{"family":"Fried","given":"Eiko I"},{"family":"Tran","given":"Viet-Thi"},{"family":"Chevance","given":"Astrid"}],"issued":{"date-parts":[["2024",4]]}}}],"schema":"https://github.com/citation-style-language/schema/raw/master/csl-citation.json"} </w:instrText>
      </w:r>
      <w:r w:rsidR="001E1E97">
        <w:rPr>
          <w:color w:val="000000" w:themeColor="text1"/>
        </w:rPr>
        <w:fldChar w:fldCharType="separate"/>
      </w:r>
      <w:r w:rsidR="00B9680E" w:rsidRPr="00B9680E">
        <w:t>Veal et al. (</w:t>
      </w:r>
      <w:r w:rsidR="00B9680E" w:rsidRPr="008767E0">
        <w:rPr>
          <w:rStyle w:val="innerzoteroCitation"/>
        </w:rPr>
        <w:t>2024</w:t>
      </w:r>
      <w:r w:rsidR="00B9680E" w:rsidRPr="00B9680E">
        <w:t>)</w:t>
      </w:r>
      <w:r w:rsidR="001E1E97">
        <w:rPr>
          <w:color w:val="000000" w:themeColor="text1"/>
        </w:rPr>
        <w:fldChar w:fldCharType="end"/>
      </w:r>
      <w:r w:rsidR="001E1E97">
        <w:rPr>
          <w:rFonts w:hint="eastAsia"/>
          <w:color w:val="000000" w:themeColor="text1"/>
        </w:rPr>
        <w:t xml:space="preserve"> </w:t>
      </w:r>
      <w:ins w:id="36" w:author="Hu Chuan-Peng" w:date="2024-05-22T02:51:00Z">
        <w:r w:rsidR="00FD7C1D">
          <w:rPr>
            <w:color w:val="000000" w:themeColor="text1"/>
          </w:rPr>
          <w:t xml:space="preserve">identified 3888 different measures of outcomes </w:t>
        </w:r>
      </w:ins>
      <w:del w:id="37" w:author="Hu Chuan-Peng" w:date="2024-05-22T02:51:00Z">
        <w:r w:rsidR="00E93EDE" w:rsidDel="00FD7C1D">
          <w:rPr>
            <w:color w:val="000000" w:themeColor="text1"/>
          </w:rPr>
          <w:delText xml:space="preserve">found that </w:delText>
        </w:r>
      </w:del>
      <w:r w:rsidR="00E93EDE">
        <w:rPr>
          <w:color w:val="000000" w:themeColor="text1"/>
        </w:rPr>
        <w:t>among 450 randomized controlled trials (RCTs) of unipolar and bipolar depression</w:t>
      </w:r>
      <w:del w:id="38" w:author="Hu Chuan-Peng" w:date="2024-05-22T02:51:00Z">
        <w:r w:rsidR="00E93EDE" w:rsidDel="00FD7C1D">
          <w:rPr>
            <w:color w:val="000000" w:themeColor="text1"/>
          </w:rPr>
          <w:delText xml:space="preserve"> and identified 3888 different measures of outcomes</w:delText>
        </w:r>
      </w:del>
      <w:r w:rsidR="00E93EDE">
        <w:rPr>
          <w:color w:val="000000" w:themeColor="text1"/>
        </w:rPr>
        <w:t xml:space="preserve">. All these </w:t>
      </w:r>
      <w:r w:rsidR="00132CB3">
        <w:rPr>
          <w:color w:val="000000" w:themeColor="text1"/>
        </w:rPr>
        <w:t>findings</w:t>
      </w:r>
      <w:r w:rsidR="00E93EDE">
        <w:rPr>
          <w:color w:val="000000" w:themeColor="text1"/>
        </w:rPr>
        <w:t xml:space="preserve"> suggest it’s urgent to address the issue of measuring depression. </w:t>
      </w:r>
    </w:p>
    <w:p w14:paraId="21A68D37" w14:textId="6E639EBD" w:rsidR="008C1459" w:rsidRDefault="00FD7C1D" w:rsidP="008C1459">
      <w:pPr>
        <w:ind w:firstLine="420"/>
        <w:rPr>
          <w:color w:val="000000" w:themeColor="text1"/>
        </w:rPr>
      </w:pPr>
      <w:bookmarkStart w:id="39" w:name="OLE_LINK61"/>
      <w:bookmarkStart w:id="40" w:name="OLE_LINK60"/>
      <w:bookmarkStart w:id="41" w:name="OLE_LINK62"/>
      <w:ins w:id="42" w:author="Hu Chuan-Peng" w:date="2024-05-22T02:55:00Z">
        <w:r>
          <w:rPr>
            <w:color w:val="000000" w:themeColor="text1"/>
          </w:rPr>
          <w:lastRenderedPageBreak/>
          <w:t xml:space="preserve">Although recent studies reveal the issue in </w:t>
        </w:r>
      </w:ins>
      <w:del w:id="43" w:author="Hu Chuan-Peng" w:date="2024-05-22T02:55:00Z">
        <w:r w:rsidR="00E93EDE" w:rsidDel="00FD7C1D">
          <w:rPr>
            <w:color w:val="000000" w:themeColor="text1"/>
          </w:rPr>
          <w:delText xml:space="preserve">However, all previous studies focused on </w:delText>
        </w:r>
      </w:del>
      <w:r w:rsidR="00E93EDE">
        <w:rPr>
          <w:color w:val="000000" w:themeColor="text1"/>
        </w:rPr>
        <w:t>measuring depression</w:t>
      </w:r>
      <w:ins w:id="44" w:author="Hu Chuan-Peng" w:date="2024-05-22T02:55:00Z">
        <w:r>
          <w:rPr>
            <w:color w:val="000000" w:themeColor="text1"/>
          </w:rPr>
          <w:t xml:space="preserve">, </w:t>
        </w:r>
      </w:ins>
      <w:ins w:id="45" w:author="Hu Chuan-Peng" w:date="2024-05-22T03:00:00Z">
        <w:r w:rsidR="002B2F8D">
          <w:rPr>
            <w:rFonts w:hint="eastAsia"/>
            <w:color w:val="000000" w:themeColor="text1"/>
          </w:rPr>
          <w:t>three</w:t>
        </w:r>
        <w:r w:rsidR="002B2F8D">
          <w:rPr>
            <w:color w:val="000000" w:themeColor="text1"/>
          </w:rPr>
          <w:t xml:space="preserve"> </w:t>
        </w:r>
      </w:ins>
      <w:ins w:id="46" w:author="Hu Chuan-Peng" w:date="2024-05-22T02:55:00Z">
        <w:r>
          <w:rPr>
            <w:color w:val="000000" w:themeColor="text1"/>
          </w:rPr>
          <w:t xml:space="preserve">issues were left unaddressed. First, </w:t>
        </w:r>
      </w:ins>
      <w:del w:id="47" w:author="Hu Chuan-Peng" w:date="2024-05-22T02:55:00Z">
        <w:r w:rsidR="00E93EDE" w:rsidDel="00FD7C1D">
          <w:rPr>
            <w:color w:val="000000" w:themeColor="text1"/>
          </w:rPr>
          <w:delText xml:space="preserve"> among adults, few </w:delText>
        </w:r>
        <w:r w:rsidR="002A4204" w:rsidDel="00FD7C1D">
          <w:rPr>
            <w:color w:val="000000" w:themeColor="text1"/>
          </w:rPr>
          <w:delText>attentions</w:delText>
        </w:r>
        <w:r w:rsidR="00E93EDE" w:rsidDel="00FD7C1D">
          <w:rPr>
            <w:color w:val="000000" w:themeColor="text1"/>
          </w:rPr>
          <w:delText xml:space="preserve"> </w:delText>
        </w:r>
        <w:r w:rsidR="002A4204" w:rsidDel="00FD7C1D">
          <w:rPr>
            <w:color w:val="000000" w:themeColor="text1"/>
          </w:rPr>
          <w:delText>have</w:delText>
        </w:r>
        <w:r w:rsidR="00E93EDE" w:rsidDel="00FD7C1D">
          <w:rPr>
            <w:color w:val="000000" w:themeColor="text1"/>
          </w:rPr>
          <w:delText xml:space="preserve"> been paid to the</w:delText>
        </w:r>
      </w:del>
      <w:ins w:id="48" w:author="Hu Chuan-Peng" w:date="2024-05-22T02:55:00Z">
        <w:r>
          <w:rPr>
            <w:color w:val="000000" w:themeColor="text1"/>
          </w:rPr>
          <w:t>whether</w:t>
        </w:r>
      </w:ins>
      <w:ins w:id="49" w:author="Hu Chuan-Peng" w:date="2024-05-22T02:56:00Z">
        <w:r>
          <w:rPr>
            <w:color w:val="000000" w:themeColor="text1"/>
          </w:rPr>
          <w:t xml:space="preserve"> the</w:t>
        </w:r>
      </w:ins>
      <w:r w:rsidR="00E93EDE">
        <w:rPr>
          <w:color w:val="000000" w:themeColor="text1"/>
        </w:rPr>
        <w:t xml:space="preserve"> measurement of depression</w:t>
      </w:r>
      <w:r w:rsidR="004B4BB8" w:rsidRPr="00727486">
        <w:rPr>
          <w:color w:val="000000" w:themeColor="text1"/>
        </w:rPr>
        <w:t xml:space="preserve"> </w:t>
      </w:r>
      <w:r w:rsidR="00751F1E" w:rsidRPr="00727486">
        <w:rPr>
          <w:rFonts w:hint="eastAsia"/>
          <w:color w:val="000000" w:themeColor="text1"/>
        </w:rPr>
        <w:t>among</w:t>
      </w:r>
      <w:r w:rsidR="00751F1E" w:rsidRPr="00727486">
        <w:rPr>
          <w:color w:val="000000" w:themeColor="text1"/>
        </w:rPr>
        <w:t xml:space="preserve"> </w:t>
      </w:r>
      <w:r w:rsidR="004B4BB8" w:rsidRPr="00727486">
        <w:rPr>
          <w:color w:val="000000" w:themeColor="text1"/>
        </w:rPr>
        <w:t xml:space="preserve">children and </w:t>
      </w:r>
      <w:r w:rsidR="00751F1E" w:rsidRPr="00727486">
        <w:rPr>
          <w:color w:val="000000" w:themeColor="text1"/>
        </w:rPr>
        <w:t>adolescent</w:t>
      </w:r>
      <w:ins w:id="50" w:author="Hu Chuan-Peng" w:date="2024-05-22T02:56:00Z">
        <w:r>
          <w:rPr>
            <w:color w:val="000000" w:themeColor="text1"/>
          </w:rPr>
          <w:t xml:space="preserve"> also share the </w:t>
        </w:r>
        <w:proofErr w:type="spellStart"/>
        <w:r>
          <w:rPr>
            <w:color w:val="000000" w:themeColor="text1"/>
          </w:rPr>
          <w:t>aformentioned</w:t>
        </w:r>
        <w:proofErr w:type="spellEnd"/>
        <w:r>
          <w:rPr>
            <w:color w:val="000000" w:themeColor="text1"/>
          </w:rPr>
          <w:t xml:space="preserve"> problem is unknow</w:t>
        </w:r>
      </w:ins>
      <w:ins w:id="51" w:author="Hu Chuan-Peng" w:date="2024-05-22T02:57:00Z">
        <w:r>
          <w:rPr>
            <w:color w:val="000000" w:themeColor="text1"/>
          </w:rPr>
          <w:t>n</w:t>
        </w:r>
      </w:ins>
      <w:ins w:id="52" w:author="Hu Chuan-Peng" w:date="2024-05-22T02:56:00Z">
        <w:r>
          <w:rPr>
            <w:color w:val="000000" w:themeColor="text1"/>
          </w:rPr>
          <w:t>.</w:t>
        </w:r>
      </w:ins>
      <w:del w:id="53" w:author="Hu Chuan-Peng" w:date="2024-05-22T02:57:00Z">
        <w:r w:rsidR="00E93EDE" w:rsidDel="00FD7C1D">
          <w:rPr>
            <w:color w:val="000000" w:themeColor="text1"/>
          </w:rPr>
          <w:delText>.</w:delText>
        </w:r>
      </w:del>
      <w:r w:rsidR="00E93EDE">
        <w:rPr>
          <w:color w:val="000000" w:themeColor="text1"/>
        </w:rPr>
        <w:t xml:space="preserve"> </w:t>
      </w:r>
      <w:commentRangeStart w:id="54"/>
      <w:commentRangeStart w:id="55"/>
      <w:del w:id="56" w:author="Hu Chuan-Peng" w:date="2024-05-22T02:57:00Z">
        <w:r w:rsidR="00302284" w:rsidRPr="001E1E97" w:rsidDel="00FD7C1D">
          <w:rPr>
            <w:color w:val="000000" w:themeColor="text1"/>
          </w:rPr>
          <w:delText>Previous s</w:delText>
        </w:r>
      </w:del>
      <w:ins w:id="57" w:author="Hu Chuan-Peng" w:date="2024-05-22T02:57:00Z">
        <w:r>
          <w:rPr>
            <w:color w:val="000000" w:themeColor="text1"/>
          </w:rPr>
          <w:t>S</w:t>
        </w:r>
      </w:ins>
      <w:r w:rsidR="00302284" w:rsidRPr="001E1E97">
        <w:rPr>
          <w:color w:val="000000" w:themeColor="text1"/>
        </w:rPr>
        <w:t xml:space="preserve">tudies </w:t>
      </w:r>
      <w:del w:id="58" w:author="Hu Chuan-Peng" w:date="2024-05-22T02:57:00Z">
        <w:r w:rsidR="00302284" w:rsidRPr="001E1E97" w:rsidDel="00FD7C1D">
          <w:rPr>
            <w:color w:val="000000" w:themeColor="text1"/>
          </w:rPr>
          <w:delText xml:space="preserve">have </w:delText>
        </w:r>
      </w:del>
      <w:r w:rsidR="00302284" w:rsidRPr="001E1E97">
        <w:rPr>
          <w:color w:val="000000" w:themeColor="text1"/>
        </w:rPr>
        <w:t>show</w:t>
      </w:r>
      <w:del w:id="59" w:author="Hu Chuan-Peng" w:date="2024-05-22T02:57:00Z">
        <w:r w:rsidR="00302284" w:rsidRPr="001E1E97" w:rsidDel="00FD7C1D">
          <w:rPr>
            <w:color w:val="000000" w:themeColor="text1"/>
          </w:rPr>
          <w:delText>n</w:delText>
        </w:r>
      </w:del>
      <w:ins w:id="60" w:author="Hu Chuan-Peng" w:date="2024-05-22T02:57:00Z">
        <w:r>
          <w:rPr>
            <w:color w:val="000000" w:themeColor="text1"/>
          </w:rPr>
          <w:t>ed</w:t>
        </w:r>
      </w:ins>
      <w:r w:rsidR="00302284" w:rsidRPr="001E1E97">
        <w:rPr>
          <w:color w:val="000000" w:themeColor="text1"/>
        </w:rPr>
        <w:t xml:space="preserve"> that </w:t>
      </w:r>
      <w:bookmarkStart w:id="61" w:name="OLE_LINK27"/>
      <w:r w:rsidR="00302284" w:rsidRPr="001E1E97">
        <w:rPr>
          <w:color w:val="000000" w:themeColor="text1"/>
        </w:rPr>
        <w:t xml:space="preserve">depression in </w:t>
      </w:r>
      <w:r w:rsidR="002A4204" w:rsidRPr="001E1E97">
        <w:rPr>
          <w:color w:val="000000" w:themeColor="text1"/>
        </w:rPr>
        <w:t>children</w:t>
      </w:r>
      <w:r w:rsidR="00302284" w:rsidRPr="001E1E97">
        <w:rPr>
          <w:color w:val="000000" w:themeColor="text1"/>
        </w:rPr>
        <w:t xml:space="preserve"> and adolescents are different from </w:t>
      </w:r>
      <w:r w:rsidR="007E5901">
        <w:rPr>
          <w:color w:val="000000" w:themeColor="text1"/>
        </w:rPr>
        <w:t xml:space="preserve">that of </w:t>
      </w:r>
      <w:r w:rsidR="00302284" w:rsidRPr="001E1E97">
        <w:rPr>
          <w:color w:val="000000" w:themeColor="text1"/>
        </w:rPr>
        <w:t>adults</w:t>
      </w:r>
      <w:bookmarkEnd w:id="39"/>
      <w:bookmarkEnd w:id="40"/>
      <w:bookmarkEnd w:id="61"/>
      <w:ins w:id="62" w:author="Hu Chuan-Peng" w:date="2024-05-22T02:57:00Z">
        <w:r>
          <w:rPr>
            <w:color w:val="000000" w:themeColor="text1"/>
          </w:rPr>
          <w:t xml:space="preserve"> in multiple ways </w:t>
        </w:r>
      </w:ins>
      <w:r w:rsidR="001E1E97">
        <w:rPr>
          <w:color w:val="000000" w:themeColor="text1"/>
          <w:highlight w:val="yellow"/>
        </w:rPr>
        <w:fldChar w:fldCharType="begin"/>
      </w:r>
      <w:r w:rsidR="00B9680E">
        <w:rPr>
          <w:color w:val="000000" w:themeColor="text1"/>
          <w:highlight w:val="yellow"/>
        </w:rPr>
        <w:instrText xml:space="preserve"> ADDIN ZOTERO_ITEM CSL_CITATION {"citationID":"d8G7k3Oa","properties":{"formattedCitation":"(Ku\\uc0\\u322{}ak-Bejda et al., 2022)","plainCitation":"(Kułak-Bejda et al., 2022)","noteIndex":0},"citationItems":[{"id":751,"uris":["http://zotero.org/users/local/eoP0LvSC/items/TVJCTHVB"],"itemData":{"id":751,"type":"article-journal","abstract":"Depression in childhood and adolescence is still less well known than depression in adults. The term \"childhood and adolescent depression\" for depression in childhood and adolescence was not used until 1966 and was studied in these age groups mainly by psychoanalysts, psychiatrists and developmental psychologists. Unfortunately, the results of their research are not homogeneous, but they show that it increases with age. Juvenile depression is a separate symptom that includes mood disorders, behavioral disorders, anxiety and self-destructive behavior. It differs from adult depression in terms of its course, and it lasts shorter and has a duration a different psychopathological picture.  In the article, the available literature was reviewed and, based on the results obtained, the problem was developed in division into sections: epidemiology, etiopatogenesis, clinical grounds, socialmedia and depression.","container-title":"Progress in Health Sciences","DOI":"10.5604/01.3001.0016.1754","ISSN":"2083-1617","issue":"2","journalAbbreviation":"Prog Health Sci","language":"en","page":"109-117","source":"DOI.org (Crossref)","title":"Depression of Children and Adolescents","volume":"12","author":[{"family":"Kułak-Bejda","given":"Agnieszka"},{"family":"Bejda","given":"Grzegorz"},{"family":"Waszkiewicz","given":"Napoleon"}],"issued":{"date-parts":[["2022",12,30]]}}}],"schema":"https://github.com/citation-style-language/schema/raw/master/csl-citation.json"} </w:instrText>
      </w:r>
      <w:r w:rsidR="001E1E97">
        <w:rPr>
          <w:color w:val="000000" w:themeColor="text1"/>
          <w:highlight w:val="yellow"/>
        </w:rPr>
        <w:fldChar w:fldCharType="separate"/>
      </w:r>
      <w:r w:rsidR="00B9680E" w:rsidRPr="00B9680E">
        <w:rPr>
          <w:kern w:val="0"/>
          <w:szCs w:val="24"/>
        </w:rPr>
        <w:t>(</w:t>
      </w:r>
      <w:r w:rsidR="00B9680E" w:rsidRPr="008767E0">
        <w:rPr>
          <w:rStyle w:val="zoteroCitation"/>
        </w:rPr>
        <w:t>Kułak-Bejda et al., 2022</w:t>
      </w:r>
      <w:r w:rsidR="00B9680E" w:rsidRPr="00B9680E">
        <w:rPr>
          <w:kern w:val="0"/>
          <w:szCs w:val="24"/>
        </w:rPr>
        <w:t>)</w:t>
      </w:r>
      <w:r w:rsidR="001E1E97">
        <w:rPr>
          <w:color w:val="000000" w:themeColor="text1"/>
          <w:highlight w:val="yellow"/>
        </w:rPr>
        <w:fldChar w:fldCharType="end"/>
      </w:r>
      <w:r w:rsidR="00302284">
        <w:rPr>
          <w:color w:val="000000" w:themeColor="text1"/>
        </w:rPr>
        <w:t>.</w:t>
      </w:r>
      <w:r w:rsidR="008B5DA9">
        <w:rPr>
          <w:rFonts w:hint="eastAsia"/>
        </w:rPr>
        <w:t xml:space="preserve"> </w:t>
      </w:r>
      <w:ins w:id="63" w:author="Hu Chuan-Peng" w:date="2024-05-22T02:58:00Z">
        <w:r>
          <w:t xml:space="preserve">(1) </w:t>
        </w:r>
        <w:r>
          <w:rPr>
            <w:rFonts w:hint="eastAsia"/>
          </w:rPr>
          <w:t>病因</w:t>
        </w:r>
        <w:r>
          <w:t xml:space="preserve">; (2) </w:t>
        </w:r>
        <w:r>
          <w:rPr>
            <w:rFonts w:hint="eastAsia"/>
          </w:rPr>
          <w:t>病程</w:t>
        </w:r>
        <w:r>
          <w:rPr>
            <w:rFonts w:hint="eastAsia"/>
          </w:rPr>
          <w:t xml:space="preserve"> </w:t>
        </w:r>
      </w:ins>
      <w:r w:rsidR="008C1459" w:rsidRPr="008C1459">
        <w:rPr>
          <w:color w:val="FF0000"/>
        </w:rPr>
        <w:t>Juvenile depression is characterized by a distinct set of symptoms, including mood disorders, behavioral disorders, anxiety, and self-destructive behavior. It differs from adult depression in its course, having a shorter duration and presenting a different psychopathological profile</w:t>
      </w:r>
      <w:ins w:id="64" w:author="Hu Chuan-Peng" w:date="2024-05-22T02:58:00Z">
        <w:r>
          <w:rPr>
            <w:color w:val="FF0000"/>
          </w:rPr>
          <w:t>; (3)</w:t>
        </w:r>
        <w:r>
          <w:rPr>
            <w:rFonts w:hint="eastAsia"/>
            <w:color w:val="FF0000"/>
          </w:rPr>
          <w:t>治疗方案。</w:t>
        </w:r>
      </w:ins>
    </w:p>
    <w:p w14:paraId="7CC1E95A" w14:textId="04DFCF8F" w:rsidR="008C1459" w:rsidRPr="008B5DA9" w:rsidRDefault="00FD7C1D" w:rsidP="008B5DA9">
      <w:pPr>
        <w:ind w:firstLine="420"/>
        <w:rPr>
          <w:color w:val="FF0000"/>
          <w:highlight w:val="yellow"/>
        </w:rPr>
      </w:pPr>
      <w:commentRangeStart w:id="65"/>
      <w:ins w:id="66" w:author="Hu Chuan-Peng" w:date="2024-05-22T02:57:00Z">
        <w:r>
          <w:rPr>
            <w:color w:val="000000" w:themeColor="text1"/>
          </w:rPr>
          <w:t>Second, the situation outside the Europe and US is unknown.</w:t>
        </w:r>
      </w:ins>
      <w:r w:rsidR="00302284">
        <w:rPr>
          <w:color w:val="000000" w:themeColor="text1"/>
        </w:rPr>
        <w:t xml:space="preserve"> </w:t>
      </w:r>
      <w:bookmarkEnd w:id="41"/>
      <w:commentRangeEnd w:id="54"/>
      <w:r w:rsidR="00F817C4">
        <w:rPr>
          <w:rStyle w:val="a9"/>
        </w:rPr>
        <w:commentReference w:id="54"/>
      </w:r>
      <w:commentRangeEnd w:id="55"/>
      <w:r w:rsidR="00E84062">
        <w:rPr>
          <w:rStyle w:val="a9"/>
        </w:rPr>
        <w:commentReference w:id="55"/>
      </w:r>
      <w:commentRangeEnd w:id="65"/>
      <w:r w:rsidR="000F228F">
        <w:rPr>
          <w:rStyle w:val="a9"/>
        </w:rPr>
        <w:commentReference w:id="65"/>
      </w:r>
      <w:commentRangeStart w:id="67"/>
      <w:commentRangeStart w:id="68"/>
      <w:r w:rsidR="00F023B5" w:rsidRPr="00F023B5">
        <w:rPr>
          <w:rFonts w:hint="eastAsia"/>
          <w:color w:val="000000" w:themeColor="text1"/>
          <w:highlight w:val="yellow"/>
        </w:rPr>
        <w:t>先前的心理学研究主要集中</w:t>
      </w:r>
      <w:r w:rsidR="00183110">
        <w:rPr>
          <w:rFonts w:hint="eastAsia"/>
          <w:color w:val="000000" w:themeColor="text1"/>
          <w:highlight w:val="yellow"/>
        </w:rPr>
        <w:t>在</w:t>
      </w:r>
      <w:r w:rsidR="00F023B5" w:rsidRPr="00F023B5">
        <w:rPr>
          <w:color w:val="000000" w:themeColor="text1"/>
          <w:highlight w:val="yellow"/>
        </w:rPr>
        <w:t xml:space="preserve">Western, educated, industrialized, rich, and democratic (WEIRD) </w:t>
      </w:r>
      <w:r w:rsidR="00F023B5" w:rsidRPr="00F023B5">
        <w:rPr>
          <w:rFonts w:hint="eastAsia"/>
          <w:color w:val="000000" w:themeColor="text1"/>
          <w:highlight w:val="yellow"/>
        </w:rPr>
        <w:t>的国家上</w:t>
      </w:r>
      <w:r w:rsidR="00F023B5" w:rsidRPr="00F023B5">
        <w:rPr>
          <w:color w:val="000000" w:themeColor="text1"/>
          <w:highlight w:val="yellow"/>
        </w:rPr>
        <w:fldChar w:fldCharType="begin"/>
      </w:r>
      <w:r w:rsidR="00F023B5" w:rsidRPr="00F023B5">
        <w:rPr>
          <w:color w:val="000000" w:themeColor="text1"/>
          <w:highlight w:val="yellow"/>
        </w:rPr>
        <w:instrText xml:space="preserve"> ADDIN ZOTERO_ITEM CSL_CITATION {"citationID":"nKOsOD84","properties":{"formattedCitation":"(Muthukrishna et al., 2020)","plainCitation":"(Muthukrishna et al., 2020)","noteIndex":0},"citationItems":[{"id":804,"uris":["http://zotero.org/users/local/eoP0LvSC/items/2G8D6YR6"],"itemData":{"id":804,"type":"article-journal","abstract":"In this article, we present a tool and a method for measuring the psychological and cultural distance between societies and creating a distance scale with any population as the point of comparison. Because psychological data are dominated by samples drawn from Western, educated, industrialized, rich, and democratic (WEIRD) nations, and overwhelmingly, the United States, we focused on distance from the United States. We also present distance from China, the country with the largest population and second largest economy, which is a common cultural comparison. We applied the fixation index (FST), a meaningful statistic in evolutionary theory, to the World Values Survey of cultural beliefs and behaviors. As the extreme WEIRDness of the literature begins to dissolve, our tool will become more useful for designing, planning, and justifying a wide range of comparative psychological projects. Our code and accompanying online application allow for comparisons between any two countries. Analyses of regional diversity reveal the relative homogeneity of the United States. Cultural distance predicts various psychological outcomes.","container-title":"Psychological Science","DOI":"10.1177/0956797620916782","ISSN":"0956-7976, 1467-9280","issue":"6","journalAbbreviation":"Psychol Sci","language":"en","page":"678-701","source":"DOI.org (Crossref)","title":"Beyond Western, Educated, Industrial, Rich, and Democratic (WEIRD) Psychology: Measuring and Mapping Scales of Cultural and Psychological Distance","title-short":"Beyond Western, Educated, Industrial, Rich, and Democratic (WEIRD) Psychology","volume":"31","author":[{"family":"Muthukrishna","given":"Michael"},{"family":"Bell","given":"Adrian V."},{"family":"Henrich","given":"Joseph"},{"family":"Curtin","given":"Cameron M."},{"family":"Gedranovich","given":"Alexander"},{"family":"McInerney","given":"Jason"},{"family":"Thue","given":"Braden"}],"issued":{"date-parts":[["2020",6]]}}}],"schema":"https://github.com/citation-style-language/schema/raw/master/csl-citation.json"} </w:instrText>
      </w:r>
      <w:r w:rsidR="00F023B5" w:rsidRPr="00F023B5">
        <w:rPr>
          <w:color w:val="000000" w:themeColor="text1"/>
          <w:highlight w:val="yellow"/>
        </w:rPr>
        <w:fldChar w:fldCharType="separate"/>
      </w:r>
      <w:r w:rsidR="00F023B5" w:rsidRPr="00F023B5">
        <w:rPr>
          <w:highlight w:val="yellow"/>
        </w:rPr>
        <w:t>(Muthukrishna et al., 2020)</w:t>
      </w:r>
      <w:r w:rsidR="00F023B5" w:rsidRPr="00F023B5">
        <w:rPr>
          <w:color w:val="000000" w:themeColor="text1"/>
          <w:highlight w:val="yellow"/>
        </w:rPr>
        <w:fldChar w:fldCharType="end"/>
      </w:r>
      <w:r w:rsidR="00F023B5" w:rsidRPr="00F023B5">
        <w:rPr>
          <w:rFonts w:hint="eastAsia"/>
          <w:color w:val="000000" w:themeColor="text1"/>
          <w:highlight w:val="yellow"/>
        </w:rPr>
        <w:t>，</w:t>
      </w:r>
      <w:r w:rsidR="00F023B5">
        <w:rPr>
          <w:rFonts w:hint="eastAsia"/>
          <w:color w:val="000000" w:themeColor="text1"/>
          <w:highlight w:val="yellow"/>
        </w:rPr>
        <w:t>在心理测量上也同样如此，</w:t>
      </w:r>
      <w:r w:rsidR="00F023B5" w:rsidRPr="00F023B5">
        <w:rPr>
          <w:rFonts w:hint="eastAsia"/>
          <w:color w:val="000000" w:themeColor="text1"/>
          <w:highlight w:val="yellow"/>
        </w:rPr>
        <w:t>很少有研究关注非英文国家的测量。</w:t>
      </w:r>
      <w:r w:rsidR="004A39B1" w:rsidRPr="004A39B1">
        <w:rPr>
          <w:rFonts w:hint="eastAsia"/>
          <w:color w:val="FF0000"/>
          <w:highlight w:val="yellow"/>
        </w:rPr>
        <w:t>例如</w:t>
      </w:r>
      <w:r w:rsidR="004A39B1" w:rsidRPr="004A39B1">
        <w:rPr>
          <w:color w:val="FF0000"/>
        </w:rPr>
        <w:fldChar w:fldCharType="begin"/>
      </w:r>
      <w:r w:rsidR="008B5DA9">
        <w:rPr>
          <w:color w:val="FF0000"/>
        </w:rPr>
        <w:instrText xml:space="preserve"> ADDIN ZOTERO_ITEM CSL_CITATION {"citationID":"GMRwIE9Q","properties":{"formattedCitation":"(Fried 2017)","plainCitation":"(Fried 2017)","dontUpdate":true,"noteIndex":0},"citationItems":[{"id":271,"uris":["http://zotero.org/users/local/eoP0LvSC/items/K8CMAGGY"],"itemData":{"id":271,"type":"article-journal","abstract":"Background: Depression severity is assessed in numerous research disciplines, ranging from the social sciences to genetics, and used as a dependent variable, predictor, covariate, or to enroll participants. The routine practice is to assess depression severity with one particular depression scale, and draw conclusions about depression in general, relying on the assumption that scales are interchangeable measures of depression. The present paper investigates to which degree 7 common depression scales diﬀer in their item content and generalizability.\nMethods: A content analysis is carried out to determine symptom overlap among the 7 scales via the Jaccard index (0=no overlap, 1=full overlap). Per scale, rates of idiosyncratic symptoms, and rates of speciﬁc vs. compound symptoms, are computed.\nResults: The 7 instruments encompass 52 disparate symptoms. Mean overlap among all scales is low (0.36), mean overlap of each scale with all others ranges from 0.27 to 0.40, overlap among individual scales from 0.26 to 0.61. Symptoms feature across a mean of 3 scales, 40% of the symptoms appear in only a single scale, 12% across all instruments. Scales diﬀer regarding their rates of idiosyncratic symptoms (0–33%) and compound symptoms (22–90%). Limitations: Future studies analyzing more and diﬀerent scales will be required to obtain a better estimate of the number of depression symptoms; the present content analysis was carried out conservatively and likely underestimates heterogeneity across the 7 scales.\nConclusion: The substantial heterogeneity of the depressive syndrome and low overlap among scales may lead to research results idiosyncratic to particular scales used, posing a threat to the replicability and generalizability of depression research. Implications and future research opportunities are discussed.","container-title":"Journal of Affective Disorders","DOI":"10.1016/j.jad.2016.10.019","ISSN":"01650327","journalAbbreviation":"J. Affect. Diso</w:instrText>
      </w:r>
      <w:r w:rsidR="008B5DA9">
        <w:rPr>
          <w:rFonts w:hint="eastAsia"/>
          <w:color w:val="FF0000"/>
        </w:rPr>
        <w:instrText>rd.","language":"en","note":"JCR</w:instrText>
      </w:r>
      <w:r w:rsidR="008B5DA9">
        <w:rPr>
          <w:rFonts w:hint="eastAsia"/>
          <w:color w:val="FF0000"/>
        </w:rPr>
        <w:instrText>分区</w:instrText>
      </w:r>
      <w:r w:rsidR="008B5DA9">
        <w:rPr>
          <w:rFonts w:hint="eastAsia"/>
          <w:color w:val="FF0000"/>
        </w:rPr>
        <w:instrText>: Q1\n</w:instrText>
      </w:r>
      <w:r w:rsidR="008B5DA9">
        <w:rPr>
          <w:rFonts w:hint="eastAsia"/>
          <w:color w:val="FF0000"/>
        </w:rPr>
        <w:instrText>中科院分区升级版</w:instrText>
      </w:r>
      <w:r w:rsidR="008B5DA9">
        <w:rPr>
          <w:rFonts w:hint="eastAsia"/>
          <w:color w:val="FF0000"/>
        </w:rPr>
        <w:instrText xml:space="preserve">: </w:instrText>
      </w:r>
      <w:r w:rsidR="008B5DA9">
        <w:rPr>
          <w:rFonts w:hint="eastAsia"/>
          <w:color w:val="FF0000"/>
        </w:rPr>
        <w:instrText>医学</w:instrText>
      </w:r>
      <w:r w:rsidR="008B5DA9">
        <w:rPr>
          <w:rFonts w:hint="eastAsia"/>
          <w:color w:val="FF0000"/>
        </w:rPr>
        <w:instrText>2</w:instrText>
      </w:r>
      <w:r w:rsidR="008B5DA9">
        <w:rPr>
          <w:rFonts w:hint="eastAsia"/>
          <w:color w:val="FF0000"/>
        </w:rPr>
        <w:instrText>区</w:instrText>
      </w:r>
      <w:r w:rsidR="008B5DA9">
        <w:rPr>
          <w:rFonts w:hint="eastAsia"/>
          <w:color w:val="FF0000"/>
        </w:rPr>
        <w:instrText>\n</w:instrText>
      </w:r>
      <w:r w:rsidR="008B5DA9">
        <w:rPr>
          <w:rFonts w:hint="eastAsia"/>
          <w:color w:val="FF0000"/>
        </w:rPr>
        <w:instrText>影响因子</w:instrText>
      </w:r>
      <w:r w:rsidR="008B5DA9">
        <w:rPr>
          <w:rFonts w:hint="eastAsia"/>
          <w:color w:val="FF0000"/>
        </w:rPr>
        <w:instrText>: 6.6\n5</w:instrText>
      </w:r>
      <w:r w:rsidR="008B5DA9">
        <w:rPr>
          <w:rFonts w:hint="eastAsia"/>
          <w:color w:val="FF0000"/>
        </w:rPr>
        <w:instrText>年影响因子</w:instrText>
      </w:r>
      <w:r w:rsidR="008B5DA9">
        <w:rPr>
          <w:rFonts w:hint="eastAsia"/>
          <w:color w:val="FF0000"/>
        </w:rPr>
        <w:instrText>: 6.3\n</w:instrText>
      </w:r>
      <w:r w:rsidR="008B5DA9">
        <w:rPr>
          <w:rFonts w:hint="eastAsia"/>
          <w:color w:val="FF0000"/>
        </w:rPr>
        <w:instrText>南农高质量</w:instrText>
      </w:r>
      <w:r w:rsidR="008B5DA9">
        <w:rPr>
          <w:rFonts w:hint="eastAsia"/>
          <w:color w:val="FF0000"/>
        </w:rPr>
        <w:instrText>: A","page":"191-197","source":"DOI.org (Crossref)","title":"The 52 symptoms of major depression: Lack of content overlap among seven common depression scales","title-sho</w:instrText>
      </w:r>
      <w:r w:rsidR="008B5DA9">
        <w:rPr>
          <w:color w:val="FF0000"/>
        </w:rPr>
        <w:instrText xml:space="preserve">rt":"The 52 symptoms of major depression","volume":"208","author":[{"family":"Fried","given":"Eiko I."}],"issued":{"date-parts":[["2017",1]]}}}],"schema":"https://github.com/citation-style-language/schema/raw/master/csl-citation.json"} </w:instrText>
      </w:r>
      <w:r w:rsidR="004A39B1" w:rsidRPr="004A39B1">
        <w:rPr>
          <w:color w:val="FF0000"/>
        </w:rPr>
        <w:fldChar w:fldCharType="separate"/>
      </w:r>
      <w:r w:rsidR="004A39B1" w:rsidRPr="004A39B1">
        <w:rPr>
          <w:color w:val="FF0000"/>
        </w:rPr>
        <w:t>Fried (</w:t>
      </w:r>
      <w:r w:rsidR="004A39B1" w:rsidRPr="004A39B1">
        <w:rPr>
          <w:rStyle w:val="innerzoteroCitation"/>
          <w:color w:val="FF0000"/>
        </w:rPr>
        <w:t>2017</w:t>
      </w:r>
      <w:r w:rsidR="004A39B1" w:rsidRPr="004A39B1">
        <w:rPr>
          <w:color w:val="FF0000"/>
        </w:rPr>
        <w:t>)</w:t>
      </w:r>
      <w:r w:rsidR="004A39B1" w:rsidRPr="004A39B1">
        <w:rPr>
          <w:color w:val="FF0000"/>
        </w:rPr>
        <w:fldChar w:fldCharType="end"/>
      </w:r>
      <w:r w:rsidR="004A39B1" w:rsidRPr="004A39B1">
        <w:rPr>
          <w:rFonts w:hint="eastAsia"/>
          <w:color w:val="FF0000"/>
          <w:highlight w:val="yellow"/>
        </w:rPr>
        <w:t>的研究中纳入的</w:t>
      </w:r>
      <w:r w:rsidR="004A39B1" w:rsidRPr="004A39B1">
        <w:rPr>
          <w:rFonts w:hint="eastAsia"/>
          <w:color w:val="FF0000"/>
          <w:highlight w:val="yellow"/>
        </w:rPr>
        <w:t>7</w:t>
      </w:r>
      <w:r w:rsidR="004A39B1" w:rsidRPr="004A39B1">
        <w:rPr>
          <w:rFonts w:hint="eastAsia"/>
          <w:color w:val="FF0000"/>
          <w:highlight w:val="yellow"/>
        </w:rPr>
        <w:t>个抑郁量表，其中一个</w:t>
      </w:r>
      <w:del w:id="69" w:author="Hu Chuan-Peng" w:date="2024-05-22T02:58:00Z">
        <w:r w:rsidR="004A39B1" w:rsidRPr="004A39B1" w:rsidDel="00FD7C1D">
          <w:rPr>
            <w:rFonts w:hint="eastAsia"/>
            <w:color w:val="FF0000"/>
            <w:highlight w:val="yellow"/>
          </w:rPr>
          <w:delText>中国</w:delText>
        </w:r>
      </w:del>
      <w:ins w:id="70" w:author="Hu Chuan-Peng" w:date="2024-05-22T02:58:00Z">
        <w:r>
          <w:rPr>
            <w:rFonts w:hint="eastAsia"/>
            <w:color w:val="FF0000"/>
            <w:highlight w:val="yellow"/>
          </w:rPr>
          <w:t>非</w:t>
        </w:r>
      </w:ins>
      <w:ins w:id="71" w:author="Hu Chuan-Peng" w:date="2024-05-22T02:59:00Z">
        <w:r>
          <w:rPr>
            <w:rFonts w:hint="eastAsia"/>
            <w:color w:val="FF0000"/>
            <w:highlight w:val="yellow"/>
          </w:rPr>
          <w:t>西方国家</w:t>
        </w:r>
      </w:ins>
      <w:r w:rsidR="004A39B1" w:rsidRPr="004A39B1">
        <w:rPr>
          <w:rFonts w:hint="eastAsia"/>
          <w:color w:val="FF0000"/>
          <w:highlight w:val="yellow"/>
        </w:rPr>
        <w:t>编制的都没有。</w:t>
      </w:r>
      <w:del w:id="72" w:author="Hu Chuan-Peng" w:date="2024-05-22T02:59:00Z">
        <w:r w:rsidR="008B5DA9" w:rsidDel="002B2F8D">
          <w:rPr>
            <w:rFonts w:hint="eastAsia"/>
            <w:color w:val="FF0000"/>
            <w:highlight w:val="yellow"/>
          </w:rPr>
          <w:delText>在</w:delText>
        </w:r>
        <w:r w:rsidR="008B5DA9" w:rsidRPr="008B5DA9" w:rsidDel="002B2F8D">
          <w:rPr>
            <w:rFonts w:hint="eastAsia"/>
            <w:color w:val="FF0000"/>
          </w:rPr>
          <w:delText>研究领域包括视觉感知、公平、合作、空间推理、分类和推理归纳、道德推理、推理风格、自我概念和相关动机以及智商的遗传性</w:delText>
        </w:r>
        <w:r w:rsidR="008B5DA9" w:rsidDel="002B2F8D">
          <w:rPr>
            <w:rFonts w:hint="eastAsia"/>
            <w:color w:val="FF0000"/>
          </w:rPr>
          <w:delText>上，</w:delText>
        </w:r>
      </w:del>
      <w:ins w:id="73" w:author="Hu Chuan-Peng" w:date="2024-05-22T02:59:00Z">
        <w:r w:rsidR="002B2F8D">
          <w:rPr>
            <w:rFonts w:hint="eastAsia"/>
            <w:color w:val="FF0000"/>
          </w:rPr>
          <w:t>在心理学研究中，</w:t>
        </w:r>
      </w:ins>
      <w:r w:rsidR="008B5DA9" w:rsidRPr="008B5DA9">
        <w:rPr>
          <w:rFonts w:hint="eastAsia"/>
          <w:color w:val="FF0000"/>
          <w:highlight w:val="yellow"/>
        </w:rPr>
        <w:t>WEIRD</w:t>
      </w:r>
      <w:r w:rsidR="008B5DA9" w:rsidRPr="008B5DA9">
        <w:rPr>
          <w:rFonts w:hint="eastAsia"/>
          <w:color w:val="FF0000"/>
          <w:highlight w:val="yellow"/>
        </w:rPr>
        <w:t>的样本是</w:t>
      </w:r>
      <w:r w:rsidR="008B5DA9" w:rsidRPr="008B5DA9">
        <w:rPr>
          <w:rFonts w:hint="eastAsia"/>
          <w:color w:val="FF0000"/>
        </w:rPr>
        <w:t>最不具代表性的人群之一</w:t>
      </w:r>
      <w:r w:rsidR="008B5DA9">
        <w:rPr>
          <w:color w:val="FF0000"/>
        </w:rPr>
        <w:fldChar w:fldCharType="begin"/>
      </w:r>
      <w:r w:rsidR="008B5DA9">
        <w:rPr>
          <w:color w:val="FF0000"/>
        </w:rPr>
        <w:instrText xml:space="preserve"> ADDIN ZOTERO_ITEM CSL_CITATION {"citationID":"RhQfsor8","properties":{"formattedCitation":"(Henrich et al., 2010)","plainCitation":"(Henrich et al., 2010)","noteIndex":0},"citationItems":[{"id":829,"uris":["http://zotero.org/users/local/eoP0LvSC/items/2GMWDXA4"],"itemData":{"id":829,"type":"article-journal","abstract":"Behavioral scientists routinely publish broad claims about human psychology and behavior in the world’s top journals based on samples drawn entirely from Western, Educated, Industrialized, Rich, and Democratic (WEIRD) societies. Researchers – often implicitly – assume that either there is little variation across human populations, or that these “standard subjects” are as representative of the species as any other population. Are these assumptions justiﬁed? Here, our review of the comparative database from across the behavioral sciences suggests both that there is substantial variability in experimental results across populations and that WEIRD subjects are particularly unusual compared with the rest of the species – frequent outliers. The domains reviewed include visual perception, fairness, cooperation, spatial reasoning, categorization and inferential induction, moral reasoning, reasoning styles, self-concepts and related motivations, and the heritability of IQ. The ﬁndings suggest that members of WEIRD societies, including young children, are among the least representative populations one could ﬁnd for generalizing about humans. Many of these ﬁndings involve domains that are associated with fundamental aspects of psychology, motivation, and behavior – hence, there are no obvious a priori grounds for claiming that a particular behavioral phenomenon is universal based on sampling from a single subpopulation. Overall, these empirical patterns suggests that we need to be less cavalier in addressing questions of human nature on the basis of data drawn from this particularly thin, and rather unusual, slice of humanity. We close by proposing ways to structurally re-organize the behavioral sciences to best tackle these challenges.","container-title":"Behavioral and Brain Sciences","DOI":"10.1017/S0140525X0999152X","ISSN":"0140-525X, 1469-1825","issue":"2-3","journalAbbreviation":"Behav Brain Sci","language":"en","license":"https://www.cambridge.org/core/terms","page":"61-83","source":"DOI.org (Crossref)","title":"The weirdest people in the world?","volume":"33","author":[{"family":"Henrich","given":"Joseph"},{"family":"Heine","given":"Steven J."},{"family":"Norenzayan","given":"Ara"}],"issued":{"date-parts":[["2010",6]]}}}],"schema":"https://github.com/citation-style-language/schema/raw/master/csl-citation.json"} </w:instrText>
      </w:r>
      <w:r w:rsidR="008B5DA9">
        <w:rPr>
          <w:color w:val="FF0000"/>
        </w:rPr>
        <w:fldChar w:fldCharType="separate"/>
      </w:r>
      <w:r w:rsidR="008B5DA9" w:rsidRPr="008B5DA9">
        <w:t>(Henrich et al., 2010)</w:t>
      </w:r>
      <w:r w:rsidR="008B5DA9">
        <w:rPr>
          <w:color w:val="FF0000"/>
        </w:rPr>
        <w:fldChar w:fldCharType="end"/>
      </w:r>
      <w:r w:rsidR="008B5DA9">
        <w:rPr>
          <w:rFonts w:hint="eastAsia"/>
          <w:color w:val="FF0000"/>
        </w:rPr>
        <w:t xml:space="preserve">, </w:t>
      </w:r>
      <w:ins w:id="74" w:author="Hu Chuan-Peng" w:date="2024-05-22T02:59:00Z">
        <w:r w:rsidR="002B2F8D">
          <w:rPr>
            <w:rFonts w:hint="eastAsia"/>
            <w:color w:val="FF0000"/>
            <w:highlight w:val="yellow"/>
          </w:rPr>
          <w:t>在心理健康与精神疾病</w:t>
        </w:r>
        <w:r w:rsidR="002B2F8D" w:rsidRPr="008B5DA9">
          <w:rPr>
            <w:rFonts w:hint="eastAsia"/>
            <w:color w:val="FF0000"/>
          </w:rPr>
          <w:t>研究领域</w:t>
        </w:r>
        <w:r w:rsidR="002B2F8D">
          <w:rPr>
            <w:rFonts w:hint="eastAsia"/>
            <w:color w:val="FF0000"/>
          </w:rPr>
          <w:t>，这个问题同样严重地影响心理疾病的诊断与治疗，包括抑郁</w:t>
        </w:r>
      </w:ins>
      <w:ins w:id="75" w:author="Hu Chuan-Peng" w:date="2024-05-22T03:00:00Z">
        <w:r w:rsidR="002B2F8D">
          <w:rPr>
            <w:rFonts w:hint="eastAsia"/>
            <w:color w:val="FF0000"/>
          </w:rPr>
          <w:t>。</w:t>
        </w:r>
      </w:ins>
      <w:r w:rsidR="00183110">
        <w:rPr>
          <w:rFonts w:hint="eastAsia"/>
          <w:color w:val="000000" w:themeColor="text1"/>
          <w:highlight w:val="yellow"/>
        </w:rPr>
        <w:t>关注非</w:t>
      </w:r>
      <w:bookmarkStart w:id="76" w:name="OLE_LINK13"/>
      <w:r w:rsidR="00183110">
        <w:rPr>
          <w:rFonts w:hint="eastAsia"/>
          <w:color w:val="000000" w:themeColor="text1"/>
          <w:highlight w:val="yellow"/>
        </w:rPr>
        <w:t>WEIRD</w:t>
      </w:r>
      <w:bookmarkEnd w:id="76"/>
      <w:r w:rsidR="00183110">
        <w:rPr>
          <w:rFonts w:hint="eastAsia"/>
          <w:color w:val="000000" w:themeColor="text1"/>
          <w:highlight w:val="yellow"/>
        </w:rPr>
        <w:t>的</w:t>
      </w:r>
      <w:r w:rsidR="00F023B5" w:rsidRPr="00F023B5">
        <w:rPr>
          <w:rFonts w:hint="eastAsia"/>
          <w:color w:val="000000" w:themeColor="text1"/>
          <w:highlight w:val="yellow"/>
        </w:rPr>
        <w:t>样本会使人们</w:t>
      </w:r>
      <w:r w:rsidR="00183110">
        <w:rPr>
          <w:rFonts w:hint="eastAsia"/>
          <w:color w:val="000000" w:themeColor="text1"/>
          <w:highlight w:val="yellow"/>
        </w:rPr>
        <w:t>减少对</w:t>
      </w:r>
      <w:r w:rsidR="00F023B5" w:rsidRPr="00F023B5">
        <w:rPr>
          <w:rFonts w:hint="eastAsia"/>
          <w:color w:val="000000" w:themeColor="text1"/>
          <w:highlight w:val="yellow"/>
        </w:rPr>
        <w:t>心理学研究的有效性、可靠性、概括性和稳健性</w:t>
      </w:r>
      <w:r w:rsidR="00183110">
        <w:rPr>
          <w:rFonts w:hint="eastAsia"/>
          <w:color w:val="000000" w:themeColor="text1"/>
          <w:highlight w:val="yellow"/>
        </w:rPr>
        <w:t>的</w:t>
      </w:r>
      <w:r w:rsidR="00F023B5" w:rsidRPr="00F023B5">
        <w:rPr>
          <w:rFonts w:hint="eastAsia"/>
          <w:color w:val="000000" w:themeColor="text1"/>
          <w:highlight w:val="yellow"/>
        </w:rPr>
        <w:t>质疑</w:t>
      </w:r>
      <w:r w:rsidR="00F023B5" w:rsidRPr="00F023B5">
        <w:rPr>
          <w:color w:val="000000" w:themeColor="text1"/>
          <w:highlight w:val="yellow"/>
        </w:rPr>
        <w:fldChar w:fldCharType="begin"/>
      </w:r>
      <w:r w:rsidR="00F023B5" w:rsidRPr="00F023B5">
        <w:rPr>
          <w:color w:val="000000" w:themeColor="text1"/>
          <w:highlight w:val="yellow"/>
        </w:rPr>
        <w:instrText xml:space="preserve"> ADDIN ZOTERO_ITEM CSL_CITATION {"citationID":"Uq9ErRP2","properties":{"formattedCitation":"(Tindle, 2021)","plainCitation":"(Tindle, 2021)","noteIndex":0},"citationItems":[{"id":800,"uris":["http://zotero.org/users/local/eoP0LvSC/items/S2UA22BR"],"itemData":{"id":800,"type":"article-journal","abstract":"As a scientific discipline, psychology has a history of publication bias toward western, educated, industrialized, rich, and democratic countries (WEIRD countries). For example, 96% of participant samples in the top six psychology journals derive from western countries. The sampling bias has resulted in (1) non-English speaking authors being rejected at significantly higher rates than native English speakers; (2) editorial boards consisting mostly of Caucasian editors in chief; and (3) the potential over-rejection of research from non-western samples that have failed to replicate core psychological findings. The lack of diverse samples within psychological research calls into question the validity, reliability, generalizability, and robustness of seminal psychological research. Discover psychology aims to reduce these biases by encouraging submissions from non-English speaking countries and culturally diverse samples. By reducing biases in publications, we can help increase the number of racially diverse samples and authors within psychology.","container-title":"Discover Psychology","DOI":"10.1007/s44202-021-00004-4","ISSN":"2731-4537","issue":"1","journalAbbreviation":"Discov Psychol","language":"en","page":"5","source":"DOI.org (Crossref)","title":"Improving the global reach of psychological research","volume":"1","author":[{"family":"Tindle","given":"Richard"}],"issued":{"date-parts":[["2021",12]]}}}],"schema":"https://github.com/citation-style-language/schema/raw/master/csl-citation.json"} </w:instrText>
      </w:r>
      <w:r w:rsidR="00F023B5" w:rsidRPr="00F023B5">
        <w:rPr>
          <w:color w:val="000000" w:themeColor="text1"/>
          <w:highlight w:val="yellow"/>
        </w:rPr>
        <w:fldChar w:fldCharType="separate"/>
      </w:r>
      <w:r w:rsidR="00F023B5" w:rsidRPr="00F023B5">
        <w:rPr>
          <w:highlight w:val="yellow"/>
        </w:rPr>
        <w:t>(Tindle, 2021)</w:t>
      </w:r>
      <w:r w:rsidR="00F023B5" w:rsidRPr="00F023B5">
        <w:rPr>
          <w:color w:val="000000" w:themeColor="text1"/>
          <w:highlight w:val="yellow"/>
        </w:rPr>
        <w:fldChar w:fldCharType="end"/>
      </w:r>
      <w:r w:rsidR="00F023B5" w:rsidRPr="00F023B5">
        <w:rPr>
          <w:rFonts w:hint="eastAsia"/>
          <w:color w:val="000000" w:themeColor="text1"/>
          <w:highlight w:val="yellow"/>
        </w:rPr>
        <w:t>。</w:t>
      </w:r>
      <w:commentRangeEnd w:id="67"/>
      <w:r w:rsidR="00F817C4">
        <w:rPr>
          <w:rStyle w:val="a9"/>
        </w:rPr>
        <w:commentReference w:id="67"/>
      </w:r>
      <w:bookmarkEnd w:id="32"/>
      <w:bookmarkEnd w:id="33"/>
      <w:bookmarkEnd w:id="34"/>
      <w:bookmarkEnd w:id="35"/>
      <w:commentRangeEnd w:id="68"/>
      <w:r w:rsidR="008B5DA9">
        <w:rPr>
          <w:rStyle w:val="a9"/>
        </w:rPr>
        <w:commentReference w:id="68"/>
      </w:r>
    </w:p>
    <w:p w14:paraId="369B0978" w14:textId="12FEEF83" w:rsidR="00F023B5" w:rsidRPr="00C3125E" w:rsidRDefault="002B2F8D" w:rsidP="008B5DA9">
      <w:pPr>
        <w:ind w:firstLine="420"/>
        <w:rPr>
          <w:highlight w:val="yellow"/>
        </w:rPr>
      </w:pPr>
      <w:ins w:id="77" w:author="Hu Chuan-Peng" w:date="2024-05-22T03:00:00Z">
        <w:r>
          <w:rPr>
            <w:rFonts w:hint="eastAsia"/>
            <w:highlight w:val="yellow"/>
          </w:rPr>
          <w:t>Third</w:t>
        </w:r>
        <w:r>
          <w:rPr>
            <w:highlight w:val="yellow"/>
          </w:rPr>
          <w:t xml:space="preserve">, </w:t>
        </w:r>
      </w:ins>
      <w:ins w:id="78" w:author="Hu Chuan-Peng" w:date="2024-05-22T03:01:00Z">
        <w:r>
          <w:rPr>
            <w:highlight w:val="yellow"/>
          </w:rPr>
          <w:t xml:space="preserve">among all available depression scales, it is unknow which one is widely used and which is not. </w:t>
        </w:r>
      </w:ins>
      <w:commentRangeStart w:id="79"/>
      <w:r w:rsidR="00F023B5" w:rsidRPr="007666A6">
        <w:rPr>
          <w:rFonts w:hint="eastAsia"/>
          <w:highlight w:val="yellow"/>
        </w:rPr>
        <w:t>先前研究发现心理结构和测量受到牙刷问题的困扰</w:t>
      </w:r>
      <w:r w:rsidR="00F023B5" w:rsidRPr="007666A6">
        <w:rPr>
          <w:rFonts w:hint="eastAsia"/>
          <w:highlight w:val="yellow"/>
        </w:rPr>
        <w:t>:</w:t>
      </w:r>
      <w:r w:rsidR="00F023B5" w:rsidRPr="007666A6">
        <w:rPr>
          <w:rFonts w:hint="eastAsia"/>
          <w:highlight w:val="yellow"/>
        </w:rPr>
        <w:t>研究人员避免使用现有的模型、概念和测量，这导致了扩散</w:t>
      </w:r>
      <w:r w:rsidR="00F023B5" w:rsidRPr="007666A6">
        <w:rPr>
          <w:rFonts w:hint="eastAsia"/>
          <w:highlight w:val="yellow"/>
        </w:rPr>
        <w:t>:</w:t>
      </w:r>
      <w:r w:rsidR="00F023B5" w:rsidRPr="007666A6">
        <w:rPr>
          <w:rFonts w:hint="eastAsia"/>
          <w:highlight w:val="yellow"/>
        </w:rPr>
        <w:t>许多测量方法只被使用一次或两</w:t>
      </w:r>
      <w:r w:rsidR="00F023B5" w:rsidRPr="007666A6">
        <w:rPr>
          <w:rFonts w:hint="eastAsia"/>
          <w:highlight w:val="yellow"/>
        </w:rPr>
        <w:lastRenderedPageBreak/>
        <w:t>次，并且随着时间的推移，研究人员没有倾向于就测量方法达成一致</w:t>
      </w:r>
      <w:r w:rsidR="00F023B5" w:rsidRPr="007666A6">
        <w:rPr>
          <w:highlight w:val="yellow"/>
        </w:rPr>
        <w:fldChar w:fldCharType="begin"/>
      </w:r>
      <w:r w:rsidR="00F023B5" w:rsidRPr="007666A6">
        <w:rPr>
          <w:highlight w:val="yellow"/>
        </w:rPr>
        <w:instrText xml:space="preserve"> ADDIN ZOTERO_ITEM CSL_CITATION {"citationID":"cJOO1hlF","properties":{"formattedCitation":"(Elson et al., 2023)","plainCitation":"(Elson et al., 2023)","noteIndex":0},"citationItems":[{"id":775,"uris":["http://zotero.org/users/local/eoP0LvSC/items/XQ3J6HBP"],"itemData":{"id":775,"type":"article-journal","container-title":"Communications Psychology","DOI":"10.1038/s44271-023-00026-9","ISSN":"2731-9121","issue":"1","journalAbbreviation":"Commun Psychol","language":"en","page":"25","source":"DOI.org (Crossref)","title":"Psychological measures aren’t toothbrushes","volume":"1","author":[{"family":"Elson","given":"Malte"},{"family":"Hussey","given":"Ian"},{"family":"Alsalti","given":"Taym"},{"family":"Arslan","given":"Ruben C."}],"issued":{"date-parts":[["2023",10,17]]}}}],"schema":"https://github.com/citation-style-language/schema/raw/master/csl-citation.json"} </w:instrText>
      </w:r>
      <w:r w:rsidR="00F023B5" w:rsidRPr="007666A6">
        <w:rPr>
          <w:highlight w:val="yellow"/>
        </w:rPr>
        <w:fldChar w:fldCharType="separate"/>
      </w:r>
      <w:r w:rsidR="00F023B5" w:rsidRPr="007666A6">
        <w:rPr>
          <w:highlight w:val="yellow"/>
        </w:rPr>
        <w:t>(Elson et al., 2023)</w:t>
      </w:r>
      <w:r w:rsidR="00F023B5" w:rsidRPr="007666A6">
        <w:rPr>
          <w:highlight w:val="yellow"/>
        </w:rPr>
        <w:fldChar w:fldCharType="end"/>
      </w:r>
      <w:r w:rsidR="00F023B5" w:rsidRPr="007666A6">
        <w:rPr>
          <w:rFonts w:hint="eastAsia"/>
          <w:highlight w:val="yellow"/>
        </w:rPr>
        <w:t>。</w:t>
      </w:r>
      <w:r w:rsidR="00F023B5">
        <w:rPr>
          <w:rFonts w:hint="eastAsia"/>
          <w:highlight w:val="yellow"/>
        </w:rPr>
        <w:t>在本文中我们</w:t>
      </w:r>
      <w:r w:rsidR="00C3125E">
        <w:rPr>
          <w:rFonts w:hint="eastAsia"/>
          <w:highlight w:val="yellow"/>
        </w:rPr>
        <w:t>基于实际数据，</w:t>
      </w:r>
      <w:r w:rsidR="00F023B5">
        <w:rPr>
          <w:rFonts w:hint="eastAsia"/>
          <w:highlight w:val="yellow"/>
        </w:rPr>
        <w:t>总结了</w:t>
      </w:r>
      <w:r w:rsidR="00C3125E">
        <w:rPr>
          <w:rFonts w:hint="eastAsia"/>
          <w:highlight w:val="yellow"/>
        </w:rPr>
        <w:t>中国儿童青少年抑郁测量的方法。</w:t>
      </w:r>
      <w:commentRangeEnd w:id="79"/>
      <w:r w:rsidR="00F817C4">
        <w:rPr>
          <w:rStyle w:val="a9"/>
        </w:rPr>
        <w:commentReference w:id="79"/>
      </w:r>
    </w:p>
    <w:p w14:paraId="6C80E169" w14:textId="01E6A6B4" w:rsidR="0077489C" w:rsidRPr="00727486" w:rsidRDefault="00F817C4" w:rsidP="00C3125E">
      <w:pPr>
        <w:ind w:firstLineChars="200" w:firstLine="480"/>
        <w:rPr>
          <w:color w:val="000000" w:themeColor="text1"/>
        </w:rPr>
      </w:pPr>
      <w:commentRangeStart w:id="80"/>
      <w:commentRangeStart w:id="81"/>
      <w:r w:rsidRPr="000C6D43">
        <w:rPr>
          <w:color w:val="000000" w:themeColor="text1"/>
          <w:highlight w:val="yellow"/>
        </w:rPr>
        <w:t xml:space="preserve">To </w:t>
      </w:r>
      <w:del w:id="82" w:author="Hu Chuan-Peng" w:date="2024-05-22T03:02:00Z">
        <w:r w:rsidRPr="000C6D43" w:rsidDel="002B2F8D">
          <w:rPr>
            <w:color w:val="000000" w:themeColor="text1"/>
            <w:highlight w:val="yellow"/>
          </w:rPr>
          <w:delText>understand how depression is measured among Chinese</w:delText>
        </w:r>
        <w:r w:rsidRPr="000C6D43" w:rsidDel="002B2F8D">
          <w:rPr>
            <w:rFonts w:hint="eastAsia"/>
            <w:color w:val="000000" w:themeColor="text1"/>
            <w:highlight w:val="yellow"/>
          </w:rPr>
          <w:delText xml:space="preserve"> </w:delText>
        </w:r>
        <w:r w:rsidRPr="000C6D43" w:rsidDel="002B2F8D">
          <w:rPr>
            <w:color w:val="000000" w:themeColor="text1"/>
            <w:highlight w:val="yellow"/>
          </w:rPr>
          <w:delText>children and adolescent</w:delText>
        </w:r>
      </w:del>
      <w:ins w:id="83" w:author="Hu Chuan-Peng" w:date="2024-05-22T03:02:00Z">
        <w:r w:rsidR="002B2F8D">
          <w:rPr>
            <w:color w:val="000000" w:themeColor="text1"/>
            <w:highlight w:val="yellow"/>
          </w:rPr>
          <w:t>address the three issues above</w:t>
        </w:r>
      </w:ins>
      <w:r w:rsidRPr="000C6D43">
        <w:rPr>
          <w:color w:val="000000" w:themeColor="text1"/>
          <w:highlight w:val="yellow"/>
        </w:rPr>
        <w:t xml:space="preserve">, </w:t>
      </w:r>
      <w:r w:rsidRPr="000C6D43">
        <w:rPr>
          <w:rFonts w:hint="eastAsia"/>
          <w:color w:val="000000" w:themeColor="text1"/>
          <w:szCs w:val="24"/>
          <w:highlight w:val="yellow"/>
        </w:rPr>
        <w:t>we</w:t>
      </w:r>
      <w:r w:rsidRPr="000C6D43">
        <w:rPr>
          <w:color w:val="000000" w:themeColor="text1"/>
          <w:szCs w:val="24"/>
          <w:highlight w:val="yellow"/>
        </w:rPr>
        <w:t xml:space="preserve"> conducted a comprehensive content analysis of </w:t>
      </w:r>
      <w:del w:id="84" w:author="Hu Chuan-Peng" w:date="2024-05-22T03:02:00Z">
        <w:r w:rsidRPr="000C6D43" w:rsidDel="002B2F8D">
          <w:rPr>
            <w:color w:val="000000" w:themeColor="text1"/>
            <w:szCs w:val="24"/>
            <w:highlight w:val="yellow"/>
          </w:rPr>
          <w:delText xml:space="preserve">27 </w:delText>
        </w:r>
      </w:del>
      <w:ins w:id="85" w:author="Hu Chuan-Peng" w:date="2024-05-22T03:02:00Z">
        <w:r w:rsidR="002B2F8D">
          <w:rPr>
            <w:color w:val="000000" w:themeColor="text1"/>
            <w:szCs w:val="24"/>
            <w:highlight w:val="yellow"/>
          </w:rPr>
          <w:t>available</w:t>
        </w:r>
        <w:r w:rsidR="002B2F8D" w:rsidRPr="000C6D43">
          <w:rPr>
            <w:color w:val="000000" w:themeColor="text1"/>
            <w:szCs w:val="24"/>
            <w:highlight w:val="yellow"/>
          </w:rPr>
          <w:t xml:space="preserve"> </w:t>
        </w:r>
      </w:ins>
      <w:r w:rsidRPr="000C6D43">
        <w:rPr>
          <w:color w:val="000000" w:themeColor="text1"/>
          <w:szCs w:val="24"/>
          <w:highlight w:val="yellow"/>
        </w:rPr>
        <w:t>Chinese depression scales</w:t>
      </w:r>
      <w:del w:id="86" w:author="Hu Chuan-Peng" w:date="2024-05-22T03:02:00Z">
        <w:r w:rsidRPr="000C6D43" w:rsidDel="002B2F8D">
          <w:rPr>
            <w:color w:val="000000" w:themeColor="text1"/>
            <w:szCs w:val="24"/>
            <w:highlight w:val="yellow"/>
          </w:rPr>
          <w:delText xml:space="preserve"> to assess their heterogeneity</w:delText>
        </w:r>
      </w:del>
      <w:r w:rsidRPr="000C6D43">
        <w:rPr>
          <w:color w:val="000000" w:themeColor="text1"/>
          <w:szCs w:val="24"/>
          <w:highlight w:val="yellow"/>
        </w:rPr>
        <w:t>.</w:t>
      </w:r>
      <w:r w:rsidRPr="00727486">
        <w:rPr>
          <w:color w:val="000000" w:themeColor="text1"/>
          <w:szCs w:val="24"/>
        </w:rPr>
        <w:t xml:space="preserve"> </w:t>
      </w:r>
      <w:commentRangeEnd w:id="80"/>
      <w:r>
        <w:rPr>
          <w:rStyle w:val="a9"/>
        </w:rPr>
        <w:commentReference w:id="80"/>
      </w:r>
      <w:commentRangeEnd w:id="81"/>
      <w:r w:rsidR="00DA59C3">
        <w:rPr>
          <w:rStyle w:val="a9"/>
        </w:rPr>
        <w:commentReference w:id="81"/>
      </w:r>
      <w:r w:rsidR="00C92D9E" w:rsidRPr="00727486">
        <w:rPr>
          <w:color w:val="000000" w:themeColor="text1"/>
          <w:szCs w:val="24"/>
        </w:rPr>
        <w:t>Our findings reveal</w:t>
      </w:r>
      <w:r w:rsidR="007E5901">
        <w:rPr>
          <w:color w:val="000000" w:themeColor="text1"/>
          <w:szCs w:val="24"/>
        </w:rPr>
        <w:t>ed</w:t>
      </w:r>
      <w:ins w:id="87" w:author="Hu Chuan-Peng" w:date="2024-05-22T03:02:00Z">
        <w:r w:rsidR="002B2F8D">
          <w:rPr>
            <w:color w:val="000000" w:themeColor="text1"/>
            <w:szCs w:val="24"/>
          </w:rPr>
          <w:t xml:space="preserve">, among the scales that used for measuring </w:t>
        </w:r>
      </w:ins>
      <w:ins w:id="88" w:author="Hu Chuan-Peng" w:date="2024-05-22T03:03:00Z">
        <w:r w:rsidR="002B2F8D">
          <w:rPr>
            <w:color w:val="000000" w:themeColor="text1"/>
            <w:szCs w:val="24"/>
          </w:rPr>
          <w:t xml:space="preserve">Chinese children and </w:t>
        </w:r>
        <w:proofErr w:type="spellStart"/>
        <w:r w:rsidR="002B2F8D">
          <w:rPr>
            <w:color w:val="000000" w:themeColor="text1"/>
            <w:szCs w:val="24"/>
          </w:rPr>
          <w:t>adolescnet's</w:t>
        </w:r>
        <w:proofErr w:type="spellEnd"/>
        <w:r w:rsidR="002B2F8D">
          <w:rPr>
            <w:color w:val="000000" w:themeColor="text1"/>
            <w:szCs w:val="24"/>
          </w:rPr>
          <w:t xml:space="preserve"> depression, there exists </w:t>
        </w:r>
      </w:ins>
      <w:del w:id="89" w:author="Hu Chuan-Peng" w:date="2024-05-22T03:02:00Z">
        <w:r w:rsidR="00CD0BD2" w:rsidRPr="00727486" w:rsidDel="002B2F8D">
          <w:rPr>
            <w:color w:val="000000" w:themeColor="text1"/>
            <w:szCs w:val="24"/>
          </w:rPr>
          <w:delText xml:space="preserve"> </w:delText>
        </w:r>
      </w:del>
      <w:r w:rsidR="00CD0BD2" w:rsidRPr="00727486">
        <w:rPr>
          <w:color w:val="000000" w:themeColor="text1"/>
          <w:szCs w:val="24"/>
        </w:rPr>
        <w:t xml:space="preserve">a low overlapping </w:t>
      </w:r>
      <w:r w:rsidR="00C92D9E" w:rsidRPr="00727486">
        <w:rPr>
          <w:color w:val="000000" w:themeColor="text1"/>
          <w:szCs w:val="24"/>
        </w:rPr>
        <w:t xml:space="preserve">among </w:t>
      </w:r>
      <w:r w:rsidR="00730605" w:rsidRPr="00727486">
        <w:rPr>
          <w:color w:val="000000" w:themeColor="text1"/>
          <w:szCs w:val="24"/>
        </w:rPr>
        <w:t xml:space="preserve">these </w:t>
      </w:r>
      <w:r w:rsidR="00C92D9E" w:rsidRPr="00727486">
        <w:rPr>
          <w:color w:val="000000" w:themeColor="text1"/>
          <w:szCs w:val="24"/>
        </w:rPr>
        <w:t>scales</w:t>
      </w:r>
      <w:del w:id="90" w:author="Hu Chuan-Peng" w:date="2024-05-22T03:03:00Z">
        <w:r w:rsidR="007E5901" w:rsidDel="002B2F8D">
          <w:rPr>
            <w:color w:val="000000" w:themeColor="text1"/>
            <w:szCs w:val="24"/>
          </w:rPr>
          <w:delText xml:space="preserve"> and call for attention to the measurement of depression of children and adolescent</w:delText>
        </w:r>
      </w:del>
      <w:r w:rsidR="00C92D9E" w:rsidRPr="00727486">
        <w:rPr>
          <w:color w:val="000000" w:themeColor="text1"/>
          <w:szCs w:val="24"/>
        </w:rPr>
        <w:t xml:space="preserve">. </w:t>
      </w:r>
      <w:ins w:id="91" w:author="Hu Chuan-Peng" w:date="2024-05-22T03:03:00Z">
        <w:r w:rsidR="002B2F8D">
          <w:rPr>
            <w:color w:val="000000" w:themeColor="text1"/>
            <w:szCs w:val="24"/>
          </w:rPr>
          <w:t xml:space="preserve">We also found that </w:t>
        </w:r>
      </w:ins>
      <w:ins w:id="92" w:author="Hu Chuan-Peng" w:date="2024-05-22T03:04:00Z">
        <w:r w:rsidR="002B2F8D">
          <w:rPr>
            <w:color w:val="000000" w:themeColor="text1"/>
            <w:szCs w:val="24"/>
          </w:rPr>
          <w:t xml:space="preserve">a few scales were mostly used and many scales are seldomly used. </w:t>
        </w:r>
      </w:ins>
      <w:r w:rsidR="007E5901">
        <w:rPr>
          <w:color w:val="000000" w:themeColor="text1"/>
          <w:szCs w:val="24"/>
        </w:rPr>
        <w:t xml:space="preserve">Our results </w:t>
      </w:r>
      <w:del w:id="93" w:author="Hu Chuan-Peng" w:date="2024-05-22T03:04:00Z">
        <w:r w:rsidR="007E5901" w:rsidDel="002B2F8D">
          <w:rPr>
            <w:color w:val="000000" w:themeColor="text1"/>
            <w:szCs w:val="24"/>
          </w:rPr>
          <w:delText>also</w:delText>
        </w:r>
        <w:r w:rsidR="00302284" w:rsidDel="002B2F8D">
          <w:rPr>
            <w:color w:val="000000" w:themeColor="text1"/>
            <w:szCs w:val="24"/>
          </w:rPr>
          <w:delText xml:space="preserve"> </w:delText>
        </w:r>
      </w:del>
      <w:r w:rsidR="00302284">
        <w:rPr>
          <w:color w:val="000000" w:themeColor="text1"/>
          <w:szCs w:val="24"/>
        </w:rPr>
        <w:t>provided</w:t>
      </w:r>
      <w:r w:rsidR="00C92D9E" w:rsidRPr="00727486">
        <w:rPr>
          <w:color w:val="000000" w:themeColor="text1"/>
          <w:szCs w:val="24"/>
        </w:rPr>
        <w:t xml:space="preserve"> </w:t>
      </w:r>
      <w:proofErr w:type="gramStart"/>
      <w:r w:rsidR="00C92D9E" w:rsidRPr="00727486">
        <w:rPr>
          <w:color w:val="000000" w:themeColor="text1"/>
          <w:szCs w:val="24"/>
        </w:rPr>
        <w:t>a</w:t>
      </w:r>
      <w:proofErr w:type="gramEnd"/>
      <w:r w:rsidR="00C92D9E" w:rsidRPr="00727486">
        <w:rPr>
          <w:color w:val="000000" w:themeColor="text1"/>
          <w:szCs w:val="24"/>
        </w:rPr>
        <w:t xml:space="preserve"> </w:t>
      </w:r>
      <w:proofErr w:type="spellStart"/>
      <w:ins w:id="94" w:author="Hu Chuan-Peng" w:date="2024-05-22T03:04:00Z">
        <w:r w:rsidR="002B2F8D">
          <w:rPr>
            <w:color w:val="000000" w:themeColor="text1"/>
            <w:szCs w:val="24"/>
          </w:rPr>
          <w:t>e</w:t>
        </w:r>
      </w:ins>
      <w:ins w:id="95" w:author="Hu Chuan-Peng" w:date="2024-05-22T03:05:00Z">
        <w:r w:rsidR="002B2F8D">
          <w:rPr>
            <w:color w:val="000000" w:themeColor="text1"/>
            <w:szCs w:val="24"/>
          </w:rPr>
          <w:t>xtendsive</w:t>
        </w:r>
      </w:ins>
      <w:proofErr w:type="spellEnd"/>
      <w:del w:id="96" w:author="Hu Chuan-Peng" w:date="2024-05-22T03:04:00Z">
        <w:r w:rsidR="00C92D9E" w:rsidRPr="00727486" w:rsidDel="002B2F8D">
          <w:rPr>
            <w:color w:val="000000" w:themeColor="text1"/>
            <w:szCs w:val="24"/>
          </w:rPr>
          <w:delText>comprehensive</w:delText>
        </w:r>
      </w:del>
      <w:r w:rsidR="00C92D9E" w:rsidRPr="00727486">
        <w:rPr>
          <w:color w:val="000000" w:themeColor="text1"/>
          <w:szCs w:val="24"/>
        </w:rPr>
        <w:t xml:space="preserve"> list of symptoms used for screening</w:t>
      </w:r>
      <w:r w:rsidR="00302284">
        <w:rPr>
          <w:color w:val="000000" w:themeColor="text1"/>
          <w:szCs w:val="24"/>
        </w:rPr>
        <w:t xml:space="preserve"> depression</w:t>
      </w:r>
      <w:r w:rsidR="007E5901">
        <w:rPr>
          <w:color w:val="000000" w:themeColor="text1"/>
          <w:szCs w:val="24"/>
        </w:rPr>
        <w:t xml:space="preserve"> among children and adolescent, laid a solid ground for further development of measurements</w:t>
      </w:r>
      <w:r w:rsidR="00C92D9E" w:rsidRPr="00727486">
        <w:rPr>
          <w:color w:val="000000" w:themeColor="text1"/>
          <w:szCs w:val="24"/>
        </w:rPr>
        <w:t xml:space="preserve">. </w:t>
      </w:r>
      <w:ins w:id="97" w:author="Hu Chuan-Peng" w:date="2024-05-22T03:05:00Z">
        <w:r w:rsidR="002B2F8D">
          <w:rPr>
            <w:color w:val="000000" w:themeColor="text1"/>
            <w:szCs w:val="24"/>
          </w:rPr>
          <w:t xml:space="preserve">Also, </w:t>
        </w:r>
      </w:ins>
      <w:del w:id="98" w:author="Hu Chuan-Peng" w:date="2024-05-22T03:05:00Z">
        <w:r w:rsidR="00C92D9E" w:rsidRPr="00727486" w:rsidDel="002B2F8D">
          <w:rPr>
            <w:color w:val="000000" w:themeColor="text1"/>
            <w:szCs w:val="24"/>
          </w:rPr>
          <w:delText>The</w:delText>
        </w:r>
        <w:r w:rsidR="00302284" w:rsidDel="002B2F8D">
          <w:rPr>
            <w:color w:val="000000" w:themeColor="text1"/>
            <w:szCs w:val="24"/>
          </w:rPr>
          <w:delText xml:space="preserve">se </w:delText>
        </w:r>
      </w:del>
      <w:ins w:id="99" w:author="Hu Chuan-Peng" w:date="2024-05-22T03:05:00Z">
        <w:r w:rsidR="002B2F8D">
          <w:rPr>
            <w:color w:val="000000" w:themeColor="text1"/>
            <w:szCs w:val="24"/>
          </w:rPr>
          <w:t>t</w:t>
        </w:r>
        <w:r w:rsidR="002B2F8D" w:rsidRPr="00727486">
          <w:rPr>
            <w:color w:val="000000" w:themeColor="text1"/>
            <w:szCs w:val="24"/>
          </w:rPr>
          <w:t>he</w:t>
        </w:r>
        <w:r w:rsidR="002B2F8D">
          <w:rPr>
            <w:color w:val="000000" w:themeColor="text1"/>
            <w:szCs w:val="24"/>
          </w:rPr>
          <w:t xml:space="preserve">se </w:t>
        </w:r>
      </w:ins>
      <w:r w:rsidR="00C92D9E" w:rsidRPr="00727486">
        <w:rPr>
          <w:color w:val="000000" w:themeColor="text1"/>
          <w:szCs w:val="24"/>
        </w:rPr>
        <w:t>results</w:t>
      </w:r>
      <w:r w:rsidR="00302284">
        <w:rPr>
          <w:color w:val="000000" w:themeColor="text1"/>
          <w:szCs w:val="24"/>
        </w:rPr>
        <w:t xml:space="preserve"> </w:t>
      </w:r>
      <w:r w:rsidR="00C92D9E" w:rsidRPr="00727486">
        <w:rPr>
          <w:color w:val="000000" w:themeColor="text1"/>
          <w:szCs w:val="24"/>
        </w:rPr>
        <w:t>offer</w:t>
      </w:r>
      <w:r w:rsidR="007E5901">
        <w:rPr>
          <w:color w:val="000000" w:themeColor="text1"/>
          <w:szCs w:val="24"/>
        </w:rPr>
        <w:t xml:space="preserve">ed </w:t>
      </w:r>
      <w:r w:rsidR="00C92D9E" w:rsidRPr="00727486">
        <w:rPr>
          <w:color w:val="000000" w:themeColor="text1"/>
          <w:szCs w:val="24"/>
        </w:rPr>
        <w:t>insights into the</w:t>
      </w:r>
      <w:r w:rsidR="00302284">
        <w:rPr>
          <w:color w:val="000000" w:themeColor="text1"/>
          <w:szCs w:val="24"/>
        </w:rPr>
        <w:t xml:space="preserve"> potential</w:t>
      </w:r>
      <w:r w:rsidR="00C92D9E" w:rsidRPr="00727486">
        <w:rPr>
          <w:color w:val="000000" w:themeColor="text1"/>
          <w:szCs w:val="24"/>
        </w:rPr>
        <w:t xml:space="preserve"> psychopathology and social pathways of depression in Chinese society (and, by extension, East Asian societies) and will </w:t>
      </w:r>
      <w:r w:rsidR="00730605" w:rsidRPr="00727486">
        <w:rPr>
          <w:color w:val="000000" w:themeColor="text1"/>
          <w:szCs w:val="24"/>
        </w:rPr>
        <w:t>inspire future development of scales for measuring depression</w:t>
      </w:r>
      <w:r w:rsidR="00C92D9E" w:rsidRPr="00727486">
        <w:rPr>
          <w:color w:val="000000" w:themeColor="text1"/>
          <w:szCs w:val="24"/>
        </w:rPr>
        <w:t xml:space="preserve"> in clinical settings and public health policies.</w:t>
      </w:r>
    </w:p>
    <w:p w14:paraId="53D57F66" w14:textId="6634E713" w:rsidR="0077489C" w:rsidRPr="00727486" w:rsidRDefault="0077489C" w:rsidP="0077489C">
      <w:pPr>
        <w:pStyle w:val="1"/>
        <w:rPr>
          <w:color w:val="000000" w:themeColor="text1"/>
        </w:rPr>
      </w:pPr>
      <w:r w:rsidRPr="00727486">
        <w:rPr>
          <w:color w:val="000000" w:themeColor="text1"/>
        </w:rPr>
        <w:t xml:space="preserve">2. </w:t>
      </w:r>
      <w:r w:rsidRPr="00727486">
        <w:rPr>
          <w:rFonts w:hint="eastAsia"/>
          <w:color w:val="000000" w:themeColor="text1"/>
        </w:rPr>
        <w:t>Method</w:t>
      </w:r>
      <w:r w:rsidRPr="00727486">
        <w:rPr>
          <w:color w:val="000000" w:themeColor="text1"/>
        </w:rPr>
        <w:t>s</w:t>
      </w:r>
    </w:p>
    <w:p w14:paraId="40853BB4" w14:textId="0B3E53F1" w:rsidR="0077489C" w:rsidRPr="00727486" w:rsidRDefault="0077489C" w:rsidP="004D751B">
      <w:pPr>
        <w:ind w:firstLine="480"/>
        <w:rPr>
          <w:color w:val="000000" w:themeColor="text1"/>
        </w:rPr>
      </w:pPr>
      <w:bookmarkStart w:id="100" w:name="OLE_LINK8"/>
      <w:bookmarkStart w:id="101" w:name="OLE_LINK19"/>
      <w:r w:rsidRPr="00727486">
        <w:rPr>
          <w:color w:val="000000" w:themeColor="text1"/>
        </w:rPr>
        <w:t xml:space="preserve">We took three steps to extract symptoms from all scales that measure depressions among </w:t>
      </w:r>
      <w:r w:rsidRPr="00727486">
        <w:rPr>
          <w:rFonts w:hint="eastAsia"/>
          <w:color w:val="000000" w:themeColor="text1"/>
        </w:rPr>
        <w:t>the</w:t>
      </w:r>
      <w:r w:rsidRPr="00727486">
        <w:rPr>
          <w:color w:val="000000" w:themeColor="text1"/>
        </w:rPr>
        <w:t xml:space="preserve"> Chinese </w:t>
      </w:r>
      <w:r w:rsidR="007010A9" w:rsidRPr="00727486">
        <w:rPr>
          <w:color w:val="000000" w:themeColor="text1"/>
        </w:rPr>
        <w:t>student’s</w:t>
      </w:r>
      <w:r w:rsidRPr="00727486">
        <w:rPr>
          <w:color w:val="000000" w:themeColor="text1"/>
        </w:rPr>
        <w:t xml:space="preserve"> population (see Fig 1 for the flowchart). Firstly, we identified all scales that has been used for screening depression. Secondly, we identified unique symptoms of each scale. Thirdly, we compared the symptoms across all scales. The latter two steps followed</w:t>
      </w:r>
      <w:bookmarkStart w:id="102" w:name="OLE_LINK7"/>
      <w:r w:rsidRPr="00727486">
        <w:rPr>
          <w:color w:val="000000" w:themeColor="text1"/>
        </w:rPr>
        <w:t xml:space="preserve"> </w:t>
      </w:r>
      <w:r w:rsidR="004D751B" w:rsidRPr="00727486">
        <w:rPr>
          <w:color w:val="000000" w:themeColor="text1"/>
        </w:rPr>
        <w:fldChar w:fldCharType="begin"/>
      </w:r>
      <w:r w:rsidR="00DA1F25">
        <w:rPr>
          <w:color w:val="000000" w:themeColor="text1"/>
        </w:rPr>
        <w:instrText xml:space="preserve"> ADDIN ZOTERO_ITEM CSL_CITATION {"citationID":"X32woe96","properties":{"custom":"Fried (2017)","formattedCitation":"Fried (2017)","plainCitation":"Fried (2017)","noteIndex":0},"citationItems":[{"id":271,"uris":["http://zotero.org/users/local/eoP0LvSC/items/K8CMAGGY"],"itemData":{"id":271,"type":"article-journal","abstract":"Background: Depression severity is assessed in numerous research disciplines, ranging from the social sciences to genetics, and used as a dependent variable, predictor, covariate, or to enroll participants. The routine practice is to assess depression severity with one particular depression scale, and draw conclusions about depression in general, relying on the assumption that scales are interchangeable measures of depression. The present paper investigates to which degree 7 common depression scales diﬀer in their item content and generalizability.\nMethods: A content analysis is carried out to determine symptom overlap among the 7 scales via the Jaccard index (0=no overlap, 1=full overlap). Per scale, rates of idiosyncratic symptoms, and rates of speciﬁc vs. compound symptoms, are computed.\nResults: The 7 instruments encompass 52 disparate symptoms. Mean overlap among all scales is low (0.36), mean overlap of each scale with all others ranges from 0.27 to 0.40, overlap among individual scales from 0.26 to 0.61. Symptoms feature across a mean of 3 scales, 40% of the symptoms appear in only a single scale, 12% across all instruments. Scales diﬀer regarding their rates of idiosyncratic symptoms (0–33%) and compound symptoms (22–90%). Limitations: Future studies analyzing more and diﬀerent scales will be required to obtain a better estimate of the number of depression symptoms; the present content analysis was carried out conservatively and likely underestimates heterogeneity across the 7 scales.\nConclusion: The substantial heterogeneity of the depressive syndrome and low overlap among scales may lead to research results idiosyncratic to particular scales used, posing a threat to the replicability and generalizability of depression research. Implications and future research opportunities are discussed.","container-title":"Journal of Affective Disorders","DOI":"10.1016/j.jad.2016.10.019","ISSN":"01650327","journalAbbreviation":"J. Affect</w:instrText>
      </w:r>
      <w:r w:rsidR="00DA1F25">
        <w:rPr>
          <w:rFonts w:hint="eastAsia"/>
          <w:color w:val="000000" w:themeColor="text1"/>
        </w:rPr>
        <w:instrText>. Disord.","language":"en","note":"JCR</w:instrText>
      </w:r>
      <w:r w:rsidR="00DA1F25">
        <w:rPr>
          <w:rFonts w:hint="eastAsia"/>
          <w:color w:val="000000" w:themeColor="text1"/>
        </w:rPr>
        <w:instrText>分区</w:instrText>
      </w:r>
      <w:r w:rsidR="00DA1F25">
        <w:rPr>
          <w:rFonts w:hint="eastAsia"/>
          <w:color w:val="000000" w:themeColor="text1"/>
        </w:rPr>
        <w:instrText>: Q1\n</w:instrText>
      </w:r>
      <w:r w:rsidR="00DA1F25">
        <w:rPr>
          <w:rFonts w:hint="eastAsia"/>
          <w:color w:val="000000" w:themeColor="text1"/>
        </w:rPr>
        <w:instrText>中科院分区升级版</w:instrText>
      </w:r>
      <w:r w:rsidR="00DA1F25">
        <w:rPr>
          <w:rFonts w:hint="eastAsia"/>
          <w:color w:val="000000" w:themeColor="text1"/>
        </w:rPr>
        <w:instrText xml:space="preserve">: </w:instrText>
      </w:r>
      <w:r w:rsidR="00DA1F25">
        <w:rPr>
          <w:rFonts w:hint="eastAsia"/>
          <w:color w:val="000000" w:themeColor="text1"/>
        </w:rPr>
        <w:instrText>医学</w:instrText>
      </w:r>
      <w:r w:rsidR="00DA1F25">
        <w:rPr>
          <w:rFonts w:hint="eastAsia"/>
          <w:color w:val="000000" w:themeColor="text1"/>
        </w:rPr>
        <w:instrText>2</w:instrText>
      </w:r>
      <w:r w:rsidR="00DA1F25">
        <w:rPr>
          <w:rFonts w:hint="eastAsia"/>
          <w:color w:val="000000" w:themeColor="text1"/>
        </w:rPr>
        <w:instrText>区</w:instrText>
      </w:r>
      <w:r w:rsidR="00DA1F25">
        <w:rPr>
          <w:rFonts w:hint="eastAsia"/>
          <w:color w:val="000000" w:themeColor="text1"/>
        </w:rPr>
        <w:instrText>\n</w:instrText>
      </w:r>
      <w:r w:rsidR="00DA1F25">
        <w:rPr>
          <w:rFonts w:hint="eastAsia"/>
          <w:color w:val="000000" w:themeColor="text1"/>
        </w:rPr>
        <w:instrText>影响因子</w:instrText>
      </w:r>
      <w:r w:rsidR="00DA1F25">
        <w:rPr>
          <w:rFonts w:hint="eastAsia"/>
          <w:color w:val="000000" w:themeColor="text1"/>
        </w:rPr>
        <w:instrText>: 6.6\n5</w:instrText>
      </w:r>
      <w:r w:rsidR="00DA1F25">
        <w:rPr>
          <w:rFonts w:hint="eastAsia"/>
          <w:color w:val="000000" w:themeColor="text1"/>
        </w:rPr>
        <w:instrText>年影响因子</w:instrText>
      </w:r>
      <w:r w:rsidR="00DA1F25">
        <w:rPr>
          <w:rFonts w:hint="eastAsia"/>
          <w:color w:val="000000" w:themeColor="text1"/>
        </w:rPr>
        <w:instrText>: 6.3\n</w:instrText>
      </w:r>
      <w:r w:rsidR="00DA1F25">
        <w:rPr>
          <w:rFonts w:hint="eastAsia"/>
          <w:color w:val="000000" w:themeColor="text1"/>
        </w:rPr>
        <w:instrText>南农高质量</w:instrText>
      </w:r>
      <w:r w:rsidR="00DA1F25">
        <w:rPr>
          <w:rFonts w:hint="eastAsia"/>
          <w:color w:val="000000" w:themeColor="text1"/>
        </w:rPr>
        <w:instrText>: A","page":"191-197","source":"DOI.org (Crossref)","title":"The 52 symptoms of major depression: Lack of content overlap among seven common depression scales","tit</w:instrText>
      </w:r>
      <w:r w:rsidR="00DA1F25">
        <w:rPr>
          <w:color w:val="000000" w:themeColor="text1"/>
        </w:rPr>
        <w:instrText xml:space="preserve">le-short":"The 52 symptoms of major depression","volume":"208","author":[{"family":"Fried","given":"Eiko I."}],"issued":{"date-parts":[["2017",1]]}}}],"schema":"https://github.com/citation-style-language/schema/raw/master/csl-citation.json"} </w:instrText>
      </w:r>
      <w:r w:rsidR="004D751B" w:rsidRPr="00727486">
        <w:rPr>
          <w:color w:val="000000" w:themeColor="text1"/>
        </w:rPr>
        <w:fldChar w:fldCharType="separate"/>
      </w:r>
      <w:r w:rsidR="00B9680E" w:rsidRPr="00B9680E">
        <w:t>Fried (</w:t>
      </w:r>
      <w:r w:rsidR="00B9680E" w:rsidRPr="008767E0">
        <w:rPr>
          <w:rStyle w:val="innerzoteroCitation"/>
        </w:rPr>
        <w:t>2017</w:t>
      </w:r>
      <w:r w:rsidR="00B9680E" w:rsidRPr="00B9680E">
        <w:t>)</w:t>
      </w:r>
      <w:r w:rsidR="004D751B" w:rsidRPr="00727486">
        <w:rPr>
          <w:color w:val="000000" w:themeColor="text1"/>
        </w:rPr>
        <w:fldChar w:fldCharType="end"/>
      </w:r>
      <w:bookmarkEnd w:id="102"/>
      <w:r w:rsidR="002C3B3E">
        <w:rPr>
          <w:color w:val="000000" w:themeColor="text1"/>
        </w:rPr>
        <w:t xml:space="preserve"> </w:t>
      </w:r>
      <w:r w:rsidRPr="00727486">
        <w:rPr>
          <w:color w:val="000000" w:themeColor="text1"/>
        </w:rPr>
        <w:t xml:space="preserve">with </w:t>
      </w:r>
      <w:r w:rsidR="002C3B3E">
        <w:rPr>
          <w:color w:val="000000" w:themeColor="text1"/>
        </w:rPr>
        <w:t xml:space="preserve">minor </w:t>
      </w:r>
      <w:r w:rsidRPr="00727486">
        <w:rPr>
          <w:color w:val="000000" w:themeColor="text1"/>
        </w:rPr>
        <w:t>modifications (see details below).</w:t>
      </w:r>
    </w:p>
    <w:p w14:paraId="52504573" w14:textId="77777777" w:rsidR="0077489C" w:rsidRPr="00727486" w:rsidRDefault="0077489C" w:rsidP="0077489C">
      <w:pPr>
        <w:pStyle w:val="2"/>
        <w:rPr>
          <w:rFonts w:eastAsiaTheme="minorEastAsia"/>
          <w:color w:val="000000" w:themeColor="text1"/>
        </w:rPr>
      </w:pPr>
      <w:r w:rsidRPr="00727486">
        <w:rPr>
          <w:rFonts w:eastAsiaTheme="minorEastAsia" w:hint="eastAsia"/>
          <w:color w:val="000000" w:themeColor="text1"/>
        </w:rPr>
        <w:t>2</w:t>
      </w:r>
      <w:r w:rsidRPr="00727486">
        <w:rPr>
          <w:rFonts w:eastAsiaTheme="minorEastAsia"/>
          <w:color w:val="000000" w:themeColor="text1"/>
        </w:rPr>
        <w:t xml:space="preserve">.1 </w:t>
      </w:r>
      <w:r w:rsidRPr="00727486">
        <w:rPr>
          <w:color w:val="000000" w:themeColor="text1"/>
        </w:rPr>
        <w:t>Identify and screen scales</w:t>
      </w:r>
    </w:p>
    <w:p w14:paraId="6C853D8B" w14:textId="3A693DB5" w:rsidR="0077489C" w:rsidRPr="00727486" w:rsidRDefault="0077489C" w:rsidP="00C65729">
      <w:pPr>
        <w:ind w:firstLine="480"/>
        <w:rPr>
          <w:color w:val="000000" w:themeColor="text1"/>
        </w:rPr>
      </w:pPr>
      <w:r w:rsidRPr="00727486">
        <w:rPr>
          <w:color w:val="000000" w:themeColor="text1"/>
        </w:rPr>
        <w:t xml:space="preserve">We identified </w:t>
      </w:r>
      <w:r w:rsidRPr="00727486">
        <w:rPr>
          <w:rFonts w:hint="eastAsia"/>
          <w:color w:val="000000" w:themeColor="text1"/>
        </w:rPr>
        <w:t>scale</w:t>
      </w:r>
      <w:r w:rsidRPr="00727486">
        <w:rPr>
          <w:color w:val="000000" w:themeColor="text1"/>
        </w:rPr>
        <w:t xml:space="preserve">s that measure depression from four recent meta-analyses which synthesized the prevalence of different mental health problems among four </w:t>
      </w:r>
      <w:r w:rsidRPr="00727486">
        <w:rPr>
          <w:rFonts w:hint="eastAsia"/>
          <w:color w:val="000000" w:themeColor="text1"/>
        </w:rPr>
        <w:t>Chinese</w:t>
      </w:r>
      <w:r w:rsidRPr="00727486">
        <w:rPr>
          <w:color w:val="000000" w:themeColor="text1"/>
        </w:rPr>
        <w:t xml:space="preserve"> students populations: elementary school, middle school, high school, and </w:t>
      </w:r>
      <w:r w:rsidRPr="00727486">
        <w:rPr>
          <w:color w:val="000000" w:themeColor="text1"/>
        </w:rPr>
        <w:lastRenderedPageBreak/>
        <w:t xml:space="preserve">college </w:t>
      </w:r>
      <w:r w:rsidR="00C65729">
        <w:rPr>
          <w:color w:val="000000" w:themeColor="text1"/>
        </w:rPr>
        <w:fldChar w:fldCharType="begin"/>
      </w:r>
      <w:r w:rsidR="00B9680E">
        <w:rPr>
          <w:color w:val="000000" w:themeColor="text1"/>
        </w:rPr>
        <w:instrText xml:space="preserve"> ADDIN ZOTERO_ITEM CSL_CITATION {"citationID":"ZOLZkg3v","properties":{"formattedCitation":"(Chen et al., 2022; Huang et al., 2022; Yu et al., 2022; Zhang Y. et al., 2022)","plainCitation":"(Chen et al., 2022; Huang et al., 2022; Yu et al., 2022; Zhang Y. et al., 2022)","noteIndex":0},"citationItems":[{"id":296,"uris":["http://zotero.org/users/local/eoP0LvSC/items/FTUUKWU6"],"itemData":{"id":296,"type":"article-journal","container-title":"Advances in Psychological Science","DOI":"10.3724/SP.J.1042.2022.00991","ISSN":"1671-3710","issue":"5","journalAbbreviation":"Adv Psychol Sci","language":"zh","page":"991-1004","source":"DOI.org (Crossref)","title":"Prevalence of mental health problems among college students in mainland China from 2010 to 2020: A meta-analysis","title-short":"Prevalence of mental health problems among college students in mainland China from 2010 to 2020","volume":"30","author":[{"family":"Chen","given":"Yumeng"},{"family":"Zhang","given":"Yali"},{"family":"Yu","given":"Guoliang"}],"issued":{"date-parts":[["2022",5,1]]}},"label":"page"},{"id":295,"uris":["http://zotero.org/users/local/eoP0LvSC/items/87HCGSGD"],"itemData":{"id":295,"type":"article-journal","container-title":"Advances in Psychological Science","DOI":"10.3724/SP.J.1042.2022.00953","ISSN":"1671-3710","issue":"5","journalAbbreviation":"Adv Psychol Sci","language":"zh","page":"953-964","source":"DOI.org (Crossref)","title":"Prevalence of mental health problems among primary school students in Chinese mainland from 2010 to 2010:A meta-analysis","title-short":"Prevalence of mental health problems among primary school students in Chinese mainland from 2010 to 2010","volume":"30","author":[{"family":"Huang","given":"Xiaoxiao"},{"family":"Zhang","given":"Yali"},{"family":"Yu","given</w:instrText>
      </w:r>
      <w:r w:rsidR="00B9680E">
        <w:rPr>
          <w:rFonts w:hint="eastAsia"/>
          <w:color w:val="000000" w:themeColor="text1"/>
        </w:rPr>
        <w:instrText>":"Guoliang"}],"issued":{"date-parts":[["2022",5,1]]}},"label":"page"},{"id":14,"uris":["http://zotero.org/users/local/eoP0LvSC/items/VDAXUCB4"],"itemData":{"id":14,"type":"article-journal","abstract":"</w:instrText>
      </w:r>
      <w:r w:rsidR="00B9680E">
        <w:rPr>
          <w:rFonts w:hint="eastAsia"/>
          <w:color w:val="000000" w:themeColor="text1"/>
        </w:rPr>
        <w:instrText>我国高中生心理健康问题的检出率亟需关注</w:instrText>
      </w:r>
      <w:r w:rsidR="00B9680E">
        <w:rPr>
          <w:rFonts w:hint="eastAsia"/>
          <w:color w:val="000000" w:themeColor="text1"/>
        </w:rPr>
        <w:instrText xml:space="preserve">, </w:instrText>
      </w:r>
      <w:r w:rsidR="00B9680E">
        <w:rPr>
          <w:rFonts w:hint="eastAsia"/>
          <w:color w:val="000000" w:themeColor="text1"/>
        </w:rPr>
        <w:instrText>许多研究对此进行了</w:instrText>
      </w:r>
      <w:r w:rsidR="00B9680E">
        <w:rPr>
          <w:rFonts w:hint="eastAsia"/>
          <w:color w:val="000000" w:themeColor="text1"/>
        </w:rPr>
        <w:instrText>...","container-title":</w:instrText>
      </w:r>
      <w:r w:rsidR="00B9680E">
        <w:rPr>
          <w:color w:val="000000" w:themeColor="text1"/>
        </w:rPr>
        <w:instrText xml:space="preserve">"Advances in Psychological Science","DOI":"10.3724/SP.J.1042.2022.00978","ISSN":"1671-3710","issue":"5","language":"en","page":"978","source":"journal.psych.ac.cn","title":"Prevalence of mental health problems among senior high school students in mainland of China from 2010 to 2020: A meta-analysis","volume":"30","author":[{"family":"Yu","given":"Xiaoqi"},{"family":"Zhang","given":"Yali"},{"family":"Yu","given":"Guoliang"}],"issued":{"date-parts":[["2022",5,15]]}},"label":"page"},{"id":298,"uris":["http://zotero.org/users/local/eoP0LvSC/items/HYWF64DD"],"itemData":{"id":298,"type":"article-journal","container-title":"Advances in Psychological Science","DOI":"10.3724/SP.J.1042.2022.00965","ISSN":"1671-3710","issue":"5","journalAbbreviation":"Adv Psychol Sci","language":"zh","page":"965-977","source":"DOI.org (Crossref)","title":"Prevalence of mental health problems among junior high school students in Chinese mainland from 2010 to 2020: A meta-analysis","title-short":"Prevalence of mental health problems among junior high school students in Chinese mainland from 2010 to 2020","volume":"30","author":[{"family":"Zhang","given":"Yali"},{"family":"Jin","given":"Juanjuan"},{"family":"Yu","given":"Guoliang"}],"issued":{"date-parts":[["2022",5,1]]}},"label":"page"}],"schema":"https://github.com/citation-style-language/schema/raw/master/csl-citation.json"} </w:instrText>
      </w:r>
      <w:r w:rsidR="00C65729">
        <w:rPr>
          <w:color w:val="000000" w:themeColor="text1"/>
        </w:rPr>
        <w:fldChar w:fldCharType="separate"/>
      </w:r>
      <w:r w:rsidR="00B9680E" w:rsidRPr="00B9680E">
        <w:t>(</w:t>
      </w:r>
      <w:r w:rsidR="00B9680E" w:rsidRPr="008767E0">
        <w:rPr>
          <w:rStyle w:val="zoteroCitation"/>
        </w:rPr>
        <w:t>Chen et al., 2022; Huang et al., 2022; Yu et al., 2022; Zhang Y. et al., 2022</w:t>
      </w:r>
      <w:r w:rsidR="00B9680E" w:rsidRPr="00B9680E">
        <w:t>)</w:t>
      </w:r>
      <w:r w:rsidR="00C65729">
        <w:rPr>
          <w:color w:val="000000" w:themeColor="text1"/>
        </w:rPr>
        <w:fldChar w:fldCharType="end"/>
      </w:r>
      <w:r w:rsidRPr="00727486">
        <w:rPr>
          <w:color w:val="000000" w:themeColor="text1"/>
        </w:rPr>
        <w:t xml:space="preserve">. We extracted all papers included in these meta-analyses and selected scales that were used for screening depression. In total, we identified 34 scales from </w:t>
      </w:r>
      <w:r w:rsidR="001E5331">
        <w:rPr>
          <w:color w:val="000000" w:themeColor="text1"/>
        </w:rPr>
        <w:t>441</w:t>
      </w:r>
      <w:r w:rsidR="00AD4C94">
        <w:rPr>
          <w:rFonts w:hint="eastAsia"/>
          <w:color w:val="000000" w:themeColor="text1"/>
        </w:rPr>
        <w:t xml:space="preserve"> </w:t>
      </w:r>
      <w:r w:rsidRPr="00727486">
        <w:rPr>
          <w:color w:val="000000" w:themeColor="text1"/>
        </w:rPr>
        <w:t xml:space="preserve">articles </w:t>
      </w:r>
      <w:r w:rsidRPr="00727486">
        <w:rPr>
          <w:rFonts w:hint="eastAsia"/>
          <w:color w:val="000000" w:themeColor="text1"/>
        </w:rPr>
        <w:t>from</w:t>
      </w:r>
      <w:r w:rsidRPr="00727486">
        <w:rPr>
          <w:color w:val="000000" w:themeColor="text1"/>
        </w:rPr>
        <w:t xml:space="preserve"> all articles included in </w:t>
      </w:r>
      <w:r w:rsidR="006A283B" w:rsidRPr="00727486">
        <w:rPr>
          <w:color w:val="000000" w:themeColor="text1"/>
        </w:rPr>
        <w:t>these four meta-analyses</w:t>
      </w:r>
      <w:r w:rsidRPr="00727486">
        <w:rPr>
          <w:color w:val="000000" w:themeColor="text1"/>
        </w:rPr>
        <w:t xml:space="preserve">. </w:t>
      </w:r>
    </w:p>
    <w:p w14:paraId="60E1F6D7" w14:textId="628F2F3D" w:rsidR="000C6D43" w:rsidRPr="00727486" w:rsidRDefault="0077489C" w:rsidP="001E5331">
      <w:pPr>
        <w:ind w:firstLine="480"/>
        <w:rPr>
          <w:color w:val="000000" w:themeColor="text1"/>
        </w:rPr>
      </w:pPr>
      <w:r w:rsidRPr="00727486">
        <w:rPr>
          <w:color w:val="000000" w:themeColor="text1"/>
        </w:rPr>
        <w:t xml:space="preserve">We then screened versions of scales and identified the most valid version for later analysis (See supplementary material for details). If a scale has multiple versions, we choose one of these version based on the following criteria: (1) If the reference(s) of the scale cited in articles was in English, we search for the Chinese versions because all participants in the above mentioned articles are Chinese students; (2) If the reference(s) of the scale included both English and Chinese versions of the scale, we included </w:t>
      </w:r>
      <w:r w:rsidR="002F7257">
        <w:rPr>
          <w:color w:val="000000" w:themeColor="text1"/>
        </w:rPr>
        <w:t xml:space="preserve">only </w:t>
      </w:r>
      <w:r w:rsidRPr="00727486">
        <w:rPr>
          <w:color w:val="000000" w:themeColor="text1"/>
        </w:rPr>
        <w:t xml:space="preserve">the Chinese version; (3) If there were multiple Chinese versions and </w:t>
      </w:r>
      <w:r w:rsidR="002F7257">
        <w:rPr>
          <w:color w:val="000000" w:themeColor="text1"/>
        </w:rPr>
        <w:t xml:space="preserve">if </w:t>
      </w:r>
      <w:r w:rsidRPr="00727486">
        <w:rPr>
          <w:color w:val="000000" w:themeColor="text1"/>
        </w:rPr>
        <w:t>the one(s)</w:t>
      </w:r>
      <w:r w:rsidR="002F7257">
        <w:rPr>
          <w:color w:val="000000" w:themeColor="text1"/>
        </w:rPr>
        <w:t xml:space="preserve"> published later in time</w:t>
      </w:r>
      <w:r w:rsidRPr="00727486">
        <w:rPr>
          <w:color w:val="000000" w:themeColor="text1"/>
        </w:rPr>
        <w:t xml:space="preserve"> </w:t>
      </w:r>
      <w:r w:rsidR="002A4204" w:rsidRPr="00727486">
        <w:rPr>
          <w:color w:val="000000" w:themeColor="text1"/>
        </w:rPr>
        <w:t>m</w:t>
      </w:r>
      <w:r w:rsidR="002A4204">
        <w:rPr>
          <w:color w:val="000000" w:themeColor="text1"/>
        </w:rPr>
        <w:t>y</w:t>
      </w:r>
      <w:r w:rsidR="002A4204" w:rsidRPr="00727486">
        <w:rPr>
          <w:color w:val="000000" w:themeColor="text1"/>
        </w:rPr>
        <w:t>thological</w:t>
      </w:r>
      <w:r w:rsidR="002A4204">
        <w:rPr>
          <w:color w:val="000000" w:themeColor="text1"/>
        </w:rPr>
        <w:t>ly</w:t>
      </w:r>
      <w:r w:rsidR="002F7257" w:rsidRPr="00727486">
        <w:rPr>
          <w:color w:val="000000" w:themeColor="text1"/>
        </w:rPr>
        <w:t xml:space="preserve"> </w:t>
      </w:r>
      <w:r w:rsidRPr="00727486">
        <w:rPr>
          <w:color w:val="000000" w:themeColor="text1"/>
        </w:rPr>
        <w:t xml:space="preserve">improved the previous ones, we </w:t>
      </w:r>
      <w:r w:rsidR="006A283B" w:rsidRPr="00727486">
        <w:rPr>
          <w:color w:val="000000" w:themeColor="text1"/>
        </w:rPr>
        <w:t>choose</w:t>
      </w:r>
      <w:r w:rsidRPr="00727486">
        <w:rPr>
          <w:color w:val="000000" w:themeColor="text1"/>
        </w:rPr>
        <w:t xml:space="preserve"> the later version; (4) If there were multiple Chinese versions and no obvious methodological advances were reported, we </w:t>
      </w:r>
      <w:r w:rsidR="002F7257">
        <w:rPr>
          <w:color w:val="000000" w:themeColor="text1"/>
        </w:rPr>
        <w:t>choose</w:t>
      </w:r>
      <w:r w:rsidR="002F7257" w:rsidRPr="00727486">
        <w:rPr>
          <w:color w:val="000000" w:themeColor="text1"/>
        </w:rPr>
        <w:t xml:space="preserve"> </w:t>
      </w:r>
      <w:r w:rsidRPr="00727486">
        <w:rPr>
          <w:color w:val="000000" w:themeColor="text1"/>
        </w:rPr>
        <w:t xml:space="preserve">the one explicitly stated symptom names; (5) </w:t>
      </w:r>
      <w:bookmarkStart w:id="103" w:name="OLE_LINK21"/>
      <w:r w:rsidRPr="00727486">
        <w:rPr>
          <w:color w:val="000000" w:themeColor="text1"/>
        </w:rPr>
        <w:t>If all other condition were equal, we selected the most frequently cited one. For instance, CES-D was first translated by</w:t>
      </w:r>
      <w:r w:rsidR="00C65729">
        <w:rPr>
          <w:rFonts w:hint="eastAsia"/>
          <w:color w:val="000000" w:themeColor="text1"/>
        </w:rPr>
        <w:t xml:space="preserve"> </w:t>
      </w:r>
      <w:r w:rsidR="00C65729">
        <w:rPr>
          <w:color w:val="000000" w:themeColor="text1"/>
        </w:rPr>
        <w:fldChar w:fldCharType="begin"/>
      </w:r>
      <w:r w:rsidR="001B6373">
        <w:rPr>
          <w:color w:val="000000" w:themeColor="text1"/>
        </w:rPr>
        <w:instrText xml:space="preserve"> ADDIN ZOTERO_ITEM CSL_CITATION {"citationID":"3xsJf7yE","properties":{"custom":"Wang et al. (1999)","formattedCitation":"Wang et al. (1999)","plainCitation":"Wang et al. (1999)","noteIndex":0},"citationItems":[{"id":108,"uris":["http://zotero.org/users/local/eoP0LvSC/items/AME6BL5E"],"itemData":{"id":108,"type":"book","event-place":"BeiJing","publisher":"Chinese Journal of Mental Health","publisher-place":"BeiJing","title":"Manual of the Mental Health Rating Scale","author":[{"family":"Wang","given":"Xiangdong"},{"family":"Wang","given":"Xilin"},{"family":"Ma","given":"Hong"}],"issued":{"date-parts":[["1999"]]}}}],"schema":"https://github.com/citation-style-language/schema/raw/master/csl-citation.json"} </w:instrText>
      </w:r>
      <w:r w:rsidR="00C65729">
        <w:rPr>
          <w:color w:val="000000" w:themeColor="text1"/>
        </w:rPr>
        <w:fldChar w:fldCharType="separate"/>
      </w:r>
      <w:r w:rsidR="00B9680E" w:rsidRPr="00B9680E">
        <w:t>Wang et al. (</w:t>
      </w:r>
      <w:r w:rsidR="00B9680E" w:rsidRPr="008767E0">
        <w:rPr>
          <w:rStyle w:val="innerzoteroCitation"/>
        </w:rPr>
        <w:t>1999</w:t>
      </w:r>
      <w:r w:rsidR="00B9680E" w:rsidRPr="00B9680E">
        <w:t>)</w:t>
      </w:r>
      <w:r w:rsidR="00C65729">
        <w:rPr>
          <w:color w:val="000000" w:themeColor="text1"/>
        </w:rPr>
        <w:fldChar w:fldCharType="end"/>
      </w:r>
      <w:r w:rsidRPr="00727486">
        <w:rPr>
          <w:color w:val="000000" w:themeColor="text1"/>
        </w:rPr>
        <w:t xml:space="preserve">, which was used by </w:t>
      </w:r>
      <w:r w:rsidR="000C6D43">
        <w:rPr>
          <w:rFonts w:hint="eastAsia"/>
          <w:color w:val="000000" w:themeColor="text1"/>
        </w:rPr>
        <w:t>14</w:t>
      </w:r>
      <w:r w:rsidRPr="00727486">
        <w:rPr>
          <w:color w:val="000000" w:themeColor="text1"/>
        </w:rPr>
        <w:t xml:space="preserve"> of all </w:t>
      </w:r>
      <w:r w:rsidR="001E5331">
        <w:rPr>
          <w:color w:val="000000" w:themeColor="text1"/>
        </w:rPr>
        <w:t>441</w:t>
      </w:r>
      <w:r w:rsidRPr="00727486">
        <w:rPr>
          <w:color w:val="000000" w:themeColor="text1"/>
        </w:rPr>
        <w:t xml:space="preserve"> papers included in the four menta-analyses. However, </w:t>
      </w:r>
      <w:r w:rsidR="001B6373">
        <w:rPr>
          <w:color w:val="000000" w:themeColor="text1"/>
        </w:rPr>
        <w:fldChar w:fldCharType="begin"/>
      </w:r>
      <w:r w:rsidR="001B6373">
        <w:rPr>
          <w:color w:val="000000" w:themeColor="text1"/>
        </w:rPr>
        <w:instrText xml:space="preserve"> ADDIN ZOTERO_ITEM CSL_CITATION {"citationID":"d0GqvpR3","properties":{"custom":"Zhang et al. (2010)","formattedCitation":"Zhang et al. (2010)","plainCitation":"Zhang et al. (2010)","noteIndex":0},"citationItems":[{"id":303,"uris":["http://zotero.org/user</w:instrText>
      </w:r>
      <w:r w:rsidR="001B6373">
        <w:rPr>
          <w:rFonts w:hint="eastAsia"/>
          <w:color w:val="000000" w:themeColor="text1"/>
        </w:rPr>
        <w:instrText>s/local/eoP0LvSC/items/RNYKFLVK"],"itemData":{"id":303,"type":"article-journal","abstract":"</w:instrText>
      </w:r>
      <w:r w:rsidR="001B6373">
        <w:rPr>
          <w:rFonts w:hint="eastAsia"/>
          <w:color w:val="000000" w:themeColor="text1"/>
        </w:rPr>
        <w:instrText>目的</w:instrText>
      </w:r>
      <w:r w:rsidR="001B6373">
        <w:rPr>
          <w:rFonts w:hint="eastAsia"/>
          <w:color w:val="000000" w:themeColor="text1"/>
        </w:rPr>
        <w:instrText>:</w:instrText>
      </w:r>
      <w:r w:rsidR="001B6373">
        <w:rPr>
          <w:rFonts w:hint="eastAsia"/>
          <w:color w:val="000000" w:themeColor="text1"/>
        </w:rPr>
        <w:instrText>验证流调中心抑郁量表</w:instrText>
      </w:r>
      <w:r w:rsidR="001B6373">
        <w:rPr>
          <w:rFonts w:hint="eastAsia"/>
          <w:color w:val="000000" w:themeColor="text1"/>
        </w:rPr>
        <w:instrText>(The Center for Epidemiological Studies Depression Scale,CES-D)</w:instrText>
      </w:r>
      <w:r w:rsidR="001B6373">
        <w:rPr>
          <w:rFonts w:hint="eastAsia"/>
          <w:color w:val="000000" w:themeColor="text1"/>
        </w:rPr>
        <w:instrText>在我国城市人群中不同年龄组的适用性</w:instrText>
      </w:r>
      <w:r w:rsidR="001B6373">
        <w:rPr>
          <w:rFonts w:hint="eastAsia"/>
          <w:color w:val="000000" w:themeColor="text1"/>
        </w:rPr>
        <w:instrText>,</w:instrText>
      </w:r>
      <w:r w:rsidR="001B6373">
        <w:rPr>
          <w:rFonts w:hint="eastAsia"/>
          <w:color w:val="000000" w:themeColor="text1"/>
        </w:rPr>
        <w:instrText>并建立各年龄组常模。方法</w:instrText>
      </w:r>
      <w:r w:rsidR="001B6373">
        <w:rPr>
          <w:rFonts w:hint="eastAsia"/>
          <w:color w:val="000000" w:themeColor="text1"/>
        </w:rPr>
        <w:instrText>:</w:instrText>
      </w:r>
      <w:r w:rsidR="001B6373">
        <w:rPr>
          <w:rFonts w:hint="eastAsia"/>
          <w:color w:val="000000" w:themeColor="text1"/>
        </w:rPr>
        <w:instrText>采用横断面研究方法</w:instrText>
      </w:r>
      <w:r w:rsidR="001B6373">
        <w:rPr>
          <w:rFonts w:hint="eastAsia"/>
          <w:color w:val="000000" w:themeColor="text1"/>
        </w:rPr>
        <w:instrText>,</w:instrText>
      </w:r>
      <w:r w:rsidR="001B6373">
        <w:rPr>
          <w:rFonts w:hint="eastAsia"/>
          <w:color w:val="000000" w:themeColor="text1"/>
        </w:rPr>
        <w:instrText>在全国</w:instrText>
      </w:r>
      <w:r w:rsidR="001B6373">
        <w:rPr>
          <w:rFonts w:hint="eastAsia"/>
          <w:color w:val="000000" w:themeColor="text1"/>
        </w:rPr>
        <w:instrText>21</w:instrText>
      </w:r>
      <w:r w:rsidR="001B6373">
        <w:rPr>
          <w:rFonts w:hint="eastAsia"/>
          <w:color w:val="000000" w:themeColor="text1"/>
        </w:rPr>
        <w:instrText>省</w:instrText>
      </w:r>
      <w:r w:rsidR="001B6373">
        <w:rPr>
          <w:rFonts w:hint="eastAsia"/>
          <w:color w:val="000000" w:themeColor="text1"/>
        </w:rPr>
        <w:instrText>39</w:instrText>
      </w:r>
      <w:r w:rsidR="001B6373">
        <w:rPr>
          <w:rFonts w:hint="eastAsia"/>
          <w:color w:val="000000" w:themeColor="text1"/>
        </w:rPr>
        <w:instrText>座城市收集普通人群样本</w:instrText>
      </w:r>
      <w:r w:rsidR="001B6373">
        <w:rPr>
          <w:rFonts w:hint="eastAsia"/>
          <w:color w:val="000000" w:themeColor="text1"/>
        </w:rPr>
        <w:instrText>16047</w:instrText>
      </w:r>
      <w:r w:rsidR="001B6373">
        <w:rPr>
          <w:rFonts w:hint="eastAsia"/>
          <w:color w:val="000000" w:themeColor="text1"/>
        </w:rPr>
        <w:instrText>名</w:instrText>
      </w:r>
      <w:r w:rsidR="001B6373">
        <w:rPr>
          <w:rFonts w:hint="eastAsia"/>
          <w:color w:val="000000" w:themeColor="text1"/>
        </w:rPr>
        <w:instrText>[</w:instrText>
      </w:r>
      <w:r w:rsidR="001B6373">
        <w:rPr>
          <w:rFonts w:hint="eastAsia"/>
          <w:color w:val="000000" w:themeColor="text1"/>
        </w:rPr>
        <w:instrText>年龄</w:instrText>
      </w:r>
      <w:r w:rsidR="001B6373">
        <w:rPr>
          <w:rFonts w:hint="eastAsia"/>
          <w:color w:val="000000" w:themeColor="text1"/>
        </w:rPr>
        <w:instrText>11</w:instrText>
      </w:r>
      <w:r w:rsidR="001B6373">
        <w:rPr>
          <w:rFonts w:hint="eastAsia"/>
          <w:color w:val="000000" w:themeColor="text1"/>
        </w:rPr>
        <w:instrText>～</w:instrText>
      </w:r>
      <w:r w:rsidR="001B6373">
        <w:rPr>
          <w:rFonts w:hint="eastAsia"/>
          <w:color w:val="000000" w:themeColor="text1"/>
        </w:rPr>
        <w:instrText>100</w:instrText>
      </w:r>
      <w:r w:rsidR="001B6373">
        <w:rPr>
          <w:rFonts w:hint="eastAsia"/>
          <w:color w:val="000000" w:themeColor="text1"/>
        </w:rPr>
        <w:instrText>岁</w:instrText>
      </w:r>
      <w:r w:rsidR="001B6373">
        <w:rPr>
          <w:rFonts w:hint="eastAsia"/>
          <w:color w:val="000000" w:themeColor="text1"/>
        </w:rPr>
        <w:instrText>,</w:instrText>
      </w:r>
      <w:r w:rsidR="001B6373">
        <w:rPr>
          <w:rFonts w:hint="eastAsia"/>
          <w:color w:val="000000" w:themeColor="text1"/>
        </w:rPr>
        <w:instrText>平均</w:instrText>
      </w:r>
      <w:r w:rsidR="001B6373">
        <w:rPr>
          <w:rFonts w:hint="eastAsia"/>
          <w:color w:val="000000" w:themeColor="text1"/>
        </w:rPr>
        <w:instrText>(37.7</w:instrText>
      </w:r>
      <w:r w:rsidR="001B6373">
        <w:rPr>
          <w:rFonts w:hint="eastAsia"/>
          <w:color w:val="000000" w:themeColor="text1"/>
        </w:rPr>
        <w:instrText>±</w:instrText>
      </w:r>
      <w:r w:rsidR="001B6373">
        <w:rPr>
          <w:rFonts w:hint="eastAsia"/>
          <w:color w:val="000000" w:themeColor="text1"/>
        </w:rPr>
        <w:instrText>21.3)</w:instrText>
      </w:r>
      <w:r w:rsidR="001B6373">
        <w:rPr>
          <w:rFonts w:hint="eastAsia"/>
          <w:color w:val="000000" w:themeColor="text1"/>
        </w:rPr>
        <w:instrText>岁</w:instrText>
      </w:r>
      <w:r w:rsidR="001B6373">
        <w:rPr>
          <w:rFonts w:hint="eastAsia"/>
          <w:color w:val="000000" w:themeColor="text1"/>
        </w:rPr>
        <w:instrText>]</w:instrText>
      </w:r>
      <w:r w:rsidR="001B6373">
        <w:rPr>
          <w:rFonts w:hint="eastAsia"/>
          <w:color w:val="000000" w:themeColor="text1"/>
        </w:rPr>
        <w:instrText>以建立常模</w:instrText>
      </w:r>
      <w:r w:rsidR="001B6373">
        <w:rPr>
          <w:rFonts w:hint="eastAsia"/>
          <w:color w:val="000000" w:themeColor="text1"/>
        </w:rPr>
        <w:instrText>,</w:instrText>
      </w:r>
      <w:r w:rsidR="001B6373">
        <w:rPr>
          <w:rFonts w:hint="eastAsia"/>
          <w:color w:val="000000" w:themeColor="text1"/>
        </w:rPr>
        <w:instrText>在</w:instrText>
      </w:r>
      <w:r w:rsidR="001B6373">
        <w:rPr>
          <w:rFonts w:hint="eastAsia"/>
          <w:color w:val="000000" w:themeColor="text1"/>
        </w:rPr>
        <w:instrText>4</w:instrText>
      </w:r>
      <w:r w:rsidR="001B6373">
        <w:rPr>
          <w:rFonts w:hint="eastAsia"/>
          <w:color w:val="000000" w:themeColor="text1"/>
        </w:rPr>
        <w:instrText>个城市的精神科门诊与住院病人中选取病人样本</w:instrText>
      </w:r>
      <w:r w:rsidR="001B6373">
        <w:rPr>
          <w:rFonts w:hint="eastAsia"/>
          <w:color w:val="000000" w:themeColor="text1"/>
        </w:rPr>
        <w:instrText>349</w:instrText>
      </w:r>
      <w:r w:rsidR="001B6373">
        <w:rPr>
          <w:rFonts w:hint="eastAsia"/>
          <w:color w:val="000000" w:themeColor="text1"/>
        </w:rPr>
        <w:instrText>名</w:instrText>
      </w:r>
      <w:r w:rsidR="001B6373">
        <w:rPr>
          <w:rFonts w:hint="eastAsia"/>
          <w:color w:val="000000" w:themeColor="text1"/>
        </w:rPr>
        <w:instrText>[</w:instrText>
      </w:r>
      <w:r w:rsidR="001B6373">
        <w:rPr>
          <w:rFonts w:hint="eastAsia"/>
          <w:color w:val="000000" w:themeColor="text1"/>
        </w:rPr>
        <w:instrText>年龄</w:instrText>
      </w:r>
      <w:r w:rsidR="001B6373">
        <w:rPr>
          <w:rFonts w:hint="eastAsia"/>
          <w:color w:val="000000" w:themeColor="text1"/>
        </w:rPr>
        <w:instrText>16</w:instrText>
      </w:r>
      <w:r w:rsidR="001B6373">
        <w:rPr>
          <w:rFonts w:hint="eastAsia"/>
          <w:color w:val="000000" w:themeColor="text1"/>
        </w:rPr>
        <w:instrText>～</w:instrText>
      </w:r>
      <w:r w:rsidR="001B6373">
        <w:rPr>
          <w:rFonts w:hint="eastAsia"/>
          <w:color w:val="000000" w:themeColor="text1"/>
        </w:rPr>
        <w:instrText>81</w:instrText>
      </w:r>
      <w:r w:rsidR="001B6373">
        <w:rPr>
          <w:rFonts w:hint="eastAsia"/>
          <w:color w:val="000000" w:themeColor="text1"/>
        </w:rPr>
        <w:instrText>岁</w:instrText>
      </w:r>
      <w:r w:rsidR="001B6373">
        <w:rPr>
          <w:rFonts w:hint="eastAsia"/>
          <w:color w:val="000000" w:themeColor="text1"/>
        </w:rPr>
        <w:instrText>,</w:instrText>
      </w:r>
      <w:r w:rsidR="001B6373">
        <w:rPr>
          <w:rFonts w:hint="eastAsia"/>
          <w:color w:val="000000" w:themeColor="text1"/>
        </w:rPr>
        <w:instrText>平均</w:instrText>
      </w:r>
      <w:r w:rsidR="001B6373">
        <w:rPr>
          <w:rFonts w:hint="eastAsia"/>
          <w:color w:val="000000" w:themeColor="text1"/>
        </w:rPr>
        <w:instrText>(32.0</w:instrText>
      </w:r>
      <w:r w:rsidR="001B6373">
        <w:rPr>
          <w:rFonts w:hint="eastAsia"/>
          <w:color w:val="000000" w:themeColor="text1"/>
        </w:rPr>
        <w:instrText>±</w:instrText>
      </w:r>
      <w:r w:rsidR="001B6373">
        <w:rPr>
          <w:rFonts w:hint="eastAsia"/>
          <w:color w:val="000000" w:themeColor="text1"/>
        </w:rPr>
        <w:instrText>12.1)</w:instrText>
      </w:r>
      <w:r w:rsidR="001B6373">
        <w:rPr>
          <w:rFonts w:hint="eastAsia"/>
          <w:color w:val="000000" w:themeColor="text1"/>
        </w:rPr>
        <w:instrText>岁</w:instrText>
      </w:r>
      <w:r w:rsidR="001B6373">
        <w:rPr>
          <w:rFonts w:hint="eastAsia"/>
          <w:color w:val="000000" w:themeColor="text1"/>
        </w:rPr>
        <w:instrText>]</w:instrText>
      </w:r>
      <w:r w:rsidR="001B6373">
        <w:rPr>
          <w:rFonts w:hint="eastAsia"/>
          <w:color w:val="000000" w:themeColor="text1"/>
        </w:rPr>
        <w:instrText>以检验效标效度。从普通人群样本中抽取北京、东莞、包头的</w:instrText>
      </w:r>
      <w:r w:rsidR="001B6373">
        <w:rPr>
          <w:rFonts w:hint="eastAsia"/>
          <w:color w:val="000000" w:themeColor="text1"/>
        </w:rPr>
        <w:instrText>199</w:instrText>
      </w:r>
      <w:r w:rsidR="001B6373">
        <w:rPr>
          <w:rFonts w:hint="eastAsia"/>
          <w:color w:val="000000" w:themeColor="text1"/>
        </w:rPr>
        <w:instrText>名企业职工、</w:instrText>
      </w:r>
      <w:r w:rsidR="001B6373">
        <w:rPr>
          <w:rFonts w:hint="eastAsia"/>
          <w:color w:val="000000" w:themeColor="text1"/>
        </w:rPr>
        <w:instrText>100</w:instrText>
      </w:r>
      <w:r w:rsidR="001B6373">
        <w:rPr>
          <w:rFonts w:hint="eastAsia"/>
          <w:color w:val="000000" w:themeColor="text1"/>
        </w:rPr>
        <w:instrText>名大学生、</w:instrText>
      </w:r>
      <w:r w:rsidR="001B6373">
        <w:rPr>
          <w:rFonts w:hint="eastAsia"/>
          <w:color w:val="000000" w:themeColor="text1"/>
        </w:rPr>
        <w:instrText>30</w:instrText>
      </w:r>
      <w:r w:rsidR="001B6373">
        <w:rPr>
          <w:rFonts w:hint="eastAsia"/>
          <w:color w:val="000000" w:themeColor="text1"/>
        </w:rPr>
        <w:instrText>名教师进行了间隔</w:instrText>
      </w:r>
      <w:r w:rsidR="001B6373">
        <w:rPr>
          <w:rFonts w:hint="eastAsia"/>
          <w:color w:val="000000" w:themeColor="text1"/>
        </w:rPr>
        <w:instrText>8</w:instrText>
      </w:r>
      <w:r w:rsidR="001B6373">
        <w:rPr>
          <w:rFonts w:hint="eastAsia"/>
          <w:color w:val="000000" w:themeColor="text1"/>
        </w:rPr>
        <w:instrText>周的重测</w:instrText>
      </w:r>
      <w:r w:rsidR="001B6373">
        <w:rPr>
          <w:rFonts w:hint="eastAsia"/>
          <w:color w:val="000000" w:themeColor="text1"/>
        </w:rPr>
        <w:instrText>,</w:instrText>
      </w:r>
      <w:r w:rsidR="001B6373">
        <w:rPr>
          <w:rFonts w:hint="eastAsia"/>
          <w:color w:val="000000" w:themeColor="text1"/>
        </w:rPr>
        <w:instrText>以检验重测信度。结果</w:instrText>
      </w:r>
      <w:r w:rsidR="001B6373">
        <w:rPr>
          <w:rFonts w:hint="eastAsia"/>
          <w:color w:val="000000" w:themeColor="text1"/>
        </w:rPr>
        <w:instrText>:CES-D</w:instrText>
      </w:r>
      <w:r w:rsidR="001B6373">
        <w:rPr>
          <w:rFonts w:hint="eastAsia"/>
          <w:color w:val="000000" w:themeColor="text1"/>
        </w:rPr>
        <w:instrText>的</w:instrText>
      </w:r>
      <w:r w:rsidR="001B6373">
        <w:rPr>
          <w:rFonts w:hint="eastAsia"/>
          <w:color w:val="000000" w:themeColor="text1"/>
        </w:rPr>
        <w:instrText>Cronbach</w:instrText>
      </w:r>
      <w:r w:rsidR="001B6373">
        <w:rPr>
          <w:rFonts w:hint="eastAsia"/>
          <w:color w:val="000000" w:themeColor="text1"/>
        </w:rPr>
        <w:instrText>α系数为</w:instrText>
      </w:r>
      <w:r w:rsidR="001B6373">
        <w:rPr>
          <w:rFonts w:hint="eastAsia"/>
          <w:color w:val="000000" w:themeColor="text1"/>
        </w:rPr>
        <w:instrText>0.90,</w:instrText>
      </w:r>
      <w:r w:rsidR="001B6373">
        <w:rPr>
          <w:rFonts w:hint="eastAsia"/>
          <w:color w:val="000000" w:themeColor="text1"/>
        </w:rPr>
        <w:instrText>各因素的</w:instrText>
      </w:r>
      <w:r w:rsidR="001B6373">
        <w:rPr>
          <w:rFonts w:hint="eastAsia"/>
          <w:color w:val="000000" w:themeColor="text1"/>
        </w:rPr>
        <w:instrText>Cronbach</w:instrText>
      </w:r>
      <w:r w:rsidR="001B6373">
        <w:rPr>
          <w:rFonts w:hint="eastAsia"/>
          <w:color w:val="000000" w:themeColor="text1"/>
        </w:rPr>
        <w:instrText>α系数为</w:instrText>
      </w:r>
      <w:r w:rsidR="001B6373">
        <w:rPr>
          <w:rFonts w:hint="eastAsia"/>
          <w:color w:val="000000" w:themeColor="text1"/>
        </w:rPr>
        <w:instrText>0.68</w:instrText>
      </w:r>
      <w:r w:rsidR="001B6373">
        <w:rPr>
          <w:rFonts w:hint="eastAsia"/>
          <w:color w:val="000000" w:themeColor="text1"/>
        </w:rPr>
        <w:instrText>～</w:instrText>
      </w:r>
      <w:r w:rsidR="001B6373">
        <w:rPr>
          <w:rFonts w:hint="eastAsia"/>
          <w:color w:val="000000" w:themeColor="text1"/>
        </w:rPr>
        <w:instrText>0.86;</w:instrText>
      </w:r>
      <w:r w:rsidR="001B6373">
        <w:rPr>
          <w:rFonts w:hint="eastAsia"/>
          <w:color w:val="000000" w:themeColor="text1"/>
        </w:rPr>
        <w:instrText>间隔</w:instrText>
      </w:r>
      <w:r w:rsidR="001B6373">
        <w:rPr>
          <w:rFonts w:hint="eastAsia"/>
          <w:color w:val="000000" w:themeColor="text1"/>
        </w:rPr>
        <w:instrText>8</w:instrText>
      </w:r>
      <w:r w:rsidR="001B6373">
        <w:rPr>
          <w:rFonts w:hint="eastAsia"/>
          <w:color w:val="000000" w:themeColor="text1"/>
        </w:rPr>
        <w:instrText>周的重测信度为</w:instrText>
      </w:r>
      <w:r w:rsidR="001B6373">
        <w:rPr>
          <w:rFonts w:hint="eastAsia"/>
          <w:color w:val="000000" w:themeColor="text1"/>
        </w:rPr>
        <w:instrText>0.49(P&lt;0.01),</w:instrText>
      </w:r>
      <w:r w:rsidR="001B6373">
        <w:rPr>
          <w:rFonts w:hint="eastAsia"/>
          <w:color w:val="000000" w:themeColor="text1"/>
        </w:rPr>
        <w:instrText>各因素重测相关为</w:instrText>
      </w:r>
      <w:r w:rsidR="001B6373">
        <w:rPr>
          <w:rFonts w:hint="eastAsia"/>
          <w:color w:val="000000" w:themeColor="text1"/>
        </w:rPr>
        <w:instrText>0.39</w:instrText>
      </w:r>
      <w:r w:rsidR="001B6373">
        <w:rPr>
          <w:rFonts w:hint="eastAsia"/>
          <w:color w:val="000000" w:themeColor="text1"/>
        </w:rPr>
        <w:instrText>～</w:instrText>
      </w:r>
      <w:r w:rsidR="001B6373">
        <w:rPr>
          <w:rFonts w:hint="eastAsia"/>
          <w:color w:val="000000" w:themeColor="text1"/>
        </w:rPr>
        <w:instrText>0.51(P&lt;0.01);</w:instrText>
      </w:r>
      <w:r w:rsidR="001B6373">
        <w:rPr>
          <w:rFonts w:hint="eastAsia"/>
          <w:color w:val="000000" w:themeColor="text1"/>
        </w:rPr>
        <w:instrText>验证性因素分析支持原量表</w:instrText>
      </w:r>
      <w:r w:rsidR="001B6373">
        <w:rPr>
          <w:rFonts w:hint="eastAsia"/>
          <w:color w:val="000000" w:themeColor="text1"/>
        </w:rPr>
        <w:instrText>4</w:instrText>
      </w:r>
      <w:r w:rsidR="001B6373">
        <w:rPr>
          <w:rFonts w:hint="eastAsia"/>
          <w:color w:val="000000" w:themeColor="text1"/>
        </w:rPr>
        <w:instrText>因素的结构</w:instrText>
      </w:r>
      <w:r w:rsidR="001B6373">
        <w:rPr>
          <w:rFonts w:hint="eastAsia"/>
          <w:color w:val="000000" w:themeColor="text1"/>
        </w:rPr>
        <w:instrText>(RMSEA=0.057,CFI=0.976,GFI=0.948);</w:instrText>
      </w:r>
      <w:r w:rsidR="001B6373">
        <w:rPr>
          <w:rFonts w:hint="eastAsia"/>
          <w:color w:val="000000" w:themeColor="text1"/>
        </w:rPr>
        <w:instrText>心理疾病患者</w:instrText>
      </w:r>
      <w:r w:rsidR="001B6373">
        <w:rPr>
          <w:rFonts w:hint="eastAsia"/>
          <w:color w:val="000000" w:themeColor="text1"/>
        </w:rPr>
        <w:instrText>CES-D</w:instrText>
      </w:r>
      <w:r w:rsidR="001B6373">
        <w:rPr>
          <w:rFonts w:hint="eastAsia"/>
          <w:color w:val="000000" w:themeColor="text1"/>
        </w:rPr>
        <w:instrText>得分高于普通人群</w:instrText>
      </w:r>
      <w:r w:rsidR="001B6373">
        <w:rPr>
          <w:rFonts w:hint="eastAsia"/>
          <w:color w:val="000000" w:themeColor="text1"/>
        </w:rPr>
        <w:instrText>[(21.72</w:instrText>
      </w:r>
      <w:r w:rsidR="001B6373">
        <w:rPr>
          <w:rFonts w:hint="eastAsia"/>
          <w:color w:val="000000" w:themeColor="text1"/>
        </w:rPr>
        <w:instrText>±</w:instrText>
      </w:r>
      <w:r w:rsidR="001B6373">
        <w:rPr>
          <w:rFonts w:hint="eastAsia"/>
          <w:color w:val="000000" w:themeColor="text1"/>
        </w:rPr>
        <w:instrText>13.39)vs.(13.24</w:instrText>
      </w:r>
      <w:r w:rsidR="001B6373">
        <w:rPr>
          <w:rFonts w:hint="eastAsia"/>
          <w:color w:val="000000" w:themeColor="text1"/>
        </w:rPr>
        <w:instrText>±</w:instrText>
      </w:r>
      <w:r w:rsidR="001B6373">
        <w:rPr>
          <w:rFonts w:hint="eastAsia"/>
          <w:color w:val="000000" w:themeColor="text1"/>
        </w:rPr>
        <w:instrText>10.33),P&lt;0.01)],</w:instrText>
      </w:r>
      <w:r w:rsidR="001B6373">
        <w:rPr>
          <w:rFonts w:hint="eastAsia"/>
          <w:color w:val="000000" w:themeColor="text1"/>
        </w:rPr>
        <w:instrText>其中抑郁患者得分最高</w:instrText>
      </w:r>
      <w:r w:rsidR="001B6373">
        <w:rPr>
          <w:rFonts w:hint="eastAsia"/>
          <w:color w:val="000000" w:themeColor="text1"/>
        </w:rPr>
        <w:instrText>[(27.82</w:instrText>
      </w:r>
      <w:r w:rsidR="001B6373">
        <w:rPr>
          <w:rFonts w:hint="eastAsia"/>
          <w:color w:val="000000" w:themeColor="text1"/>
        </w:rPr>
        <w:instrText>±</w:instrText>
      </w:r>
      <w:r w:rsidR="001B6373">
        <w:rPr>
          <w:rFonts w:hint="eastAsia"/>
          <w:color w:val="000000" w:themeColor="text1"/>
        </w:rPr>
        <w:instrText>14.42),P&lt;0.01];</w:instrText>
      </w:r>
      <w:r w:rsidR="001B6373">
        <w:rPr>
          <w:rFonts w:hint="eastAsia"/>
          <w:color w:val="000000" w:themeColor="text1"/>
        </w:rPr>
        <w:instrText>不同年龄组</w:instrText>
      </w:r>
      <w:r w:rsidR="001B6373">
        <w:rPr>
          <w:rFonts w:hint="eastAsia"/>
          <w:color w:val="000000" w:themeColor="text1"/>
        </w:rPr>
        <w:instrText>CES-D</w:instrText>
      </w:r>
      <w:r w:rsidR="001B6373">
        <w:rPr>
          <w:rFonts w:hint="eastAsia"/>
          <w:color w:val="000000" w:themeColor="text1"/>
        </w:rPr>
        <w:instrText>得分差异有统计学意义</w:instrText>
      </w:r>
      <w:r w:rsidR="001B6373">
        <w:rPr>
          <w:rFonts w:hint="eastAsia"/>
          <w:color w:val="000000" w:themeColor="text1"/>
        </w:rPr>
        <w:instrText>,60</w:instrText>
      </w:r>
      <w:r w:rsidR="001B6373">
        <w:rPr>
          <w:rFonts w:hint="eastAsia"/>
          <w:color w:val="000000" w:themeColor="text1"/>
        </w:rPr>
        <w:instrText>岁以上组得分高于</w:instrText>
      </w:r>
      <w:r w:rsidR="001B6373">
        <w:rPr>
          <w:rFonts w:hint="eastAsia"/>
          <w:color w:val="000000" w:themeColor="text1"/>
        </w:rPr>
        <w:instrText>60</w:instrText>
      </w:r>
      <w:r w:rsidR="001B6373">
        <w:rPr>
          <w:rFonts w:hint="eastAsia"/>
          <w:color w:val="000000" w:themeColor="text1"/>
        </w:rPr>
        <w:instrText>岁以下各组</w:instrText>
      </w:r>
      <w:r w:rsidR="001B6373">
        <w:rPr>
          <w:rFonts w:hint="eastAsia"/>
          <w:color w:val="000000" w:themeColor="text1"/>
        </w:rPr>
        <w:instrText>(P&lt;0.01)</w:instrText>
      </w:r>
      <w:r w:rsidR="001B6373">
        <w:rPr>
          <w:rFonts w:hint="eastAsia"/>
          <w:color w:val="000000" w:themeColor="text1"/>
        </w:rPr>
        <w:instrText>。结论</w:instrText>
      </w:r>
      <w:r w:rsidR="001B6373">
        <w:rPr>
          <w:rFonts w:hint="eastAsia"/>
          <w:color w:val="000000" w:themeColor="text1"/>
        </w:rPr>
        <w:instrText>:</w:instrText>
      </w:r>
      <w:r w:rsidR="001B6373">
        <w:rPr>
          <w:rFonts w:hint="eastAsia"/>
          <w:color w:val="000000" w:themeColor="text1"/>
        </w:rPr>
        <w:instrText>中文版流调中心抑郁量表适用于我国不同年龄群体</w:instrText>
      </w:r>
      <w:r w:rsidR="001B6373">
        <w:rPr>
          <w:rFonts w:hint="eastAsia"/>
          <w:color w:val="000000" w:themeColor="text1"/>
        </w:rPr>
        <w:instrText>,</w:instrText>
      </w:r>
      <w:r w:rsidR="001B6373">
        <w:rPr>
          <w:rFonts w:hint="eastAsia"/>
          <w:color w:val="000000" w:themeColor="text1"/>
        </w:rPr>
        <w:instrText>是一个可靠而有效的自评式抑郁症状测量工具。</w:instrText>
      </w:r>
      <w:r w:rsidR="001B6373">
        <w:rPr>
          <w:rFonts w:hint="eastAsia"/>
          <w:color w:val="000000" w:themeColor="text1"/>
        </w:rPr>
        <w:instrText>","container-title":"Chinese Mental Health Journal","ISSN":"1000-6729","issue":"2","journalAbbreviation":"</w:instrText>
      </w:r>
      <w:r w:rsidR="001B6373">
        <w:rPr>
          <w:rFonts w:hint="eastAsia"/>
          <w:color w:val="000000" w:themeColor="text1"/>
        </w:rPr>
        <w:instrText>中国心理卫生杂志</w:instrText>
      </w:r>
      <w:r w:rsidR="001B6373">
        <w:rPr>
          <w:rFonts w:hint="eastAsia"/>
          <w:color w:val="000000" w:themeColor="text1"/>
        </w:rPr>
        <w:instrText xml:space="preserve">","language":"zh","note":"657 citations(CNKI)[2023-12-27]\nCSCD: </w:instrText>
      </w:r>
      <w:r w:rsidR="001B6373">
        <w:rPr>
          <w:rFonts w:hint="eastAsia"/>
          <w:color w:val="000000" w:themeColor="text1"/>
        </w:rPr>
        <w:instrText>核心库</w:instrText>
      </w:r>
      <w:r w:rsidR="001B6373">
        <w:rPr>
          <w:rFonts w:hint="eastAsia"/>
          <w:color w:val="000000" w:themeColor="text1"/>
        </w:rPr>
        <w:instrText>\n</w:instrText>
      </w:r>
      <w:r w:rsidR="001B6373">
        <w:rPr>
          <w:rFonts w:hint="eastAsia"/>
          <w:color w:val="000000" w:themeColor="text1"/>
        </w:rPr>
        <w:instrText>中文核心期刊</w:instrText>
      </w:r>
      <w:r w:rsidR="001B6373">
        <w:rPr>
          <w:rFonts w:hint="eastAsia"/>
          <w:color w:val="000000" w:themeColor="text1"/>
        </w:rPr>
        <w:instrText>/</w:instrText>
      </w:r>
      <w:r w:rsidR="001B6373">
        <w:rPr>
          <w:rFonts w:hint="eastAsia"/>
          <w:color w:val="000000" w:themeColor="text1"/>
        </w:rPr>
        <w:instrText>北大核心</w:instrText>
      </w:r>
      <w:r w:rsidR="001B6373">
        <w:rPr>
          <w:rFonts w:hint="eastAsia"/>
          <w:color w:val="000000" w:themeColor="text1"/>
        </w:rPr>
        <w:instrText xml:space="preserve">: </w:instrText>
      </w:r>
      <w:r w:rsidR="001B6373">
        <w:rPr>
          <w:rFonts w:hint="eastAsia"/>
          <w:color w:val="000000" w:themeColor="text1"/>
        </w:rPr>
        <w:instrText>是</w:instrText>
      </w:r>
      <w:r w:rsidR="001B6373">
        <w:rPr>
          <w:rFonts w:hint="eastAsia"/>
          <w:color w:val="000000" w:themeColor="text1"/>
        </w:rPr>
        <w:instrText>\n</w:instrText>
      </w:r>
      <w:r w:rsidR="001B6373">
        <w:rPr>
          <w:rFonts w:hint="eastAsia"/>
          <w:color w:val="000000" w:themeColor="text1"/>
        </w:rPr>
        <w:instrText>复合影响因子</w:instrText>
      </w:r>
      <w:r w:rsidR="001B6373">
        <w:rPr>
          <w:rFonts w:hint="eastAsia"/>
          <w:color w:val="000000" w:themeColor="text1"/>
        </w:rPr>
        <w:instrText>: 3.051\n</w:instrText>
      </w:r>
      <w:r w:rsidR="001B6373">
        <w:rPr>
          <w:rFonts w:hint="eastAsia"/>
          <w:color w:val="000000" w:themeColor="text1"/>
        </w:rPr>
        <w:instrText>综合影响因子</w:instrText>
      </w:r>
      <w:r w:rsidR="001B6373">
        <w:rPr>
          <w:rFonts w:hint="eastAsia"/>
          <w:color w:val="000000" w:themeColor="text1"/>
        </w:rPr>
        <w:instrText>: 1.711\n</w:instrText>
      </w:r>
      <w:r w:rsidR="001B6373">
        <w:rPr>
          <w:rFonts w:hint="eastAsia"/>
          <w:color w:val="000000" w:themeColor="text1"/>
        </w:rPr>
        <w:instrText>南农高质量</w:instrText>
      </w:r>
      <w:r w:rsidR="001B6373">
        <w:rPr>
          <w:rFonts w:hint="eastAsia"/>
          <w:color w:val="000000" w:themeColor="text1"/>
        </w:rPr>
        <w:instrText xml:space="preserve">: </w:instrText>
      </w:r>
      <w:r w:rsidR="001B6373">
        <w:rPr>
          <w:rFonts w:hint="eastAsia"/>
          <w:color w:val="000000" w:themeColor="text1"/>
        </w:rPr>
        <w:instrText>三类</w:instrText>
      </w:r>
      <w:r w:rsidR="001B6373">
        <w:rPr>
          <w:rFonts w:hint="eastAsia"/>
          <w:color w:val="000000" w:themeColor="text1"/>
        </w:rPr>
        <w:instrText xml:space="preserve">","page":"139-143","source":"CNKI","title":"Development </w:instrText>
      </w:r>
      <w:r w:rsidR="001B6373">
        <w:rPr>
          <w:color w:val="000000" w:themeColor="text1"/>
        </w:rPr>
        <w:instrText xml:space="preserve">of the Chinese age norms of CES-D in urban area","volume":"24","author":[{"family":"Zhang","given":"Jie"},{"family":"Wu","given":"Zhenyun"},{"family":"Fang","given":"Ge"},{"family":"Li","given":"Juan"},{"family":"Han","given":"buxin"},{"family":"Chen","given":"Zhiyan"}],"issued":{"date-parts":[["2010"]]}}}],"schema":"https://github.com/citation-style-language/schema/raw/master/csl-citation.json"} </w:instrText>
      </w:r>
      <w:r w:rsidR="001B6373">
        <w:rPr>
          <w:color w:val="000000" w:themeColor="text1"/>
        </w:rPr>
        <w:fldChar w:fldCharType="separate"/>
      </w:r>
      <w:r w:rsidR="00B9680E" w:rsidRPr="00B9680E">
        <w:t>Zhang et al. (</w:t>
      </w:r>
      <w:r w:rsidR="00B9680E" w:rsidRPr="008767E0">
        <w:rPr>
          <w:rStyle w:val="innerzoteroCitation"/>
        </w:rPr>
        <w:t>2010</w:t>
      </w:r>
      <w:r w:rsidR="00B9680E" w:rsidRPr="00B9680E">
        <w:t>)</w:t>
      </w:r>
      <w:r w:rsidR="001B6373">
        <w:rPr>
          <w:color w:val="000000" w:themeColor="text1"/>
        </w:rPr>
        <w:fldChar w:fldCharType="end"/>
      </w:r>
      <w:r w:rsidR="001B6373">
        <w:rPr>
          <w:rFonts w:hint="eastAsia"/>
          <w:color w:val="000000" w:themeColor="text1"/>
        </w:rPr>
        <w:t xml:space="preserve"> </w:t>
      </w:r>
      <w:r w:rsidRPr="00727486">
        <w:rPr>
          <w:color w:val="000000" w:themeColor="text1"/>
        </w:rPr>
        <w:t xml:space="preserve">improved the translation of the 20th item, thus, we chose the revised version by </w:t>
      </w:r>
      <w:r w:rsidR="001B6373">
        <w:rPr>
          <w:color w:val="000000" w:themeColor="text1"/>
        </w:rPr>
        <w:fldChar w:fldCharType="begin"/>
      </w:r>
      <w:r w:rsidR="00B9680E">
        <w:rPr>
          <w:color w:val="000000" w:themeColor="text1"/>
        </w:rPr>
        <w:instrText xml:space="preserve"> ADDIN ZOTERO_ITEM CSL_CITATION {"citationID":"jabS5LwW","properties":{"formattedCitation":"(Zhang J. et al., 2010)","plainCitation":"(Zhang J. et al., 2010)","noteIndex":0},"citationItems":[{"id":303,"uris":["http://zotero.org/users/local/eoP0LvSC/items/</w:instrText>
      </w:r>
      <w:r w:rsidR="00B9680E">
        <w:rPr>
          <w:rFonts w:hint="eastAsia"/>
          <w:color w:val="000000" w:themeColor="text1"/>
        </w:rPr>
        <w:instrText>RNYKFLVK"],"itemData":{"id":303,"type":"article-journal","abstract":"</w:instrText>
      </w:r>
      <w:r w:rsidR="00B9680E">
        <w:rPr>
          <w:rFonts w:hint="eastAsia"/>
          <w:color w:val="000000" w:themeColor="text1"/>
        </w:rPr>
        <w:instrText>目的</w:instrText>
      </w:r>
      <w:r w:rsidR="00B9680E">
        <w:rPr>
          <w:rFonts w:hint="eastAsia"/>
          <w:color w:val="000000" w:themeColor="text1"/>
        </w:rPr>
        <w:instrText>:</w:instrText>
      </w:r>
      <w:r w:rsidR="00B9680E">
        <w:rPr>
          <w:rFonts w:hint="eastAsia"/>
          <w:color w:val="000000" w:themeColor="text1"/>
        </w:rPr>
        <w:instrText>验证流调中心抑郁量表</w:instrText>
      </w:r>
      <w:r w:rsidR="00B9680E">
        <w:rPr>
          <w:rFonts w:hint="eastAsia"/>
          <w:color w:val="000000" w:themeColor="text1"/>
        </w:rPr>
        <w:instrText>(The Center for Epidemiological Studies Depression Scale,CES-D)</w:instrText>
      </w:r>
      <w:r w:rsidR="00B9680E">
        <w:rPr>
          <w:rFonts w:hint="eastAsia"/>
          <w:color w:val="000000" w:themeColor="text1"/>
        </w:rPr>
        <w:instrText>在我国城市人群中不同年龄组的适用性</w:instrText>
      </w:r>
      <w:r w:rsidR="00B9680E">
        <w:rPr>
          <w:rFonts w:hint="eastAsia"/>
          <w:color w:val="000000" w:themeColor="text1"/>
        </w:rPr>
        <w:instrText>,</w:instrText>
      </w:r>
      <w:r w:rsidR="00B9680E">
        <w:rPr>
          <w:rFonts w:hint="eastAsia"/>
          <w:color w:val="000000" w:themeColor="text1"/>
        </w:rPr>
        <w:instrText>并建立各年龄组常模。方法</w:instrText>
      </w:r>
      <w:r w:rsidR="00B9680E">
        <w:rPr>
          <w:rFonts w:hint="eastAsia"/>
          <w:color w:val="000000" w:themeColor="text1"/>
        </w:rPr>
        <w:instrText>:</w:instrText>
      </w:r>
      <w:r w:rsidR="00B9680E">
        <w:rPr>
          <w:rFonts w:hint="eastAsia"/>
          <w:color w:val="000000" w:themeColor="text1"/>
        </w:rPr>
        <w:instrText>采用横断面研究方法</w:instrText>
      </w:r>
      <w:r w:rsidR="00B9680E">
        <w:rPr>
          <w:rFonts w:hint="eastAsia"/>
          <w:color w:val="000000" w:themeColor="text1"/>
        </w:rPr>
        <w:instrText>,</w:instrText>
      </w:r>
      <w:r w:rsidR="00B9680E">
        <w:rPr>
          <w:rFonts w:hint="eastAsia"/>
          <w:color w:val="000000" w:themeColor="text1"/>
        </w:rPr>
        <w:instrText>在全国</w:instrText>
      </w:r>
      <w:r w:rsidR="00B9680E">
        <w:rPr>
          <w:rFonts w:hint="eastAsia"/>
          <w:color w:val="000000" w:themeColor="text1"/>
        </w:rPr>
        <w:instrText>21</w:instrText>
      </w:r>
      <w:r w:rsidR="00B9680E">
        <w:rPr>
          <w:rFonts w:hint="eastAsia"/>
          <w:color w:val="000000" w:themeColor="text1"/>
        </w:rPr>
        <w:instrText>省</w:instrText>
      </w:r>
      <w:r w:rsidR="00B9680E">
        <w:rPr>
          <w:rFonts w:hint="eastAsia"/>
          <w:color w:val="000000" w:themeColor="text1"/>
        </w:rPr>
        <w:instrText>39</w:instrText>
      </w:r>
      <w:r w:rsidR="00B9680E">
        <w:rPr>
          <w:rFonts w:hint="eastAsia"/>
          <w:color w:val="000000" w:themeColor="text1"/>
        </w:rPr>
        <w:instrText>座城市收集普通人群样本</w:instrText>
      </w:r>
      <w:r w:rsidR="00B9680E">
        <w:rPr>
          <w:rFonts w:hint="eastAsia"/>
          <w:color w:val="000000" w:themeColor="text1"/>
        </w:rPr>
        <w:instrText>16047</w:instrText>
      </w:r>
      <w:r w:rsidR="00B9680E">
        <w:rPr>
          <w:rFonts w:hint="eastAsia"/>
          <w:color w:val="000000" w:themeColor="text1"/>
        </w:rPr>
        <w:instrText>名</w:instrText>
      </w:r>
      <w:r w:rsidR="00B9680E">
        <w:rPr>
          <w:rFonts w:hint="eastAsia"/>
          <w:color w:val="000000" w:themeColor="text1"/>
        </w:rPr>
        <w:instrText>[</w:instrText>
      </w:r>
      <w:r w:rsidR="00B9680E">
        <w:rPr>
          <w:rFonts w:hint="eastAsia"/>
          <w:color w:val="000000" w:themeColor="text1"/>
        </w:rPr>
        <w:instrText>年龄</w:instrText>
      </w:r>
      <w:r w:rsidR="00B9680E">
        <w:rPr>
          <w:rFonts w:hint="eastAsia"/>
          <w:color w:val="000000" w:themeColor="text1"/>
        </w:rPr>
        <w:instrText>11</w:instrText>
      </w:r>
      <w:r w:rsidR="00B9680E">
        <w:rPr>
          <w:rFonts w:hint="eastAsia"/>
          <w:color w:val="000000" w:themeColor="text1"/>
        </w:rPr>
        <w:instrText>～</w:instrText>
      </w:r>
      <w:r w:rsidR="00B9680E">
        <w:rPr>
          <w:rFonts w:hint="eastAsia"/>
          <w:color w:val="000000" w:themeColor="text1"/>
        </w:rPr>
        <w:instrText>100</w:instrText>
      </w:r>
      <w:r w:rsidR="00B9680E">
        <w:rPr>
          <w:rFonts w:hint="eastAsia"/>
          <w:color w:val="000000" w:themeColor="text1"/>
        </w:rPr>
        <w:instrText>岁</w:instrText>
      </w:r>
      <w:r w:rsidR="00B9680E">
        <w:rPr>
          <w:rFonts w:hint="eastAsia"/>
          <w:color w:val="000000" w:themeColor="text1"/>
        </w:rPr>
        <w:instrText>,</w:instrText>
      </w:r>
      <w:r w:rsidR="00B9680E">
        <w:rPr>
          <w:rFonts w:hint="eastAsia"/>
          <w:color w:val="000000" w:themeColor="text1"/>
        </w:rPr>
        <w:instrText>平均</w:instrText>
      </w:r>
      <w:r w:rsidR="00B9680E">
        <w:rPr>
          <w:rFonts w:hint="eastAsia"/>
          <w:color w:val="000000" w:themeColor="text1"/>
        </w:rPr>
        <w:instrText>(37.7</w:instrText>
      </w:r>
      <w:r w:rsidR="00B9680E">
        <w:rPr>
          <w:rFonts w:hint="eastAsia"/>
          <w:color w:val="000000" w:themeColor="text1"/>
        </w:rPr>
        <w:instrText>±</w:instrText>
      </w:r>
      <w:r w:rsidR="00B9680E">
        <w:rPr>
          <w:rFonts w:hint="eastAsia"/>
          <w:color w:val="000000" w:themeColor="text1"/>
        </w:rPr>
        <w:instrText>21.3)</w:instrText>
      </w:r>
      <w:r w:rsidR="00B9680E">
        <w:rPr>
          <w:rFonts w:hint="eastAsia"/>
          <w:color w:val="000000" w:themeColor="text1"/>
        </w:rPr>
        <w:instrText>岁</w:instrText>
      </w:r>
      <w:r w:rsidR="00B9680E">
        <w:rPr>
          <w:rFonts w:hint="eastAsia"/>
          <w:color w:val="000000" w:themeColor="text1"/>
        </w:rPr>
        <w:instrText>]</w:instrText>
      </w:r>
      <w:r w:rsidR="00B9680E">
        <w:rPr>
          <w:rFonts w:hint="eastAsia"/>
          <w:color w:val="000000" w:themeColor="text1"/>
        </w:rPr>
        <w:instrText>以建立常模</w:instrText>
      </w:r>
      <w:r w:rsidR="00B9680E">
        <w:rPr>
          <w:rFonts w:hint="eastAsia"/>
          <w:color w:val="000000" w:themeColor="text1"/>
        </w:rPr>
        <w:instrText>,</w:instrText>
      </w:r>
      <w:r w:rsidR="00B9680E">
        <w:rPr>
          <w:rFonts w:hint="eastAsia"/>
          <w:color w:val="000000" w:themeColor="text1"/>
        </w:rPr>
        <w:instrText>在</w:instrText>
      </w:r>
      <w:r w:rsidR="00B9680E">
        <w:rPr>
          <w:rFonts w:hint="eastAsia"/>
          <w:color w:val="000000" w:themeColor="text1"/>
        </w:rPr>
        <w:instrText>4</w:instrText>
      </w:r>
      <w:r w:rsidR="00B9680E">
        <w:rPr>
          <w:rFonts w:hint="eastAsia"/>
          <w:color w:val="000000" w:themeColor="text1"/>
        </w:rPr>
        <w:instrText>个城市的精神科门诊与住院病人中选取病人样本</w:instrText>
      </w:r>
      <w:r w:rsidR="00B9680E">
        <w:rPr>
          <w:rFonts w:hint="eastAsia"/>
          <w:color w:val="000000" w:themeColor="text1"/>
        </w:rPr>
        <w:instrText>349</w:instrText>
      </w:r>
      <w:r w:rsidR="00B9680E">
        <w:rPr>
          <w:rFonts w:hint="eastAsia"/>
          <w:color w:val="000000" w:themeColor="text1"/>
        </w:rPr>
        <w:instrText>名</w:instrText>
      </w:r>
      <w:r w:rsidR="00B9680E">
        <w:rPr>
          <w:rFonts w:hint="eastAsia"/>
          <w:color w:val="000000" w:themeColor="text1"/>
        </w:rPr>
        <w:instrText>[</w:instrText>
      </w:r>
      <w:r w:rsidR="00B9680E">
        <w:rPr>
          <w:rFonts w:hint="eastAsia"/>
          <w:color w:val="000000" w:themeColor="text1"/>
        </w:rPr>
        <w:instrText>年龄</w:instrText>
      </w:r>
      <w:r w:rsidR="00B9680E">
        <w:rPr>
          <w:rFonts w:hint="eastAsia"/>
          <w:color w:val="000000" w:themeColor="text1"/>
        </w:rPr>
        <w:instrText>16</w:instrText>
      </w:r>
      <w:r w:rsidR="00B9680E">
        <w:rPr>
          <w:rFonts w:hint="eastAsia"/>
          <w:color w:val="000000" w:themeColor="text1"/>
        </w:rPr>
        <w:instrText>～</w:instrText>
      </w:r>
      <w:r w:rsidR="00B9680E">
        <w:rPr>
          <w:rFonts w:hint="eastAsia"/>
          <w:color w:val="000000" w:themeColor="text1"/>
        </w:rPr>
        <w:instrText>81</w:instrText>
      </w:r>
      <w:r w:rsidR="00B9680E">
        <w:rPr>
          <w:rFonts w:hint="eastAsia"/>
          <w:color w:val="000000" w:themeColor="text1"/>
        </w:rPr>
        <w:instrText>岁</w:instrText>
      </w:r>
      <w:r w:rsidR="00B9680E">
        <w:rPr>
          <w:rFonts w:hint="eastAsia"/>
          <w:color w:val="000000" w:themeColor="text1"/>
        </w:rPr>
        <w:instrText>,</w:instrText>
      </w:r>
      <w:r w:rsidR="00B9680E">
        <w:rPr>
          <w:rFonts w:hint="eastAsia"/>
          <w:color w:val="000000" w:themeColor="text1"/>
        </w:rPr>
        <w:instrText>平均</w:instrText>
      </w:r>
      <w:r w:rsidR="00B9680E">
        <w:rPr>
          <w:rFonts w:hint="eastAsia"/>
          <w:color w:val="000000" w:themeColor="text1"/>
        </w:rPr>
        <w:instrText>(32.0</w:instrText>
      </w:r>
      <w:r w:rsidR="00B9680E">
        <w:rPr>
          <w:rFonts w:hint="eastAsia"/>
          <w:color w:val="000000" w:themeColor="text1"/>
        </w:rPr>
        <w:instrText>±</w:instrText>
      </w:r>
      <w:r w:rsidR="00B9680E">
        <w:rPr>
          <w:rFonts w:hint="eastAsia"/>
          <w:color w:val="000000" w:themeColor="text1"/>
        </w:rPr>
        <w:instrText>12.1)</w:instrText>
      </w:r>
      <w:r w:rsidR="00B9680E">
        <w:rPr>
          <w:rFonts w:hint="eastAsia"/>
          <w:color w:val="000000" w:themeColor="text1"/>
        </w:rPr>
        <w:instrText>岁</w:instrText>
      </w:r>
      <w:r w:rsidR="00B9680E">
        <w:rPr>
          <w:rFonts w:hint="eastAsia"/>
          <w:color w:val="000000" w:themeColor="text1"/>
        </w:rPr>
        <w:instrText>]</w:instrText>
      </w:r>
      <w:r w:rsidR="00B9680E">
        <w:rPr>
          <w:rFonts w:hint="eastAsia"/>
          <w:color w:val="000000" w:themeColor="text1"/>
        </w:rPr>
        <w:instrText>以检验效标效度。从普通人群样本中抽取北京、东莞、包头的</w:instrText>
      </w:r>
      <w:r w:rsidR="00B9680E">
        <w:rPr>
          <w:rFonts w:hint="eastAsia"/>
          <w:color w:val="000000" w:themeColor="text1"/>
        </w:rPr>
        <w:instrText>199</w:instrText>
      </w:r>
      <w:r w:rsidR="00B9680E">
        <w:rPr>
          <w:rFonts w:hint="eastAsia"/>
          <w:color w:val="000000" w:themeColor="text1"/>
        </w:rPr>
        <w:instrText>名企业职工、</w:instrText>
      </w:r>
      <w:r w:rsidR="00B9680E">
        <w:rPr>
          <w:rFonts w:hint="eastAsia"/>
          <w:color w:val="000000" w:themeColor="text1"/>
        </w:rPr>
        <w:instrText>100</w:instrText>
      </w:r>
      <w:r w:rsidR="00B9680E">
        <w:rPr>
          <w:rFonts w:hint="eastAsia"/>
          <w:color w:val="000000" w:themeColor="text1"/>
        </w:rPr>
        <w:instrText>名大学生、</w:instrText>
      </w:r>
      <w:r w:rsidR="00B9680E">
        <w:rPr>
          <w:rFonts w:hint="eastAsia"/>
          <w:color w:val="000000" w:themeColor="text1"/>
        </w:rPr>
        <w:instrText>30</w:instrText>
      </w:r>
      <w:r w:rsidR="00B9680E">
        <w:rPr>
          <w:rFonts w:hint="eastAsia"/>
          <w:color w:val="000000" w:themeColor="text1"/>
        </w:rPr>
        <w:instrText>名教师进行了间隔</w:instrText>
      </w:r>
      <w:r w:rsidR="00B9680E">
        <w:rPr>
          <w:rFonts w:hint="eastAsia"/>
          <w:color w:val="000000" w:themeColor="text1"/>
        </w:rPr>
        <w:instrText>8</w:instrText>
      </w:r>
      <w:r w:rsidR="00B9680E">
        <w:rPr>
          <w:rFonts w:hint="eastAsia"/>
          <w:color w:val="000000" w:themeColor="text1"/>
        </w:rPr>
        <w:instrText>周的重测</w:instrText>
      </w:r>
      <w:r w:rsidR="00B9680E">
        <w:rPr>
          <w:rFonts w:hint="eastAsia"/>
          <w:color w:val="000000" w:themeColor="text1"/>
        </w:rPr>
        <w:instrText>,</w:instrText>
      </w:r>
      <w:r w:rsidR="00B9680E">
        <w:rPr>
          <w:rFonts w:hint="eastAsia"/>
          <w:color w:val="000000" w:themeColor="text1"/>
        </w:rPr>
        <w:instrText>以检验重测信度。结果</w:instrText>
      </w:r>
      <w:r w:rsidR="00B9680E">
        <w:rPr>
          <w:rFonts w:hint="eastAsia"/>
          <w:color w:val="000000" w:themeColor="text1"/>
        </w:rPr>
        <w:instrText>:CES-D</w:instrText>
      </w:r>
      <w:r w:rsidR="00B9680E">
        <w:rPr>
          <w:rFonts w:hint="eastAsia"/>
          <w:color w:val="000000" w:themeColor="text1"/>
        </w:rPr>
        <w:instrText>的</w:instrText>
      </w:r>
      <w:r w:rsidR="00B9680E">
        <w:rPr>
          <w:rFonts w:hint="eastAsia"/>
          <w:color w:val="000000" w:themeColor="text1"/>
        </w:rPr>
        <w:instrText>Cronbach</w:instrText>
      </w:r>
      <w:r w:rsidR="00B9680E">
        <w:rPr>
          <w:rFonts w:hint="eastAsia"/>
          <w:color w:val="000000" w:themeColor="text1"/>
        </w:rPr>
        <w:instrText>α系数为</w:instrText>
      </w:r>
      <w:r w:rsidR="00B9680E">
        <w:rPr>
          <w:rFonts w:hint="eastAsia"/>
          <w:color w:val="000000" w:themeColor="text1"/>
        </w:rPr>
        <w:instrText>0.90,</w:instrText>
      </w:r>
      <w:r w:rsidR="00B9680E">
        <w:rPr>
          <w:rFonts w:hint="eastAsia"/>
          <w:color w:val="000000" w:themeColor="text1"/>
        </w:rPr>
        <w:instrText>各因素的</w:instrText>
      </w:r>
      <w:r w:rsidR="00B9680E">
        <w:rPr>
          <w:rFonts w:hint="eastAsia"/>
          <w:color w:val="000000" w:themeColor="text1"/>
        </w:rPr>
        <w:instrText>Cronbach</w:instrText>
      </w:r>
      <w:r w:rsidR="00B9680E">
        <w:rPr>
          <w:rFonts w:hint="eastAsia"/>
          <w:color w:val="000000" w:themeColor="text1"/>
        </w:rPr>
        <w:instrText>α系数为</w:instrText>
      </w:r>
      <w:r w:rsidR="00B9680E">
        <w:rPr>
          <w:rFonts w:hint="eastAsia"/>
          <w:color w:val="000000" w:themeColor="text1"/>
        </w:rPr>
        <w:instrText>0.68</w:instrText>
      </w:r>
      <w:r w:rsidR="00B9680E">
        <w:rPr>
          <w:rFonts w:hint="eastAsia"/>
          <w:color w:val="000000" w:themeColor="text1"/>
        </w:rPr>
        <w:instrText>～</w:instrText>
      </w:r>
      <w:r w:rsidR="00B9680E">
        <w:rPr>
          <w:rFonts w:hint="eastAsia"/>
          <w:color w:val="000000" w:themeColor="text1"/>
        </w:rPr>
        <w:instrText>0.86;</w:instrText>
      </w:r>
      <w:r w:rsidR="00B9680E">
        <w:rPr>
          <w:rFonts w:hint="eastAsia"/>
          <w:color w:val="000000" w:themeColor="text1"/>
        </w:rPr>
        <w:instrText>间隔</w:instrText>
      </w:r>
      <w:r w:rsidR="00B9680E">
        <w:rPr>
          <w:rFonts w:hint="eastAsia"/>
          <w:color w:val="000000" w:themeColor="text1"/>
        </w:rPr>
        <w:instrText>8</w:instrText>
      </w:r>
      <w:r w:rsidR="00B9680E">
        <w:rPr>
          <w:rFonts w:hint="eastAsia"/>
          <w:color w:val="000000" w:themeColor="text1"/>
        </w:rPr>
        <w:instrText>周的重测信度为</w:instrText>
      </w:r>
      <w:r w:rsidR="00B9680E">
        <w:rPr>
          <w:rFonts w:hint="eastAsia"/>
          <w:color w:val="000000" w:themeColor="text1"/>
        </w:rPr>
        <w:instrText>0.49(P&lt;0.01),</w:instrText>
      </w:r>
      <w:r w:rsidR="00B9680E">
        <w:rPr>
          <w:rFonts w:hint="eastAsia"/>
          <w:color w:val="000000" w:themeColor="text1"/>
        </w:rPr>
        <w:instrText>各因素重测相关为</w:instrText>
      </w:r>
      <w:r w:rsidR="00B9680E">
        <w:rPr>
          <w:rFonts w:hint="eastAsia"/>
          <w:color w:val="000000" w:themeColor="text1"/>
        </w:rPr>
        <w:instrText>0.39</w:instrText>
      </w:r>
      <w:r w:rsidR="00B9680E">
        <w:rPr>
          <w:rFonts w:hint="eastAsia"/>
          <w:color w:val="000000" w:themeColor="text1"/>
        </w:rPr>
        <w:instrText>～</w:instrText>
      </w:r>
      <w:r w:rsidR="00B9680E">
        <w:rPr>
          <w:rFonts w:hint="eastAsia"/>
          <w:color w:val="000000" w:themeColor="text1"/>
        </w:rPr>
        <w:instrText>0.51(P&lt;0.01);</w:instrText>
      </w:r>
      <w:r w:rsidR="00B9680E">
        <w:rPr>
          <w:rFonts w:hint="eastAsia"/>
          <w:color w:val="000000" w:themeColor="text1"/>
        </w:rPr>
        <w:instrText>验证性因素分析支持原量表</w:instrText>
      </w:r>
      <w:r w:rsidR="00B9680E">
        <w:rPr>
          <w:rFonts w:hint="eastAsia"/>
          <w:color w:val="000000" w:themeColor="text1"/>
        </w:rPr>
        <w:instrText>4</w:instrText>
      </w:r>
      <w:r w:rsidR="00B9680E">
        <w:rPr>
          <w:rFonts w:hint="eastAsia"/>
          <w:color w:val="000000" w:themeColor="text1"/>
        </w:rPr>
        <w:instrText>因素的结构</w:instrText>
      </w:r>
      <w:r w:rsidR="00B9680E">
        <w:rPr>
          <w:rFonts w:hint="eastAsia"/>
          <w:color w:val="000000" w:themeColor="text1"/>
        </w:rPr>
        <w:instrText>(RMSEA=0.057,CFI=0.976,GFI=0.948);</w:instrText>
      </w:r>
      <w:r w:rsidR="00B9680E">
        <w:rPr>
          <w:rFonts w:hint="eastAsia"/>
          <w:color w:val="000000" w:themeColor="text1"/>
        </w:rPr>
        <w:instrText>心理疾病患者</w:instrText>
      </w:r>
      <w:r w:rsidR="00B9680E">
        <w:rPr>
          <w:rFonts w:hint="eastAsia"/>
          <w:color w:val="000000" w:themeColor="text1"/>
        </w:rPr>
        <w:instrText>CES-D</w:instrText>
      </w:r>
      <w:r w:rsidR="00B9680E">
        <w:rPr>
          <w:rFonts w:hint="eastAsia"/>
          <w:color w:val="000000" w:themeColor="text1"/>
        </w:rPr>
        <w:instrText>得分高于普通人群</w:instrText>
      </w:r>
      <w:r w:rsidR="00B9680E">
        <w:rPr>
          <w:rFonts w:hint="eastAsia"/>
          <w:color w:val="000000" w:themeColor="text1"/>
        </w:rPr>
        <w:instrText>[(21.72</w:instrText>
      </w:r>
      <w:r w:rsidR="00B9680E">
        <w:rPr>
          <w:rFonts w:hint="eastAsia"/>
          <w:color w:val="000000" w:themeColor="text1"/>
        </w:rPr>
        <w:instrText>±</w:instrText>
      </w:r>
      <w:r w:rsidR="00B9680E">
        <w:rPr>
          <w:rFonts w:hint="eastAsia"/>
          <w:color w:val="000000" w:themeColor="text1"/>
        </w:rPr>
        <w:instrText>13.39)vs.(13.24</w:instrText>
      </w:r>
      <w:r w:rsidR="00B9680E">
        <w:rPr>
          <w:rFonts w:hint="eastAsia"/>
          <w:color w:val="000000" w:themeColor="text1"/>
        </w:rPr>
        <w:instrText>±</w:instrText>
      </w:r>
      <w:r w:rsidR="00B9680E">
        <w:rPr>
          <w:rFonts w:hint="eastAsia"/>
          <w:color w:val="000000" w:themeColor="text1"/>
        </w:rPr>
        <w:instrText>10.33),P&lt;0.01)],</w:instrText>
      </w:r>
      <w:r w:rsidR="00B9680E">
        <w:rPr>
          <w:rFonts w:hint="eastAsia"/>
          <w:color w:val="000000" w:themeColor="text1"/>
        </w:rPr>
        <w:instrText>其中抑郁患者得分最高</w:instrText>
      </w:r>
      <w:r w:rsidR="00B9680E">
        <w:rPr>
          <w:rFonts w:hint="eastAsia"/>
          <w:color w:val="000000" w:themeColor="text1"/>
        </w:rPr>
        <w:instrText>[(27.82</w:instrText>
      </w:r>
      <w:r w:rsidR="00B9680E">
        <w:rPr>
          <w:rFonts w:hint="eastAsia"/>
          <w:color w:val="000000" w:themeColor="text1"/>
        </w:rPr>
        <w:instrText>±</w:instrText>
      </w:r>
      <w:r w:rsidR="00B9680E">
        <w:rPr>
          <w:rFonts w:hint="eastAsia"/>
          <w:color w:val="000000" w:themeColor="text1"/>
        </w:rPr>
        <w:instrText>14.42),P&lt;0.01];</w:instrText>
      </w:r>
      <w:r w:rsidR="00B9680E">
        <w:rPr>
          <w:rFonts w:hint="eastAsia"/>
          <w:color w:val="000000" w:themeColor="text1"/>
        </w:rPr>
        <w:instrText>不同年龄组</w:instrText>
      </w:r>
      <w:r w:rsidR="00B9680E">
        <w:rPr>
          <w:rFonts w:hint="eastAsia"/>
          <w:color w:val="000000" w:themeColor="text1"/>
        </w:rPr>
        <w:instrText>CES-D</w:instrText>
      </w:r>
      <w:r w:rsidR="00B9680E">
        <w:rPr>
          <w:rFonts w:hint="eastAsia"/>
          <w:color w:val="000000" w:themeColor="text1"/>
        </w:rPr>
        <w:instrText>得分差异有统计学意义</w:instrText>
      </w:r>
      <w:r w:rsidR="00B9680E">
        <w:rPr>
          <w:rFonts w:hint="eastAsia"/>
          <w:color w:val="000000" w:themeColor="text1"/>
        </w:rPr>
        <w:instrText>,60</w:instrText>
      </w:r>
      <w:r w:rsidR="00B9680E">
        <w:rPr>
          <w:rFonts w:hint="eastAsia"/>
          <w:color w:val="000000" w:themeColor="text1"/>
        </w:rPr>
        <w:instrText>岁以上组得分高于</w:instrText>
      </w:r>
      <w:r w:rsidR="00B9680E">
        <w:rPr>
          <w:rFonts w:hint="eastAsia"/>
          <w:color w:val="000000" w:themeColor="text1"/>
        </w:rPr>
        <w:instrText>60</w:instrText>
      </w:r>
      <w:r w:rsidR="00B9680E">
        <w:rPr>
          <w:rFonts w:hint="eastAsia"/>
          <w:color w:val="000000" w:themeColor="text1"/>
        </w:rPr>
        <w:instrText>岁以下各组</w:instrText>
      </w:r>
      <w:r w:rsidR="00B9680E">
        <w:rPr>
          <w:rFonts w:hint="eastAsia"/>
          <w:color w:val="000000" w:themeColor="text1"/>
        </w:rPr>
        <w:instrText>(P&lt;0.01)</w:instrText>
      </w:r>
      <w:r w:rsidR="00B9680E">
        <w:rPr>
          <w:rFonts w:hint="eastAsia"/>
          <w:color w:val="000000" w:themeColor="text1"/>
        </w:rPr>
        <w:instrText>。结论</w:instrText>
      </w:r>
      <w:r w:rsidR="00B9680E">
        <w:rPr>
          <w:rFonts w:hint="eastAsia"/>
          <w:color w:val="000000" w:themeColor="text1"/>
        </w:rPr>
        <w:instrText>:</w:instrText>
      </w:r>
      <w:r w:rsidR="00B9680E">
        <w:rPr>
          <w:rFonts w:hint="eastAsia"/>
          <w:color w:val="000000" w:themeColor="text1"/>
        </w:rPr>
        <w:instrText>中文版流调中心抑郁量表适用于我国不同年龄群体</w:instrText>
      </w:r>
      <w:r w:rsidR="00B9680E">
        <w:rPr>
          <w:rFonts w:hint="eastAsia"/>
          <w:color w:val="000000" w:themeColor="text1"/>
        </w:rPr>
        <w:instrText>,</w:instrText>
      </w:r>
      <w:r w:rsidR="00B9680E">
        <w:rPr>
          <w:rFonts w:hint="eastAsia"/>
          <w:color w:val="000000" w:themeColor="text1"/>
        </w:rPr>
        <w:instrText>是一个可靠而有效的自评式抑郁症状测量工具。</w:instrText>
      </w:r>
      <w:r w:rsidR="00B9680E">
        <w:rPr>
          <w:rFonts w:hint="eastAsia"/>
          <w:color w:val="000000" w:themeColor="text1"/>
        </w:rPr>
        <w:instrText>","container-title":"Chinese Mental Health Journal","ISSN":"1000-6729","issue":"2","journalAbbreviation":"</w:instrText>
      </w:r>
      <w:r w:rsidR="00B9680E">
        <w:rPr>
          <w:rFonts w:hint="eastAsia"/>
          <w:color w:val="000000" w:themeColor="text1"/>
        </w:rPr>
        <w:instrText>中国心理卫生杂志</w:instrText>
      </w:r>
      <w:r w:rsidR="00B9680E">
        <w:rPr>
          <w:rFonts w:hint="eastAsia"/>
          <w:color w:val="000000" w:themeColor="text1"/>
        </w:rPr>
        <w:instrText xml:space="preserve">","language":"zh","note":"657 citations(CNKI)[2023-12-27]\nCSCD: </w:instrText>
      </w:r>
      <w:r w:rsidR="00B9680E">
        <w:rPr>
          <w:rFonts w:hint="eastAsia"/>
          <w:color w:val="000000" w:themeColor="text1"/>
        </w:rPr>
        <w:instrText>核心库</w:instrText>
      </w:r>
      <w:r w:rsidR="00B9680E">
        <w:rPr>
          <w:rFonts w:hint="eastAsia"/>
          <w:color w:val="000000" w:themeColor="text1"/>
        </w:rPr>
        <w:instrText>\n</w:instrText>
      </w:r>
      <w:r w:rsidR="00B9680E">
        <w:rPr>
          <w:rFonts w:hint="eastAsia"/>
          <w:color w:val="000000" w:themeColor="text1"/>
        </w:rPr>
        <w:instrText>中文核心期刊</w:instrText>
      </w:r>
      <w:r w:rsidR="00B9680E">
        <w:rPr>
          <w:rFonts w:hint="eastAsia"/>
          <w:color w:val="000000" w:themeColor="text1"/>
        </w:rPr>
        <w:instrText>/</w:instrText>
      </w:r>
      <w:r w:rsidR="00B9680E">
        <w:rPr>
          <w:rFonts w:hint="eastAsia"/>
          <w:color w:val="000000" w:themeColor="text1"/>
        </w:rPr>
        <w:instrText>北大核心</w:instrText>
      </w:r>
      <w:r w:rsidR="00B9680E">
        <w:rPr>
          <w:rFonts w:hint="eastAsia"/>
          <w:color w:val="000000" w:themeColor="text1"/>
        </w:rPr>
        <w:instrText xml:space="preserve">: </w:instrText>
      </w:r>
      <w:r w:rsidR="00B9680E">
        <w:rPr>
          <w:rFonts w:hint="eastAsia"/>
          <w:color w:val="000000" w:themeColor="text1"/>
        </w:rPr>
        <w:instrText>是</w:instrText>
      </w:r>
      <w:r w:rsidR="00B9680E">
        <w:rPr>
          <w:rFonts w:hint="eastAsia"/>
          <w:color w:val="000000" w:themeColor="text1"/>
        </w:rPr>
        <w:instrText>\n</w:instrText>
      </w:r>
      <w:r w:rsidR="00B9680E">
        <w:rPr>
          <w:rFonts w:hint="eastAsia"/>
          <w:color w:val="000000" w:themeColor="text1"/>
        </w:rPr>
        <w:instrText>复合影响因子</w:instrText>
      </w:r>
      <w:r w:rsidR="00B9680E">
        <w:rPr>
          <w:rFonts w:hint="eastAsia"/>
          <w:color w:val="000000" w:themeColor="text1"/>
        </w:rPr>
        <w:instrText>: 3.051\n</w:instrText>
      </w:r>
      <w:r w:rsidR="00B9680E">
        <w:rPr>
          <w:rFonts w:hint="eastAsia"/>
          <w:color w:val="000000" w:themeColor="text1"/>
        </w:rPr>
        <w:instrText>综合影响因子</w:instrText>
      </w:r>
      <w:r w:rsidR="00B9680E">
        <w:rPr>
          <w:rFonts w:hint="eastAsia"/>
          <w:color w:val="000000" w:themeColor="text1"/>
        </w:rPr>
        <w:instrText>: 1.711\n</w:instrText>
      </w:r>
      <w:r w:rsidR="00B9680E">
        <w:rPr>
          <w:rFonts w:hint="eastAsia"/>
          <w:color w:val="000000" w:themeColor="text1"/>
        </w:rPr>
        <w:instrText>南农高质量</w:instrText>
      </w:r>
      <w:r w:rsidR="00B9680E">
        <w:rPr>
          <w:rFonts w:hint="eastAsia"/>
          <w:color w:val="000000" w:themeColor="text1"/>
        </w:rPr>
        <w:instrText xml:space="preserve">: </w:instrText>
      </w:r>
      <w:r w:rsidR="00B9680E">
        <w:rPr>
          <w:rFonts w:hint="eastAsia"/>
          <w:color w:val="000000" w:themeColor="text1"/>
        </w:rPr>
        <w:instrText>三类</w:instrText>
      </w:r>
      <w:r w:rsidR="00B9680E">
        <w:rPr>
          <w:rFonts w:hint="eastAsia"/>
          <w:color w:val="000000" w:themeColor="text1"/>
        </w:rPr>
        <w:instrText>","page":"139-143","source":"CNKI","title":"Development of the Chinese age norm</w:instrText>
      </w:r>
      <w:r w:rsidR="00B9680E">
        <w:rPr>
          <w:color w:val="000000" w:themeColor="text1"/>
        </w:rPr>
        <w:instrText xml:space="preserve">s of CES-D in urban area","volume":"24","author":[{"family":"Zhang","given":"Jie"},{"family":"Wu","given":"Zhenyun"},{"family":"Fang","given":"Ge"},{"family":"Li","given":"Juan"},{"family":"Han","given":"buxin"},{"family":"Chen","given":"Zhiyan"}],"issued":{"date-parts":[["2010"]]}}}],"schema":"https://github.com/citation-style-language/schema/raw/master/csl-citation.json"} </w:instrText>
      </w:r>
      <w:r w:rsidR="001B6373">
        <w:rPr>
          <w:color w:val="000000" w:themeColor="text1"/>
        </w:rPr>
        <w:fldChar w:fldCharType="separate"/>
      </w:r>
      <w:r w:rsidR="00B9680E" w:rsidRPr="00B9680E">
        <w:t>(</w:t>
      </w:r>
      <w:r w:rsidR="00B9680E" w:rsidRPr="008767E0">
        <w:rPr>
          <w:rStyle w:val="zoteroCitation"/>
        </w:rPr>
        <w:t>Zhang J. et al., 2010</w:t>
      </w:r>
      <w:r w:rsidR="00B9680E" w:rsidRPr="00B9680E">
        <w:t>)</w:t>
      </w:r>
      <w:r w:rsidR="001B6373">
        <w:rPr>
          <w:color w:val="000000" w:themeColor="text1"/>
        </w:rPr>
        <w:fldChar w:fldCharType="end"/>
      </w:r>
      <w:r w:rsidRPr="00727486">
        <w:rPr>
          <w:color w:val="000000" w:themeColor="text1"/>
        </w:rPr>
        <w:t xml:space="preserve">. </w:t>
      </w:r>
      <w:bookmarkEnd w:id="103"/>
    </w:p>
    <w:p w14:paraId="0DEF177A" w14:textId="77777777" w:rsidR="0077489C" w:rsidRPr="00727486" w:rsidRDefault="0077489C" w:rsidP="0077489C">
      <w:pPr>
        <w:pStyle w:val="2"/>
        <w:rPr>
          <w:color w:val="000000" w:themeColor="text1"/>
        </w:rPr>
      </w:pPr>
      <w:r w:rsidRPr="00727486">
        <w:rPr>
          <w:color w:val="000000" w:themeColor="text1"/>
        </w:rPr>
        <w:t>2.2 Identify symptoms within scales</w:t>
      </w:r>
    </w:p>
    <w:p w14:paraId="28644ABC" w14:textId="3E98687E" w:rsidR="0077489C" w:rsidRPr="00727486" w:rsidRDefault="0077489C" w:rsidP="0077489C">
      <w:pPr>
        <w:ind w:firstLine="480"/>
        <w:rPr>
          <w:color w:val="000000" w:themeColor="text1"/>
        </w:rPr>
      </w:pPr>
      <w:bookmarkStart w:id="104" w:name="OLE_LINK5"/>
      <w:bookmarkStart w:id="105" w:name="OLE_LINK20"/>
      <w:r w:rsidRPr="00727486">
        <w:rPr>
          <w:color w:val="000000" w:themeColor="text1"/>
        </w:rPr>
        <w:t xml:space="preserve">In this phase, four trained coders focused on identifying items that assessed identical or similar symptoms within each scale. The </w:t>
      </w:r>
      <w:r w:rsidR="002F7257">
        <w:rPr>
          <w:color w:val="000000" w:themeColor="text1"/>
        </w:rPr>
        <w:t>procedure</w:t>
      </w:r>
      <w:r w:rsidR="002F7257" w:rsidRPr="00727486">
        <w:rPr>
          <w:color w:val="000000" w:themeColor="text1"/>
        </w:rPr>
        <w:t xml:space="preserve"> </w:t>
      </w:r>
      <w:r w:rsidR="002F7257">
        <w:rPr>
          <w:color w:val="000000" w:themeColor="text1"/>
        </w:rPr>
        <w:t>was</w:t>
      </w:r>
      <w:r w:rsidR="002F7257" w:rsidRPr="00727486">
        <w:rPr>
          <w:color w:val="000000" w:themeColor="text1"/>
        </w:rPr>
        <w:t xml:space="preserve"> </w:t>
      </w:r>
      <w:r w:rsidRPr="00727486">
        <w:rPr>
          <w:color w:val="000000" w:themeColor="text1"/>
        </w:rPr>
        <w:t>as follows: First, the four coders independently identified and consolidated items within each scale. Then, they formed two pairs, with each pair reviewing their results and resolving any discrepancies</w:t>
      </w:r>
      <w:r w:rsidR="002F7257">
        <w:rPr>
          <w:color w:val="000000" w:themeColor="text1"/>
        </w:rPr>
        <w:t xml:space="preserve"> within the pair</w:t>
      </w:r>
      <w:r w:rsidRPr="00727486">
        <w:rPr>
          <w:color w:val="000000" w:themeColor="text1"/>
        </w:rPr>
        <w:t>. Subsequently, the</w:t>
      </w:r>
      <w:r w:rsidR="002F7257">
        <w:rPr>
          <w:color w:val="000000" w:themeColor="text1"/>
        </w:rPr>
        <w:t xml:space="preserve"> results from</w:t>
      </w:r>
      <w:r w:rsidRPr="00727486">
        <w:rPr>
          <w:color w:val="000000" w:themeColor="text1"/>
        </w:rPr>
        <w:t xml:space="preserve"> two pairs of coders </w:t>
      </w:r>
      <w:r w:rsidR="002F7257">
        <w:rPr>
          <w:color w:val="000000" w:themeColor="text1"/>
        </w:rPr>
        <w:t xml:space="preserve">were </w:t>
      </w:r>
      <w:r w:rsidRPr="00727486">
        <w:rPr>
          <w:color w:val="000000" w:themeColor="text1"/>
        </w:rPr>
        <w:t>cross-checked and any remaining inconsistencies</w:t>
      </w:r>
      <w:r w:rsidR="002F7257">
        <w:rPr>
          <w:color w:val="000000" w:themeColor="text1"/>
        </w:rPr>
        <w:t xml:space="preserve"> were discussed and resolve with </w:t>
      </w:r>
      <w:r w:rsidRPr="00727486">
        <w:rPr>
          <w:color w:val="000000" w:themeColor="text1"/>
        </w:rPr>
        <w:t xml:space="preserve">the </w:t>
      </w:r>
      <w:r w:rsidRPr="00727486">
        <w:rPr>
          <w:color w:val="000000" w:themeColor="text1"/>
        </w:rPr>
        <w:lastRenderedPageBreak/>
        <w:t xml:space="preserve">corresponding author when necessary. </w:t>
      </w:r>
      <w:bookmarkEnd w:id="104"/>
      <w:r w:rsidRPr="00727486">
        <w:rPr>
          <w:color w:val="000000" w:themeColor="text1"/>
        </w:rPr>
        <w:t xml:space="preserve">The final consolidated version of the results underwent independent verification by a clinically certified </w:t>
      </w:r>
      <w:r w:rsidR="002F7257" w:rsidRPr="002F7257">
        <w:rPr>
          <w:color w:val="000000" w:themeColor="text1"/>
        </w:rPr>
        <w:t>psychiatrist</w:t>
      </w:r>
      <w:r w:rsidR="002F7257">
        <w:rPr>
          <w:color w:val="000000" w:themeColor="text1"/>
        </w:rPr>
        <w:t xml:space="preserve"> </w:t>
      </w:r>
      <w:r w:rsidRPr="00727486">
        <w:rPr>
          <w:color w:val="000000" w:themeColor="text1"/>
        </w:rPr>
        <w:t>(</w:t>
      </w:r>
      <w:r w:rsidR="00C555B2">
        <w:rPr>
          <w:rFonts w:hint="eastAsia"/>
          <w:color w:val="000000" w:themeColor="text1"/>
        </w:rPr>
        <w:t>Y</w:t>
      </w:r>
      <w:r w:rsidR="00C555B2">
        <w:rPr>
          <w:color w:val="000000" w:themeColor="text1"/>
        </w:rPr>
        <w:t>. L).</w:t>
      </w:r>
    </w:p>
    <w:bookmarkEnd w:id="105"/>
    <w:p w14:paraId="2A93D69B" w14:textId="77777777" w:rsidR="0077489C" w:rsidRPr="00727486" w:rsidRDefault="0077489C" w:rsidP="0077489C">
      <w:pPr>
        <w:pStyle w:val="2"/>
        <w:rPr>
          <w:color w:val="000000" w:themeColor="text1"/>
        </w:rPr>
      </w:pPr>
      <w:r w:rsidRPr="00727486">
        <w:rPr>
          <w:color w:val="000000" w:themeColor="text1"/>
        </w:rPr>
        <w:t xml:space="preserve">2.3 Compare symptoms across different </w:t>
      </w:r>
      <w:r w:rsidRPr="00727486">
        <w:rPr>
          <w:rFonts w:hint="eastAsia"/>
          <w:color w:val="000000" w:themeColor="text1"/>
        </w:rPr>
        <w:t>scale</w:t>
      </w:r>
      <w:r w:rsidRPr="00727486">
        <w:rPr>
          <w:color w:val="000000" w:themeColor="text1"/>
        </w:rPr>
        <w:t>s</w:t>
      </w:r>
    </w:p>
    <w:p w14:paraId="049CB6A7" w14:textId="5C14187E" w:rsidR="0077489C" w:rsidRPr="00727486" w:rsidRDefault="0077489C" w:rsidP="0077489C">
      <w:pPr>
        <w:ind w:firstLine="480"/>
        <w:rPr>
          <w:color w:val="000000" w:themeColor="text1"/>
        </w:rPr>
      </w:pPr>
      <w:r w:rsidRPr="00727486">
        <w:rPr>
          <w:color w:val="000000" w:themeColor="text1"/>
        </w:rPr>
        <w:t xml:space="preserve">In this step, the same four coders </w:t>
      </w:r>
      <w:r w:rsidRPr="00727486">
        <w:rPr>
          <w:rFonts w:hint="eastAsia"/>
          <w:color w:val="000000" w:themeColor="text1"/>
        </w:rPr>
        <w:t>compare</w:t>
      </w:r>
      <w:r w:rsidRPr="00727486">
        <w:rPr>
          <w:color w:val="000000" w:themeColor="text1"/>
        </w:rPr>
        <w:t xml:space="preserve">d symptoms across all scales. The procedure </w:t>
      </w:r>
      <w:r w:rsidRPr="00727486">
        <w:rPr>
          <w:rFonts w:hint="eastAsia"/>
          <w:color w:val="000000" w:themeColor="text1"/>
        </w:rPr>
        <w:t>w</w:t>
      </w:r>
      <w:r w:rsidRPr="00727486">
        <w:rPr>
          <w:color w:val="000000" w:themeColor="text1"/>
        </w:rPr>
        <w:t xml:space="preserve">as the same as the identification of symptoms within scales: </w:t>
      </w:r>
      <w:r w:rsidR="00DF4A8A" w:rsidRPr="00727486">
        <w:rPr>
          <w:color w:val="000000" w:themeColor="text1"/>
        </w:rPr>
        <w:t>independent</w:t>
      </w:r>
      <w:r w:rsidRPr="00727486">
        <w:rPr>
          <w:color w:val="000000" w:themeColor="text1"/>
        </w:rPr>
        <w:t xml:space="preserve"> individual coding, discussion by pairs, cross-checking between pairs, discussion with the corresponding author, and verification by a clinically certificated doctor.</w:t>
      </w:r>
    </w:p>
    <w:p w14:paraId="0B17DCF1" w14:textId="58272AA5" w:rsidR="0077489C" w:rsidRPr="00727486" w:rsidRDefault="0077489C" w:rsidP="0077489C">
      <w:pPr>
        <w:ind w:firstLine="480"/>
        <w:rPr>
          <w:color w:val="000000" w:themeColor="text1"/>
        </w:rPr>
      </w:pPr>
      <w:r w:rsidRPr="00727486">
        <w:rPr>
          <w:color w:val="000000" w:themeColor="text1"/>
        </w:rPr>
        <w:t xml:space="preserve">The coding processes were as follow. We first pooled symptoms from all scales together and identified unique symptoms. In this step, we retained both compound symptoms and specific symptoms, as in </w:t>
      </w:r>
      <w:r w:rsidR="008D3D75" w:rsidRPr="00727486">
        <w:rPr>
          <w:color w:val="000000" w:themeColor="text1"/>
        </w:rPr>
        <w:fldChar w:fldCharType="begin"/>
      </w:r>
      <w:r w:rsidR="00DA1F25">
        <w:rPr>
          <w:color w:val="000000" w:themeColor="text1"/>
        </w:rPr>
        <w:instrText xml:space="preserve"> ADDIN ZOTERO_ITEM CSL_CITATION {"citationID":"3Su1dlxG","properties":{"custom":"Fried (2017)","formattedCitation":"Fried (2017)","plainCitation":"Fried (2017)","noteIndex":0},"citationItems":[{"id":271,"uris":["http://zotero.org/users/local/eoP0LvSC/items/K8CMAGGY"],"itemData":{"id":271,"type":"article-journal","abstract":"Background: Depression severity is assessed in numerous research disciplines, ranging from the social sciences to genetics, and used as a dependent variable, predictor, covariate, or to enroll participants. The routine practice is to assess depression severity with one particular depression scale, and draw conclusions about depression in general, relying on the assumption that scales are interchangeable measures of depression. The present paper investigates to which degree 7 common depression scales diﬀer in their item content and generalizability.\nMethods: A content analysis is carried out to determine symptom overlap among the 7 scales via the Jaccard index (0=no overlap, 1=full overlap). Per scale, rates of idiosyncratic symptoms, and rates of speciﬁc vs. compound symptoms, are computed.\nResults: The 7 instruments encompass 52 disparate symptoms. Mean overlap among all scales is low (0.36), mean overlap of each scale with all others ranges from 0.27 to 0.40, overlap among individual scales from 0.26 to 0.61. Symptoms feature across a mean of 3 scales, 40% of the symptoms appear in only a single scale, 12% across all instruments. Scales diﬀer regarding their rates of idiosyncratic symptoms (0–33%) and compound symptoms (22–90%). Limitations: Future studies analyzing more and diﬀerent scales will be required to obtain a better estimate of the number of depression symptoms; the present content analysis was carried out conservatively and likely underestimates heterogeneity across the 7 scales.\nConclusion: The substantial heterogeneity of the depressive syndrome and low overlap among scales may lead to research results idiosyncratic to particular scales used, posing a threat to the replicability and generalizability of depression research. Implications and future research opportunities are discussed.","container-title":"Journal of Affective Disorders","DOI":"10.1016/j.jad.2016.10.019","ISSN":"01650327","journalAbbreviation":"J. Affect</w:instrText>
      </w:r>
      <w:r w:rsidR="00DA1F25">
        <w:rPr>
          <w:rFonts w:hint="eastAsia"/>
          <w:color w:val="000000" w:themeColor="text1"/>
        </w:rPr>
        <w:instrText>. Disord.","language":"en","note":"JCR</w:instrText>
      </w:r>
      <w:r w:rsidR="00DA1F25">
        <w:rPr>
          <w:rFonts w:hint="eastAsia"/>
          <w:color w:val="000000" w:themeColor="text1"/>
        </w:rPr>
        <w:instrText>分区</w:instrText>
      </w:r>
      <w:r w:rsidR="00DA1F25">
        <w:rPr>
          <w:rFonts w:hint="eastAsia"/>
          <w:color w:val="000000" w:themeColor="text1"/>
        </w:rPr>
        <w:instrText>: Q1\n</w:instrText>
      </w:r>
      <w:r w:rsidR="00DA1F25">
        <w:rPr>
          <w:rFonts w:hint="eastAsia"/>
          <w:color w:val="000000" w:themeColor="text1"/>
        </w:rPr>
        <w:instrText>中科院分区升级版</w:instrText>
      </w:r>
      <w:r w:rsidR="00DA1F25">
        <w:rPr>
          <w:rFonts w:hint="eastAsia"/>
          <w:color w:val="000000" w:themeColor="text1"/>
        </w:rPr>
        <w:instrText xml:space="preserve">: </w:instrText>
      </w:r>
      <w:r w:rsidR="00DA1F25">
        <w:rPr>
          <w:rFonts w:hint="eastAsia"/>
          <w:color w:val="000000" w:themeColor="text1"/>
        </w:rPr>
        <w:instrText>医学</w:instrText>
      </w:r>
      <w:r w:rsidR="00DA1F25">
        <w:rPr>
          <w:rFonts w:hint="eastAsia"/>
          <w:color w:val="000000" w:themeColor="text1"/>
        </w:rPr>
        <w:instrText>2</w:instrText>
      </w:r>
      <w:r w:rsidR="00DA1F25">
        <w:rPr>
          <w:rFonts w:hint="eastAsia"/>
          <w:color w:val="000000" w:themeColor="text1"/>
        </w:rPr>
        <w:instrText>区</w:instrText>
      </w:r>
      <w:r w:rsidR="00DA1F25">
        <w:rPr>
          <w:rFonts w:hint="eastAsia"/>
          <w:color w:val="000000" w:themeColor="text1"/>
        </w:rPr>
        <w:instrText>\n</w:instrText>
      </w:r>
      <w:r w:rsidR="00DA1F25">
        <w:rPr>
          <w:rFonts w:hint="eastAsia"/>
          <w:color w:val="000000" w:themeColor="text1"/>
        </w:rPr>
        <w:instrText>影响因子</w:instrText>
      </w:r>
      <w:r w:rsidR="00DA1F25">
        <w:rPr>
          <w:rFonts w:hint="eastAsia"/>
          <w:color w:val="000000" w:themeColor="text1"/>
        </w:rPr>
        <w:instrText>: 6.6\n5</w:instrText>
      </w:r>
      <w:r w:rsidR="00DA1F25">
        <w:rPr>
          <w:rFonts w:hint="eastAsia"/>
          <w:color w:val="000000" w:themeColor="text1"/>
        </w:rPr>
        <w:instrText>年影响因子</w:instrText>
      </w:r>
      <w:r w:rsidR="00DA1F25">
        <w:rPr>
          <w:rFonts w:hint="eastAsia"/>
          <w:color w:val="000000" w:themeColor="text1"/>
        </w:rPr>
        <w:instrText>: 6.3\n</w:instrText>
      </w:r>
      <w:r w:rsidR="00DA1F25">
        <w:rPr>
          <w:rFonts w:hint="eastAsia"/>
          <w:color w:val="000000" w:themeColor="text1"/>
        </w:rPr>
        <w:instrText>南农高质量</w:instrText>
      </w:r>
      <w:r w:rsidR="00DA1F25">
        <w:rPr>
          <w:rFonts w:hint="eastAsia"/>
          <w:color w:val="000000" w:themeColor="text1"/>
        </w:rPr>
        <w:instrText>: A","page":"191-197","source":"DOI.org (Crossref)","title":"The 52 symptoms of major depression: Lack of content overlap among seven common depression scales","tit</w:instrText>
      </w:r>
      <w:r w:rsidR="00DA1F25">
        <w:rPr>
          <w:color w:val="000000" w:themeColor="text1"/>
        </w:rPr>
        <w:instrText xml:space="preserve">le-short":"The 52 symptoms of major depression","volume":"208","author":[{"family":"Fried","given":"Eiko I."}],"issued":{"date-parts":[["2017",1]]}}}],"schema":"https://github.com/citation-style-language/schema/raw/master/csl-citation.json"} </w:instrText>
      </w:r>
      <w:r w:rsidR="008D3D75" w:rsidRPr="00727486">
        <w:rPr>
          <w:color w:val="000000" w:themeColor="text1"/>
        </w:rPr>
        <w:fldChar w:fldCharType="separate"/>
      </w:r>
      <w:r w:rsidR="00B9680E" w:rsidRPr="00B9680E">
        <w:t>Fried (</w:t>
      </w:r>
      <w:r w:rsidR="00B9680E" w:rsidRPr="008767E0">
        <w:rPr>
          <w:rStyle w:val="innerzoteroCitation"/>
        </w:rPr>
        <w:t>2017</w:t>
      </w:r>
      <w:r w:rsidR="00B9680E" w:rsidRPr="00B9680E">
        <w:t>)</w:t>
      </w:r>
      <w:r w:rsidR="008D3D75" w:rsidRPr="00727486">
        <w:rPr>
          <w:color w:val="000000" w:themeColor="text1"/>
        </w:rPr>
        <w:fldChar w:fldCharType="end"/>
      </w:r>
      <w:r w:rsidRPr="00727486">
        <w:rPr>
          <w:color w:val="000000" w:themeColor="text1"/>
        </w:rPr>
        <w:t>. Compound symptoms are symptoms that include a range of related symptoms, whereas specific symptoms are more concrete and describe specific patterns. For example, “appetite changes” is a compound symptom, it includes two specific symptoms: “appetite increased” and “appetite decreased”</w:t>
      </w:r>
      <w:r w:rsidR="009665D2">
        <w:rPr>
          <w:color w:val="000000" w:themeColor="text1"/>
        </w:rPr>
        <w:t>, a</w:t>
      </w:r>
      <w:r w:rsidRPr="00727486">
        <w:rPr>
          <w:color w:val="000000" w:themeColor="text1"/>
        </w:rPr>
        <w:t xml:space="preserve">nd all three </w:t>
      </w:r>
      <w:r w:rsidR="009665D2">
        <w:rPr>
          <w:color w:val="000000" w:themeColor="text1"/>
        </w:rPr>
        <w:t>of them</w:t>
      </w:r>
      <w:r w:rsidRPr="00727486">
        <w:rPr>
          <w:color w:val="000000" w:themeColor="text1"/>
        </w:rPr>
        <w:t xml:space="preserve"> were treated as unique symptoms. We employed an approach that maximize the </w:t>
      </w:r>
      <w:r w:rsidR="00DF4A8A" w:rsidRPr="00727486">
        <w:rPr>
          <w:color w:val="000000" w:themeColor="text1"/>
        </w:rPr>
        <w:t>number</w:t>
      </w:r>
      <w:r w:rsidRPr="00727486">
        <w:rPr>
          <w:color w:val="000000" w:themeColor="text1"/>
        </w:rPr>
        <w:t xml:space="preserve"> of different symptoms. More specifically, if the items describe similar symptom using different words and that the words have significantly different meanings under the Chinese context, we treat them as belonging to the same compound symptom but are different specific symptoms. For instance, there are many different words for describe depressed mood in different scales, we used 'depressed moods' as the compound symptom but distinguish different specif</w:t>
      </w:r>
      <w:r w:rsidRPr="00727486">
        <w:rPr>
          <w:rFonts w:hint="eastAsia"/>
          <w:color w:val="000000" w:themeColor="text1"/>
        </w:rPr>
        <w:t>i</w:t>
      </w:r>
      <w:r w:rsidRPr="00727486">
        <w:rPr>
          <w:color w:val="000000" w:themeColor="text1"/>
        </w:rPr>
        <w:t xml:space="preserve">c symptoms such as: 'blue', 'low mood', 'sad', and 'anhedonia'. This approach is slightly different from </w:t>
      </w:r>
      <w:r w:rsidR="008D3D75" w:rsidRPr="00727486">
        <w:rPr>
          <w:color w:val="000000" w:themeColor="text1"/>
        </w:rPr>
        <w:fldChar w:fldCharType="begin"/>
      </w:r>
      <w:r w:rsidR="00DA1F25">
        <w:rPr>
          <w:color w:val="000000" w:themeColor="text1"/>
        </w:rPr>
        <w:instrText xml:space="preserve"> ADDIN ZOTERO_ITEM CSL_CITATION {"citationID":"YDW52ZkV","properties":{"custom":"Fried (2017)","formattedCitation":"Fried (2017)","plainCitation":"Fried (2017)","noteIndex":0},"citationItems":[{"id":271,"uris":["http://zotero.org/users/local/eoP0LvSC/items/K8CMAGGY"],"itemData":{"id":271,"type":"article-journal","abstract":"Background: Depression severity is assessed in numerous research disciplines, ranging from the social sciences to genetics, and used as a dependent variable, predictor, covariate, or to enroll participants. The routine practice is to assess depression severity with one particular depression scale, and draw conclusions about depression in general, relying on the assumption that scales are interchangeable measures of depression. The present paper investigates to which degree 7 common depression scales diﬀer in their item content and generalizability.\nMethods: A content analysis is carried out to determine symptom overlap among the 7 scales via the Jaccard index (0=no overlap, 1=full overlap). Per scale, rates of idiosyncratic symptoms, and rates of speciﬁc vs. compound symptoms, are computed.\nResults: The 7 instruments encompass 52 disparate symptoms. Mean overlap among all scales is low (0.36), mean overlap of each scale with all others ranges from 0.27 to 0.40, overlap among individual scales from 0.26 to 0.61. Symptoms feature across a mean of 3 scales, 40% of the symptoms appear in only a single scale, 12% across all instruments. Scales diﬀer regarding their rates of idiosyncratic symptoms (0–33%) and compound symptoms (22–90%). Limitations: Future studies analyzing more and diﬀerent scales will be required to obtain a better estimate of the number of depression symptoms; the present content analysis was carried out conservatively and likely underestimates heterogeneity across the 7 scales.\nConclusion: The substantial heterogeneity of the depressive syndrome and low overlap among scales may lead to research results idiosyncratic to particular scales used, posing a threat to the replicability and generalizability of depression research. Implications and future research opportunities are discussed.","container-title":"Journal of Affective Disorders","DOI":"10.1016/j.jad.2016.10.019","ISSN":"01650327","journalAbbreviation":"J. Affect</w:instrText>
      </w:r>
      <w:r w:rsidR="00DA1F25">
        <w:rPr>
          <w:rFonts w:hint="eastAsia"/>
          <w:color w:val="000000" w:themeColor="text1"/>
        </w:rPr>
        <w:instrText>. Disord.","language":"en","note":"JCR</w:instrText>
      </w:r>
      <w:r w:rsidR="00DA1F25">
        <w:rPr>
          <w:rFonts w:hint="eastAsia"/>
          <w:color w:val="000000" w:themeColor="text1"/>
        </w:rPr>
        <w:instrText>分区</w:instrText>
      </w:r>
      <w:r w:rsidR="00DA1F25">
        <w:rPr>
          <w:rFonts w:hint="eastAsia"/>
          <w:color w:val="000000" w:themeColor="text1"/>
        </w:rPr>
        <w:instrText>: Q1\n</w:instrText>
      </w:r>
      <w:r w:rsidR="00DA1F25">
        <w:rPr>
          <w:rFonts w:hint="eastAsia"/>
          <w:color w:val="000000" w:themeColor="text1"/>
        </w:rPr>
        <w:instrText>中科院分区升级版</w:instrText>
      </w:r>
      <w:r w:rsidR="00DA1F25">
        <w:rPr>
          <w:rFonts w:hint="eastAsia"/>
          <w:color w:val="000000" w:themeColor="text1"/>
        </w:rPr>
        <w:instrText xml:space="preserve">: </w:instrText>
      </w:r>
      <w:r w:rsidR="00DA1F25">
        <w:rPr>
          <w:rFonts w:hint="eastAsia"/>
          <w:color w:val="000000" w:themeColor="text1"/>
        </w:rPr>
        <w:instrText>医学</w:instrText>
      </w:r>
      <w:r w:rsidR="00DA1F25">
        <w:rPr>
          <w:rFonts w:hint="eastAsia"/>
          <w:color w:val="000000" w:themeColor="text1"/>
        </w:rPr>
        <w:instrText>2</w:instrText>
      </w:r>
      <w:r w:rsidR="00DA1F25">
        <w:rPr>
          <w:rFonts w:hint="eastAsia"/>
          <w:color w:val="000000" w:themeColor="text1"/>
        </w:rPr>
        <w:instrText>区</w:instrText>
      </w:r>
      <w:r w:rsidR="00DA1F25">
        <w:rPr>
          <w:rFonts w:hint="eastAsia"/>
          <w:color w:val="000000" w:themeColor="text1"/>
        </w:rPr>
        <w:instrText>\n</w:instrText>
      </w:r>
      <w:r w:rsidR="00DA1F25">
        <w:rPr>
          <w:rFonts w:hint="eastAsia"/>
          <w:color w:val="000000" w:themeColor="text1"/>
        </w:rPr>
        <w:instrText>影响因子</w:instrText>
      </w:r>
      <w:r w:rsidR="00DA1F25">
        <w:rPr>
          <w:rFonts w:hint="eastAsia"/>
          <w:color w:val="000000" w:themeColor="text1"/>
        </w:rPr>
        <w:instrText>: 6.6\n5</w:instrText>
      </w:r>
      <w:r w:rsidR="00DA1F25">
        <w:rPr>
          <w:rFonts w:hint="eastAsia"/>
          <w:color w:val="000000" w:themeColor="text1"/>
        </w:rPr>
        <w:instrText>年影响因子</w:instrText>
      </w:r>
      <w:r w:rsidR="00DA1F25">
        <w:rPr>
          <w:rFonts w:hint="eastAsia"/>
          <w:color w:val="000000" w:themeColor="text1"/>
        </w:rPr>
        <w:instrText>: 6.3\n</w:instrText>
      </w:r>
      <w:r w:rsidR="00DA1F25">
        <w:rPr>
          <w:rFonts w:hint="eastAsia"/>
          <w:color w:val="000000" w:themeColor="text1"/>
        </w:rPr>
        <w:instrText>南农高质量</w:instrText>
      </w:r>
      <w:r w:rsidR="00DA1F25">
        <w:rPr>
          <w:rFonts w:hint="eastAsia"/>
          <w:color w:val="000000" w:themeColor="text1"/>
        </w:rPr>
        <w:instrText>: A","page":"191-197","source":"DOI.org (Crossref)","title":"The 52 symptoms of major depression: Lack of content overlap among seven common depression scales","tit</w:instrText>
      </w:r>
      <w:r w:rsidR="00DA1F25">
        <w:rPr>
          <w:color w:val="000000" w:themeColor="text1"/>
        </w:rPr>
        <w:instrText xml:space="preserve">le-short":"The 52 symptoms of major depression","volume":"208","author":[{"family":"Fried","given":"Eiko I."}],"issued":{"date-parts":[["2017",1]]}}}],"schema":"https://github.com/citation-style-language/schema/raw/master/csl-citation.json"} </w:instrText>
      </w:r>
      <w:r w:rsidR="008D3D75" w:rsidRPr="00727486">
        <w:rPr>
          <w:color w:val="000000" w:themeColor="text1"/>
        </w:rPr>
        <w:fldChar w:fldCharType="separate"/>
      </w:r>
      <w:r w:rsidR="00B9680E" w:rsidRPr="00B9680E">
        <w:t>Fried (</w:t>
      </w:r>
      <w:r w:rsidR="00B9680E" w:rsidRPr="008767E0">
        <w:rPr>
          <w:rStyle w:val="innerzoteroCitation"/>
        </w:rPr>
        <w:t>2017</w:t>
      </w:r>
      <w:r w:rsidR="00B9680E" w:rsidRPr="00B9680E">
        <w:t>)</w:t>
      </w:r>
      <w:r w:rsidR="008D3D75" w:rsidRPr="00727486">
        <w:rPr>
          <w:color w:val="000000" w:themeColor="text1"/>
        </w:rPr>
        <w:fldChar w:fldCharType="end"/>
      </w:r>
      <w:r w:rsidRPr="00727486">
        <w:rPr>
          <w:color w:val="000000" w:themeColor="text1"/>
        </w:rPr>
        <w:t>, where he coded all these item as a specific symptom 'Sad moods'.</w:t>
      </w:r>
    </w:p>
    <w:p w14:paraId="2D83CCD6" w14:textId="459C0AF5" w:rsidR="0077489C" w:rsidRPr="00727486" w:rsidRDefault="0077489C" w:rsidP="0077489C">
      <w:pPr>
        <w:ind w:firstLine="480"/>
        <w:rPr>
          <w:color w:val="000000" w:themeColor="text1"/>
        </w:rPr>
      </w:pPr>
      <w:r w:rsidRPr="00727486">
        <w:rPr>
          <w:color w:val="000000" w:themeColor="text1"/>
        </w:rPr>
        <w:t xml:space="preserve">Then, we </w:t>
      </w:r>
      <w:r w:rsidR="009665D2">
        <w:rPr>
          <w:color w:val="000000" w:themeColor="text1"/>
        </w:rPr>
        <w:t>assigned score</w:t>
      </w:r>
      <w:r w:rsidR="009665D2" w:rsidRPr="00727486">
        <w:rPr>
          <w:color w:val="000000" w:themeColor="text1"/>
        </w:rPr>
        <w:t xml:space="preserve"> </w:t>
      </w:r>
      <w:r w:rsidR="009665D2">
        <w:rPr>
          <w:color w:val="000000" w:themeColor="text1"/>
        </w:rPr>
        <w:t>of all</w:t>
      </w:r>
      <w:r w:rsidR="009665D2" w:rsidRPr="00727486">
        <w:rPr>
          <w:color w:val="000000" w:themeColor="text1"/>
        </w:rPr>
        <w:t xml:space="preserve"> </w:t>
      </w:r>
      <w:r w:rsidRPr="00727486">
        <w:rPr>
          <w:color w:val="000000" w:themeColor="text1"/>
        </w:rPr>
        <w:t>scale</w:t>
      </w:r>
      <w:r w:rsidR="009665D2">
        <w:rPr>
          <w:color w:val="000000" w:themeColor="text1"/>
        </w:rPr>
        <w:t>s</w:t>
      </w:r>
      <w:r w:rsidRPr="00727486">
        <w:rPr>
          <w:color w:val="000000" w:themeColor="text1"/>
        </w:rPr>
        <w:t xml:space="preserve"> on all unique symptoms. More specifically, a scale was </w:t>
      </w:r>
      <w:r w:rsidR="009665D2">
        <w:rPr>
          <w:color w:val="000000" w:themeColor="text1"/>
        </w:rPr>
        <w:t>scored</w:t>
      </w:r>
      <w:r w:rsidR="009665D2" w:rsidRPr="00727486">
        <w:rPr>
          <w:color w:val="000000" w:themeColor="text1"/>
        </w:rPr>
        <w:t xml:space="preserve"> </w:t>
      </w:r>
      <w:r w:rsidRPr="00727486">
        <w:rPr>
          <w:color w:val="000000" w:themeColor="text1"/>
        </w:rPr>
        <w:t xml:space="preserve">as “0” on a </w:t>
      </w:r>
      <w:r w:rsidR="004208DB" w:rsidRPr="00727486">
        <w:rPr>
          <w:color w:val="000000" w:themeColor="text1"/>
        </w:rPr>
        <w:t>symptom</w:t>
      </w:r>
      <w:r w:rsidRPr="00727486">
        <w:rPr>
          <w:color w:val="000000" w:themeColor="text1"/>
        </w:rPr>
        <w:t xml:space="preserve"> if it does not have items that measures this </w:t>
      </w:r>
      <w:r w:rsidRPr="00727486">
        <w:rPr>
          <w:color w:val="000000" w:themeColor="text1"/>
        </w:rPr>
        <w:lastRenderedPageBreak/>
        <w:t xml:space="preserve">symptom. </w:t>
      </w:r>
      <w:r w:rsidR="009665D2" w:rsidRPr="00727486">
        <w:rPr>
          <w:color w:val="000000" w:themeColor="text1"/>
        </w:rPr>
        <w:t xml:space="preserve">For instance, the </w:t>
      </w:r>
      <w:r w:rsidR="001B6373" w:rsidRPr="001B6373">
        <w:rPr>
          <w:color w:val="000000" w:themeColor="text1"/>
        </w:rPr>
        <w:t>Children's Depression Inventory</w:t>
      </w:r>
      <w:r w:rsidR="001B6373">
        <w:rPr>
          <w:rFonts w:hint="eastAsia"/>
          <w:color w:val="000000" w:themeColor="text1"/>
        </w:rPr>
        <w:t xml:space="preserve"> </w:t>
      </w:r>
      <w:r w:rsidR="001B6373" w:rsidRPr="001B6373">
        <w:rPr>
          <w:rFonts w:hint="eastAsia"/>
          <w:color w:val="000000" w:themeColor="text1"/>
        </w:rPr>
        <w:t>(</w:t>
      </w:r>
      <w:r w:rsidR="009665D2" w:rsidRPr="001B6373">
        <w:rPr>
          <w:color w:val="000000" w:themeColor="text1"/>
        </w:rPr>
        <w:t>CDI</w:t>
      </w:r>
      <w:r w:rsidR="001B6373">
        <w:rPr>
          <w:rFonts w:hint="eastAsia"/>
          <w:color w:val="000000" w:themeColor="text1"/>
        </w:rPr>
        <w:t>)</w:t>
      </w:r>
      <w:r w:rsidR="009665D2" w:rsidRPr="00727486">
        <w:rPr>
          <w:color w:val="000000" w:themeColor="text1"/>
        </w:rPr>
        <w:t xml:space="preserve"> has no item for 'Depressed mood', we assigned “0” for CDI on this symptom. </w:t>
      </w:r>
      <w:r w:rsidRPr="00727486">
        <w:rPr>
          <w:color w:val="000000" w:themeColor="text1"/>
        </w:rPr>
        <w:t xml:space="preserve">If a scale has an item that directly measures a symptom, compound or specific, it was coded as 2 on that symptom. Note if a scale has an item measures a compound symptom, then, this scale not only had a score of 2 on that compound symptom but also has a score of 1 on </w:t>
      </w:r>
      <w:r w:rsidR="009665D2">
        <w:rPr>
          <w:color w:val="000000" w:themeColor="text1"/>
        </w:rPr>
        <w:t>all</w:t>
      </w:r>
      <w:r w:rsidRPr="00727486">
        <w:rPr>
          <w:color w:val="000000" w:themeColor="text1"/>
        </w:rPr>
        <w:t xml:space="preserve"> specific symptoms </w:t>
      </w:r>
      <w:r w:rsidR="009665D2">
        <w:rPr>
          <w:color w:val="000000" w:themeColor="text1"/>
        </w:rPr>
        <w:t>of</w:t>
      </w:r>
      <w:r w:rsidR="009665D2" w:rsidRPr="00727486">
        <w:rPr>
          <w:color w:val="000000" w:themeColor="text1"/>
        </w:rPr>
        <w:t xml:space="preserve"> </w:t>
      </w:r>
      <w:r w:rsidRPr="00727486">
        <w:rPr>
          <w:color w:val="000000" w:themeColor="text1"/>
        </w:rPr>
        <w:t>this compound symptom.</w:t>
      </w:r>
      <w:r w:rsidR="009665D2">
        <w:rPr>
          <w:color w:val="000000" w:themeColor="text1"/>
        </w:rPr>
        <w:t xml:space="preserve"> For example</w:t>
      </w:r>
      <w:r w:rsidRPr="00727486">
        <w:rPr>
          <w:color w:val="000000" w:themeColor="text1"/>
        </w:rPr>
        <w:t xml:space="preserve">, CDI has an item directly measures </w:t>
      </w:r>
      <w:r w:rsidR="009665D2">
        <w:rPr>
          <w:color w:val="000000" w:themeColor="text1"/>
        </w:rPr>
        <w:t xml:space="preserve">the </w:t>
      </w:r>
      <w:r w:rsidR="009665D2" w:rsidRPr="00727486">
        <w:rPr>
          <w:color w:val="000000" w:themeColor="text1"/>
        </w:rPr>
        <w:t>compound symptom “appetite change”</w:t>
      </w:r>
      <w:r w:rsidR="009665D2">
        <w:rPr>
          <w:color w:val="000000" w:themeColor="text1"/>
        </w:rPr>
        <w:t xml:space="preserve"> </w:t>
      </w:r>
      <w:r w:rsidRPr="00727486">
        <w:rPr>
          <w:color w:val="000000" w:themeColor="text1"/>
        </w:rPr>
        <w:t xml:space="preserve">and </w:t>
      </w:r>
      <w:r w:rsidR="009665D2">
        <w:rPr>
          <w:color w:val="000000" w:themeColor="text1"/>
        </w:rPr>
        <w:t xml:space="preserve">scored </w:t>
      </w:r>
      <w:r w:rsidRPr="00727486">
        <w:rPr>
          <w:color w:val="000000" w:themeColor="text1"/>
        </w:rPr>
        <w:t>2 on this</w:t>
      </w:r>
      <w:r w:rsidR="009665D2">
        <w:rPr>
          <w:color w:val="000000" w:themeColor="text1"/>
        </w:rPr>
        <w:t xml:space="preserve"> compound</w:t>
      </w:r>
      <w:r w:rsidRPr="00727486">
        <w:rPr>
          <w:color w:val="000000" w:themeColor="text1"/>
        </w:rPr>
        <w:t xml:space="preserve"> symptom. Importantly, even CDI does not have item</w:t>
      </w:r>
      <w:r w:rsidR="009665D2">
        <w:rPr>
          <w:color w:val="000000" w:themeColor="text1"/>
        </w:rPr>
        <w:t>s</w:t>
      </w:r>
      <w:r w:rsidRPr="00727486">
        <w:rPr>
          <w:color w:val="000000" w:themeColor="text1"/>
        </w:rPr>
        <w:t xml:space="preserve"> for 'appetite increased' and 'appetite decreased', it </w:t>
      </w:r>
      <w:r w:rsidR="009665D2">
        <w:rPr>
          <w:color w:val="000000" w:themeColor="text1"/>
        </w:rPr>
        <w:t>scored</w:t>
      </w:r>
      <w:r w:rsidRPr="00727486">
        <w:rPr>
          <w:color w:val="000000" w:themeColor="text1"/>
        </w:rPr>
        <w:t xml:space="preserve"> 1 on </w:t>
      </w:r>
      <w:r w:rsidR="009665D2">
        <w:rPr>
          <w:color w:val="000000" w:themeColor="text1"/>
        </w:rPr>
        <w:t>these</w:t>
      </w:r>
      <w:r w:rsidR="009665D2" w:rsidRPr="00727486">
        <w:rPr>
          <w:color w:val="000000" w:themeColor="text1"/>
        </w:rPr>
        <w:t xml:space="preserve"> </w:t>
      </w:r>
      <w:r w:rsidRPr="00727486">
        <w:rPr>
          <w:color w:val="000000" w:themeColor="text1"/>
        </w:rPr>
        <w:t>two specific symptoms</w:t>
      </w:r>
      <w:r w:rsidR="009665D2">
        <w:rPr>
          <w:color w:val="000000" w:themeColor="text1"/>
        </w:rPr>
        <w:t xml:space="preserve"> </w:t>
      </w:r>
      <w:r w:rsidRPr="00727486">
        <w:rPr>
          <w:color w:val="000000" w:themeColor="text1"/>
        </w:rPr>
        <w:t xml:space="preserve">(see </w:t>
      </w:r>
      <w:r w:rsidR="009665D2" w:rsidRPr="00727486">
        <w:rPr>
          <w:color w:val="000000" w:themeColor="text1"/>
        </w:rPr>
        <w:t>Fig 2</w:t>
      </w:r>
      <w:r w:rsidR="009665D2">
        <w:rPr>
          <w:color w:val="000000" w:themeColor="text1"/>
        </w:rPr>
        <w:t xml:space="preserve"> and </w:t>
      </w:r>
      <w:r w:rsidRPr="00727486">
        <w:rPr>
          <w:color w:val="000000" w:themeColor="text1"/>
        </w:rPr>
        <w:t xml:space="preserve">Supplementary Materials for details). </w:t>
      </w:r>
      <w:r w:rsidRPr="00727486">
        <w:rPr>
          <w:rFonts w:hint="eastAsia"/>
          <w:color w:val="000000" w:themeColor="text1"/>
        </w:rPr>
        <w:t>However</w:t>
      </w:r>
      <w:r w:rsidRPr="00727486">
        <w:rPr>
          <w:color w:val="000000" w:themeColor="text1"/>
        </w:rPr>
        <w:t xml:space="preserve">, if the item measures a specific symptom under a compound symptom, this scale was coded “2” on that specific symptom but </w:t>
      </w:r>
      <w:r w:rsidR="00B05AA5">
        <w:rPr>
          <w:color w:val="000000" w:themeColor="text1"/>
        </w:rPr>
        <w:t xml:space="preserve">still </w:t>
      </w:r>
      <w:r w:rsidRPr="00727486">
        <w:rPr>
          <w:color w:val="000000" w:themeColor="text1"/>
        </w:rPr>
        <w:t xml:space="preserve">“0” on the corresponding compound symptom.  </w:t>
      </w:r>
    </w:p>
    <w:p w14:paraId="34560BEE" w14:textId="735E7FE0" w:rsidR="0077489C" w:rsidRPr="00727486" w:rsidRDefault="0077489C" w:rsidP="0077489C">
      <w:pPr>
        <w:ind w:firstLine="480"/>
        <w:rPr>
          <w:color w:val="000000" w:themeColor="text1"/>
        </w:rPr>
      </w:pPr>
      <w:r w:rsidRPr="00727486">
        <w:rPr>
          <w:color w:val="000000" w:themeColor="text1"/>
        </w:rPr>
        <w:t xml:space="preserve"> </w:t>
      </w:r>
    </w:p>
    <w:p w14:paraId="6414694C" w14:textId="3F11285C" w:rsidR="0077489C" w:rsidRPr="00727486" w:rsidRDefault="00F32A8D" w:rsidP="0077489C">
      <w:pPr>
        <w:ind w:firstLine="480"/>
        <w:jc w:val="center"/>
        <w:rPr>
          <w:color w:val="000000" w:themeColor="text1"/>
        </w:rPr>
      </w:pPr>
      <w:r w:rsidRPr="00727486">
        <w:rPr>
          <w:color w:val="000000" w:themeColor="text1"/>
        </w:rPr>
        <w:t>[Insert Fig 2 later]</w:t>
      </w:r>
    </w:p>
    <w:p w14:paraId="7E187F84" w14:textId="3CDA5BAF" w:rsidR="0077489C" w:rsidRPr="00727486" w:rsidRDefault="0077489C" w:rsidP="0077489C">
      <w:pPr>
        <w:ind w:firstLine="0"/>
        <w:jc w:val="center"/>
        <w:rPr>
          <w:color w:val="000000" w:themeColor="text1"/>
          <w:sz w:val="21"/>
          <w:szCs w:val="21"/>
        </w:rPr>
      </w:pPr>
      <w:r w:rsidRPr="00727486">
        <w:rPr>
          <w:rFonts w:hint="eastAsia"/>
          <w:b/>
          <w:bCs/>
          <w:color w:val="000000" w:themeColor="text1"/>
          <w:sz w:val="21"/>
          <w:szCs w:val="21"/>
        </w:rPr>
        <w:t>Figure</w:t>
      </w:r>
      <w:r w:rsidRPr="00727486">
        <w:rPr>
          <w:b/>
          <w:bCs/>
          <w:color w:val="000000" w:themeColor="text1"/>
          <w:sz w:val="21"/>
          <w:szCs w:val="21"/>
        </w:rPr>
        <w:t xml:space="preserve"> 2</w:t>
      </w:r>
      <w:r w:rsidRPr="00727486">
        <w:rPr>
          <w:i/>
          <w:iCs/>
          <w:color w:val="000000" w:themeColor="text1"/>
          <w:sz w:val="21"/>
          <w:szCs w:val="21"/>
        </w:rPr>
        <w:t>.</w:t>
      </w:r>
      <w:r w:rsidR="00C572F2" w:rsidRPr="00727486">
        <w:rPr>
          <w:i/>
          <w:iCs/>
          <w:color w:val="000000" w:themeColor="text1"/>
          <w:sz w:val="21"/>
          <w:szCs w:val="21"/>
        </w:rPr>
        <w:t xml:space="preserve"> </w:t>
      </w:r>
      <w:r w:rsidRPr="00727486">
        <w:rPr>
          <w:i/>
          <w:iCs/>
          <w:color w:val="000000" w:themeColor="text1"/>
          <w:sz w:val="21"/>
          <w:szCs w:val="21"/>
        </w:rPr>
        <w:t xml:space="preserve">Number of articles that used each scale for screening depression. </w:t>
      </w:r>
      <w:r w:rsidRPr="00727486">
        <w:rPr>
          <w:color w:val="000000" w:themeColor="text1"/>
          <w:sz w:val="21"/>
          <w:szCs w:val="21"/>
        </w:rPr>
        <w:t xml:space="preserve">Total number of articles were based on those included in four meta-analyses (XXX). Scales with </w:t>
      </w:r>
      <w:r w:rsidRPr="00727486">
        <w:rPr>
          <w:color w:val="000000" w:themeColor="text1"/>
          <w:kern w:val="0"/>
          <w:sz w:val="21"/>
          <w:szCs w:val="21"/>
        </w:rPr>
        <w:t>* were excluded</w:t>
      </w:r>
      <w:r w:rsidRPr="00727486">
        <w:rPr>
          <w:color w:val="000000" w:themeColor="text1"/>
          <w:sz w:val="21"/>
          <w:szCs w:val="21"/>
        </w:rPr>
        <w:t xml:space="preserve"> from our analyses.</w:t>
      </w:r>
    </w:p>
    <w:p w14:paraId="0CE0F546" w14:textId="77777777" w:rsidR="0077489C" w:rsidRPr="00727486" w:rsidRDefault="0077489C" w:rsidP="0077489C">
      <w:pPr>
        <w:ind w:firstLine="0"/>
        <w:jc w:val="center"/>
        <w:rPr>
          <w:color w:val="000000" w:themeColor="text1"/>
          <w:sz w:val="21"/>
          <w:szCs w:val="21"/>
        </w:rPr>
      </w:pPr>
    </w:p>
    <w:p w14:paraId="2D2E3DE5" w14:textId="5485CB3F" w:rsidR="0077489C" w:rsidRPr="00727486" w:rsidRDefault="0077489C" w:rsidP="0077489C">
      <w:pPr>
        <w:ind w:firstLine="0"/>
        <w:jc w:val="center"/>
        <w:rPr>
          <w:color w:val="000000" w:themeColor="text1"/>
          <w:sz w:val="21"/>
          <w:szCs w:val="21"/>
        </w:rPr>
        <w:sectPr w:rsidR="0077489C" w:rsidRPr="00727486" w:rsidSect="00E34698">
          <w:headerReference w:type="even" r:id="rId13"/>
          <w:headerReference w:type="default" r:id="rId14"/>
          <w:footerReference w:type="even" r:id="rId15"/>
          <w:footerReference w:type="default" r:id="rId16"/>
          <w:headerReference w:type="first" r:id="rId17"/>
          <w:footerReference w:type="first" r:id="rId18"/>
          <w:pgSz w:w="11906" w:h="16838"/>
          <w:pgMar w:top="1440" w:right="1797" w:bottom="1440" w:left="1797" w:header="851" w:footer="992" w:gutter="0"/>
          <w:cols w:space="425"/>
          <w:docGrid w:linePitch="312"/>
        </w:sectPr>
      </w:pPr>
    </w:p>
    <w:bookmarkEnd w:id="100"/>
    <w:p w14:paraId="62094E42" w14:textId="77777777" w:rsidR="0077489C" w:rsidRPr="00727486" w:rsidRDefault="0077489C" w:rsidP="0077489C">
      <w:pPr>
        <w:pStyle w:val="2"/>
        <w:rPr>
          <w:color w:val="000000" w:themeColor="text1"/>
        </w:rPr>
      </w:pPr>
      <w:r w:rsidRPr="00727486">
        <w:rPr>
          <w:color w:val="000000" w:themeColor="text1"/>
        </w:rPr>
        <w:lastRenderedPageBreak/>
        <w:t xml:space="preserve">2.4 </w:t>
      </w:r>
      <w:r w:rsidRPr="00727486">
        <w:rPr>
          <w:color w:val="000000" w:themeColor="text1"/>
          <w:shd w:val="clear" w:color="auto" w:fill="FFFFFF"/>
        </w:rPr>
        <w:t>Data analyses</w:t>
      </w:r>
    </w:p>
    <w:p w14:paraId="1A0C328A" w14:textId="4CF76436" w:rsidR="0077489C" w:rsidRPr="00727486" w:rsidRDefault="0077489C" w:rsidP="001B6373">
      <w:pPr>
        <w:ind w:firstLine="480"/>
        <w:rPr>
          <w:color w:val="000000" w:themeColor="text1"/>
        </w:rPr>
      </w:pPr>
      <w:r w:rsidRPr="00727486">
        <w:rPr>
          <w:color w:val="000000" w:themeColor="text1"/>
        </w:rPr>
        <w:t>We reported the descriptive summary of scales as well as the sy</w:t>
      </w:r>
      <w:r w:rsidRPr="00727486">
        <w:rPr>
          <w:rFonts w:hint="eastAsia"/>
          <w:color w:val="000000" w:themeColor="text1"/>
        </w:rPr>
        <w:t>m</w:t>
      </w:r>
      <w:r w:rsidRPr="00727486">
        <w:rPr>
          <w:color w:val="000000" w:themeColor="text1"/>
        </w:rPr>
        <w:t xml:space="preserve">ptoms within scale. </w:t>
      </w:r>
      <w:bookmarkStart w:id="106" w:name="OLE_LINK14"/>
      <w:r w:rsidRPr="00727486">
        <w:rPr>
          <w:color w:val="000000" w:themeColor="text1"/>
        </w:rPr>
        <w:t>We highlight</w:t>
      </w:r>
      <w:r w:rsidR="00B05AA5">
        <w:rPr>
          <w:color w:val="000000" w:themeColor="text1"/>
        </w:rPr>
        <w:t>e</w:t>
      </w:r>
      <w:r w:rsidRPr="00727486">
        <w:rPr>
          <w:color w:val="000000" w:themeColor="text1"/>
        </w:rPr>
        <w:t xml:space="preserve">d symptoms that are used in DSM-5 for </w:t>
      </w:r>
      <w:r w:rsidR="00C27C74" w:rsidRPr="00727486">
        <w:rPr>
          <w:color w:val="000000" w:themeColor="text1"/>
        </w:rPr>
        <w:t>diagnosis</w:t>
      </w:r>
      <w:r w:rsidRPr="00727486">
        <w:rPr>
          <w:color w:val="000000" w:themeColor="text1"/>
        </w:rPr>
        <w:t xml:space="preserve"> of depression. More specifically, there are 28 symptoms are</w:t>
      </w:r>
      <w:r w:rsidR="00B05AA5">
        <w:rPr>
          <w:color w:val="000000" w:themeColor="text1"/>
        </w:rPr>
        <w:t xml:space="preserve"> overlapped with the</w:t>
      </w:r>
      <w:r w:rsidRPr="00727486">
        <w:rPr>
          <w:color w:val="000000" w:themeColor="text1"/>
        </w:rPr>
        <w:t xml:space="preserve"> DSM-5 symptom</w:t>
      </w:r>
      <w:r w:rsidR="00B05AA5">
        <w:rPr>
          <w:color w:val="000000" w:themeColor="text1"/>
        </w:rPr>
        <w:t>s for depression</w:t>
      </w:r>
      <w:r w:rsidRPr="00727486">
        <w:rPr>
          <w:color w:val="000000" w:themeColor="text1"/>
        </w:rPr>
        <w:t xml:space="preserve">, </w:t>
      </w:r>
      <w:r w:rsidR="00B05AA5">
        <w:rPr>
          <w:color w:val="000000" w:themeColor="text1"/>
        </w:rPr>
        <w:t xml:space="preserve">where were </w:t>
      </w:r>
      <w:r w:rsidRPr="00727486">
        <w:rPr>
          <w:color w:val="000000" w:themeColor="text1"/>
        </w:rPr>
        <w:t>derived from the nine symptoms in DSM-5 and all their specific symptoms, see</w:t>
      </w:r>
      <w:r w:rsidR="001B6373">
        <w:rPr>
          <w:rFonts w:hint="eastAsia"/>
          <w:color w:val="000000" w:themeColor="text1"/>
        </w:rPr>
        <w:t xml:space="preserve"> </w:t>
      </w:r>
      <w:r w:rsidR="001B6373">
        <w:rPr>
          <w:color w:val="000000" w:themeColor="text1"/>
        </w:rPr>
        <w:fldChar w:fldCharType="begin"/>
      </w:r>
      <w:r w:rsidR="001B6373">
        <w:rPr>
          <w:color w:val="000000" w:themeColor="text1"/>
        </w:rPr>
        <w:instrText xml:space="preserve"> ADDIN ZOTERO_ITEM CSL_CITATION {"citationID":"8bnba1qi","properties":{"custom":"Fried et al. (2015)","formattedCitation":"Fried et al. (2015)","plainCitation":"Fried et al. (2015)","noteIndex":0},"citationItems":[{"id":104,"uris":["http://zotero.org/users/local/eoP0LvSC/items/UFFEHRFT"],"itemData":{"id":104,"type":"article-journal","abstract":"Most measures of depression severity are based on the number of reported symptoms, and threshold scores are often used to classify individuals as healthy or depressed. This method – and research results based on it – are valid if depression is a single condition, and all symptoms are equally good severity indicators. Here, we review a host of studies documenting that specific depressive symptoms like sad mood, insomnia, concentration problems, and suicidal ideation are distinct phenomena that differ from each other in important dimensions such as underlying biology, impact on impairment, and risk factors. Furthermore, specific life events predict increases in particular depression symptoms, and there is evidence for direct causal links among symptoms. We suggest that the pervasive use of sum-scores to estimate depression severity has obfuscated crucial insights and contributed to the lack of progress in key research areas such as identifying biomarkers and more efficacious antidepressants. The analysis of individual symptoms and their causal associations offers a way forward. We offer specific suggestions with practical implications for future research.","container-title":"BMC Medicine","DOI":"10.1186/s12916-015-0325-4","ISSN":"1741-7015","issue":"1","journalAbbreviation":"BMC Med","language":"en","page":"72","source":"DOI.org (Crossref)","title":"Depression sum-scores don’t add up: why analyzing specific depression symptoms is essential","title-short":"Depression sum-scores don’t add up","volume":"13","author":[{"family":"Fried","given":"Eiko I"},{"family":"Nesse","given":"Randolph M"}],"issued":{"date-parts":[["2015",12]]}}}],"schema":"https://github.com/citation-style-language/schema/raw/master/csl-citation.json"} </w:instrText>
      </w:r>
      <w:r w:rsidR="001B6373">
        <w:rPr>
          <w:color w:val="000000" w:themeColor="text1"/>
        </w:rPr>
        <w:fldChar w:fldCharType="separate"/>
      </w:r>
      <w:r w:rsidR="00B9680E" w:rsidRPr="00B9680E">
        <w:t>Fried et al. (</w:t>
      </w:r>
      <w:r w:rsidR="00B9680E" w:rsidRPr="008767E0">
        <w:rPr>
          <w:rStyle w:val="innerzoteroCitation"/>
        </w:rPr>
        <w:t>2015</w:t>
      </w:r>
      <w:r w:rsidR="00B9680E" w:rsidRPr="00B9680E">
        <w:t>)</w:t>
      </w:r>
      <w:r w:rsidR="001B6373">
        <w:rPr>
          <w:color w:val="000000" w:themeColor="text1"/>
        </w:rPr>
        <w:fldChar w:fldCharType="end"/>
      </w:r>
      <w:r w:rsidR="001B6373">
        <w:rPr>
          <w:rFonts w:hint="eastAsia"/>
          <w:color w:val="000000" w:themeColor="text1"/>
        </w:rPr>
        <w:t xml:space="preserve"> </w:t>
      </w:r>
      <w:r w:rsidRPr="00727486">
        <w:rPr>
          <w:color w:val="000000" w:themeColor="text1"/>
        </w:rPr>
        <w:t>for details.</w:t>
      </w:r>
      <w:r w:rsidRPr="00727486">
        <w:rPr>
          <w:rFonts w:hint="eastAsia"/>
          <w:color w:val="000000" w:themeColor="text1"/>
        </w:rPr>
        <w:t xml:space="preserve"> </w:t>
      </w:r>
      <w:bookmarkEnd w:id="106"/>
    </w:p>
    <w:p w14:paraId="60FB9593" w14:textId="65C5E374" w:rsidR="0077489C" w:rsidRPr="00727486" w:rsidRDefault="0077489C" w:rsidP="0004790B">
      <w:pPr>
        <w:ind w:firstLine="480"/>
        <w:rPr>
          <w:color w:val="000000" w:themeColor="text1"/>
        </w:rPr>
        <w:sectPr w:rsidR="0077489C" w:rsidRPr="00727486" w:rsidSect="00E34698">
          <w:pgSz w:w="11906" w:h="16838"/>
          <w:pgMar w:top="1440" w:right="1797" w:bottom="1440" w:left="1797" w:header="851" w:footer="992" w:gutter="0"/>
          <w:cols w:space="425"/>
          <w:docGrid w:type="lines" w:linePitch="312"/>
        </w:sectPr>
      </w:pPr>
      <w:r w:rsidRPr="00727486">
        <w:rPr>
          <w:color w:val="000000" w:themeColor="text1"/>
        </w:rPr>
        <w:t xml:space="preserve">We used Jaccard index </w:t>
      </w:r>
      <w:r w:rsidR="00B05AA5">
        <w:rPr>
          <w:color w:val="000000" w:themeColor="text1"/>
        </w:rPr>
        <w:t>to quantify</w:t>
      </w:r>
      <w:r w:rsidR="00B05AA5" w:rsidRPr="00727486">
        <w:rPr>
          <w:color w:val="000000" w:themeColor="text1"/>
        </w:rPr>
        <w:t xml:space="preserve"> </w:t>
      </w:r>
      <w:r w:rsidRPr="00727486">
        <w:rPr>
          <w:color w:val="000000" w:themeColor="text1"/>
        </w:rPr>
        <w:t xml:space="preserve">the degree of overlap between different </w:t>
      </w:r>
      <w:r w:rsidRPr="00727486">
        <w:rPr>
          <w:rFonts w:hint="eastAsia"/>
          <w:color w:val="000000" w:themeColor="text1"/>
        </w:rPr>
        <w:t>scale</w:t>
      </w:r>
      <w:r w:rsidRPr="00727486">
        <w:rPr>
          <w:color w:val="000000" w:themeColor="text1"/>
        </w:rPr>
        <w:t xml:space="preserve">s </w:t>
      </w:r>
      <w:r w:rsidRPr="00727486">
        <w:rPr>
          <w:color w:val="000000" w:themeColor="text1"/>
        </w:rPr>
        <w:fldChar w:fldCharType="begin"/>
      </w:r>
      <w:r w:rsidRPr="00727486">
        <w:rPr>
          <w:color w:val="000000" w:themeColor="text1"/>
        </w:rPr>
        <w:instrText xml:space="preserve"> ADDIN NE.Ref.{0D0D399E-8B2E-45E1-B4AB-F9DD22664B9A}</w:instrText>
      </w:r>
      <w:r w:rsidRPr="00727486">
        <w:rPr>
          <w:color w:val="000000" w:themeColor="text1"/>
        </w:rPr>
        <w:fldChar w:fldCharType="separate"/>
      </w:r>
      <w:r w:rsidRPr="00727486">
        <w:rPr>
          <w:color w:val="000000" w:themeColor="text1"/>
        </w:rPr>
        <w:t>(Fried, 2017)</w:t>
      </w:r>
      <w:r w:rsidRPr="00727486">
        <w:rPr>
          <w:color w:val="000000" w:themeColor="text1"/>
        </w:rPr>
        <w:fldChar w:fldCharType="end"/>
      </w:r>
      <w:r w:rsidRPr="00727486">
        <w:rPr>
          <w:rFonts w:hint="eastAsia"/>
          <w:color w:val="000000" w:themeColor="text1"/>
        </w:rPr>
        <w:t>.</w:t>
      </w:r>
      <w:r w:rsidRPr="00727486">
        <w:rPr>
          <w:color w:val="000000" w:themeColor="text1"/>
        </w:rPr>
        <w:t xml:space="preserve"> The formal of Jaccard index is s</w:t>
      </w:r>
      <w:proofErr w:type="gramStart"/>
      <w:r w:rsidRPr="00727486">
        <w:rPr>
          <w:color w:val="000000" w:themeColor="text1"/>
        </w:rPr>
        <w:t>/(</w:t>
      </w:r>
      <w:proofErr w:type="gramEnd"/>
      <w:r w:rsidRPr="00727486">
        <w:rPr>
          <w:color w:val="000000" w:themeColor="text1"/>
        </w:rPr>
        <w:t xml:space="preserve">u1 + u2 + s), where "s" represents the number of items shared by two </w:t>
      </w:r>
      <w:r w:rsidRPr="00727486">
        <w:rPr>
          <w:rFonts w:hint="eastAsia"/>
          <w:color w:val="000000" w:themeColor="text1"/>
        </w:rPr>
        <w:t>scale</w:t>
      </w:r>
      <w:r w:rsidRPr="00727486">
        <w:rPr>
          <w:color w:val="000000" w:themeColor="text1"/>
        </w:rPr>
        <w:t xml:space="preserve">s, and "u1" and "u2" denote the number of items that are exclusively present in each of the two scales. Jaccard index ranges from 0 (no </w:t>
      </w:r>
      <w:r w:rsidRPr="00727486">
        <w:rPr>
          <w:rFonts w:hint="eastAsia"/>
          <w:color w:val="000000" w:themeColor="text1"/>
        </w:rPr>
        <w:t>o</w:t>
      </w:r>
      <w:r w:rsidRPr="00727486">
        <w:rPr>
          <w:color w:val="000000" w:themeColor="text1"/>
        </w:rPr>
        <w:t xml:space="preserve">verlap among scales) to 1 (complete overlap). We interpreted Jaccard index as in </w:t>
      </w:r>
      <w:r w:rsidRPr="00727486">
        <w:rPr>
          <w:color w:val="000000" w:themeColor="text1"/>
        </w:rPr>
        <w:fldChar w:fldCharType="begin"/>
      </w:r>
      <w:r w:rsidRPr="00727486">
        <w:rPr>
          <w:color w:val="000000" w:themeColor="text1"/>
        </w:rPr>
        <w:instrText xml:space="preserve"> ADDIN NE.Ref.{4EF64A8F-E69D-4A85-B440-03BEDA5323EA}</w:instrText>
      </w:r>
      <w:r w:rsidRPr="00727486">
        <w:rPr>
          <w:color w:val="000000" w:themeColor="text1"/>
        </w:rPr>
        <w:fldChar w:fldCharType="separate"/>
      </w:r>
      <w:r w:rsidRPr="00727486">
        <w:rPr>
          <w:color w:val="000000" w:themeColor="text1"/>
        </w:rPr>
        <w:t>Fried (2017)</w:t>
      </w:r>
      <w:r w:rsidRPr="00727486">
        <w:rPr>
          <w:color w:val="000000" w:themeColor="text1"/>
        </w:rPr>
        <w:fldChar w:fldCharType="end"/>
      </w:r>
      <w:r w:rsidRPr="00727486">
        <w:rPr>
          <w:color w:val="000000" w:themeColor="text1"/>
        </w:rPr>
        <w:t>: very weak 0.00–0.19, weak 0.20–0.39, moderate 0.40–0.59, strong 0.60–0.79, and very strong 0.80–1.0.</w:t>
      </w:r>
      <w:bookmarkEnd w:id="101"/>
      <w:r w:rsidRPr="00727486">
        <w:rPr>
          <w:rFonts w:hint="eastAsia"/>
          <w:color w:val="000000" w:themeColor="text1"/>
        </w:rPr>
        <w:t xml:space="preserve"> </w:t>
      </w:r>
      <w:r w:rsidR="00B05AA5">
        <w:rPr>
          <w:color w:val="000000" w:themeColor="text1"/>
        </w:rPr>
        <w:t>Moreover, w</w:t>
      </w:r>
      <w:r w:rsidR="00B05AA5" w:rsidRPr="00727486">
        <w:rPr>
          <w:color w:val="000000" w:themeColor="text1"/>
        </w:rPr>
        <w:t xml:space="preserve">e </w:t>
      </w:r>
      <w:r w:rsidRPr="00727486">
        <w:rPr>
          <w:rFonts w:hint="eastAsia"/>
          <w:color w:val="000000" w:themeColor="text1"/>
        </w:rPr>
        <w:t>explored</w:t>
      </w:r>
      <w:r w:rsidRPr="00727486">
        <w:rPr>
          <w:color w:val="000000" w:themeColor="text1"/>
        </w:rPr>
        <w:t xml:space="preserve"> the </w:t>
      </w:r>
      <w:r w:rsidRPr="00727486">
        <w:rPr>
          <w:rFonts w:hint="eastAsia"/>
          <w:color w:val="000000" w:themeColor="text1"/>
        </w:rPr>
        <w:t>re</w:t>
      </w:r>
      <w:r w:rsidRPr="00727486">
        <w:rPr>
          <w:color w:val="000000" w:themeColor="text1"/>
        </w:rPr>
        <w:t>lationship between the mean Jaccard coefficient</w:t>
      </w:r>
      <w:r w:rsidR="0004790B">
        <w:rPr>
          <w:rFonts w:hint="eastAsia"/>
          <w:color w:val="000000" w:themeColor="text1"/>
        </w:rPr>
        <w:t>,</w:t>
      </w:r>
      <w:r w:rsidR="0004790B" w:rsidRPr="00727486">
        <w:rPr>
          <w:color w:val="000000" w:themeColor="text1"/>
        </w:rPr>
        <w:t xml:space="preserve"> </w:t>
      </w:r>
      <w:r w:rsidR="008A0A4C" w:rsidRPr="008A0A4C">
        <w:rPr>
          <w:color w:val="000000" w:themeColor="text1"/>
        </w:rPr>
        <w:t xml:space="preserve">adjusted </w:t>
      </w:r>
      <w:r w:rsidR="0004790B" w:rsidRPr="00727486">
        <w:rPr>
          <w:color w:val="000000" w:themeColor="text1"/>
        </w:rPr>
        <w:t xml:space="preserve">scale length </w:t>
      </w:r>
      <w:r w:rsidRPr="00727486">
        <w:rPr>
          <w:color w:val="000000" w:themeColor="text1"/>
        </w:rPr>
        <w:t xml:space="preserve">and </w:t>
      </w:r>
      <w:r w:rsidR="0004790B" w:rsidRPr="00727486">
        <w:rPr>
          <w:color w:val="000000" w:themeColor="text1"/>
          <w:shd w:val="clear" w:color="auto" w:fill="FFFFFF"/>
        </w:rPr>
        <w:t xml:space="preserve">the number of captured </w:t>
      </w:r>
      <w:proofErr w:type="gramStart"/>
      <w:r w:rsidR="0004790B" w:rsidRPr="00727486">
        <w:rPr>
          <w:color w:val="000000" w:themeColor="text1"/>
          <w:shd w:val="clear" w:color="auto" w:fill="FFFFFF"/>
        </w:rPr>
        <w:t xml:space="preserve">symptoms </w:t>
      </w:r>
      <w:r w:rsidR="008A0A4C" w:rsidRPr="008A0A4C">
        <w:rPr>
          <w:color w:val="000000" w:themeColor="text1"/>
          <w:shd w:val="clear" w:color="auto" w:fill="FFFFFF"/>
        </w:rPr>
        <w:t xml:space="preserve"> </w:t>
      </w:r>
      <w:r w:rsidR="008A0A4C" w:rsidRPr="004101DC">
        <w:rPr>
          <w:color w:val="000000" w:themeColor="text1"/>
          <w:shd w:val="clear" w:color="auto" w:fill="FFFFFF"/>
        </w:rPr>
        <w:t>(</w:t>
      </w:r>
      <w:proofErr w:type="gramEnd"/>
      <w:r w:rsidR="008A0A4C" w:rsidRPr="004101DC">
        <w:rPr>
          <w:color w:val="000000" w:themeColor="text1"/>
          <w:shd w:val="clear" w:color="auto" w:fill="FFFFFF"/>
        </w:rPr>
        <w:t xml:space="preserve">i.e., </w:t>
      </w:r>
      <w:r w:rsidR="006E7B0B" w:rsidRPr="004101DC">
        <w:rPr>
          <w:color w:val="000000" w:themeColor="text1"/>
          <w:shd w:val="clear" w:color="auto" w:fill="FFFFFF"/>
        </w:rPr>
        <w:t>number of</w:t>
      </w:r>
      <w:r w:rsidR="008A0A4C" w:rsidRPr="004101DC">
        <w:rPr>
          <w:color w:val="000000" w:themeColor="text1"/>
          <w:shd w:val="clear" w:color="auto" w:fill="FFFFFF"/>
        </w:rPr>
        <w:t xml:space="preserve"> symptoms </w:t>
      </w:r>
      <w:r w:rsidR="006E7B0B" w:rsidRPr="004101DC">
        <w:rPr>
          <w:color w:val="000000" w:themeColor="text1"/>
          <w:shd w:val="clear" w:color="auto" w:fill="FFFFFF"/>
        </w:rPr>
        <w:t xml:space="preserve">included in </w:t>
      </w:r>
      <w:r w:rsidR="008A0A4C" w:rsidRPr="004101DC">
        <w:rPr>
          <w:color w:val="000000" w:themeColor="text1"/>
          <w:shd w:val="clear" w:color="auto" w:fill="FFFFFF"/>
        </w:rPr>
        <w:t>the scale)</w:t>
      </w:r>
      <w:r w:rsidR="008A0A4C" w:rsidRPr="006E7B0B">
        <w:rPr>
          <w:rFonts w:hint="eastAsia"/>
          <w:color w:val="000000" w:themeColor="text1"/>
          <w:shd w:val="clear" w:color="auto" w:fill="FFFFFF"/>
        </w:rPr>
        <w:t xml:space="preserve"> </w:t>
      </w:r>
      <w:r w:rsidRPr="006E7B0B">
        <w:rPr>
          <w:color w:val="000000" w:themeColor="text1"/>
        </w:rPr>
        <w:t xml:space="preserve">by employing </w:t>
      </w:r>
      <w:r w:rsidR="00B57518" w:rsidRPr="006E7B0B">
        <w:rPr>
          <w:rFonts w:hint="eastAsia"/>
          <w:color w:val="000000" w:themeColor="text1"/>
        </w:rPr>
        <w:t>Spearman</w:t>
      </w:r>
      <w:r w:rsidR="00B57518" w:rsidRPr="006E7B0B">
        <w:rPr>
          <w:color w:val="000000" w:themeColor="text1"/>
        </w:rPr>
        <w:t xml:space="preserve"> </w:t>
      </w:r>
      <w:r w:rsidRPr="006E7B0B">
        <w:rPr>
          <w:color w:val="000000" w:themeColor="text1"/>
        </w:rPr>
        <w:t>correlation</w:t>
      </w:r>
      <w:r w:rsidR="008443B8" w:rsidRPr="006E7B0B">
        <w:rPr>
          <w:color w:val="000000" w:themeColor="text1"/>
          <w:shd w:val="clear" w:color="auto" w:fill="FFFFFF"/>
        </w:rPr>
        <w:t xml:space="preserve"> (see </w:t>
      </w:r>
      <w:r w:rsidR="008A0A4C" w:rsidRPr="004101DC">
        <w:rPr>
          <w:color w:val="000000" w:themeColor="text1"/>
          <w:shd w:val="clear" w:color="auto" w:fill="FFFFFF"/>
        </w:rPr>
        <w:t>Supplementary Material 5 for more details</w:t>
      </w:r>
      <w:r w:rsidR="008443B8" w:rsidRPr="004101DC">
        <w:rPr>
          <w:color w:val="000000" w:themeColor="text1"/>
          <w:shd w:val="clear" w:color="auto" w:fill="FFFFFF"/>
        </w:rPr>
        <w:t>)</w:t>
      </w:r>
      <w:r w:rsidR="008A0A4C" w:rsidRPr="004101DC">
        <w:rPr>
          <w:color w:val="000000" w:themeColor="text1"/>
          <w:shd w:val="clear" w:color="auto" w:fill="FFFFFF"/>
        </w:rPr>
        <w:t>.</w:t>
      </w:r>
    </w:p>
    <w:p w14:paraId="39367B04" w14:textId="22991ECF" w:rsidR="00F32A8D" w:rsidRPr="00727486" w:rsidRDefault="00F32A8D" w:rsidP="00F32A8D">
      <w:pPr>
        <w:ind w:firstLine="480"/>
        <w:jc w:val="center"/>
        <w:rPr>
          <w:color w:val="000000" w:themeColor="text1"/>
        </w:rPr>
      </w:pPr>
      <w:r w:rsidRPr="00727486">
        <w:rPr>
          <w:color w:val="000000" w:themeColor="text1"/>
        </w:rPr>
        <w:lastRenderedPageBreak/>
        <w:t xml:space="preserve">[Insert </w:t>
      </w:r>
      <w:proofErr w:type="gramStart"/>
      <w:r w:rsidRPr="00727486">
        <w:rPr>
          <w:color w:val="000000" w:themeColor="text1"/>
        </w:rPr>
        <w:t>Fig  later</w:t>
      </w:r>
      <w:proofErr w:type="gramEnd"/>
      <w:r w:rsidRPr="00727486">
        <w:rPr>
          <w:color w:val="000000" w:themeColor="text1"/>
        </w:rPr>
        <w:t>]</w:t>
      </w:r>
    </w:p>
    <w:p w14:paraId="2EA60025" w14:textId="7DCCE9E9" w:rsidR="0077489C" w:rsidRPr="00727486" w:rsidRDefault="0077489C" w:rsidP="0077489C">
      <w:pPr>
        <w:ind w:firstLine="480"/>
        <w:rPr>
          <w:color w:val="000000" w:themeColor="text1"/>
        </w:rPr>
      </w:pPr>
    </w:p>
    <w:p w14:paraId="316059D1" w14:textId="77777777" w:rsidR="0077489C" w:rsidRPr="00727486" w:rsidRDefault="0077489C" w:rsidP="0077489C">
      <w:pPr>
        <w:ind w:firstLine="422"/>
        <w:rPr>
          <w:b/>
          <w:bCs/>
          <w:color w:val="000000" w:themeColor="text1"/>
          <w:sz w:val="21"/>
          <w:szCs w:val="21"/>
        </w:rPr>
      </w:pPr>
      <w:r w:rsidRPr="00727486">
        <w:rPr>
          <w:rFonts w:hint="eastAsia"/>
          <w:b/>
          <w:bCs/>
          <w:color w:val="000000" w:themeColor="text1"/>
          <w:sz w:val="21"/>
          <w:szCs w:val="21"/>
        </w:rPr>
        <w:t>Figure</w:t>
      </w:r>
      <w:r w:rsidRPr="00727486">
        <w:rPr>
          <w:b/>
          <w:bCs/>
          <w:color w:val="000000" w:themeColor="text1"/>
          <w:sz w:val="21"/>
          <w:szCs w:val="21"/>
        </w:rPr>
        <w:t xml:space="preserve"> 1</w:t>
      </w:r>
    </w:p>
    <w:p w14:paraId="5862809D" w14:textId="77777777" w:rsidR="0077489C" w:rsidRPr="00727486" w:rsidRDefault="0077489C" w:rsidP="0077489C">
      <w:pPr>
        <w:ind w:firstLine="420"/>
        <w:rPr>
          <w:i/>
          <w:iCs/>
          <w:color w:val="000000" w:themeColor="text1"/>
        </w:rPr>
      </w:pPr>
      <w:r w:rsidRPr="00727486">
        <w:rPr>
          <w:i/>
          <w:iCs/>
          <w:color w:val="000000" w:themeColor="text1"/>
          <w:sz w:val="21"/>
          <w:szCs w:val="21"/>
        </w:rPr>
        <w:t>Research flowchart</w:t>
      </w:r>
    </w:p>
    <w:p w14:paraId="55ECF122" w14:textId="77777777" w:rsidR="0077489C" w:rsidRPr="00727486" w:rsidRDefault="0077489C" w:rsidP="0077489C">
      <w:pPr>
        <w:ind w:firstLine="422"/>
        <w:rPr>
          <w:b/>
          <w:bCs/>
          <w:color w:val="000000" w:themeColor="text1"/>
          <w:sz w:val="21"/>
          <w:szCs w:val="21"/>
        </w:rPr>
        <w:sectPr w:rsidR="0077489C" w:rsidRPr="00727486" w:rsidSect="00E34698">
          <w:pgSz w:w="16838" w:h="11906" w:orient="landscape"/>
          <w:pgMar w:top="1797" w:right="1440" w:bottom="1797" w:left="1440" w:header="851" w:footer="992" w:gutter="0"/>
          <w:cols w:space="425"/>
          <w:docGrid w:linePitch="312"/>
        </w:sectPr>
      </w:pPr>
    </w:p>
    <w:p w14:paraId="7DEB86FB" w14:textId="77777777" w:rsidR="0077489C" w:rsidRPr="00727486" w:rsidRDefault="0077489C" w:rsidP="0077489C">
      <w:pPr>
        <w:pStyle w:val="1"/>
        <w:rPr>
          <w:color w:val="000000" w:themeColor="text1"/>
        </w:rPr>
      </w:pPr>
      <w:r w:rsidRPr="00727486">
        <w:rPr>
          <w:color w:val="000000" w:themeColor="text1"/>
        </w:rPr>
        <w:lastRenderedPageBreak/>
        <w:t xml:space="preserve">3 Result </w:t>
      </w:r>
    </w:p>
    <w:p w14:paraId="4FA63F06" w14:textId="77777777" w:rsidR="0077489C" w:rsidRPr="00727486" w:rsidRDefault="0077489C" w:rsidP="0077489C">
      <w:pPr>
        <w:pStyle w:val="1"/>
        <w:rPr>
          <w:color w:val="000000" w:themeColor="text1"/>
        </w:rPr>
      </w:pPr>
      <w:r w:rsidRPr="00727486">
        <w:rPr>
          <w:rFonts w:eastAsiaTheme="minorEastAsia"/>
          <w:color w:val="000000" w:themeColor="text1"/>
        </w:rPr>
        <w:t>3</w:t>
      </w:r>
      <w:r w:rsidRPr="00727486">
        <w:rPr>
          <w:color w:val="000000" w:themeColor="text1"/>
        </w:rPr>
        <w:t>.1 A summary of scales</w:t>
      </w:r>
    </w:p>
    <w:p w14:paraId="630785B1" w14:textId="28449124" w:rsidR="001E5331" w:rsidRPr="00C3125E" w:rsidRDefault="0077489C" w:rsidP="00C3125E">
      <w:pPr>
        <w:ind w:firstLine="480"/>
        <w:rPr>
          <w:color w:val="000000" w:themeColor="text1"/>
        </w:rPr>
      </w:pPr>
      <w:r w:rsidRPr="00727486">
        <w:rPr>
          <w:rFonts w:hint="eastAsia"/>
          <w:color w:val="000000" w:themeColor="text1"/>
        </w:rPr>
        <w:t>Among</w:t>
      </w:r>
      <w:r w:rsidRPr="00727486">
        <w:rPr>
          <w:color w:val="000000" w:themeColor="text1"/>
        </w:rPr>
        <w:t xml:space="preserve"> </w:t>
      </w:r>
      <w:r w:rsidRPr="00727486">
        <w:rPr>
          <w:rFonts w:hint="eastAsia"/>
          <w:color w:val="000000" w:themeColor="text1"/>
        </w:rPr>
        <w:t>all</w:t>
      </w:r>
      <w:r w:rsidRPr="00727486">
        <w:rPr>
          <w:color w:val="000000" w:themeColor="text1"/>
        </w:rPr>
        <w:t xml:space="preserve"> </w:t>
      </w:r>
      <w:r w:rsidRPr="00727486">
        <w:rPr>
          <w:rFonts w:hint="eastAsia"/>
          <w:color w:val="000000" w:themeColor="text1"/>
        </w:rPr>
        <w:t>papers</w:t>
      </w:r>
      <w:r w:rsidRPr="00727486">
        <w:rPr>
          <w:color w:val="000000" w:themeColor="text1"/>
        </w:rPr>
        <w:t xml:space="preserve"> </w:t>
      </w:r>
      <w:r w:rsidRPr="00727486">
        <w:rPr>
          <w:rFonts w:hint="eastAsia"/>
          <w:color w:val="000000" w:themeColor="text1"/>
        </w:rPr>
        <w:t>included</w:t>
      </w:r>
      <w:r w:rsidRPr="00727486">
        <w:rPr>
          <w:color w:val="000000" w:themeColor="text1"/>
        </w:rPr>
        <w:t xml:space="preserve"> in these four meta-analyses (citations), </w:t>
      </w:r>
      <w:r w:rsidR="001E5331">
        <w:rPr>
          <w:color w:val="000000" w:themeColor="text1"/>
        </w:rPr>
        <w:t>441</w:t>
      </w:r>
      <w:r w:rsidR="00AD4C94">
        <w:rPr>
          <w:rFonts w:hint="eastAsia"/>
          <w:color w:val="000000" w:themeColor="text1"/>
        </w:rPr>
        <w:t xml:space="preserve"> </w:t>
      </w:r>
      <w:r w:rsidRPr="00727486">
        <w:rPr>
          <w:color w:val="000000" w:themeColor="text1"/>
        </w:rPr>
        <w:t xml:space="preserve">reported </w:t>
      </w:r>
      <w:r w:rsidR="00AD4C94" w:rsidRPr="00727486">
        <w:rPr>
          <w:color w:val="000000" w:themeColor="text1"/>
        </w:rPr>
        <w:t>depressions</w:t>
      </w:r>
      <w:r w:rsidRPr="00727486">
        <w:rPr>
          <w:color w:val="000000" w:themeColor="text1"/>
        </w:rPr>
        <w:t xml:space="preserve">. We identified 34 unique scales in these articles. Among all these scales, the items of four scales, </w:t>
      </w:r>
      <w:commentRangeStart w:id="107"/>
      <w:r w:rsidRPr="00727486">
        <w:rPr>
          <w:color w:val="000000" w:themeColor="text1"/>
        </w:rPr>
        <w:t>the Mini International Neuropsychiatric Interview for children and adolescents (Mini-KID), WHO-CIDI 3.0, Psychological Health Inventory (PHI), and the Symptom Checklist 45</w:t>
      </w:r>
      <w:commentRangeEnd w:id="107"/>
      <w:r w:rsidR="00BD42B6">
        <w:rPr>
          <w:rStyle w:val="a9"/>
        </w:rPr>
        <w:commentReference w:id="107"/>
      </w:r>
      <w:r w:rsidRPr="00727486">
        <w:rPr>
          <w:color w:val="000000" w:themeColor="text1"/>
        </w:rPr>
        <w:t xml:space="preserve">, were not findable. </w:t>
      </w:r>
      <w:commentRangeStart w:id="108"/>
      <w:r w:rsidRPr="00727486">
        <w:rPr>
          <w:color w:val="000000" w:themeColor="text1"/>
        </w:rPr>
        <w:t xml:space="preserve">The items of the other two scales, the Beck Depression Inventory (Zhang Yuxin Revised Edition) and Short Depression Scale, were not available either because of unidentifiable citations. </w:t>
      </w:r>
      <w:commentRangeEnd w:id="108"/>
      <w:r w:rsidR="002E033E">
        <w:rPr>
          <w:rStyle w:val="a9"/>
        </w:rPr>
        <w:commentReference w:id="108"/>
      </w:r>
      <w:r w:rsidRPr="00727486">
        <w:rPr>
          <w:color w:val="000000" w:themeColor="text1"/>
        </w:rPr>
        <w:t xml:space="preserve">These six scales were excluded from </w:t>
      </w:r>
      <w:r w:rsidR="0004790B" w:rsidRPr="00727486">
        <w:rPr>
          <w:color w:val="000000" w:themeColor="text1"/>
        </w:rPr>
        <w:t>further</w:t>
      </w:r>
      <w:r w:rsidRPr="00727486">
        <w:rPr>
          <w:color w:val="000000" w:themeColor="text1"/>
        </w:rPr>
        <w:t xml:space="preserve"> analyses. The items used in 'Gu &amp; Chen (2020) 'and 'Ji (2007)' were </w:t>
      </w:r>
      <w:r w:rsidR="0004790B" w:rsidRPr="00727486">
        <w:rPr>
          <w:color w:val="000000" w:themeColor="text1"/>
        </w:rPr>
        <w:t>identical</w:t>
      </w:r>
      <w:r w:rsidRPr="00727486">
        <w:rPr>
          <w:color w:val="000000" w:themeColor="text1"/>
        </w:rPr>
        <w:t xml:space="preserve"> but in different languages, thus we regarded these two studies used the same scale referred them as 'Ji (2007)'.</w:t>
      </w:r>
      <w:r w:rsidR="001E5331">
        <w:rPr>
          <w:rFonts w:hint="eastAsia"/>
          <w:color w:val="000000" w:themeColor="text1"/>
        </w:rPr>
        <w:t xml:space="preserve"> </w:t>
      </w:r>
      <w:r w:rsidRPr="00727486">
        <w:rPr>
          <w:color w:val="000000" w:themeColor="text1"/>
        </w:rPr>
        <w:t>Also, the boys’ and girls’ version of the Child Behavior Checklist (CBCL) were treated as one scale. In</w:t>
      </w:r>
      <w:r w:rsidR="00DD361D">
        <w:rPr>
          <w:color w:val="000000" w:themeColor="text1"/>
        </w:rPr>
        <w:t xml:space="preserve"> total</w:t>
      </w:r>
      <w:r w:rsidRPr="00727486">
        <w:rPr>
          <w:color w:val="000000" w:themeColor="text1"/>
        </w:rPr>
        <w:t>, 27 scales were included in the current study</w:t>
      </w:r>
      <w:r w:rsidRPr="00727486">
        <w:rPr>
          <w:rFonts w:hint="eastAsia"/>
          <w:color w:val="000000" w:themeColor="text1"/>
        </w:rPr>
        <w:t>.</w:t>
      </w:r>
      <w:r w:rsidR="00C3125E" w:rsidRPr="00C3125E">
        <w:rPr>
          <w:rFonts w:hint="eastAsia"/>
          <w:highlight w:val="yellow"/>
        </w:rPr>
        <w:t xml:space="preserve"> </w:t>
      </w:r>
      <w:r w:rsidR="00C3125E" w:rsidRPr="00C66CFD">
        <w:rPr>
          <w:rFonts w:hint="eastAsia"/>
          <w:highlight w:val="yellow"/>
        </w:rPr>
        <w:t>27</w:t>
      </w:r>
      <w:r w:rsidR="00C3125E" w:rsidRPr="00C66CFD">
        <w:rPr>
          <w:rFonts w:hint="eastAsia"/>
          <w:highlight w:val="yellow"/>
        </w:rPr>
        <w:t>个量表，有</w:t>
      </w:r>
      <w:r w:rsidR="00C3125E" w:rsidRPr="00C66CFD">
        <w:rPr>
          <w:rFonts w:hint="eastAsia"/>
          <w:highlight w:val="yellow"/>
        </w:rPr>
        <w:t>6</w:t>
      </w:r>
      <w:r w:rsidR="00C3125E" w:rsidRPr="00C66CFD">
        <w:rPr>
          <w:rFonts w:hint="eastAsia"/>
          <w:highlight w:val="yellow"/>
        </w:rPr>
        <w:t>个量表是中国人自己编制的（</w:t>
      </w:r>
      <w:r w:rsidR="00C3125E" w:rsidRPr="00C66CFD">
        <w:rPr>
          <w:rFonts w:hint="eastAsia"/>
          <w:highlight w:val="yellow"/>
        </w:rPr>
        <w:t>MSSMHS</w:t>
      </w:r>
      <w:r w:rsidR="00C3125E" w:rsidRPr="00C66CFD">
        <w:rPr>
          <w:rFonts w:hint="eastAsia"/>
          <w:highlight w:val="yellow"/>
        </w:rPr>
        <w:t>、</w:t>
      </w:r>
      <w:r w:rsidR="00C3125E" w:rsidRPr="00C66CFD">
        <w:rPr>
          <w:rFonts w:hint="eastAsia"/>
          <w:highlight w:val="yellow"/>
        </w:rPr>
        <w:t>CSSDS</w:t>
      </w:r>
      <w:r w:rsidR="00C3125E" w:rsidRPr="00C66CFD">
        <w:rPr>
          <w:rFonts w:hint="eastAsia"/>
          <w:highlight w:val="yellow"/>
        </w:rPr>
        <w:t>、</w:t>
      </w:r>
      <w:r w:rsidR="00C3125E" w:rsidRPr="00C66CFD">
        <w:rPr>
          <w:rFonts w:hint="eastAsia"/>
          <w:highlight w:val="yellow"/>
        </w:rPr>
        <w:t>ADI</w:t>
      </w:r>
      <w:r w:rsidR="00C3125E" w:rsidRPr="00C66CFD">
        <w:rPr>
          <w:rFonts w:hint="eastAsia"/>
          <w:highlight w:val="yellow"/>
        </w:rPr>
        <w:t>、</w:t>
      </w:r>
      <w:r w:rsidR="00C3125E" w:rsidRPr="00C66CFD">
        <w:rPr>
          <w:rFonts w:hint="eastAsia"/>
          <w:highlight w:val="yellow"/>
        </w:rPr>
        <w:t>CEPS</w:t>
      </w:r>
      <w:r w:rsidR="00C3125E" w:rsidRPr="00C66CFD">
        <w:rPr>
          <w:rFonts w:hint="eastAsia"/>
          <w:highlight w:val="yellow"/>
        </w:rPr>
        <w:t>、</w:t>
      </w:r>
      <w:r w:rsidR="00C3125E" w:rsidRPr="00C66CFD">
        <w:rPr>
          <w:rFonts w:hint="eastAsia"/>
          <w:highlight w:val="yellow"/>
        </w:rPr>
        <w:t>JI_2007</w:t>
      </w:r>
      <w:r w:rsidR="00C3125E" w:rsidRPr="00C66CFD">
        <w:rPr>
          <w:rFonts w:hint="eastAsia"/>
          <w:highlight w:val="yellow"/>
        </w:rPr>
        <w:t>、</w:t>
      </w:r>
      <w:r w:rsidR="00C3125E" w:rsidRPr="00C66CFD">
        <w:rPr>
          <w:rFonts w:hint="eastAsia"/>
          <w:highlight w:val="yellow"/>
        </w:rPr>
        <w:t>CSSMHS</w:t>
      </w:r>
      <w:r w:rsidR="00C3125E" w:rsidRPr="00C66CFD">
        <w:rPr>
          <w:rFonts w:hint="eastAsia"/>
          <w:highlight w:val="yellow"/>
        </w:rPr>
        <w:t>）。</w:t>
      </w:r>
      <w:r w:rsidRPr="00727486">
        <w:rPr>
          <w:color w:val="000000" w:themeColor="text1"/>
        </w:rPr>
        <w:t xml:space="preserve"> </w:t>
      </w:r>
      <w:commentRangeStart w:id="109"/>
      <w:r w:rsidRPr="00727486">
        <w:rPr>
          <w:color w:val="000000" w:themeColor="text1"/>
        </w:rPr>
        <w:t xml:space="preserve">See </w:t>
      </w:r>
      <w:r w:rsidR="00DD361D">
        <w:rPr>
          <w:color w:val="000000" w:themeColor="text1"/>
        </w:rPr>
        <w:t>Fig</w:t>
      </w:r>
      <w:r w:rsidR="00DD361D" w:rsidRPr="00727486">
        <w:rPr>
          <w:color w:val="000000" w:themeColor="text1"/>
        </w:rPr>
        <w:t xml:space="preserve"> </w:t>
      </w:r>
      <w:r w:rsidRPr="00727486">
        <w:rPr>
          <w:color w:val="000000" w:themeColor="text1"/>
        </w:rPr>
        <w:t xml:space="preserve">2 for the </w:t>
      </w:r>
      <w:r w:rsidR="00DD361D">
        <w:rPr>
          <w:color w:val="000000" w:themeColor="text1"/>
        </w:rPr>
        <w:t>frequency</w:t>
      </w:r>
      <w:r w:rsidR="00DD361D" w:rsidRPr="00727486">
        <w:rPr>
          <w:color w:val="000000" w:themeColor="text1"/>
        </w:rPr>
        <w:t xml:space="preserve"> </w:t>
      </w:r>
      <w:r w:rsidRPr="00727486">
        <w:rPr>
          <w:color w:val="000000" w:themeColor="text1"/>
        </w:rPr>
        <w:t xml:space="preserve">of </w:t>
      </w:r>
      <w:r w:rsidR="00DD361D">
        <w:rPr>
          <w:color w:val="000000" w:themeColor="text1"/>
        </w:rPr>
        <w:t>citations</w:t>
      </w:r>
      <w:r w:rsidR="00DD361D" w:rsidRPr="00727486">
        <w:rPr>
          <w:color w:val="000000" w:themeColor="text1"/>
        </w:rPr>
        <w:t xml:space="preserve"> </w:t>
      </w:r>
      <w:r w:rsidRPr="00727486">
        <w:rPr>
          <w:color w:val="000000" w:themeColor="text1"/>
        </w:rPr>
        <w:t xml:space="preserve">of these scales among all </w:t>
      </w:r>
      <w:r w:rsidR="001E5331">
        <w:rPr>
          <w:color w:val="000000" w:themeColor="text1"/>
        </w:rPr>
        <w:t>441</w:t>
      </w:r>
      <w:r w:rsidRPr="00727486">
        <w:rPr>
          <w:color w:val="000000" w:themeColor="text1"/>
        </w:rPr>
        <w:t xml:space="preserve"> empirical papers in the meta-</w:t>
      </w:r>
      <w:r w:rsidR="00C337F1" w:rsidRPr="00727486">
        <w:rPr>
          <w:color w:val="000000" w:themeColor="text1"/>
        </w:rPr>
        <w:t>analyses</w:t>
      </w:r>
      <w:r w:rsidRPr="00727486">
        <w:rPr>
          <w:color w:val="000000" w:themeColor="text1"/>
        </w:rPr>
        <w:t xml:space="preserve"> </w:t>
      </w:r>
      <w:r w:rsidR="0004790B">
        <w:rPr>
          <w:color w:val="000000" w:themeColor="text1"/>
        </w:rPr>
        <w:fldChar w:fldCharType="begin"/>
      </w:r>
      <w:r w:rsidR="00B9680E">
        <w:rPr>
          <w:color w:val="000000" w:themeColor="text1"/>
        </w:rPr>
        <w:instrText xml:space="preserve"> ADDIN ZOTERO_ITEM CSL_CITATION {"citationID":"9tYbwhIc","properties":{"formattedCitation":"(Chen et al., 2022; Huang et al., 2022; Yu et al., 2022; Zhang Y. et al., 2022)","plainCitation":"(Chen et al., 2022; Huang et al., 2022; Yu et al., 2022; Zhang Y. et al., 2022)","noteIndex":0},"citationItems":[{"id":296,"uris":["http://zotero.org/users/local/eoP0LvSC/items/FTUUKWU6"],"itemData":{"id":296,"type":"article-journal","container-title":"Advances in Psychological Science","DOI":"10.3724/SP.J.1042.2022.00991","ISSN":"1671-3710","issue":"5","journalAbbreviation":"Adv Psychol Sci","language":"zh","page":"991-1004","source":"DOI.org (Crossref)","title":"Prevalence of mental health problems among college students in mainland China from 2010 to 2020: A meta-analysis","title-short":"Prevalence of mental health problems among college students in mainland China from 2010 to 2020","volume":"30","author":[{"family":"Chen","given":"Yumeng"},{"family":"Zhang","given":"Yali"},{"family":"Yu","given":"Guoliang"}],"issued":{"date-parts":[["2022",5,1]]}},"label":"page"},{"id":295,"uris":["http://zotero.org/users/local/eoP0LvSC/items/87HCGSGD"],"itemData":{"id":295,"type":"article-journal","container-title":"Advances in Psychological Science","DOI":"10.3724/SP.J.1042.2022.00953","ISSN":"1671-3710","issue":"5","journalAbbreviation":"Adv Psychol Sci","language":"zh","page":"953-964","source":"DOI.org (Crossref)","title":"Prevalence of mental health problems among primary school students in Chinese mainland from 2010 to 2010:A meta-analysis","title-short":"Prevalence of mental health problems among primary school students in Chinese mainland from 2010 to 2010","volume":"30","author":[{"family":"Huang","given":"Xiaoxiao"},{"family":"Zhang","given":"Yali"},{"family":"Yu","given</w:instrText>
      </w:r>
      <w:r w:rsidR="00B9680E">
        <w:rPr>
          <w:rFonts w:hint="eastAsia"/>
          <w:color w:val="000000" w:themeColor="text1"/>
        </w:rPr>
        <w:instrText>":"Guoliang"}],"issued":{"date-parts":[["2022",5,1]]}},"label":"page"},{"id":14,"uris":["http://zotero.org/users/local/eoP0LvSC/items/VDAXUCB4"],"itemData":{"id":14,"type":"article-journal","abstract":"</w:instrText>
      </w:r>
      <w:r w:rsidR="00B9680E">
        <w:rPr>
          <w:rFonts w:hint="eastAsia"/>
          <w:color w:val="000000" w:themeColor="text1"/>
        </w:rPr>
        <w:instrText>我国高中生心理健康问题的检出率亟需关注</w:instrText>
      </w:r>
      <w:r w:rsidR="00B9680E">
        <w:rPr>
          <w:rFonts w:hint="eastAsia"/>
          <w:color w:val="000000" w:themeColor="text1"/>
        </w:rPr>
        <w:instrText xml:space="preserve">, </w:instrText>
      </w:r>
      <w:r w:rsidR="00B9680E">
        <w:rPr>
          <w:rFonts w:hint="eastAsia"/>
          <w:color w:val="000000" w:themeColor="text1"/>
        </w:rPr>
        <w:instrText>许多研究对此进行了</w:instrText>
      </w:r>
      <w:r w:rsidR="00B9680E">
        <w:rPr>
          <w:rFonts w:hint="eastAsia"/>
          <w:color w:val="000000" w:themeColor="text1"/>
        </w:rPr>
        <w:instrText>...","container-title":</w:instrText>
      </w:r>
      <w:r w:rsidR="00B9680E">
        <w:rPr>
          <w:color w:val="000000" w:themeColor="text1"/>
        </w:rPr>
        <w:instrText xml:space="preserve">"Advances in Psychological Science","DOI":"10.3724/SP.J.1042.2022.00978","ISSN":"1671-3710","issue":"5","language":"en","page":"978","source":"journal.psych.ac.cn","title":"Prevalence of mental health problems among senior high school students in mainland of China from 2010 to 2020: A meta-analysis","volume":"30","author":[{"family":"Yu","given":"Xiaoqi"},{"family":"Zhang","given":"Yali"},{"family":"Yu","given":"Guoliang"}],"issued":{"date-parts":[["2022",5,15]]}},"label":"page"},{"id":298,"uris":["http://zotero.org/users/local/eoP0LvSC/items/HYWF64DD"],"itemData":{"id":298,"type":"article-journal","container-title":"Advances in Psychological Science","DOI":"10.3724/SP.J.1042.2022.00965","ISSN":"1671-3710","issue":"5","journalAbbreviation":"Adv Psychol Sci","language":"zh","page":"965-977","source":"DOI.org (Crossref)","title":"Prevalence of mental health problems among junior high school students in Chinese mainland from 2010 to 2020: A meta-analysis","title-short":"Prevalence of mental health problems among junior high school students in Chinese mainland from 2010 to 2020","volume":"30","author":[{"family":"Zhang","given":"Yali"},{"family":"Jin","given":"Juanjuan"},{"family":"Yu","given":"Guoliang"}],"issued":{"date-parts":[["2022",5,1]]}},"label":"page"}],"schema":"https://github.com/citation-style-language/schema/raw/master/csl-citation.json"} </w:instrText>
      </w:r>
      <w:r w:rsidR="0004790B">
        <w:rPr>
          <w:color w:val="000000" w:themeColor="text1"/>
        </w:rPr>
        <w:fldChar w:fldCharType="separate"/>
      </w:r>
      <w:r w:rsidR="00B9680E" w:rsidRPr="00B9680E">
        <w:t>(</w:t>
      </w:r>
      <w:r w:rsidR="00B9680E" w:rsidRPr="008767E0">
        <w:rPr>
          <w:rStyle w:val="zoteroCitation"/>
        </w:rPr>
        <w:t>Chen et al., 2022; Huang et al., 2022; Yu et al., 2022; Zhang Y. et al., 2022</w:t>
      </w:r>
      <w:r w:rsidR="00B9680E" w:rsidRPr="00B9680E">
        <w:t>)</w:t>
      </w:r>
      <w:r w:rsidR="0004790B">
        <w:rPr>
          <w:color w:val="000000" w:themeColor="text1"/>
        </w:rPr>
        <w:fldChar w:fldCharType="end"/>
      </w:r>
      <w:r w:rsidR="0004790B">
        <w:rPr>
          <w:rFonts w:hint="eastAsia"/>
          <w:color w:val="000000" w:themeColor="text1"/>
        </w:rPr>
        <w:t>.</w:t>
      </w:r>
      <w:r w:rsidRPr="00727486">
        <w:rPr>
          <w:color w:val="000000" w:themeColor="text1"/>
        </w:rPr>
        <w:t xml:space="preserve"> </w:t>
      </w:r>
      <w:commentRangeEnd w:id="109"/>
      <w:r w:rsidR="00845CE0">
        <w:rPr>
          <w:rStyle w:val="a9"/>
        </w:rPr>
        <w:commentReference w:id="109"/>
      </w:r>
      <w:r w:rsidRPr="00727486">
        <w:rPr>
          <w:color w:val="000000" w:themeColor="text1"/>
        </w:rPr>
        <w:t>The seven most frequently used scales in this study are SDS, SCL-90, CES-D, CDI, DSRSC, BDI-I, and MSSMHS, among which</w:t>
      </w:r>
      <w:r w:rsidR="00DD361D">
        <w:rPr>
          <w:color w:val="000000" w:themeColor="text1"/>
        </w:rPr>
        <w:t>, the</w:t>
      </w:r>
      <w:r w:rsidRPr="00727486">
        <w:rPr>
          <w:color w:val="000000" w:themeColor="text1"/>
        </w:rPr>
        <w:t xml:space="preserve"> CES-D and SDS are consistent with the scales selected by Fried (2017).</w:t>
      </w:r>
      <w:r w:rsidR="00C3125E" w:rsidRPr="00C3125E">
        <w:rPr>
          <w:rFonts w:hint="eastAsia"/>
          <w:highlight w:val="yellow"/>
        </w:rPr>
        <w:t xml:space="preserve"> </w:t>
      </w:r>
      <w:r w:rsidR="00C3125E" w:rsidRPr="007666A6">
        <w:rPr>
          <w:rFonts w:hint="eastAsia"/>
          <w:highlight w:val="yellow"/>
        </w:rPr>
        <w:t>有</w:t>
      </w:r>
      <w:r w:rsidR="00C3125E" w:rsidRPr="007666A6">
        <w:rPr>
          <w:rFonts w:hint="eastAsia"/>
          <w:highlight w:val="yellow"/>
        </w:rPr>
        <w:t>12</w:t>
      </w:r>
      <w:r w:rsidR="00C3125E" w:rsidRPr="007666A6">
        <w:rPr>
          <w:rFonts w:hint="eastAsia"/>
          <w:highlight w:val="yellow"/>
        </w:rPr>
        <w:t>个量表只在一篇文章中被使用</w:t>
      </w:r>
      <w:r w:rsidR="00C3125E">
        <w:rPr>
          <w:rFonts w:hint="eastAsia"/>
          <w:highlight w:val="yellow"/>
        </w:rPr>
        <w:t>，</w:t>
      </w:r>
      <w:r w:rsidR="0091358F">
        <w:rPr>
          <w:rFonts w:hint="eastAsia"/>
          <w:highlight w:val="yellow"/>
        </w:rPr>
        <w:t>细节</w:t>
      </w:r>
      <w:r w:rsidR="00C3125E">
        <w:rPr>
          <w:rFonts w:hint="eastAsia"/>
          <w:highlight w:val="yellow"/>
        </w:rPr>
        <w:t>参见我们的补充材料</w:t>
      </w:r>
      <w:r w:rsidR="00C3125E" w:rsidRPr="00C3125E">
        <w:rPr>
          <w:rFonts w:hint="eastAsia"/>
          <w:highlight w:val="yellow"/>
        </w:rPr>
        <w:t>1</w:t>
      </w:r>
      <w:r w:rsidR="00C3125E" w:rsidRPr="00C3125E">
        <w:rPr>
          <w:rFonts w:hint="eastAsia"/>
          <w:highlight w:val="yellow"/>
        </w:rPr>
        <w:t>。</w:t>
      </w:r>
    </w:p>
    <w:p w14:paraId="3F8E5463" w14:textId="77777777" w:rsidR="0077489C" w:rsidRPr="00727486" w:rsidRDefault="0077489C" w:rsidP="0077489C">
      <w:pPr>
        <w:pStyle w:val="1"/>
        <w:rPr>
          <w:color w:val="000000" w:themeColor="text1"/>
        </w:rPr>
      </w:pPr>
      <w:r w:rsidRPr="00727486">
        <w:rPr>
          <w:rFonts w:hint="eastAsia"/>
          <w:color w:val="000000" w:themeColor="text1"/>
        </w:rPr>
        <w:t>3</w:t>
      </w:r>
      <w:r w:rsidRPr="00727486">
        <w:rPr>
          <w:color w:val="000000" w:themeColor="text1"/>
        </w:rPr>
        <w:t>.2 Items and s</w:t>
      </w:r>
      <w:r w:rsidRPr="00727486">
        <w:rPr>
          <w:rFonts w:hint="eastAsia"/>
          <w:color w:val="000000" w:themeColor="text1"/>
        </w:rPr>
        <w:t>ymptoms</w:t>
      </w:r>
      <w:r w:rsidRPr="00727486">
        <w:rPr>
          <w:color w:val="000000" w:themeColor="text1"/>
        </w:rPr>
        <w:t xml:space="preserve"> within </w:t>
      </w:r>
      <w:r w:rsidRPr="00727486">
        <w:rPr>
          <w:rFonts w:hint="eastAsia"/>
          <w:color w:val="000000" w:themeColor="text1"/>
        </w:rPr>
        <w:t>scale</w:t>
      </w:r>
      <w:r w:rsidRPr="00727486">
        <w:rPr>
          <w:color w:val="000000" w:themeColor="text1"/>
        </w:rPr>
        <w:t>s</w:t>
      </w:r>
    </w:p>
    <w:p w14:paraId="52482EDC" w14:textId="0E113F82" w:rsidR="0077489C" w:rsidRPr="00727486" w:rsidRDefault="0077489C" w:rsidP="0077489C">
      <w:pPr>
        <w:ind w:firstLine="480"/>
        <w:rPr>
          <w:color w:val="000000" w:themeColor="text1"/>
        </w:rPr>
      </w:pPr>
      <w:bookmarkStart w:id="110" w:name="OLE_LINK18"/>
      <w:r w:rsidRPr="00727486">
        <w:rPr>
          <w:color w:val="000000" w:themeColor="text1"/>
        </w:rPr>
        <w:t xml:space="preserve">For the 27 scales included, there are 425 </w:t>
      </w:r>
      <w:r w:rsidRPr="00727486">
        <w:rPr>
          <w:rFonts w:hint="eastAsia"/>
          <w:color w:val="000000" w:themeColor="text1"/>
        </w:rPr>
        <w:t>items</w:t>
      </w:r>
      <w:r w:rsidRPr="00727486">
        <w:rPr>
          <w:color w:val="000000" w:themeColor="text1"/>
        </w:rPr>
        <w:t xml:space="preserve"> in total. </w:t>
      </w:r>
      <w:r w:rsidR="00DD361D">
        <w:rPr>
          <w:color w:val="000000" w:themeColor="text1"/>
        </w:rPr>
        <w:t>Among them,</w:t>
      </w:r>
      <w:r w:rsidRPr="00727486">
        <w:rPr>
          <w:color w:val="000000" w:themeColor="text1"/>
        </w:rPr>
        <w:t xml:space="preserve"> 73 items </w:t>
      </w:r>
      <w:r w:rsidR="00DD361D">
        <w:rPr>
          <w:color w:val="000000" w:themeColor="text1"/>
        </w:rPr>
        <w:t xml:space="preserve">were merged </w:t>
      </w:r>
      <w:r w:rsidRPr="00727486">
        <w:rPr>
          <w:color w:val="000000" w:themeColor="text1"/>
        </w:rPr>
        <w:t xml:space="preserve">into 31 symptoms. Also, there were two cases where one item measured two symptoms. The item from Ji (2007), "During the past 12 months, did you ever feel so sad or hopeless almost every day for two weeks or more in a row that you stopped </w:t>
      </w:r>
      <w:r w:rsidRPr="00727486">
        <w:rPr>
          <w:color w:val="000000" w:themeColor="text1"/>
        </w:rPr>
        <w:lastRenderedPageBreak/>
        <w:t xml:space="preserve">doing your usual activities?" </w:t>
      </w:r>
      <w:r w:rsidR="0004790B" w:rsidRPr="00727486">
        <w:rPr>
          <w:color w:val="000000" w:themeColor="text1"/>
        </w:rPr>
        <w:t>measures</w:t>
      </w:r>
      <w:r w:rsidRPr="00727486">
        <w:rPr>
          <w:color w:val="000000" w:themeColor="text1"/>
        </w:rPr>
        <w:t xml:space="preserve"> both 'sad' and 'Sense of hopelessness'. And the 8</w:t>
      </w:r>
      <w:r w:rsidRPr="00727486">
        <w:rPr>
          <w:color w:val="000000" w:themeColor="text1"/>
          <w:vertAlign w:val="superscript"/>
        </w:rPr>
        <w:t>th</w:t>
      </w:r>
      <w:r w:rsidRPr="00727486">
        <w:rPr>
          <w:color w:val="000000" w:themeColor="text1"/>
        </w:rPr>
        <w:t xml:space="preserve"> item from PHQ-9, "Actions or speech slowed down to a noticeable extent, or conversely—feeling restless or agitated, being unable to sit still, more than usual", measures both 'Agitation' and 'Retardation'. Thus, a total of 385 symptoms were identified across </w:t>
      </w:r>
      <w:r w:rsidR="00A1553F">
        <w:rPr>
          <w:color w:val="000000" w:themeColor="text1"/>
        </w:rPr>
        <w:t>all 27</w:t>
      </w:r>
      <w:r w:rsidR="00A1553F" w:rsidRPr="00727486">
        <w:rPr>
          <w:color w:val="000000" w:themeColor="text1"/>
        </w:rPr>
        <w:t xml:space="preserve"> </w:t>
      </w:r>
      <w:r w:rsidRPr="00727486">
        <w:rPr>
          <w:color w:val="000000" w:themeColor="text1"/>
        </w:rPr>
        <w:t xml:space="preserve">scales </w:t>
      </w:r>
      <w:bookmarkStart w:id="111" w:name="OLE_LINK15"/>
      <w:r w:rsidRPr="00727486">
        <w:rPr>
          <w:color w:val="000000" w:themeColor="text1"/>
        </w:rPr>
        <w:t xml:space="preserve">(See </w:t>
      </w:r>
      <w:bookmarkStart w:id="112" w:name="OLE_LINK4"/>
      <w:bookmarkEnd w:id="110"/>
      <w:r w:rsidRPr="00727486">
        <w:rPr>
          <w:color w:val="000000" w:themeColor="text1"/>
          <w:shd w:val="clear" w:color="auto" w:fill="FFFFFF"/>
        </w:rPr>
        <w:t>supplementary materials</w:t>
      </w:r>
      <w:bookmarkEnd w:id="112"/>
      <w:r w:rsidRPr="00727486">
        <w:rPr>
          <w:color w:val="000000" w:themeColor="text1"/>
        </w:rPr>
        <w:t xml:space="preserve"> for number of items and symptoms of each included scale).</w:t>
      </w:r>
      <w:bookmarkEnd w:id="111"/>
    </w:p>
    <w:p w14:paraId="363A800B" w14:textId="250A44A2" w:rsidR="0077489C" w:rsidRPr="00727486" w:rsidRDefault="0077489C" w:rsidP="0077489C">
      <w:pPr>
        <w:ind w:firstLine="480"/>
        <w:rPr>
          <w:color w:val="000000" w:themeColor="text1"/>
        </w:rPr>
      </w:pPr>
      <w:bookmarkStart w:id="113" w:name="OLE_LINK16"/>
      <w:r w:rsidRPr="00727486">
        <w:rPr>
          <w:color w:val="000000" w:themeColor="text1"/>
          <w:shd w:val="clear" w:color="auto" w:fill="FFFFFF"/>
        </w:rPr>
        <w:t>The comparison of 385 symptoms across 27 scales resulted in unique 84 symptoms (see Figure 3).</w:t>
      </w:r>
      <w:r w:rsidRPr="00727486">
        <w:rPr>
          <w:color w:val="000000" w:themeColor="text1"/>
        </w:rPr>
        <w:t xml:space="preserve"> </w:t>
      </w:r>
      <w:r w:rsidRPr="00727486">
        <w:rPr>
          <w:color w:val="000000" w:themeColor="text1"/>
          <w:shd w:val="clear" w:color="auto" w:fill="FFFFFF"/>
        </w:rPr>
        <w:t xml:space="preserve">Among these, </w:t>
      </w:r>
      <w:r w:rsidRPr="00727486">
        <w:rPr>
          <w:rFonts w:hint="eastAsia"/>
          <w:color w:val="000000" w:themeColor="text1"/>
          <w:shd w:val="clear" w:color="auto" w:fill="FFFFFF"/>
        </w:rPr>
        <w:t>eight</w:t>
      </w:r>
      <w:r w:rsidRPr="00727486">
        <w:rPr>
          <w:color w:val="000000" w:themeColor="text1"/>
          <w:shd w:val="clear" w:color="auto" w:fill="FFFFFF"/>
        </w:rPr>
        <w:t xml:space="preserve"> are compound symptoms, including </w:t>
      </w:r>
      <w:r w:rsidRPr="00727486">
        <w:rPr>
          <w:i/>
          <w:iCs/>
          <w:color w:val="000000" w:themeColor="text1"/>
          <w:shd w:val="clear" w:color="auto" w:fill="FFFFFF"/>
        </w:rPr>
        <w:t>Depressive mood, Irritability</w:t>
      </w:r>
      <w:r w:rsidRPr="00727486">
        <w:rPr>
          <w:color w:val="000000" w:themeColor="text1"/>
          <w:shd w:val="clear" w:color="auto" w:fill="FFFFFF"/>
        </w:rPr>
        <w:t xml:space="preserve">, </w:t>
      </w:r>
      <w:r w:rsidRPr="00727486">
        <w:rPr>
          <w:i/>
          <w:iCs/>
          <w:color w:val="000000" w:themeColor="text1"/>
          <w:shd w:val="clear" w:color="auto" w:fill="FFFFFF"/>
        </w:rPr>
        <w:t>Self-abasement</w:t>
      </w:r>
      <w:r w:rsidRPr="00727486">
        <w:rPr>
          <w:color w:val="000000" w:themeColor="text1"/>
          <w:shd w:val="clear" w:color="auto" w:fill="FFFFFF"/>
        </w:rPr>
        <w:t xml:space="preserve">, </w:t>
      </w:r>
      <w:r w:rsidRPr="00727486">
        <w:rPr>
          <w:i/>
          <w:iCs/>
          <w:color w:val="000000" w:themeColor="text1"/>
          <w:shd w:val="clear" w:color="auto" w:fill="FFFFFF"/>
        </w:rPr>
        <w:t>Interest/pleasure loss</w:t>
      </w:r>
      <w:r w:rsidRPr="00727486">
        <w:rPr>
          <w:color w:val="000000" w:themeColor="text1"/>
          <w:shd w:val="clear" w:color="auto" w:fill="FFFFFF"/>
        </w:rPr>
        <w:t xml:space="preserve">, </w:t>
      </w:r>
      <w:r w:rsidRPr="00727486">
        <w:rPr>
          <w:i/>
          <w:iCs/>
          <w:color w:val="000000" w:themeColor="text1"/>
          <w:shd w:val="clear" w:color="auto" w:fill="FFFFFF"/>
        </w:rPr>
        <w:t>Somatization</w:t>
      </w:r>
      <w:r w:rsidRPr="00727486">
        <w:rPr>
          <w:color w:val="000000" w:themeColor="text1"/>
          <w:shd w:val="clear" w:color="auto" w:fill="FFFFFF"/>
        </w:rPr>
        <w:t xml:space="preserve">, </w:t>
      </w:r>
      <w:r w:rsidRPr="00727486">
        <w:rPr>
          <w:i/>
          <w:iCs/>
          <w:color w:val="000000" w:themeColor="text1"/>
          <w:shd w:val="clear" w:color="auto" w:fill="FFFFFF"/>
        </w:rPr>
        <w:t>Appetite changes</w:t>
      </w:r>
      <w:r w:rsidRPr="00727486">
        <w:rPr>
          <w:color w:val="000000" w:themeColor="text1"/>
          <w:shd w:val="clear" w:color="auto" w:fill="FFFFFF"/>
        </w:rPr>
        <w:t xml:space="preserve">, </w:t>
      </w:r>
      <w:r w:rsidRPr="00727486">
        <w:rPr>
          <w:i/>
          <w:iCs/>
          <w:color w:val="000000" w:themeColor="text1"/>
          <w:shd w:val="clear" w:color="auto" w:fill="FFFFFF"/>
        </w:rPr>
        <w:t>Somnipathy</w:t>
      </w:r>
      <w:r w:rsidRPr="00727486">
        <w:rPr>
          <w:color w:val="000000" w:themeColor="text1"/>
          <w:shd w:val="clear" w:color="auto" w:fill="FFFFFF"/>
        </w:rPr>
        <w:t>, and</w:t>
      </w:r>
      <w:r w:rsidRPr="00727486">
        <w:rPr>
          <w:i/>
          <w:iCs/>
          <w:color w:val="000000" w:themeColor="text1"/>
          <w:shd w:val="clear" w:color="auto" w:fill="FFFFFF"/>
        </w:rPr>
        <w:t xml:space="preserve"> Reduced socializatio</w:t>
      </w:r>
      <w:bookmarkEnd w:id="113"/>
      <w:r w:rsidRPr="00727486">
        <w:rPr>
          <w:i/>
          <w:iCs/>
          <w:color w:val="000000" w:themeColor="text1"/>
          <w:shd w:val="clear" w:color="auto" w:fill="FFFFFF"/>
        </w:rPr>
        <w:t>n</w:t>
      </w:r>
      <w:r w:rsidRPr="00727486">
        <w:rPr>
          <w:color w:val="000000" w:themeColor="text1"/>
          <w:shd w:val="clear" w:color="auto" w:fill="FFFFFF"/>
        </w:rPr>
        <w:t>.</w:t>
      </w:r>
      <w:bookmarkStart w:id="114" w:name="OLE_LINK12"/>
      <w:r w:rsidRPr="00727486">
        <w:rPr>
          <w:color w:val="000000" w:themeColor="text1"/>
          <w:shd w:val="clear" w:color="auto" w:fill="FFFFFF"/>
        </w:rPr>
        <w:t xml:space="preserve"> Among all 27 scales, 19 of them did not include any idiosyncratic symptoms. For the other eight scales the rate of idiosyncratic symptom varied from 3.9% to 22.2%.</w:t>
      </w:r>
      <w:r w:rsidRPr="00727486">
        <w:rPr>
          <w:color w:val="000000" w:themeColor="text1"/>
        </w:rPr>
        <w:t xml:space="preserve"> Interestingly, all scales include symptoms that were not </w:t>
      </w:r>
      <w:r w:rsidR="00547B64">
        <w:rPr>
          <w:color w:val="000000" w:themeColor="text1"/>
        </w:rPr>
        <w:t>covered</w:t>
      </w:r>
      <w:r w:rsidRPr="00727486">
        <w:rPr>
          <w:color w:val="000000" w:themeColor="text1"/>
        </w:rPr>
        <w:t xml:space="preserve"> in</w:t>
      </w:r>
      <w:r w:rsidRPr="00727486">
        <w:rPr>
          <w:color w:val="000000" w:themeColor="text1"/>
          <w:shd w:val="clear" w:color="auto" w:fill="FFFFFF"/>
        </w:rPr>
        <w:t xml:space="preserve"> DSM-5. </w:t>
      </w:r>
      <w:r w:rsidR="00A11CA8">
        <w:rPr>
          <w:color w:val="000000" w:themeColor="text1"/>
          <w:shd w:val="clear" w:color="auto" w:fill="FFFFFF"/>
        </w:rPr>
        <w:t xml:space="preserve">The </w:t>
      </w:r>
      <w:r w:rsidRPr="00727486">
        <w:rPr>
          <w:color w:val="000000" w:themeColor="text1"/>
          <w:shd w:val="clear" w:color="auto" w:fill="FFFFFF"/>
        </w:rPr>
        <w:t>DSI has the highest proportion of DSM-5 symptoms for depression, 71.42% of the total nine DSM-5 depression symptoms.</w:t>
      </w:r>
      <w:r w:rsidRPr="00727486">
        <w:rPr>
          <w:color w:val="000000" w:themeColor="text1"/>
        </w:rPr>
        <w:t xml:space="preserve"> </w:t>
      </w:r>
      <w:r w:rsidRPr="00727486">
        <w:rPr>
          <w:rFonts w:hint="eastAsia"/>
          <w:color w:val="000000" w:themeColor="text1"/>
        </w:rPr>
        <w:t>Please</w:t>
      </w:r>
      <w:r w:rsidRPr="00727486">
        <w:rPr>
          <w:color w:val="000000" w:themeColor="text1"/>
        </w:rPr>
        <w:t xml:space="preserve"> see the supplementary </w:t>
      </w:r>
      <w:proofErr w:type="spellStart"/>
      <w:r w:rsidRPr="00727486">
        <w:rPr>
          <w:color w:val="000000" w:themeColor="text1"/>
        </w:rPr>
        <w:t>matierals</w:t>
      </w:r>
      <w:proofErr w:type="spellEnd"/>
      <w:r w:rsidRPr="00727486">
        <w:rPr>
          <w:color w:val="000000" w:themeColor="text1"/>
        </w:rPr>
        <w:t xml:space="preserve"> for </w:t>
      </w:r>
      <w:r w:rsidRPr="00727486">
        <w:rPr>
          <w:color w:val="000000" w:themeColor="text1"/>
          <w:shd w:val="clear" w:color="auto" w:fill="FFFFFF"/>
        </w:rPr>
        <w:t>detailed information.</w:t>
      </w:r>
    </w:p>
    <w:bookmarkEnd w:id="114"/>
    <w:p w14:paraId="7D4F02D4" w14:textId="1237ACF5" w:rsidR="0077489C" w:rsidRPr="00727486" w:rsidRDefault="0077489C" w:rsidP="0077489C">
      <w:pPr>
        <w:ind w:firstLine="480"/>
        <w:rPr>
          <w:color w:val="000000" w:themeColor="text1"/>
        </w:rPr>
      </w:pPr>
    </w:p>
    <w:p w14:paraId="5B2C813D" w14:textId="77777777" w:rsidR="0077489C" w:rsidRPr="00727486" w:rsidRDefault="0077489C" w:rsidP="0077489C">
      <w:pPr>
        <w:ind w:firstLine="480"/>
        <w:rPr>
          <w:color w:val="000000" w:themeColor="text1"/>
        </w:rPr>
      </w:pPr>
    </w:p>
    <w:p w14:paraId="5566F5AC" w14:textId="77777777" w:rsidR="0077489C" w:rsidRPr="00727486" w:rsidRDefault="0077489C" w:rsidP="0077489C">
      <w:pPr>
        <w:ind w:firstLine="480"/>
        <w:rPr>
          <w:color w:val="000000" w:themeColor="text1"/>
        </w:rPr>
      </w:pPr>
    </w:p>
    <w:p w14:paraId="69EBB2A1" w14:textId="77777777" w:rsidR="0077489C" w:rsidRPr="00727486" w:rsidRDefault="0077489C" w:rsidP="0077489C">
      <w:pPr>
        <w:ind w:firstLine="480"/>
        <w:rPr>
          <w:color w:val="000000" w:themeColor="text1"/>
        </w:rPr>
      </w:pPr>
    </w:p>
    <w:p w14:paraId="298FDD85" w14:textId="66F57161" w:rsidR="00B57518" w:rsidRPr="00727486" w:rsidRDefault="00CD6B3E" w:rsidP="00121B47">
      <w:pPr>
        <w:ind w:firstLine="480"/>
        <w:jc w:val="center"/>
        <w:rPr>
          <w:i/>
          <w:iCs/>
          <w:color w:val="000000" w:themeColor="text1"/>
        </w:rPr>
      </w:pPr>
      <w:r w:rsidRPr="00727486">
        <w:rPr>
          <w:color w:val="000000" w:themeColor="text1"/>
        </w:rPr>
        <w:t>[Insert Fig later]</w:t>
      </w:r>
    </w:p>
    <w:p w14:paraId="1430EFB9" w14:textId="3756ABFF" w:rsidR="00C572F2" w:rsidRPr="00727486" w:rsidRDefault="0077489C" w:rsidP="00C572F2">
      <w:pPr>
        <w:ind w:firstLine="0"/>
        <w:rPr>
          <w:i/>
          <w:iCs/>
          <w:color w:val="000000" w:themeColor="text1"/>
        </w:rPr>
      </w:pPr>
      <w:r w:rsidRPr="00727486">
        <w:rPr>
          <w:rFonts w:hint="eastAsia"/>
          <w:b/>
          <w:bCs/>
          <w:color w:val="000000" w:themeColor="text1"/>
          <w:sz w:val="21"/>
          <w:szCs w:val="21"/>
        </w:rPr>
        <w:t>Figure</w:t>
      </w:r>
      <w:r w:rsidRPr="00727486">
        <w:rPr>
          <w:b/>
          <w:bCs/>
          <w:color w:val="000000" w:themeColor="text1"/>
          <w:sz w:val="21"/>
          <w:szCs w:val="21"/>
        </w:rPr>
        <w:t xml:space="preserve"> 3</w:t>
      </w:r>
      <w:r w:rsidRPr="00727486">
        <w:rPr>
          <w:i/>
          <w:iCs/>
          <w:color w:val="000000" w:themeColor="text1"/>
          <w:sz w:val="21"/>
          <w:szCs w:val="21"/>
        </w:rPr>
        <w:t>. Content Overlap Across</w:t>
      </w:r>
      <w:r w:rsidRPr="00727486">
        <w:rPr>
          <w:color w:val="000000" w:themeColor="text1"/>
          <w:sz w:val="21"/>
          <w:szCs w:val="21"/>
        </w:rPr>
        <w:t xml:space="preserve"> </w:t>
      </w:r>
      <w:r w:rsidRPr="00727486">
        <w:rPr>
          <w:i/>
          <w:iCs/>
          <w:color w:val="000000" w:themeColor="text1"/>
          <w:sz w:val="21"/>
          <w:szCs w:val="21"/>
        </w:rPr>
        <w:t xml:space="preserve">Twenty-seven Depression Scales. </w:t>
      </w:r>
      <w:r w:rsidRPr="00727486">
        <w:rPr>
          <w:color w:val="000000" w:themeColor="text1"/>
          <w:sz w:val="21"/>
          <w:szCs w:val="21"/>
        </w:rPr>
        <w:t>Each row represents a symptom, each column represents a scale.</w:t>
      </w:r>
      <w:r w:rsidRPr="00727486">
        <w:rPr>
          <w:i/>
          <w:iCs/>
          <w:color w:val="000000" w:themeColor="text1"/>
          <w:sz w:val="21"/>
          <w:szCs w:val="21"/>
        </w:rPr>
        <w:t xml:space="preserve"> </w:t>
      </w:r>
      <w:r w:rsidRPr="00727486">
        <w:rPr>
          <w:color w:val="000000" w:themeColor="text1"/>
          <w:sz w:val="21"/>
          <w:szCs w:val="21"/>
        </w:rPr>
        <w:t xml:space="preserve">If a scale measures a symptom, then there is a dot or a circle on that row. The former represent compound symptoms and the latter represent specific symptoms. Symptoms in bold font are from DSM-5. ADI: Adolescent Depression Inventory, CDI: Children's Depression Inventory, HAMD: Hamilton Depression Rating Scale for Depression, DSI: Depression Status Inventory, SDS: Self- Rating Depression Scale, MFQ-C: Mood and Feelings Questionnaire, </w:t>
      </w:r>
      <w:r w:rsidRPr="00727486">
        <w:rPr>
          <w:color w:val="000000" w:themeColor="text1"/>
          <w:sz w:val="21"/>
          <w:szCs w:val="21"/>
        </w:rPr>
        <w:lastRenderedPageBreak/>
        <w:t xml:space="preserve">CBCL: </w:t>
      </w:r>
      <w:bookmarkStart w:id="115" w:name="OLE_LINK23"/>
      <w:r w:rsidRPr="00727486">
        <w:rPr>
          <w:color w:val="000000" w:themeColor="text1"/>
          <w:sz w:val="21"/>
          <w:szCs w:val="21"/>
        </w:rPr>
        <w:t>Child Behavior Checklist</w:t>
      </w:r>
      <w:bookmarkEnd w:id="115"/>
      <w:r w:rsidRPr="00727486">
        <w:rPr>
          <w:color w:val="000000" w:themeColor="text1"/>
          <w:sz w:val="21"/>
          <w:szCs w:val="21"/>
        </w:rPr>
        <w:t>, BDI-II</w:t>
      </w:r>
      <w:r w:rsidRPr="00727486">
        <w:rPr>
          <w:rFonts w:hint="eastAsia"/>
          <w:color w:val="000000" w:themeColor="text1"/>
          <w:sz w:val="21"/>
          <w:szCs w:val="21"/>
        </w:rPr>
        <w:t>：</w:t>
      </w:r>
      <w:r w:rsidRPr="00727486">
        <w:rPr>
          <w:color w:val="000000" w:themeColor="text1"/>
          <w:sz w:val="21"/>
          <w:szCs w:val="21"/>
        </w:rPr>
        <w:t>Beck Depression Inventory-II, DSRSC: Depression Self-rating Scale for Children, BDI-I:</w:t>
      </w:r>
      <w:r w:rsidRPr="00727486">
        <w:rPr>
          <w:color w:val="000000" w:themeColor="text1"/>
          <w:kern w:val="0"/>
          <w:sz w:val="21"/>
          <w:szCs w:val="21"/>
        </w:rPr>
        <w:t xml:space="preserve"> Beck Depression Inventory,</w:t>
      </w:r>
      <w:r w:rsidRPr="00727486">
        <w:rPr>
          <w:color w:val="000000" w:themeColor="text1"/>
          <w:sz w:val="21"/>
          <w:szCs w:val="21"/>
        </w:rPr>
        <w:t xml:space="preserve"> KADS-11: Kutcher Adolescent Depression Scale, CES-D: The Center for Epidemiological Studies Depression Scale, PHQ-9: Patient Health Questionnaire-9 items, CSSDS: China Middle school students' depression scale, CES-D-C: Center for Epidemiologic Studies Depression Scale for Children, UPI: University Personality Inventory, SMFQ: Short Mood and Feelings Questionnaire, SCL-90: Symptom Checklist 90, CES-D-13: Short version of Center for Epidemiologic Studies Depression Scale, CCSMHS: Chinese College Student Mental Health Scale, DASS-21: The Depression Anxiety Stress Scale, BSRS-5: Brief Symptom Rating Scale, Sakuma_2010: </w:t>
      </w:r>
      <w:r w:rsidRPr="00727486">
        <w:rPr>
          <w:color w:val="000000" w:themeColor="text1"/>
          <w:sz w:val="21"/>
          <w:szCs w:val="21"/>
        </w:rPr>
        <w:fldChar w:fldCharType="begin"/>
      </w:r>
      <w:r w:rsidRPr="00727486">
        <w:rPr>
          <w:color w:val="000000" w:themeColor="text1"/>
          <w:sz w:val="21"/>
          <w:szCs w:val="21"/>
        </w:rPr>
        <w:instrText xml:space="preserve"> ADDIN NE.Ref.{1DDF9A6A-FB6B-4416-B7A3-BAEA2F8E7263}</w:instrText>
      </w:r>
      <w:r w:rsidRPr="00727486">
        <w:rPr>
          <w:color w:val="000000" w:themeColor="text1"/>
          <w:sz w:val="21"/>
          <w:szCs w:val="21"/>
        </w:rPr>
        <w:fldChar w:fldCharType="separate"/>
      </w:r>
      <w:r w:rsidRPr="00727486">
        <w:rPr>
          <w:color w:val="000000" w:themeColor="text1"/>
          <w:kern w:val="0"/>
          <w:sz w:val="21"/>
          <w:szCs w:val="21"/>
        </w:rPr>
        <w:t>Sakuma et al.(2010)</w:t>
      </w:r>
      <w:r w:rsidRPr="00727486">
        <w:rPr>
          <w:color w:val="000000" w:themeColor="text1"/>
          <w:sz w:val="21"/>
          <w:szCs w:val="21"/>
        </w:rPr>
        <w:fldChar w:fldCharType="end"/>
      </w:r>
      <w:r w:rsidRPr="00727486">
        <w:rPr>
          <w:color w:val="000000" w:themeColor="text1"/>
          <w:sz w:val="21"/>
          <w:szCs w:val="21"/>
        </w:rPr>
        <w:t xml:space="preserve"> self-designed questionnaire, MSSMHS: Middle-school students Mental Health </w:t>
      </w:r>
      <w:r w:rsidRPr="00727486">
        <w:rPr>
          <w:color w:val="000000" w:themeColor="text1"/>
          <w:sz w:val="21"/>
          <w:szCs w:val="21"/>
          <w:shd w:val="clear" w:color="auto" w:fill="FFFFFF"/>
        </w:rPr>
        <w:t>Scale</w:t>
      </w:r>
      <w:r w:rsidRPr="00727486">
        <w:rPr>
          <w:color w:val="000000" w:themeColor="text1"/>
          <w:sz w:val="21"/>
          <w:szCs w:val="21"/>
        </w:rPr>
        <w:t>, CEPS: China Education Panel Survey, HADS: Hospital Anxiety and Depression Scale, Ji_2007: Comprehensive Survey Report on Health-Related/Risk Behaviors among Chinese Adolescents.</w:t>
      </w:r>
      <w:r w:rsidR="00C572F2" w:rsidRPr="00727486">
        <w:rPr>
          <w:i/>
          <w:iCs/>
          <w:color w:val="000000" w:themeColor="text1"/>
        </w:rPr>
        <w:t xml:space="preserve"> </w:t>
      </w:r>
      <w:r w:rsidR="00C572F2" w:rsidRPr="00727486">
        <w:rPr>
          <w:color w:val="000000" w:themeColor="text1"/>
        </w:rPr>
        <w:t xml:space="preserve">The right side of the </w:t>
      </w:r>
      <w:r w:rsidR="00C572F2" w:rsidRPr="00727486">
        <w:rPr>
          <w:rFonts w:hint="eastAsia"/>
          <w:color w:val="000000" w:themeColor="text1"/>
        </w:rPr>
        <w:t>figure</w:t>
      </w:r>
      <w:r w:rsidR="00C572F2" w:rsidRPr="00727486">
        <w:rPr>
          <w:color w:val="000000" w:themeColor="text1"/>
        </w:rPr>
        <w:t xml:space="preserve"> is</w:t>
      </w:r>
      <w:r w:rsidR="00C572F2" w:rsidRPr="00727486">
        <w:rPr>
          <w:i/>
          <w:iCs/>
          <w:color w:val="000000" w:themeColor="text1"/>
        </w:rPr>
        <w:t xml:space="preserve"> Number of symptoms that appear across combinations of scales</w:t>
      </w:r>
      <w:r w:rsidR="00C572F2" w:rsidRPr="00727486">
        <w:rPr>
          <w:rFonts w:hint="eastAsia"/>
          <w:i/>
          <w:iCs/>
          <w:color w:val="000000" w:themeColor="text1"/>
        </w:rPr>
        <w:t>.</w:t>
      </w:r>
      <w:r w:rsidR="00C572F2" w:rsidRPr="00727486">
        <w:rPr>
          <w:i/>
          <w:iCs/>
          <w:color w:val="000000" w:themeColor="text1"/>
        </w:rPr>
        <w:t xml:space="preserve"> </w:t>
      </w:r>
      <w:r w:rsidR="00C572F2" w:rsidRPr="00727486">
        <w:rPr>
          <w:color w:val="000000" w:themeColor="text1"/>
          <w:sz w:val="21"/>
          <w:szCs w:val="21"/>
        </w:rPr>
        <w:t>There are 18 symptoms that appear only in one scale; these symptoms are referred to as idiosyncratic symptoms.</w:t>
      </w:r>
    </w:p>
    <w:p w14:paraId="04AC821B" w14:textId="346959D5" w:rsidR="0077489C" w:rsidRPr="00727486" w:rsidRDefault="0077489C" w:rsidP="0077489C">
      <w:pPr>
        <w:ind w:firstLine="0"/>
        <w:jc w:val="center"/>
        <w:rPr>
          <w:color w:val="000000" w:themeColor="text1"/>
          <w:sz w:val="21"/>
          <w:szCs w:val="21"/>
        </w:rPr>
      </w:pPr>
    </w:p>
    <w:p w14:paraId="69080712" w14:textId="77777777" w:rsidR="0077489C" w:rsidRPr="00727486" w:rsidRDefault="0077489C" w:rsidP="0077489C">
      <w:pPr>
        <w:ind w:firstLine="0"/>
        <w:rPr>
          <w:i/>
          <w:iCs/>
          <w:color w:val="000000" w:themeColor="text1"/>
          <w:szCs w:val="24"/>
        </w:rPr>
      </w:pPr>
    </w:p>
    <w:p w14:paraId="74041F64" w14:textId="77777777" w:rsidR="0077489C" w:rsidRPr="00727486" w:rsidRDefault="0077489C" w:rsidP="0077489C">
      <w:pPr>
        <w:pStyle w:val="1"/>
        <w:rPr>
          <w:color w:val="000000" w:themeColor="text1"/>
          <w:shd w:val="clear" w:color="auto" w:fill="FFFFFF"/>
        </w:rPr>
      </w:pPr>
      <w:r w:rsidRPr="00727486">
        <w:rPr>
          <w:color w:val="000000" w:themeColor="text1"/>
          <w:shd w:val="clear" w:color="auto" w:fill="FFFFFF"/>
        </w:rPr>
        <w:t>3.3 Symptoms across scales</w:t>
      </w:r>
    </w:p>
    <w:p w14:paraId="5D354812" w14:textId="6E82EC2B" w:rsidR="0077489C" w:rsidRDefault="0077489C" w:rsidP="0077489C">
      <w:pPr>
        <w:ind w:firstLine="480"/>
        <w:rPr>
          <w:ins w:id="116" w:author="Hu Chuan-Peng" w:date="2024-05-22T03:10:00Z"/>
          <w:color w:val="000000" w:themeColor="text1"/>
          <w:shd w:val="clear" w:color="auto" w:fill="FFFFFF"/>
        </w:rPr>
      </w:pPr>
      <w:r w:rsidRPr="00727486">
        <w:rPr>
          <w:color w:val="000000" w:themeColor="text1"/>
          <w:shd w:val="clear" w:color="auto" w:fill="FFFFFF"/>
        </w:rPr>
        <w:t>Among the 84 symptoms, 18 (21.43%) were idiosyncratic symptoms and only appeared in one scale. None of the</w:t>
      </w:r>
      <w:r w:rsidR="002B6AB2">
        <w:rPr>
          <w:color w:val="000000" w:themeColor="text1"/>
          <w:shd w:val="clear" w:color="auto" w:fill="FFFFFF"/>
        </w:rPr>
        <w:t xml:space="preserve"> 84</w:t>
      </w:r>
      <w:r w:rsidRPr="00727486">
        <w:rPr>
          <w:color w:val="000000" w:themeColor="text1"/>
          <w:shd w:val="clear" w:color="auto" w:fill="FFFFFF"/>
        </w:rPr>
        <w:t xml:space="preserve"> symptoms were present </w:t>
      </w:r>
      <w:r w:rsidR="002B6AB2">
        <w:rPr>
          <w:color w:val="000000" w:themeColor="text1"/>
          <w:shd w:val="clear" w:color="auto" w:fill="FFFFFF"/>
        </w:rPr>
        <w:t>in</w:t>
      </w:r>
      <w:r w:rsidR="002B6AB2" w:rsidRPr="00727486">
        <w:rPr>
          <w:color w:val="000000" w:themeColor="text1"/>
          <w:shd w:val="clear" w:color="auto" w:fill="FFFFFF"/>
        </w:rPr>
        <w:t xml:space="preserve"> </w:t>
      </w:r>
      <w:r w:rsidRPr="00727486">
        <w:rPr>
          <w:color w:val="000000" w:themeColor="text1"/>
          <w:shd w:val="clear" w:color="auto" w:fill="FFFFFF"/>
        </w:rPr>
        <w:t>all scales.</w:t>
      </w:r>
      <w:r w:rsidRPr="00727486">
        <w:rPr>
          <w:color w:val="000000" w:themeColor="text1"/>
        </w:rPr>
        <w:t xml:space="preserve"> The most frequently </w:t>
      </w:r>
      <w:r w:rsidR="002B6AB2">
        <w:rPr>
          <w:color w:val="000000" w:themeColor="text1"/>
        </w:rPr>
        <w:t xml:space="preserve">presented </w:t>
      </w:r>
      <w:r w:rsidRPr="00727486">
        <w:rPr>
          <w:color w:val="000000" w:themeColor="text1"/>
        </w:rPr>
        <w:t xml:space="preserve">symptom, appeared in 22 out of 27 scales, was </w:t>
      </w:r>
      <w:r w:rsidRPr="00727486">
        <w:rPr>
          <w:i/>
          <w:iCs/>
          <w:color w:val="000000" w:themeColor="text1"/>
        </w:rPr>
        <w:t>Sense of hopelessness</w:t>
      </w:r>
      <w:r w:rsidRPr="00727486">
        <w:rPr>
          <w:color w:val="000000" w:themeColor="text1"/>
        </w:rPr>
        <w:t xml:space="preserve">. The second most measured symptom, 18 out of 27, was </w:t>
      </w:r>
      <w:r w:rsidRPr="00727486">
        <w:rPr>
          <w:i/>
          <w:iCs/>
          <w:color w:val="000000" w:themeColor="text1"/>
        </w:rPr>
        <w:t>Interest loss</w:t>
      </w:r>
      <w:r w:rsidRPr="00727486">
        <w:rPr>
          <w:color w:val="000000" w:themeColor="text1"/>
        </w:rPr>
        <w:t xml:space="preserve">. Note that </w:t>
      </w:r>
      <w:r w:rsidRPr="00727486">
        <w:rPr>
          <w:i/>
          <w:iCs/>
          <w:color w:val="000000" w:themeColor="text1"/>
        </w:rPr>
        <w:t>markedly diminished interest or pleasure</w:t>
      </w:r>
      <w:r w:rsidRPr="00727486">
        <w:rPr>
          <w:color w:val="000000" w:themeColor="text1"/>
        </w:rPr>
        <w:t xml:space="preserve">, a key symptom of diagnosis of major depression in DSM-5, is </w:t>
      </w:r>
      <w:proofErr w:type="spellStart"/>
      <w:r w:rsidRPr="00727486">
        <w:rPr>
          <w:color w:val="000000" w:themeColor="text1"/>
        </w:rPr>
        <w:t>splitted</w:t>
      </w:r>
      <w:proofErr w:type="spellEnd"/>
      <w:r w:rsidRPr="00727486">
        <w:rPr>
          <w:color w:val="000000" w:themeColor="text1"/>
        </w:rPr>
        <w:t xml:space="preserve"> into two specific symptoms: </w:t>
      </w:r>
      <w:r w:rsidRPr="00727486">
        <w:rPr>
          <w:i/>
          <w:iCs/>
          <w:color w:val="000000" w:themeColor="text1"/>
        </w:rPr>
        <w:t>interest loss</w:t>
      </w:r>
      <w:r w:rsidRPr="00727486">
        <w:rPr>
          <w:color w:val="000000" w:themeColor="text1"/>
        </w:rPr>
        <w:t xml:space="preserve"> and </w:t>
      </w:r>
      <w:r w:rsidRPr="00727486">
        <w:rPr>
          <w:i/>
          <w:iCs/>
          <w:color w:val="000000" w:themeColor="text1"/>
        </w:rPr>
        <w:t>pleasure loss</w:t>
      </w:r>
      <w:r w:rsidRPr="00727486">
        <w:rPr>
          <w:color w:val="000000" w:themeColor="text1"/>
        </w:rPr>
        <w:t xml:space="preserve"> in this study</w:t>
      </w:r>
      <w:r w:rsidRPr="00727486">
        <w:rPr>
          <w:i/>
          <w:iCs/>
          <w:color w:val="000000" w:themeColor="text1"/>
        </w:rPr>
        <w:t xml:space="preserve">. </w:t>
      </w:r>
      <w:r w:rsidRPr="00727486">
        <w:rPr>
          <w:color w:val="000000" w:themeColor="text1"/>
        </w:rPr>
        <w:t xml:space="preserve">We found </w:t>
      </w:r>
      <w:r w:rsidRPr="00727486">
        <w:rPr>
          <w:i/>
          <w:iCs/>
          <w:color w:val="000000" w:themeColor="text1"/>
        </w:rPr>
        <w:t xml:space="preserve">Pleasure loss </w:t>
      </w:r>
      <w:r w:rsidRPr="00727486">
        <w:rPr>
          <w:color w:val="000000" w:themeColor="text1"/>
        </w:rPr>
        <w:t xml:space="preserve">was observed less frequently than </w:t>
      </w:r>
      <w:r w:rsidRPr="00727486">
        <w:rPr>
          <w:i/>
          <w:iCs/>
          <w:color w:val="000000" w:themeColor="text1"/>
        </w:rPr>
        <w:t>Interest loss</w:t>
      </w:r>
      <w:r w:rsidRPr="00727486">
        <w:rPr>
          <w:color w:val="000000" w:themeColor="text1"/>
        </w:rPr>
        <w:t>, being measured in 9 out of 27 scales.</w:t>
      </w:r>
      <w:r w:rsidRPr="00727486">
        <w:rPr>
          <w:rFonts w:hint="eastAsia"/>
          <w:color w:val="000000" w:themeColor="text1"/>
        </w:rPr>
        <w:t xml:space="preserve"> A</w:t>
      </w:r>
      <w:r w:rsidRPr="00727486">
        <w:rPr>
          <w:color w:val="000000" w:themeColor="text1"/>
        </w:rPr>
        <w:t xml:space="preserve">nother frequently measured symptom is the compound symptom </w:t>
      </w:r>
      <w:r w:rsidRPr="00727486">
        <w:rPr>
          <w:i/>
          <w:iCs/>
          <w:color w:val="000000" w:themeColor="text1"/>
        </w:rPr>
        <w:t>Depressed mood</w:t>
      </w:r>
      <w:r w:rsidRPr="00727486">
        <w:rPr>
          <w:color w:val="000000" w:themeColor="text1"/>
        </w:rPr>
        <w:t xml:space="preserve">, which was directly measured </w:t>
      </w:r>
      <w:r w:rsidRPr="00727486">
        <w:rPr>
          <w:color w:val="000000" w:themeColor="text1"/>
          <w:shd w:val="clear" w:color="auto" w:fill="FFFFFF"/>
        </w:rPr>
        <w:t>i</w:t>
      </w:r>
      <w:r w:rsidRPr="00727486">
        <w:rPr>
          <w:rFonts w:hint="eastAsia"/>
          <w:color w:val="000000" w:themeColor="text1"/>
          <w:shd w:val="clear" w:color="auto" w:fill="FFFFFF"/>
        </w:rPr>
        <w:t>n</w:t>
      </w:r>
      <w:r w:rsidRPr="00727486">
        <w:rPr>
          <w:color w:val="000000" w:themeColor="text1"/>
          <w:shd w:val="clear" w:color="auto" w:fill="FFFFFF"/>
        </w:rPr>
        <w:t xml:space="preserve"> 5 scales. However, this compound symptom </w:t>
      </w:r>
      <w:r w:rsidR="00E11429" w:rsidRPr="00727486">
        <w:rPr>
          <w:color w:val="000000" w:themeColor="text1"/>
          <w:shd w:val="clear" w:color="auto" w:fill="FFFFFF"/>
        </w:rPr>
        <w:t>includes</w:t>
      </w:r>
      <w:r w:rsidRPr="00727486">
        <w:rPr>
          <w:color w:val="000000" w:themeColor="text1"/>
          <w:shd w:val="clear" w:color="auto" w:fill="FFFFFF"/>
        </w:rPr>
        <w:t xml:space="preserve"> several specific symptoms: </w:t>
      </w:r>
      <w:r w:rsidRPr="00727486">
        <w:rPr>
          <w:i/>
          <w:iCs/>
          <w:color w:val="000000" w:themeColor="text1"/>
          <w:shd w:val="clear" w:color="auto" w:fill="FFFFFF"/>
        </w:rPr>
        <w:t xml:space="preserve">blue </w:t>
      </w:r>
      <w:r w:rsidRPr="00727486">
        <w:rPr>
          <w:color w:val="000000" w:themeColor="text1"/>
          <w:shd w:val="clear" w:color="auto" w:fill="FFFFFF"/>
        </w:rPr>
        <w:lastRenderedPageBreak/>
        <w:t xml:space="preserve">appeared in 10 scales, </w:t>
      </w:r>
      <w:r w:rsidRPr="00727486">
        <w:rPr>
          <w:i/>
          <w:iCs/>
          <w:color w:val="000000" w:themeColor="text1"/>
          <w:shd w:val="clear" w:color="auto" w:fill="FFFFFF"/>
        </w:rPr>
        <w:t>low mood</w:t>
      </w:r>
      <w:r w:rsidRPr="00727486">
        <w:rPr>
          <w:color w:val="000000" w:themeColor="text1"/>
          <w:shd w:val="clear" w:color="auto" w:fill="FFFFFF"/>
        </w:rPr>
        <w:t xml:space="preserve"> i</w:t>
      </w:r>
      <w:r w:rsidRPr="00727486">
        <w:rPr>
          <w:rFonts w:hint="eastAsia"/>
          <w:color w:val="000000" w:themeColor="text1"/>
          <w:shd w:val="clear" w:color="auto" w:fill="FFFFFF"/>
        </w:rPr>
        <w:t>n</w:t>
      </w:r>
      <w:r w:rsidRPr="00727486">
        <w:rPr>
          <w:color w:val="000000" w:themeColor="text1"/>
          <w:shd w:val="clear" w:color="auto" w:fill="FFFFFF"/>
        </w:rPr>
        <w:t xml:space="preserve"> 15 scales, </w:t>
      </w:r>
      <w:r w:rsidRPr="00727486">
        <w:rPr>
          <w:i/>
          <w:iCs/>
          <w:color w:val="000000" w:themeColor="text1"/>
          <w:shd w:val="clear" w:color="auto" w:fill="FFFFFF"/>
        </w:rPr>
        <w:t>sad</w:t>
      </w:r>
      <w:r w:rsidRPr="00727486">
        <w:rPr>
          <w:color w:val="000000" w:themeColor="text1"/>
          <w:shd w:val="clear" w:color="auto" w:fill="FFFFFF"/>
        </w:rPr>
        <w:t xml:space="preserve"> i</w:t>
      </w:r>
      <w:r w:rsidRPr="00727486">
        <w:rPr>
          <w:rFonts w:hint="eastAsia"/>
          <w:color w:val="000000" w:themeColor="text1"/>
          <w:shd w:val="clear" w:color="auto" w:fill="FFFFFF"/>
        </w:rPr>
        <w:t>n</w:t>
      </w:r>
      <w:r w:rsidRPr="00727486">
        <w:rPr>
          <w:color w:val="000000" w:themeColor="text1"/>
          <w:shd w:val="clear" w:color="auto" w:fill="FFFFFF"/>
        </w:rPr>
        <w:t xml:space="preserve"> 13 scales, and </w:t>
      </w:r>
      <w:r w:rsidRPr="00727486">
        <w:rPr>
          <w:i/>
          <w:iCs/>
          <w:color w:val="000000" w:themeColor="text1"/>
          <w:shd w:val="clear" w:color="auto" w:fill="FFFFFF"/>
        </w:rPr>
        <w:t xml:space="preserve">anhedonia </w:t>
      </w:r>
      <w:r w:rsidRPr="00727486">
        <w:rPr>
          <w:color w:val="000000" w:themeColor="text1"/>
          <w:shd w:val="clear" w:color="auto" w:fill="FFFFFF"/>
        </w:rPr>
        <w:t>i</w:t>
      </w:r>
      <w:r w:rsidRPr="00727486">
        <w:rPr>
          <w:rFonts w:hint="eastAsia"/>
          <w:color w:val="000000" w:themeColor="text1"/>
          <w:shd w:val="clear" w:color="auto" w:fill="FFFFFF"/>
        </w:rPr>
        <w:t>n</w:t>
      </w:r>
      <w:r w:rsidRPr="00727486">
        <w:rPr>
          <w:color w:val="000000" w:themeColor="text1"/>
          <w:shd w:val="clear" w:color="auto" w:fill="FFFFFF"/>
        </w:rPr>
        <w:t xml:space="preserve"> 16 scales</w:t>
      </w:r>
      <w:r w:rsidRPr="00727486">
        <w:rPr>
          <w:i/>
          <w:iCs/>
          <w:color w:val="000000" w:themeColor="text1"/>
          <w:shd w:val="clear" w:color="auto" w:fill="FFFFFF"/>
        </w:rPr>
        <w:t>.</w:t>
      </w:r>
      <w:r w:rsidRPr="00727486">
        <w:rPr>
          <w:rFonts w:hint="eastAsia"/>
          <w:i/>
          <w:iCs/>
          <w:color w:val="000000" w:themeColor="text1"/>
          <w:shd w:val="clear" w:color="auto" w:fill="FFFFFF"/>
        </w:rPr>
        <w:t xml:space="preserve"> </w:t>
      </w:r>
      <w:r w:rsidRPr="00727486">
        <w:rPr>
          <w:color w:val="000000" w:themeColor="text1"/>
          <w:shd w:val="clear" w:color="auto" w:fill="FFFFFF"/>
        </w:rPr>
        <w:t xml:space="preserve">Combined as a cluster, depressed mood and related specific symptom </w:t>
      </w:r>
      <w:r w:rsidR="002B6AB2">
        <w:rPr>
          <w:color w:val="000000" w:themeColor="text1"/>
          <w:shd w:val="clear" w:color="auto" w:fill="FFFFFF"/>
        </w:rPr>
        <w:t xml:space="preserve">presented in </w:t>
      </w:r>
      <w:r w:rsidR="00E11429">
        <w:rPr>
          <w:rFonts w:hint="eastAsia"/>
          <w:color w:val="000000" w:themeColor="text1"/>
          <w:shd w:val="clear" w:color="auto" w:fill="FFFFFF"/>
        </w:rPr>
        <w:t>25</w:t>
      </w:r>
      <w:r w:rsidR="002B6AB2">
        <w:rPr>
          <w:color w:val="000000" w:themeColor="text1"/>
          <w:shd w:val="clear" w:color="auto" w:fill="FFFFFF"/>
        </w:rPr>
        <w:t xml:space="preserve"> out of 27 scale and </w:t>
      </w:r>
      <w:r w:rsidRPr="00727486">
        <w:rPr>
          <w:color w:val="000000" w:themeColor="text1"/>
          <w:shd w:val="clear" w:color="auto" w:fill="FFFFFF"/>
        </w:rPr>
        <w:t>are the most frequently measured</w:t>
      </w:r>
      <w:r w:rsidR="002B6AB2">
        <w:rPr>
          <w:color w:val="000000" w:themeColor="text1"/>
          <w:shd w:val="clear" w:color="auto" w:fill="FFFFFF"/>
        </w:rPr>
        <w:t xml:space="preserve"> symptom</w:t>
      </w:r>
      <w:r w:rsidRPr="00727486">
        <w:rPr>
          <w:color w:val="000000" w:themeColor="text1"/>
          <w:shd w:val="clear" w:color="auto" w:fill="FFFFFF"/>
        </w:rPr>
        <w:t>.</w:t>
      </w:r>
    </w:p>
    <w:p w14:paraId="18C10F80" w14:textId="75BBBA64" w:rsidR="000C394B" w:rsidRPr="00727486" w:rsidRDefault="000C394B" w:rsidP="0077489C">
      <w:pPr>
        <w:ind w:firstLine="480"/>
        <w:rPr>
          <w:color w:val="000000" w:themeColor="text1"/>
        </w:rPr>
      </w:pPr>
      <w:ins w:id="117" w:author="Hu Chuan-Peng" w:date="2024-05-22T03:10:00Z">
        <w:r>
          <w:rPr>
            <w:rFonts w:hint="eastAsia"/>
            <w:color w:val="000000" w:themeColor="text1"/>
            <w:shd w:val="clear" w:color="auto" w:fill="FFFFFF"/>
          </w:rPr>
          <w:t>We</w:t>
        </w:r>
        <w:r>
          <w:rPr>
            <w:color w:val="000000" w:themeColor="text1"/>
            <w:shd w:val="clear" w:color="auto" w:fill="FFFFFF"/>
          </w:rPr>
          <w:t xml:space="preserve"> </w:t>
        </w:r>
        <w:r>
          <w:rPr>
            <w:rFonts w:hint="eastAsia"/>
            <w:color w:val="000000" w:themeColor="text1"/>
            <w:shd w:val="clear" w:color="auto" w:fill="FFFFFF"/>
          </w:rPr>
          <w:t>check</w:t>
        </w:r>
      </w:ins>
      <w:ins w:id="118" w:author="Hu Chuan-Peng" w:date="2024-05-22T03:11:00Z">
        <w:r>
          <w:rPr>
            <w:color w:val="000000" w:themeColor="text1"/>
            <w:shd w:val="clear" w:color="auto" w:fill="FFFFFF"/>
          </w:rPr>
          <w:t>ed</w:t>
        </w:r>
      </w:ins>
      <w:ins w:id="119" w:author="Hu Chuan-Peng" w:date="2024-05-22T03:10:00Z">
        <w:r>
          <w:rPr>
            <w:color w:val="000000" w:themeColor="text1"/>
            <w:shd w:val="clear" w:color="auto" w:fill="FFFFFF"/>
          </w:rPr>
          <w:t xml:space="preserve"> symptoms that might be specific for </w:t>
        </w:r>
      </w:ins>
      <w:ins w:id="120" w:author="Hu Chuan-Peng" w:date="2024-05-22T03:11:00Z">
        <w:r>
          <w:rPr>
            <w:color w:val="000000" w:themeColor="text1"/>
            <w:shd w:val="clear" w:color="auto" w:fill="FFFFFF"/>
          </w:rPr>
          <w:t>children and adolescents and found that XXX. Similarly, we check whether there are culture-specific symptom</w:t>
        </w:r>
      </w:ins>
      <w:ins w:id="121" w:author="Hu Chuan-Peng" w:date="2024-05-22T03:12:00Z">
        <w:r>
          <w:rPr>
            <w:color w:val="000000" w:themeColor="text1"/>
            <w:shd w:val="clear" w:color="auto" w:fill="FFFFFF"/>
          </w:rPr>
          <w:t>s and found that XXX</w:t>
        </w:r>
      </w:ins>
    </w:p>
    <w:p w14:paraId="65456D27" w14:textId="785C0D71" w:rsidR="0077489C" w:rsidRPr="00727486" w:rsidRDefault="0077489C" w:rsidP="00B57518">
      <w:pPr>
        <w:ind w:firstLine="480"/>
        <w:rPr>
          <w:color w:val="000000" w:themeColor="text1"/>
        </w:rPr>
      </w:pPr>
      <w:r w:rsidRPr="00727486">
        <w:rPr>
          <w:color w:val="000000" w:themeColor="text1"/>
          <w:shd w:val="clear" w:color="auto" w:fill="FFFFFF"/>
        </w:rPr>
        <w:t xml:space="preserve">The degree of overlap between scales was calculated using the Jaccard coefficient. The </w:t>
      </w:r>
      <w:r w:rsidRPr="00727486">
        <w:rPr>
          <w:rFonts w:hint="eastAsia"/>
          <w:color w:val="000000" w:themeColor="text1"/>
          <w:shd w:val="clear" w:color="auto" w:fill="FFFFFF"/>
        </w:rPr>
        <w:t>mean</w:t>
      </w:r>
      <w:r w:rsidRPr="00727486">
        <w:rPr>
          <w:color w:val="000000" w:themeColor="text1"/>
          <w:shd w:val="clear" w:color="auto" w:fill="FFFFFF"/>
        </w:rPr>
        <w:t xml:space="preserve"> overlap across all scales was 0.19</w:t>
      </w:r>
      <w:r w:rsidRPr="00727486">
        <w:rPr>
          <w:rFonts w:hint="eastAsia"/>
          <w:color w:val="000000" w:themeColor="text1"/>
          <w:shd w:val="clear" w:color="auto" w:fill="FFFFFF"/>
        </w:rPr>
        <w:t>,</w:t>
      </w:r>
      <w:r w:rsidRPr="00727486">
        <w:rPr>
          <w:color w:val="000000" w:themeColor="text1"/>
          <w:shd w:val="clear" w:color="auto" w:fill="FFFFFF"/>
        </w:rPr>
        <w:t xml:space="preserve"> range from 0.09 to 0.25, indicating a very low level of similarity between these scales (see Figure 5). CES-D has the highest </w:t>
      </w:r>
      <w:r w:rsidR="00094BDC">
        <w:rPr>
          <w:rFonts w:hint="eastAsia"/>
          <w:color w:val="000000" w:themeColor="text1"/>
          <w:shd w:val="clear" w:color="auto" w:fill="FFFFFF"/>
        </w:rPr>
        <w:t>mean</w:t>
      </w:r>
      <w:r w:rsidRPr="00727486">
        <w:rPr>
          <w:color w:val="000000" w:themeColor="text1"/>
          <w:shd w:val="clear" w:color="auto" w:fill="FFFFFF"/>
        </w:rPr>
        <w:t xml:space="preserve"> degree of overlap with other scale.</w:t>
      </w:r>
      <w:r w:rsidRPr="00727486">
        <w:rPr>
          <w:rFonts w:hint="eastAsia"/>
          <w:color w:val="000000" w:themeColor="text1"/>
          <w:shd w:val="clear" w:color="auto" w:fill="FFFFFF"/>
        </w:rPr>
        <w:t xml:space="preserve"> The</w:t>
      </w:r>
      <w:r w:rsidRPr="00727486">
        <w:rPr>
          <w:color w:val="000000" w:themeColor="text1"/>
          <w:shd w:val="clear" w:color="auto" w:fill="FFFFFF"/>
        </w:rPr>
        <w:t xml:space="preserve"> highest overlap, 0.75, appeared between two versions of CES-D: CES-D for adults and CES-D-C for </w:t>
      </w:r>
      <w:r w:rsidR="00DF4A8A" w:rsidRPr="00727486">
        <w:rPr>
          <w:color w:val="000000" w:themeColor="text1"/>
          <w:shd w:val="clear" w:color="auto" w:fill="FFFFFF"/>
        </w:rPr>
        <w:t>children</w:t>
      </w:r>
      <w:r w:rsidRPr="00727486">
        <w:rPr>
          <w:rStyle w:val="a9"/>
          <w:color w:val="000000" w:themeColor="text1"/>
        </w:rPr>
        <w:t>.</w:t>
      </w:r>
      <w:r w:rsidRPr="00727486">
        <w:rPr>
          <w:color w:val="000000" w:themeColor="text1"/>
          <w:shd w:val="clear" w:color="auto" w:fill="FFFFFF"/>
        </w:rPr>
        <w:t xml:space="preserve"> The second highest overlap, 0.72, was between DSI and SDS. </w:t>
      </w:r>
      <w:r w:rsidRPr="00727486">
        <w:rPr>
          <w:rFonts w:hint="eastAsia"/>
          <w:color w:val="000000" w:themeColor="text1"/>
          <w:shd w:val="clear" w:color="auto" w:fill="FFFFFF"/>
        </w:rPr>
        <w:t>Many</w:t>
      </w:r>
      <w:r w:rsidRPr="00727486">
        <w:rPr>
          <w:color w:val="000000" w:themeColor="text1"/>
          <w:shd w:val="clear" w:color="auto" w:fill="FFFFFF"/>
        </w:rPr>
        <w:t xml:space="preserve"> scales that have </w:t>
      </w:r>
      <w:r w:rsidRPr="00727486">
        <w:rPr>
          <w:rFonts w:hint="eastAsia"/>
          <w:color w:val="000000" w:themeColor="text1"/>
          <w:shd w:val="clear" w:color="auto" w:fill="FFFFFF"/>
        </w:rPr>
        <w:t>no</w:t>
      </w:r>
      <w:r w:rsidRPr="00727486">
        <w:rPr>
          <w:color w:val="000000" w:themeColor="text1"/>
          <w:shd w:val="clear" w:color="auto" w:fill="FFFFFF"/>
        </w:rPr>
        <w:t xml:space="preserve"> overlap with each other.</w:t>
      </w:r>
      <w:r w:rsidRPr="00727486">
        <w:rPr>
          <w:color w:val="000000" w:themeColor="text1"/>
        </w:rPr>
        <w:t xml:space="preserve"> For example, </w:t>
      </w:r>
      <w:r w:rsidRPr="00727486">
        <w:rPr>
          <w:rFonts w:hint="eastAsia"/>
          <w:color w:val="000000" w:themeColor="text1"/>
        </w:rPr>
        <w:t>there</w:t>
      </w:r>
      <w:r w:rsidRPr="00727486">
        <w:rPr>
          <w:color w:val="000000" w:themeColor="text1"/>
        </w:rPr>
        <w:t xml:space="preserve"> was no overlap between </w:t>
      </w:r>
      <w:r w:rsidRPr="00727486">
        <w:rPr>
          <w:color w:val="000000" w:themeColor="text1"/>
          <w:shd w:val="clear" w:color="auto" w:fill="FFFFFF"/>
        </w:rPr>
        <w:t xml:space="preserve">China Education Panel Survey with </w:t>
      </w:r>
      <w:r w:rsidRPr="00727486">
        <w:rPr>
          <w:color w:val="000000" w:themeColor="text1"/>
          <w:szCs w:val="24"/>
        </w:rPr>
        <w:t xml:space="preserve">Middle-school students Mental Health </w:t>
      </w:r>
      <w:r w:rsidRPr="00727486">
        <w:rPr>
          <w:color w:val="000000" w:themeColor="text1"/>
          <w:shd w:val="clear" w:color="auto" w:fill="FFFFFF"/>
        </w:rPr>
        <w:t>Scale</w:t>
      </w:r>
      <w:r w:rsidRPr="00727486">
        <w:rPr>
          <w:rFonts w:hint="eastAsia"/>
          <w:color w:val="000000" w:themeColor="text1"/>
          <w:shd w:val="clear" w:color="auto" w:fill="FFFFFF"/>
        </w:rPr>
        <w:t>,</w:t>
      </w:r>
      <w:r w:rsidRPr="00727486">
        <w:rPr>
          <w:color w:val="000000" w:themeColor="text1"/>
          <w:shd w:val="clear" w:color="auto" w:fill="FFFFFF"/>
        </w:rPr>
        <w:t xml:space="preserve"> PHQ-9, CSSDS, SMFQ, CSSMHS. Note that because Ji_2005 has only one item that measures two symptoms, it has no overlap with PHQ-9, KADS-11.</w:t>
      </w:r>
    </w:p>
    <w:p w14:paraId="33795234" w14:textId="2D0283C4" w:rsidR="0077489C" w:rsidRPr="00727486" w:rsidRDefault="0077489C" w:rsidP="0077489C">
      <w:pPr>
        <w:ind w:firstLine="480"/>
        <w:rPr>
          <w:color w:val="000000" w:themeColor="text1"/>
          <w:shd w:val="clear" w:color="auto" w:fill="FFFFFF"/>
        </w:rPr>
      </w:pPr>
      <w:r w:rsidRPr="00727486">
        <w:rPr>
          <w:color w:val="000000" w:themeColor="text1"/>
          <w:shd w:val="clear" w:color="auto" w:fill="FFFFFF"/>
        </w:rPr>
        <w:t xml:space="preserve">We found a </w:t>
      </w:r>
      <w:bookmarkStart w:id="122" w:name="OLE_LINK1"/>
      <w:r w:rsidRPr="00727486">
        <w:rPr>
          <w:color w:val="000000" w:themeColor="text1"/>
          <w:shd w:val="clear" w:color="auto" w:fill="FFFFFF"/>
        </w:rPr>
        <w:t>correlation</w:t>
      </w:r>
      <w:bookmarkEnd w:id="122"/>
      <w:r w:rsidRPr="00727486">
        <w:rPr>
          <w:color w:val="000000" w:themeColor="text1"/>
          <w:shd w:val="clear" w:color="auto" w:fill="FFFFFF"/>
        </w:rPr>
        <w:t xml:space="preserve"> between the mean Jaccard coefficient of each scale and the scale length, </w:t>
      </w:r>
      <w:r w:rsidRPr="00727486">
        <w:rPr>
          <w:i/>
          <w:iCs/>
          <w:color w:val="000000" w:themeColor="text1"/>
          <w:shd w:val="clear" w:color="auto" w:fill="FFFFFF"/>
        </w:rPr>
        <w:t>r</w:t>
      </w:r>
      <w:r w:rsidRPr="00727486">
        <w:rPr>
          <w:color w:val="000000" w:themeColor="text1"/>
          <w:shd w:val="clear" w:color="auto" w:fill="FFFFFF"/>
        </w:rPr>
        <w:t xml:space="preserve"> = 0.5</w:t>
      </w:r>
      <w:r w:rsidR="00B57518" w:rsidRPr="00727486">
        <w:rPr>
          <w:color w:val="000000" w:themeColor="text1"/>
          <w:shd w:val="clear" w:color="auto" w:fill="FFFFFF"/>
        </w:rPr>
        <w:t>4</w:t>
      </w:r>
      <w:r w:rsidRPr="00727486">
        <w:rPr>
          <w:color w:val="000000" w:themeColor="text1"/>
          <w:shd w:val="clear" w:color="auto" w:fill="FFFFFF"/>
        </w:rPr>
        <w:t>, 95% CI [0.</w:t>
      </w:r>
      <w:r w:rsidR="00B57518" w:rsidRPr="00727486">
        <w:rPr>
          <w:color w:val="000000" w:themeColor="text1"/>
          <w:shd w:val="clear" w:color="auto" w:fill="FFFFFF"/>
        </w:rPr>
        <w:t>14</w:t>
      </w:r>
      <w:r w:rsidRPr="00727486">
        <w:rPr>
          <w:color w:val="000000" w:themeColor="text1"/>
          <w:shd w:val="clear" w:color="auto" w:fill="FFFFFF"/>
        </w:rPr>
        <w:t>, 0.7</w:t>
      </w:r>
      <w:r w:rsidR="00B57518" w:rsidRPr="00727486">
        <w:rPr>
          <w:color w:val="000000" w:themeColor="text1"/>
          <w:shd w:val="clear" w:color="auto" w:fill="FFFFFF"/>
        </w:rPr>
        <w:t>8</w:t>
      </w:r>
      <w:r w:rsidRPr="00727486">
        <w:rPr>
          <w:color w:val="000000" w:themeColor="text1"/>
          <w:shd w:val="clear" w:color="auto" w:fill="FFFFFF"/>
        </w:rPr>
        <w:t xml:space="preserve">]. Similarly, the correlation between mean overlap of scales </w:t>
      </w:r>
      <w:bookmarkStart w:id="123" w:name="OLE_LINK40"/>
      <w:r w:rsidRPr="00727486">
        <w:rPr>
          <w:color w:val="000000" w:themeColor="text1"/>
          <w:shd w:val="clear" w:color="auto" w:fill="FFFFFF"/>
        </w:rPr>
        <w:t>and the number of captured symptoms</w:t>
      </w:r>
      <w:bookmarkEnd w:id="123"/>
      <w:r w:rsidRPr="00727486">
        <w:rPr>
          <w:color w:val="000000" w:themeColor="text1"/>
          <w:shd w:val="clear" w:color="auto" w:fill="FFFFFF"/>
        </w:rPr>
        <w:t xml:space="preserve"> is </w:t>
      </w:r>
      <w:r w:rsidRPr="00727486">
        <w:rPr>
          <w:i/>
          <w:iCs/>
          <w:color w:val="000000" w:themeColor="text1"/>
          <w:shd w:val="clear" w:color="auto" w:fill="FFFFFF"/>
        </w:rPr>
        <w:t>r</w:t>
      </w:r>
      <w:r w:rsidRPr="00727486">
        <w:rPr>
          <w:color w:val="000000" w:themeColor="text1"/>
          <w:shd w:val="clear" w:color="auto" w:fill="FFFFFF"/>
        </w:rPr>
        <w:t xml:space="preserve"> = 0.</w:t>
      </w:r>
      <w:r w:rsidR="00B57518" w:rsidRPr="00727486">
        <w:rPr>
          <w:color w:val="000000" w:themeColor="text1"/>
          <w:shd w:val="clear" w:color="auto" w:fill="FFFFFF"/>
        </w:rPr>
        <w:t>70</w:t>
      </w:r>
      <w:r w:rsidRPr="00727486">
        <w:rPr>
          <w:color w:val="000000" w:themeColor="text1"/>
          <w:shd w:val="clear" w:color="auto" w:fill="FFFFFF"/>
        </w:rPr>
        <w:t>, 95% CI [0.</w:t>
      </w:r>
      <w:r w:rsidR="00B57518" w:rsidRPr="00727486">
        <w:rPr>
          <w:color w:val="000000" w:themeColor="text1"/>
          <w:shd w:val="clear" w:color="auto" w:fill="FFFFFF"/>
        </w:rPr>
        <w:t>39</w:t>
      </w:r>
      <w:r w:rsidRPr="00727486">
        <w:rPr>
          <w:color w:val="000000" w:themeColor="text1"/>
          <w:shd w:val="clear" w:color="auto" w:fill="FFFFFF"/>
        </w:rPr>
        <w:t>, 0.8</w:t>
      </w:r>
      <w:r w:rsidR="00B57518" w:rsidRPr="00727486">
        <w:rPr>
          <w:color w:val="000000" w:themeColor="text1"/>
          <w:shd w:val="clear" w:color="auto" w:fill="FFFFFF"/>
        </w:rPr>
        <w:t>7</w:t>
      </w:r>
      <w:r w:rsidRPr="00727486">
        <w:rPr>
          <w:color w:val="000000" w:themeColor="text1"/>
          <w:shd w:val="clear" w:color="auto" w:fill="FFFFFF"/>
        </w:rPr>
        <w:t>].</w:t>
      </w:r>
      <w:r w:rsidRPr="00727486">
        <w:rPr>
          <w:color w:val="000000" w:themeColor="text1"/>
        </w:rPr>
        <w:t xml:space="preserve"> </w:t>
      </w:r>
      <w:r w:rsidRPr="00727486">
        <w:rPr>
          <w:color w:val="000000" w:themeColor="text1"/>
          <w:shd w:val="clear" w:color="auto" w:fill="FFFFFF"/>
        </w:rPr>
        <w:t>These findings suggests that longer scales exhibit increased overlap with other scales, thus demonstrating enhanced representativeness.</w:t>
      </w:r>
    </w:p>
    <w:p w14:paraId="0E275970" w14:textId="77777777" w:rsidR="0077489C" w:rsidRPr="00727486" w:rsidRDefault="0077489C" w:rsidP="0077489C">
      <w:pPr>
        <w:ind w:firstLine="0"/>
        <w:rPr>
          <w:color w:val="000000" w:themeColor="text1"/>
          <w:shd w:val="clear" w:color="auto" w:fill="FFFFFF"/>
        </w:rPr>
      </w:pPr>
    </w:p>
    <w:p w14:paraId="505350FC" w14:textId="09BAD525" w:rsidR="00B57518" w:rsidRPr="00727486" w:rsidRDefault="00B57518" w:rsidP="0077489C">
      <w:pPr>
        <w:ind w:firstLine="0"/>
        <w:rPr>
          <w:color w:val="000000" w:themeColor="text1"/>
          <w:shd w:val="clear" w:color="auto" w:fill="FFFFFF"/>
        </w:rPr>
        <w:sectPr w:rsidR="00B57518" w:rsidRPr="00727486" w:rsidSect="00E34698">
          <w:pgSz w:w="11906" w:h="16838"/>
          <w:pgMar w:top="1440" w:right="1797" w:bottom="1440" w:left="1797" w:header="851" w:footer="992" w:gutter="0"/>
          <w:cols w:space="425"/>
          <w:docGrid w:linePitch="312"/>
        </w:sectPr>
      </w:pPr>
    </w:p>
    <w:p w14:paraId="2756A0F3" w14:textId="045D346B" w:rsidR="0077489C" w:rsidRPr="00727486" w:rsidRDefault="00753C98" w:rsidP="002026CD">
      <w:pPr>
        <w:ind w:firstLine="480"/>
        <w:jc w:val="center"/>
        <w:rPr>
          <w:color w:val="000000" w:themeColor="text1"/>
        </w:rPr>
      </w:pPr>
      <w:r w:rsidRPr="00727486">
        <w:rPr>
          <w:color w:val="000000" w:themeColor="text1"/>
        </w:rPr>
        <w:lastRenderedPageBreak/>
        <w:t>[Insert Fig later]</w:t>
      </w:r>
    </w:p>
    <w:p w14:paraId="4169561B" w14:textId="77777777" w:rsidR="0077489C" w:rsidRPr="00727486" w:rsidRDefault="0077489C" w:rsidP="0077489C">
      <w:pPr>
        <w:ind w:firstLine="0"/>
        <w:jc w:val="center"/>
        <w:rPr>
          <w:b/>
          <w:bCs/>
          <w:color w:val="000000" w:themeColor="text1"/>
          <w:sz w:val="21"/>
          <w:szCs w:val="21"/>
        </w:rPr>
        <w:sectPr w:rsidR="0077489C" w:rsidRPr="00727486" w:rsidSect="00E34698">
          <w:pgSz w:w="11906" w:h="16838"/>
          <w:pgMar w:top="1440" w:right="1797" w:bottom="1440" w:left="1797" w:header="851" w:footer="992" w:gutter="0"/>
          <w:cols w:space="425"/>
          <w:docGrid w:linePitch="326"/>
        </w:sectPr>
      </w:pPr>
      <w:r w:rsidRPr="00727486">
        <w:rPr>
          <w:rFonts w:hint="eastAsia"/>
          <w:b/>
          <w:bCs/>
          <w:color w:val="000000" w:themeColor="text1"/>
          <w:sz w:val="21"/>
          <w:szCs w:val="21"/>
        </w:rPr>
        <w:t>Figure</w:t>
      </w:r>
      <w:r w:rsidRPr="00727486">
        <w:rPr>
          <w:b/>
          <w:bCs/>
          <w:color w:val="000000" w:themeColor="text1"/>
          <w:sz w:val="21"/>
          <w:szCs w:val="21"/>
        </w:rPr>
        <w:t xml:space="preserve"> 5. </w:t>
      </w:r>
      <w:r w:rsidRPr="00727486">
        <w:rPr>
          <w:i/>
          <w:iCs/>
          <w:color w:val="000000" w:themeColor="text1"/>
          <w:sz w:val="21"/>
          <w:szCs w:val="21"/>
        </w:rPr>
        <w:t xml:space="preserve">Overlap of item content of 27 depression scales. </w:t>
      </w:r>
      <w:r w:rsidRPr="00727486">
        <w:rPr>
          <w:color w:val="000000" w:themeColor="text1"/>
          <w:sz w:val="21"/>
          <w:szCs w:val="21"/>
        </w:rPr>
        <w:t xml:space="preserve">ADI: Adolescent Depression Inventory, CDI: </w:t>
      </w:r>
      <w:bookmarkStart w:id="124" w:name="OLE_LINK38"/>
      <w:r w:rsidRPr="00727486">
        <w:rPr>
          <w:color w:val="000000" w:themeColor="text1"/>
          <w:sz w:val="21"/>
          <w:szCs w:val="21"/>
        </w:rPr>
        <w:t>Children's Depression Inventory</w:t>
      </w:r>
      <w:bookmarkEnd w:id="124"/>
      <w:r w:rsidRPr="00727486">
        <w:rPr>
          <w:color w:val="000000" w:themeColor="text1"/>
          <w:sz w:val="21"/>
          <w:szCs w:val="21"/>
        </w:rPr>
        <w:t>, HAMD: Hamilton Depression Rating Scale for Depression, DSI: Depression Status Inventory, SDS: Self- Rating Depression Scale, MFQ-C: Mood and Feelings Questionnaire, CBCL: Child Behavior Checklist, BDI-II</w:t>
      </w:r>
      <w:r w:rsidRPr="00727486">
        <w:rPr>
          <w:rFonts w:hint="eastAsia"/>
          <w:color w:val="000000" w:themeColor="text1"/>
          <w:sz w:val="21"/>
          <w:szCs w:val="21"/>
        </w:rPr>
        <w:t>：</w:t>
      </w:r>
      <w:r w:rsidRPr="00727486">
        <w:rPr>
          <w:color w:val="000000" w:themeColor="text1"/>
          <w:sz w:val="21"/>
          <w:szCs w:val="21"/>
        </w:rPr>
        <w:t>Beck Depression Inventory-II, DSRSC: Depression Self-rating Scale for Children, BDI-I:</w:t>
      </w:r>
      <w:r w:rsidRPr="00727486">
        <w:rPr>
          <w:color w:val="000000" w:themeColor="text1"/>
          <w:kern w:val="0"/>
          <w:sz w:val="21"/>
          <w:szCs w:val="21"/>
        </w:rPr>
        <w:t xml:space="preserve"> Beck Depression Inventory,</w:t>
      </w:r>
      <w:r w:rsidRPr="00727486">
        <w:rPr>
          <w:color w:val="000000" w:themeColor="text1"/>
          <w:sz w:val="21"/>
          <w:szCs w:val="21"/>
        </w:rPr>
        <w:t xml:space="preserve"> KADS-11: Kutcher Adolescent Depression Scale, CES-D: The Center for Epidemiological Studies Depression Scale, PHQ-9: Patient Health Questionnaire-9 items, CSSDS: China Middle school students' depression scale, CES-D-C: Center for Epidemiologic Studies Depression Scale for Children, UPI: University Personality Inventory, SMFQ: Short Mood and Feelings Questionnaire, SCL-90: Symptom Checklist 90, CES-D-13: Short version of Center for Epidemiologic Studies Depression Scale, CCSMHS: Chinese College Student Mental Health Scale, DASS-21: The Depression Anxiety Stress Scale, BSRS-5: Brief Symptom Rating Scale, Sakuma_2010: </w:t>
      </w:r>
      <w:r w:rsidRPr="00727486">
        <w:rPr>
          <w:color w:val="000000" w:themeColor="text1"/>
          <w:sz w:val="21"/>
          <w:szCs w:val="21"/>
        </w:rPr>
        <w:fldChar w:fldCharType="begin"/>
      </w:r>
      <w:r w:rsidRPr="00727486">
        <w:rPr>
          <w:color w:val="000000" w:themeColor="text1"/>
          <w:sz w:val="21"/>
          <w:szCs w:val="21"/>
        </w:rPr>
        <w:instrText xml:space="preserve"> ADDIN NE.Ref.{1DDF9A6A-FB6B-4416-B7A3-BAEA2F8E7263}</w:instrText>
      </w:r>
      <w:r w:rsidRPr="00727486">
        <w:rPr>
          <w:color w:val="000000" w:themeColor="text1"/>
          <w:sz w:val="21"/>
          <w:szCs w:val="21"/>
        </w:rPr>
        <w:fldChar w:fldCharType="separate"/>
      </w:r>
      <w:r w:rsidRPr="00727486">
        <w:rPr>
          <w:color w:val="000000" w:themeColor="text1"/>
          <w:kern w:val="0"/>
          <w:sz w:val="21"/>
          <w:szCs w:val="21"/>
        </w:rPr>
        <w:t>Sakuma et al.(2010)</w:t>
      </w:r>
      <w:r w:rsidRPr="00727486">
        <w:rPr>
          <w:color w:val="000000" w:themeColor="text1"/>
          <w:sz w:val="21"/>
          <w:szCs w:val="21"/>
        </w:rPr>
        <w:fldChar w:fldCharType="end"/>
      </w:r>
      <w:r w:rsidRPr="00727486">
        <w:rPr>
          <w:color w:val="000000" w:themeColor="text1"/>
          <w:sz w:val="21"/>
          <w:szCs w:val="21"/>
        </w:rPr>
        <w:t xml:space="preserve"> self-designed questionnaire, MSSMHS: Middle-school students Mental Health </w:t>
      </w:r>
      <w:r w:rsidRPr="00727486">
        <w:rPr>
          <w:color w:val="000000" w:themeColor="text1"/>
          <w:sz w:val="21"/>
          <w:szCs w:val="21"/>
          <w:shd w:val="clear" w:color="auto" w:fill="FFFFFF"/>
        </w:rPr>
        <w:t>Scale</w:t>
      </w:r>
      <w:r w:rsidRPr="00727486">
        <w:rPr>
          <w:color w:val="000000" w:themeColor="text1"/>
          <w:sz w:val="21"/>
          <w:szCs w:val="21"/>
        </w:rPr>
        <w:t>, CEPS: China Education Panel Survey, HADS: Hospital Anxiety and Depression Scale, Ji_2007: Comprehensive Survey Report on Health-Related/Risk Behaviors among Chinese Adolescents. Mean overlap is detailed in the supplementary materials.</w:t>
      </w:r>
    </w:p>
    <w:p w14:paraId="17D1F314" w14:textId="24A86AC3" w:rsidR="00917FC7" w:rsidRDefault="00917FC7" w:rsidP="00917FC7">
      <w:pPr>
        <w:pStyle w:val="1"/>
      </w:pPr>
      <w:r w:rsidRPr="00917FC7">
        <w:lastRenderedPageBreak/>
        <w:t>4. Discussion</w:t>
      </w:r>
    </w:p>
    <w:p w14:paraId="5AEEE65D" w14:textId="77777777" w:rsidR="00917FC7" w:rsidRDefault="00917FC7" w:rsidP="00917FC7">
      <w:pPr>
        <w:ind w:firstLine="0"/>
      </w:pPr>
      <w:bookmarkStart w:id="125" w:name="OLE_LINK17"/>
      <w:r w:rsidRPr="00FD6780">
        <w:t>[</w:t>
      </w:r>
      <w:r w:rsidRPr="00FD6780">
        <w:rPr>
          <w:rFonts w:hint="eastAsia"/>
        </w:rPr>
        <w:t>第一段</w:t>
      </w:r>
      <w:r>
        <w:t xml:space="preserve">: </w:t>
      </w:r>
      <w:r>
        <w:rPr>
          <w:rFonts w:hint="eastAsia"/>
        </w:rPr>
        <w:t>总结结果，并强调本研究的特色</w:t>
      </w:r>
      <w:r w:rsidRPr="00FD6780">
        <w:t>]</w:t>
      </w:r>
    </w:p>
    <w:p w14:paraId="0A52404A" w14:textId="3E2188E8" w:rsidR="00917FC7" w:rsidRPr="005260FD" w:rsidRDefault="00917FC7" w:rsidP="00917FC7">
      <w:pPr>
        <w:ind w:firstLine="480"/>
        <w:rPr>
          <w:szCs w:val="44"/>
        </w:rPr>
      </w:pPr>
      <w:bookmarkStart w:id="126" w:name="OLE_LINK45"/>
      <w:bookmarkEnd w:id="125"/>
      <w:r>
        <w:rPr>
          <w:szCs w:val="44"/>
        </w:rPr>
        <w:t xml:space="preserve">This study aimed at assessing the heterogeneity of Chinese scales that used for screening depression among children and adolescents. </w:t>
      </w:r>
      <w:r w:rsidRPr="0044549E">
        <w:rPr>
          <w:szCs w:val="44"/>
        </w:rPr>
        <w:t xml:space="preserve">We identified 84 </w:t>
      </w:r>
      <w:r>
        <w:rPr>
          <w:szCs w:val="44"/>
        </w:rPr>
        <w:t>unique</w:t>
      </w:r>
      <w:r w:rsidRPr="0044549E">
        <w:rPr>
          <w:szCs w:val="44"/>
        </w:rPr>
        <w:t xml:space="preserve"> symptoms from 27 scales used in for </w:t>
      </w:r>
      <w:r>
        <w:rPr>
          <w:szCs w:val="44"/>
        </w:rPr>
        <w:t>screening</w:t>
      </w:r>
      <w:r w:rsidRPr="0044549E">
        <w:rPr>
          <w:szCs w:val="44"/>
        </w:rPr>
        <w:t xml:space="preserve"> depression</w:t>
      </w:r>
      <w:r>
        <w:rPr>
          <w:rFonts w:hint="eastAsia"/>
          <w:szCs w:val="44"/>
        </w:rPr>
        <w:t xml:space="preserve"> </w:t>
      </w:r>
      <w:r w:rsidRPr="0044549E">
        <w:rPr>
          <w:szCs w:val="44"/>
        </w:rPr>
        <w:t>from recent four meta-analyses</w:t>
      </w:r>
      <w:r>
        <w:rPr>
          <w:szCs w:val="44"/>
        </w:rPr>
        <w:t xml:space="preserve"> </w:t>
      </w:r>
      <w:bookmarkStart w:id="127" w:name="OLE_LINK48"/>
      <w:r>
        <w:rPr>
          <w:szCs w:val="44"/>
        </w:rPr>
        <w:t>(</w:t>
      </w:r>
      <w:r w:rsidRPr="004101DC">
        <w:rPr>
          <w:szCs w:val="44"/>
          <w:highlight w:val="yellow"/>
        </w:rPr>
        <w:t>citations</w:t>
      </w:r>
      <w:r>
        <w:rPr>
          <w:szCs w:val="44"/>
        </w:rPr>
        <w:t>)</w:t>
      </w:r>
      <w:bookmarkEnd w:id="127"/>
      <w:r w:rsidRPr="0044549E">
        <w:rPr>
          <w:szCs w:val="44"/>
        </w:rPr>
        <w:t>.</w:t>
      </w:r>
      <w:r w:rsidRPr="0002107A">
        <w:t xml:space="preserve"> </w:t>
      </w:r>
      <w:r>
        <w:t xml:space="preserve">We found a low </w:t>
      </w:r>
      <w:r w:rsidRPr="0002107A">
        <w:rPr>
          <w:szCs w:val="44"/>
        </w:rPr>
        <w:t>overlap among scales</w:t>
      </w:r>
      <w:r>
        <w:rPr>
          <w:szCs w:val="44"/>
        </w:rPr>
        <w:t>: there was</w:t>
      </w:r>
      <w:r w:rsidRPr="0002107A">
        <w:rPr>
          <w:szCs w:val="44"/>
        </w:rPr>
        <w:t xml:space="preserve"> no </w:t>
      </w:r>
      <w:r>
        <w:rPr>
          <w:szCs w:val="44"/>
        </w:rPr>
        <w:t xml:space="preserve">single </w:t>
      </w:r>
      <w:r w:rsidRPr="0002107A">
        <w:rPr>
          <w:szCs w:val="44"/>
        </w:rPr>
        <w:t xml:space="preserve">symptom </w:t>
      </w:r>
      <w:r>
        <w:rPr>
          <w:szCs w:val="44"/>
        </w:rPr>
        <w:t>appeared</w:t>
      </w:r>
      <w:r w:rsidRPr="0002107A">
        <w:rPr>
          <w:szCs w:val="44"/>
        </w:rPr>
        <w:t xml:space="preserve"> in all the scales</w:t>
      </w:r>
      <w:r>
        <w:rPr>
          <w:szCs w:val="44"/>
        </w:rPr>
        <w:t xml:space="preserve"> and more than one fifth of the symptoms </w:t>
      </w:r>
      <w:proofErr w:type="spellStart"/>
      <w:r>
        <w:rPr>
          <w:szCs w:val="44"/>
        </w:rPr>
        <w:t>appreared</w:t>
      </w:r>
      <w:proofErr w:type="spellEnd"/>
      <w:r>
        <w:rPr>
          <w:szCs w:val="44"/>
        </w:rPr>
        <w:t xml:space="preserve"> in only one scale</w:t>
      </w:r>
      <w:r w:rsidRPr="0002107A">
        <w:rPr>
          <w:szCs w:val="44"/>
        </w:rPr>
        <w:t>.</w:t>
      </w:r>
      <w:r w:rsidRPr="0002107A">
        <w:t xml:space="preserve"> </w:t>
      </w:r>
      <w:ins w:id="128" w:author="Hu Chuan-Peng" w:date="2024-05-22T03:12:00Z">
        <w:r w:rsidR="000C394B">
          <w:t xml:space="preserve">Also, we found only a few scales included age-specific or </w:t>
        </w:r>
        <w:proofErr w:type="gramStart"/>
        <w:r w:rsidR="000C394B">
          <w:t>cultural</w:t>
        </w:r>
        <w:proofErr w:type="gramEnd"/>
        <w:r w:rsidR="000C394B">
          <w:t xml:space="preserve"> </w:t>
        </w:r>
      </w:ins>
      <w:ins w:id="129" w:author="Hu Chuan-Peng" w:date="2024-05-22T03:13:00Z">
        <w:r w:rsidR="000C394B">
          <w:t xml:space="preserve">specific items. </w:t>
        </w:r>
      </w:ins>
      <w:r w:rsidRPr="0002107A">
        <w:rPr>
          <w:szCs w:val="44"/>
        </w:rPr>
        <w:t>Our results</w:t>
      </w:r>
      <w:r>
        <w:rPr>
          <w:szCs w:val="44"/>
        </w:rPr>
        <w:t xml:space="preserve"> </w:t>
      </w:r>
      <w:del w:id="130" w:author="Hu Chuan-Peng" w:date="2024-05-22T03:13:00Z">
        <w:r w:rsidDel="000C394B">
          <w:rPr>
            <w:szCs w:val="44"/>
          </w:rPr>
          <w:delText>revealed greater</w:delText>
        </w:r>
      </w:del>
      <w:ins w:id="131" w:author="Hu Chuan-Peng" w:date="2024-05-22T03:13:00Z">
        <w:r w:rsidR="000C394B">
          <w:rPr>
            <w:szCs w:val="44"/>
          </w:rPr>
          <w:t>confirmed the</w:t>
        </w:r>
      </w:ins>
      <w:r>
        <w:rPr>
          <w:szCs w:val="44"/>
        </w:rPr>
        <w:t xml:space="preserve"> heterogeneity </w:t>
      </w:r>
      <w:del w:id="132" w:author="Hu Chuan-Peng" w:date="2024-05-22T03:13:00Z">
        <w:r w:rsidDel="000C394B">
          <w:rPr>
            <w:szCs w:val="44"/>
          </w:rPr>
          <w:delText>than previous findings on the</w:delText>
        </w:r>
      </w:del>
      <w:ins w:id="133" w:author="Hu Chuan-Peng" w:date="2024-05-22T03:13:00Z">
        <w:r w:rsidR="000C394B">
          <w:rPr>
            <w:szCs w:val="44"/>
          </w:rPr>
          <w:t>of</w:t>
        </w:r>
      </w:ins>
      <w:r>
        <w:rPr>
          <w:szCs w:val="44"/>
        </w:rPr>
        <w:t xml:space="preserve"> depression scales for adults</w:t>
      </w:r>
      <w:r>
        <w:rPr>
          <w:rFonts w:hint="eastAsia"/>
          <w:szCs w:val="44"/>
        </w:rPr>
        <w:t xml:space="preserve"> </w:t>
      </w:r>
      <w:r w:rsidRPr="004101DC">
        <w:rPr>
          <w:szCs w:val="44"/>
          <w:highlight w:val="yellow"/>
        </w:rPr>
        <w:t>(</w:t>
      </w:r>
      <w:r w:rsidRPr="00BE5C40">
        <w:rPr>
          <w:szCs w:val="44"/>
          <w:highlight w:val="yellow"/>
        </w:rPr>
        <w:fldChar w:fldCharType="begin"/>
      </w:r>
      <w:r w:rsidRPr="00BE5C40">
        <w:rPr>
          <w:szCs w:val="44"/>
          <w:highlight w:val="yellow"/>
        </w:rPr>
        <w:instrText xml:space="preserve"> ADDIN ZOTERO_ITEM CSL_CITATION {"citationID":"co96SuIt","properties":{"custom":"Fried (2017)","formattedCitation":"Fried (2017)","plainCitation":"Fried (2017)","noteIndex":0},"citationItems":[{"id":271,"uris":["http://zotero.org/users/local/eoP0LvSC/items/K8CMAGGY"],"itemData":{"id":271,"type":"article-journal","abstract":"Background: Depression severity is assessed in numerous research disciplines, ranging from the social sciences to genetics, and used as a dependent variable, predictor, covariate, or to enroll participants. The routine practice is to assess depression severity with one particular depression scale, and draw conclusions about depression in general, relying on the assumption that scales are interchangeable measures of depression. The present paper investigates to which degree 7 common depression scales diﬀer in their item content and generalizability.\nMethods: A content analysis is carried out to determine symptom overlap among the 7 scales via the Jaccard index (0=no overlap, 1=full overlap). Per scale, rates of idiosyncratic symptoms, and rates of speciﬁc vs. compound symptoms, are computed.\nResults: The 7 instruments encompass 52 disparate symptoms. Mean overlap among all scales is low (0.36), mean overlap of each scale with all others ranges from 0.27 to 0.40, overlap among individual scales from 0.26 to 0.61. Symptoms feature across a mean of 3 scales, 40% of the symptoms appear in only a single scale, 12% across all instruments. Scales diﬀer regarding their rates of idiosyncratic symptoms (0–33%) and compound symptoms (22–90%). Limitations: Future studies analyzing more and diﬀerent scales will be required to obtain a better estimate of the number of depression symptoms; the present content analysis was carried out conservatively and likely underestimates heterogeneity across the 7 scales.\nConclusion: The substantial heterogeneity of the depressive syndrome and low overlap among scales may lead to research results idiosyncratic to particular scales used, posing a threat to the replicability and generalizability of depression research. Implications and future research opportunities are discussed.","container-title":"Journal of Affective Disorders","DOI":"10.1016/j.jad.2016.10.019","ISSN":"01650327","journalAbbreviation":"J. Affect</w:instrText>
      </w:r>
      <w:r w:rsidRPr="00BE5C40">
        <w:rPr>
          <w:rFonts w:hint="eastAsia"/>
          <w:szCs w:val="44"/>
          <w:highlight w:val="yellow"/>
        </w:rPr>
        <w:instrText>. Disord.","language":"en","note":"JCR</w:instrText>
      </w:r>
      <w:r w:rsidRPr="00BE5C40">
        <w:rPr>
          <w:rFonts w:hint="eastAsia"/>
          <w:szCs w:val="44"/>
          <w:highlight w:val="yellow"/>
        </w:rPr>
        <w:instrText>分区</w:instrText>
      </w:r>
      <w:r w:rsidRPr="00BE5C40">
        <w:rPr>
          <w:rFonts w:hint="eastAsia"/>
          <w:szCs w:val="44"/>
          <w:highlight w:val="yellow"/>
        </w:rPr>
        <w:instrText>: Q1\n</w:instrText>
      </w:r>
      <w:r w:rsidRPr="00BE5C40">
        <w:rPr>
          <w:rFonts w:hint="eastAsia"/>
          <w:szCs w:val="44"/>
          <w:highlight w:val="yellow"/>
        </w:rPr>
        <w:instrText>中科院分区升级版</w:instrText>
      </w:r>
      <w:r w:rsidRPr="00BE5C40">
        <w:rPr>
          <w:rFonts w:hint="eastAsia"/>
          <w:szCs w:val="44"/>
          <w:highlight w:val="yellow"/>
        </w:rPr>
        <w:instrText xml:space="preserve">: </w:instrText>
      </w:r>
      <w:r w:rsidRPr="00BE5C40">
        <w:rPr>
          <w:rFonts w:hint="eastAsia"/>
          <w:szCs w:val="44"/>
          <w:highlight w:val="yellow"/>
        </w:rPr>
        <w:instrText>医学</w:instrText>
      </w:r>
      <w:r w:rsidRPr="00BE5C40">
        <w:rPr>
          <w:rFonts w:hint="eastAsia"/>
          <w:szCs w:val="44"/>
          <w:highlight w:val="yellow"/>
        </w:rPr>
        <w:instrText>2</w:instrText>
      </w:r>
      <w:r w:rsidRPr="00BE5C40">
        <w:rPr>
          <w:rFonts w:hint="eastAsia"/>
          <w:szCs w:val="44"/>
          <w:highlight w:val="yellow"/>
        </w:rPr>
        <w:instrText>区</w:instrText>
      </w:r>
      <w:r w:rsidRPr="00BE5C40">
        <w:rPr>
          <w:rFonts w:hint="eastAsia"/>
          <w:szCs w:val="44"/>
          <w:highlight w:val="yellow"/>
        </w:rPr>
        <w:instrText>\n</w:instrText>
      </w:r>
      <w:r w:rsidRPr="00BE5C40">
        <w:rPr>
          <w:rFonts w:hint="eastAsia"/>
          <w:szCs w:val="44"/>
          <w:highlight w:val="yellow"/>
        </w:rPr>
        <w:instrText>影响因子</w:instrText>
      </w:r>
      <w:r w:rsidRPr="00BE5C40">
        <w:rPr>
          <w:rFonts w:hint="eastAsia"/>
          <w:szCs w:val="44"/>
          <w:highlight w:val="yellow"/>
        </w:rPr>
        <w:instrText>: 6.6\n5</w:instrText>
      </w:r>
      <w:r w:rsidRPr="00BE5C40">
        <w:rPr>
          <w:rFonts w:hint="eastAsia"/>
          <w:szCs w:val="44"/>
          <w:highlight w:val="yellow"/>
        </w:rPr>
        <w:instrText>年影响因子</w:instrText>
      </w:r>
      <w:r w:rsidRPr="00BE5C40">
        <w:rPr>
          <w:rFonts w:hint="eastAsia"/>
          <w:szCs w:val="44"/>
          <w:highlight w:val="yellow"/>
        </w:rPr>
        <w:instrText>: 6.3\n</w:instrText>
      </w:r>
      <w:r w:rsidRPr="00BE5C40">
        <w:rPr>
          <w:rFonts w:hint="eastAsia"/>
          <w:szCs w:val="44"/>
          <w:highlight w:val="yellow"/>
        </w:rPr>
        <w:instrText>南农高质量</w:instrText>
      </w:r>
      <w:r w:rsidRPr="00BE5C40">
        <w:rPr>
          <w:rFonts w:hint="eastAsia"/>
          <w:szCs w:val="44"/>
          <w:highlight w:val="yellow"/>
        </w:rPr>
        <w:instrText>: A","page":"191-197","source":"DOI.org (Crossref)","title":"The 52 symptoms of major depression: Lack of content overlap among seven common depression scales","tit</w:instrText>
      </w:r>
      <w:r w:rsidRPr="00BE5C40">
        <w:rPr>
          <w:szCs w:val="44"/>
          <w:highlight w:val="yellow"/>
        </w:rPr>
        <w:instrText xml:space="preserve">le-short":"The 52 symptoms of major depression","volume":"208","author":[{"family":"Fried","given":"Eiko I."}],"issued":{"date-parts":[["2017",1]]}}}],"schema":"https://github.com/citation-style-language/schema/raw/master/csl-citation.json"} </w:instrText>
      </w:r>
      <w:r w:rsidRPr="00BE5C40">
        <w:rPr>
          <w:szCs w:val="44"/>
          <w:highlight w:val="yellow"/>
        </w:rPr>
        <w:fldChar w:fldCharType="separate"/>
      </w:r>
      <w:r w:rsidRPr="00BE5C40">
        <w:rPr>
          <w:highlight w:val="yellow"/>
        </w:rPr>
        <w:t>Fried (</w:t>
      </w:r>
      <w:r w:rsidRPr="008767E0">
        <w:rPr>
          <w:rStyle w:val="innerzoteroCitation"/>
          <w:highlight w:val="yellow"/>
        </w:rPr>
        <w:t>2017</w:t>
      </w:r>
      <w:r w:rsidRPr="00BE5C40">
        <w:rPr>
          <w:highlight w:val="yellow"/>
        </w:rPr>
        <w:t>)</w:t>
      </w:r>
      <w:r w:rsidRPr="00BE5C40">
        <w:rPr>
          <w:szCs w:val="44"/>
          <w:highlight w:val="yellow"/>
        </w:rPr>
        <w:fldChar w:fldCharType="end"/>
      </w:r>
      <w:r>
        <w:t>, suggesting that</w:t>
      </w:r>
      <w:ins w:id="134" w:author="Hu Chuan-Peng" w:date="2024-05-22T03:13:00Z">
        <w:r w:rsidR="000C394B">
          <w:t xml:space="preserve"> the issue of measuring</w:t>
        </w:r>
      </w:ins>
      <w:r>
        <w:t xml:space="preserve"> depression </w:t>
      </w:r>
      <w:del w:id="135" w:author="Hu Chuan-Peng" w:date="2024-05-22T03:13:00Z">
        <w:r w:rsidDel="000C394B">
          <w:delText xml:space="preserve">among </w:delText>
        </w:r>
      </w:del>
      <w:ins w:id="136" w:author="Hu Chuan-Peng" w:date="2024-05-22T03:13:00Z">
        <w:r w:rsidR="000C394B">
          <w:t xml:space="preserve">also exists among </w:t>
        </w:r>
      </w:ins>
      <w:ins w:id="137" w:author="Hu Chuan-Peng" w:date="2024-05-22T03:14:00Z">
        <w:r w:rsidR="000C394B">
          <w:t>a different population other than WEIRD adults</w:t>
        </w:r>
      </w:ins>
      <w:del w:id="138" w:author="Hu Chuan-Peng" w:date="2024-05-22T03:14:00Z">
        <w:r w:rsidDel="000C394B">
          <w:delText xml:space="preserve">children and adolescents may have a varied pathological pathways and different </w:delText>
        </w:r>
        <w:r w:rsidRPr="005260FD" w:rsidDel="000C394B">
          <w:delText>depression scales</w:delText>
        </w:r>
        <w:r w:rsidDel="000C394B">
          <w:delText xml:space="preserve"> are not</w:delText>
        </w:r>
        <w:r w:rsidRPr="005260FD" w:rsidDel="000C394B">
          <w:delText xml:space="preserve"> interchangeable</w:delText>
        </w:r>
      </w:del>
      <w:r w:rsidRPr="005260FD">
        <w:t xml:space="preserve">. </w:t>
      </w:r>
    </w:p>
    <w:bookmarkEnd w:id="126"/>
    <w:p w14:paraId="691D90F9" w14:textId="11667C61" w:rsidR="00917FC7" w:rsidRPr="00917FC7" w:rsidRDefault="00917FC7" w:rsidP="00917FC7">
      <w:pPr>
        <w:ind w:firstLine="0"/>
      </w:pPr>
      <w:r w:rsidRPr="00917FC7">
        <w:t>4.1. Key findings</w:t>
      </w:r>
    </w:p>
    <w:p w14:paraId="755DB261" w14:textId="5D20390F" w:rsidR="00917FC7" w:rsidRDefault="00917FC7" w:rsidP="00917FC7">
      <w:pPr>
        <w:ind w:firstLine="0"/>
      </w:pPr>
      <w:r w:rsidRPr="00FD6780">
        <w:t>[</w:t>
      </w:r>
      <w:r>
        <w:rPr>
          <w:rFonts w:hint="eastAsia"/>
        </w:rPr>
        <w:t>进一步</w:t>
      </w:r>
      <w:r w:rsidRPr="005260FD">
        <w:rPr>
          <w:rFonts w:hint="eastAsia"/>
        </w:rPr>
        <w:t>介绍具体量表的结果，并与已有研究进行比较</w:t>
      </w:r>
      <w:r w:rsidRPr="00FD6780">
        <w:t>]</w:t>
      </w:r>
    </w:p>
    <w:p w14:paraId="013212CC" w14:textId="26121C5A" w:rsidR="00182207" w:rsidRDefault="003A6BF5" w:rsidP="004101DC">
      <w:pPr>
        <w:ind w:firstLine="0"/>
      </w:pPr>
      <w:r>
        <w:rPr>
          <w:rFonts w:hint="eastAsia"/>
        </w:rPr>
        <w:t>1</w:t>
      </w:r>
      <w:r>
        <w:rPr>
          <w:rFonts w:hint="eastAsia"/>
        </w:rPr>
        <w:t>、</w:t>
      </w:r>
      <w:r w:rsidR="00917FC7">
        <w:rPr>
          <w:rFonts w:hint="eastAsia"/>
        </w:rPr>
        <w:t>与先前的一些内容分析研究类似，我们的研究仍然发现了抑郁量表的异质性很强。与</w:t>
      </w:r>
      <w:r w:rsidR="00917FC7" w:rsidRPr="00727486">
        <w:rPr>
          <w:color w:val="000000" w:themeColor="text1"/>
        </w:rPr>
        <w:t>Fried (2017)</w:t>
      </w:r>
      <w:r w:rsidR="00917FC7">
        <w:rPr>
          <w:rFonts w:hint="eastAsia"/>
          <w:color w:val="000000" w:themeColor="text1"/>
        </w:rPr>
        <w:t>不同的地方是，本研究中</w:t>
      </w:r>
      <w:r w:rsidR="00917FC7">
        <w:rPr>
          <w:rFonts w:hint="eastAsia"/>
        </w:rPr>
        <w:t>CES-D</w:t>
      </w:r>
      <w:r w:rsidR="00917FC7">
        <w:rPr>
          <w:rFonts w:hint="eastAsia"/>
        </w:rPr>
        <w:t>跟其他量表重叠度是最高的。这是因为</w:t>
      </w:r>
      <w:r w:rsidR="007937C9">
        <w:rPr>
          <w:rFonts w:hint="eastAsia"/>
        </w:rPr>
        <w:t>我们纳入了更多的量表，其中包括了</w:t>
      </w:r>
      <w:r w:rsidR="007937C9">
        <w:rPr>
          <w:rFonts w:hint="eastAsia"/>
        </w:rPr>
        <w:t>CES-D</w:t>
      </w:r>
      <w:r w:rsidR="007937C9">
        <w:rPr>
          <w:rFonts w:hint="eastAsia"/>
        </w:rPr>
        <w:t>的简版和儿童版。</w:t>
      </w:r>
      <w:r w:rsidR="00182207">
        <w:rPr>
          <w:rFonts w:hint="eastAsia"/>
        </w:rPr>
        <w:t>尽管先前研究发现</w:t>
      </w:r>
      <w:r w:rsidR="00182207">
        <w:rPr>
          <w:rFonts w:hint="eastAsia"/>
        </w:rPr>
        <w:t>CES-D</w:t>
      </w:r>
      <w:r w:rsidR="00182207">
        <w:rPr>
          <w:rFonts w:hint="eastAsia"/>
        </w:rPr>
        <w:t>是不具备代表性的量表</w:t>
      </w:r>
      <w:r w:rsidR="00D85F64">
        <w:rPr>
          <w:rFonts w:hint="eastAsia"/>
        </w:rPr>
        <w:t>(citations)</w:t>
      </w:r>
      <w:r w:rsidR="00182207">
        <w:rPr>
          <w:rFonts w:hint="eastAsia"/>
        </w:rPr>
        <w:t>，但是元分析数据集中只有</w:t>
      </w:r>
      <w:r w:rsidR="00182207">
        <w:rPr>
          <w:rFonts w:hint="eastAsia"/>
        </w:rPr>
        <w:t>CES-D</w:t>
      </w:r>
      <w:r w:rsidR="00182207">
        <w:rPr>
          <w:rFonts w:hint="eastAsia"/>
        </w:rPr>
        <w:t>量表会</w:t>
      </w:r>
      <w:r w:rsidR="0092696E">
        <w:rPr>
          <w:rFonts w:hint="eastAsia"/>
        </w:rPr>
        <w:t>同时</w:t>
      </w:r>
      <w:r w:rsidR="00182207">
        <w:rPr>
          <w:rFonts w:hint="eastAsia"/>
        </w:rPr>
        <w:t>纳入</w:t>
      </w:r>
      <w:r w:rsidR="0092696E">
        <w:rPr>
          <w:rFonts w:hint="eastAsia"/>
        </w:rPr>
        <w:t>了</w:t>
      </w:r>
      <w:r w:rsidR="00182207">
        <w:rPr>
          <w:rFonts w:hint="eastAsia"/>
        </w:rPr>
        <w:t>简版、儿童版等版本。</w:t>
      </w:r>
    </w:p>
    <w:p w14:paraId="21707A2C" w14:textId="6E1B5F72" w:rsidR="007A7662" w:rsidRDefault="000F33E0" w:rsidP="004101DC">
      <w:pPr>
        <w:ind w:firstLine="0"/>
      </w:pPr>
      <w:r>
        <w:t>2</w:t>
      </w:r>
      <w:r>
        <w:rPr>
          <w:rFonts w:hint="eastAsia"/>
        </w:rPr>
        <w:t>、延续上一点，不能认为</w:t>
      </w:r>
      <w:r>
        <w:rPr>
          <w:rFonts w:hint="eastAsia"/>
        </w:rPr>
        <w:t>CES-D</w:t>
      </w:r>
      <w:r>
        <w:rPr>
          <w:rFonts w:hint="eastAsia"/>
        </w:rPr>
        <w:t>就是最好的量表，因为什么。</w:t>
      </w:r>
    </w:p>
    <w:p w14:paraId="4B11053B" w14:textId="78632552" w:rsidR="00182207" w:rsidRDefault="000F33E0" w:rsidP="004101DC">
      <w:pPr>
        <w:ind w:firstLine="0"/>
      </w:pPr>
      <w:r>
        <w:t>3</w:t>
      </w:r>
      <w:r w:rsidR="003A6BF5">
        <w:rPr>
          <w:rFonts w:hint="eastAsia"/>
        </w:rPr>
        <w:t>、</w:t>
      </w:r>
      <w:r w:rsidR="007937C9" w:rsidRPr="007937C9">
        <w:rPr>
          <w:rFonts w:hint="eastAsia"/>
        </w:rPr>
        <w:t>我们还发现，量表</w:t>
      </w:r>
      <w:r>
        <w:rPr>
          <w:rFonts w:hint="eastAsia"/>
        </w:rPr>
        <w:t>长度</w:t>
      </w:r>
      <w:r w:rsidR="007937C9" w:rsidRPr="007937C9">
        <w:rPr>
          <w:rFonts w:hint="eastAsia"/>
        </w:rPr>
        <w:t>与重叠</w:t>
      </w:r>
      <w:r>
        <w:rPr>
          <w:rFonts w:hint="eastAsia"/>
        </w:rPr>
        <w:t>之间的正相关。讨论量表长度的影响</w:t>
      </w:r>
      <w:r w:rsidR="007937C9" w:rsidRPr="007937C9">
        <w:rPr>
          <w:rFonts w:hint="eastAsia"/>
        </w:rPr>
        <w:t>，从而呈</w:t>
      </w:r>
      <w:r w:rsidR="007937C9" w:rsidRPr="007937C9">
        <w:rPr>
          <w:rFonts w:hint="eastAsia"/>
        </w:rPr>
        <w:lastRenderedPageBreak/>
        <w:t>现出更有代表性的内容</w:t>
      </w:r>
      <w:r w:rsidR="007937C9" w:rsidRPr="007937C9">
        <w:rPr>
          <w:rFonts w:hint="eastAsia"/>
        </w:rPr>
        <w:t>(Fried, 2017)</w:t>
      </w:r>
      <w:r w:rsidR="007937C9" w:rsidRPr="007937C9">
        <w:rPr>
          <w:rFonts w:hint="eastAsia"/>
        </w:rPr>
        <w:t>。例如，单项测量</w:t>
      </w:r>
      <w:r w:rsidR="007937C9" w:rsidRPr="007937C9">
        <w:rPr>
          <w:rFonts w:hint="eastAsia"/>
        </w:rPr>
        <w:t>(</w:t>
      </w:r>
      <w:r w:rsidR="007937C9" w:rsidRPr="007937C9">
        <w:rPr>
          <w:rFonts w:hint="eastAsia"/>
        </w:rPr>
        <w:t>即</w:t>
      </w:r>
      <w:r w:rsidR="007937C9" w:rsidRPr="007937C9">
        <w:rPr>
          <w:rFonts w:hint="eastAsia"/>
        </w:rPr>
        <w:t>Ji_2005)</w:t>
      </w:r>
      <w:r w:rsidR="007937C9" w:rsidRPr="007937C9">
        <w:rPr>
          <w:rFonts w:hint="eastAsia"/>
        </w:rPr>
        <w:t>与其他量表的平均重叠度最低</w:t>
      </w:r>
      <w:r w:rsidR="007937C9" w:rsidRPr="007937C9">
        <w:rPr>
          <w:rFonts w:hint="eastAsia"/>
        </w:rPr>
        <w:t>(0.09)</w:t>
      </w:r>
      <w:r w:rsidR="007937C9" w:rsidRPr="007937C9">
        <w:rPr>
          <w:rFonts w:hint="eastAsia"/>
        </w:rPr>
        <w:t>。先前的研究表明，较长的量表可能会对反应的质量、可靠性和反应</w:t>
      </w:r>
      <w:proofErr w:type="gramStart"/>
      <w:r w:rsidR="007937C9" w:rsidRPr="007937C9">
        <w:rPr>
          <w:rFonts w:hint="eastAsia"/>
        </w:rPr>
        <w:t>率产生</w:t>
      </w:r>
      <w:proofErr w:type="gramEnd"/>
      <w:r w:rsidR="007937C9" w:rsidRPr="007937C9">
        <w:rPr>
          <w:rFonts w:hint="eastAsia"/>
        </w:rPr>
        <w:t>负面影响</w:t>
      </w:r>
      <w:r w:rsidR="007937C9" w:rsidRPr="007937C9">
        <w:rPr>
          <w:rFonts w:hint="eastAsia"/>
        </w:rPr>
        <w:t>(Sharma, 2022)</w:t>
      </w:r>
      <w:r w:rsidR="007937C9" w:rsidRPr="007937C9">
        <w:rPr>
          <w:rFonts w:hint="eastAsia"/>
        </w:rPr>
        <w:t>。然而，过于简短的量表可能导致大量信息的丢失。</w:t>
      </w:r>
    </w:p>
    <w:p w14:paraId="2907AE10" w14:textId="1D76F7FA" w:rsidR="007937C9" w:rsidRDefault="000F33E0" w:rsidP="004101DC">
      <w:pPr>
        <w:ind w:firstLine="0"/>
      </w:pPr>
      <w:r>
        <w:t>4</w:t>
      </w:r>
      <w:r w:rsidR="003A6BF5">
        <w:rPr>
          <w:rFonts w:hint="eastAsia"/>
        </w:rPr>
        <w:t>、</w:t>
      </w:r>
      <w:r>
        <w:rPr>
          <w:rFonts w:hint="eastAsia"/>
        </w:rPr>
        <w:t>延续上一点，继续深入讨论</w:t>
      </w:r>
      <w:r w:rsidR="00E834C4">
        <w:rPr>
          <w:rFonts w:hint="eastAsia"/>
        </w:rPr>
        <w:t>单项题目</w:t>
      </w:r>
      <w:r>
        <w:rPr>
          <w:rFonts w:hint="eastAsia"/>
        </w:rPr>
        <w:t>测量问题</w:t>
      </w:r>
      <w:r w:rsidR="00E834C4">
        <w:rPr>
          <w:rFonts w:hint="eastAsia"/>
        </w:rPr>
        <w:t>，</w:t>
      </w:r>
      <w:r w:rsidR="00C2086E">
        <w:rPr>
          <w:rFonts w:hint="eastAsia"/>
        </w:rPr>
        <w:t>尽管单项题目可以节省时间，和降低数据处理成本，但是单项题目在测量情绪时无法计算</w:t>
      </w:r>
      <w:r w:rsidR="00C2086E">
        <w:rPr>
          <w:rFonts w:hint="eastAsia"/>
        </w:rPr>
        <w:t xml:space="preserve">rest reliable, </w:t>
      </w:r>
      <w:r w:rsidR="00C2086E">
        <w:rPr>
          <w:rFonts w:hint="eastAsia"/>
        </w:rPr>
        <w:t>并且复杂的心理结构单项题目也不能够进行充分的捕捉</w:t>
      </w:r>
      <w:r w:rsidR="00C2086E">
        <w:fldChar w:fldCharType="begin"/>
      </w:r>
      <w:r w:rsidR="00C2086E">
        <w:instrText xml:space="preserve"> ADDIN ZOTERO_ITEM CSL_CITATION {"citationID":"o0dEczMF","properties":{"formattedCitation":"(Allen et al., 2022)","plainCitation":"(Allen et al., 2022)","noteIndex":0},"citationItems":[{"id":756,"uris":["http://zotero.org/users/local/eoP0LvSC/items/KTLJY3AT"],"itemData":{"id":756,"type":"article-journal","container-title":"European Journal of Psychological Assessment","DOI":"10.1027/1015-5759/a000699","ISSN":"1015-5759, 2151-2426","issue":"1","journalAbbreviation":"European Journal of Psychological Assessment","language":"en","page":"1-5","source":"DOI.org (Crossref)","title":"Single Item Measures in Psychological Science: A Call to Action","title-short":"Single Item Measures in Psychological Science","volume":"38","author":[{"family":"Allen","given":"Mark S."},{"family":"Iliescu","given":"Dragos"},{"family":"Greiff","given":"Samuel"}],"issued":{"date-parts":[["2022",1]]}}}],"schema":"https://github.com/citation-style-language/schema/raw/master/csl-citation.json"} </w:instrText>
      </w:r>
      <w:r w:rsidR="00C2086E">
        <w:fldChar w:fldCharType="separate"/>
      </w:r>
      <w:r w:rsidR="00C2086E" w:rsidRPr="00C2086E">
        <w:t>(</w:t>
      </w:r>
      <w:r w:rsidR="00C2086E" w:rsidRPr="008767E0">
        <w:rPr>
          <w:rStyle w:val="zoteroCitation"/>
        </w:rPr>
        <w:t>Allen et al., 2022</w:t>
      </w:r>
      <w:r w:rsidR="00C2086E" w:rsidRPr="00C2086E">
        <w:t>)</w:t>
      </w:r>
      <w:r w:rsidR="00C2086E">
        <w:fldChar w:fldCharType="end"/>
      </w:r>
      <w:r w:rsidR="00C2086E">
        <w:rPr>
          <w:rFonts w:hint="eastAsia"/>
        </w:rPr>
        <w:t>。</w:t>
      </w:r>
    </w:p>
    <w:p w14:paraId="73F94C5A" w14:textId="13EC8F99" w:rsidR="00067A55" w:rsidRDefault="00124631" w:rsidP="004101DC">
      <w:pPr>
        <w:ind w:firstLine="0"/>
      </w:pPr>
      <w:r w:rsidRPr="00EF2028">
        <w:rPr>
          <w:rFonts w:hint="eastAsia"/>
          <w:highlight w:val="yellow"/>
        </w:rPr>
        <w:t>5</w:t>
      </w:r>
      <w:r w:rsidRPr="00EF2028">
        <w:rPr>
          <w:rFonts w:hint="eastAsia"/>
          <w:highlight w:val="yellow"/>
        </w:rPr>
        <w:t>、</w:t>
      </w:r>
      <w:r w:rsidR="00367C71" w:rsidRPr="00EF2028">
        <w:rPr>
          <w:rFonts w:hint="eastAsia"/>
          <w:highlight w:val="yellow"/>
        </w:rPr>
        <w:t>没有一个量表覆盖了</w:t>
      </w:r>
      <w:r w:rsidR="005D65B0" w:rsidRPr="00EF2028">
        <w:rPr>
          <w:rFonts w:hint="eastAsia"/>
          <w:highlight w:val="yellow"/>
        </w:rPr>
        <w:t>DSM-5</w:t>
      </w:r>
      <w:r w:rsidR="00367C71" w:rsidRPr="00EF2028">
        <w:rPr>
          <w:rFonts w:hint="eastAsia"/>
          <w:highlight w:val="yellow"/>
        </w:rPr>
        <w:t>的全部症状</w:t>
      </w:r>
      <w:r w:rsidR="00AA3A52" w:rsidRPr="00EF2028">
        <w:rPr>
          <w:rFonts w:hint="eastAsia"/>
          <w:highlight w:val="yellow"/>
        </w:rPr>
        <w:t>，也同样不能以覆盖</w:t>
      </w:r>
      <w:r w:rsidR="00AA3A52" w:rsidRPr="00EF2028">
        <w:rPr>
          <w:rFonts w:hint="eastAsia"/>
          <w:highlight w:val="yellow"/>
        </w:rPr>
        <w:t>DSM-5</w:t>
      </w:r>
      <w:r w:rsidR="00AA3A52" w:rsidRPr="00EF2028">
        <w:rPr>
          <w:rFonts w:hint="eastAsia"/>
          <w:highlight w:val="yellow"/>
        </w:rPr>
        <w:t>的范围来认为量表是否是好的量表</w:t>
      </w:r>
      <w:r w:rsidR="00EF2028" w:rsidRPr="00EF2028">
        <w:rPr>
          <w:rFonts w:hint="eastAsia"/>
          <w:highlight w:val="yellow"/>
        </w:rPr>
        <w:t>。</w:t>
      </w:r>
      <w:r w:rsidR="00AA3A52" w:rsidRPr="00EF2028">
        <w:rPr>
          <w:rFonts w:hint="eastAsia"/>
          <w:highlight w:val="yellow"/>
        </w:rPr>
        <w:t>DSM-5</w:t>
      </w:r>
      <w:r w:rsidR="00AA3A52" w:rsidRPr="00EF2028">
        <w:rPr>
          <w:rFonts w:hint="eastAsia"/>
          <w:highlight w:val="yellow"/>
        </w:rPr>
        <w:t>中特定症状的原因是基于历史而不是证据，而主要的一些抑郁症量表也同样古老，</w:t>
      </w:r>
      <w:r w:rsidR="00EF2028" w:rsidRPr="00EF2028">
        <w:rPr>
          <w:rFonts w:hint="eastAsia"/>
          <w:highlight w:val="yellow"/>
        </w:rPr>
        <w:t>DSM-5</w:t>
      </w:r>
      <w:r w:rsidR="00EF2028" w:rsidRPr="00EF2028">
        <w:rPr>
          <w:rFonts w:hint="eastAsia"/>
          <w:highlight w:val="yellow"/>
        </w:rPr>
        <w:t>的抑郁症核心标准在常见的抑郁症评定量表中没有得到任何特别的关注</w:t>
      </w:r>
      <w:r w:rsidR="00EF2028" w:rsidRPr="00EF2028">
        <w:rPr>
          <w:highlight w:val="yellow"/>
        </w:rPr>
        <w:t>(such as the HRDS, BDI, or CES-D)</w:t>
      </w:r>
      <w:r w:rsidR="005D65B0" w:rsidRPr="00EF2028">
        <w:rPr>
          <w:rFonts w:hint="eastAsia"/>
          <w:highlight w:val="yellow"/>
        </w:rPr>
        <w:t xml:space="preserve"> </w:t>
      </w:r>
      <w:r w:rsidR="005D65B0" w:rsidRPr="00EF2028">
        <w:rPr>
          <w:highlight w:val="yellow"/>
        </w:rPr>
        <w:fldChar w:fldCharType="begin"/>
      </w:r>
      <w:r w:rsidR="005D65B0" w:rsidRPr="00EF2028">
        <w:rPr>
          <w:highlight w:val="yellow"/>
        </w:rPr>
        <w:instrText xml:space="preserve"> ADDIN ZOTERO_ITEM CSL_CITATION {"citationID":"Vzut8R40","properties":{"formattedCitation":"(Fried et al., 2016)","plainCitation":"(Fried et al., 2016)","noteIndex":0},"citationItems":[{"id":353,"uris":["http://zotero.org/users/local/eoP0LvSC/items/SCLHGH3A"],"itemData":{"id":353,"type":"article-journal","container-title":"Journal of Affective Disorders","DOI":"10.1016/j.jad.2015.09.005","ISSN":"01650327","journalAbbreviation":"Journal of Affective Disorders","language":"en","page":"314-320","source":"DOI.org (Crossref)","title":"What are 'good' depression symptoms? Comparing the centrality of DSM and non-DSM symptoms of depression in a network analysis","title-short":"What are 'good' depression symptoms?","volume":"189","author":[{"family":"Fried","given":"Eiko I."},{"family":"Epskamp","given":"Sacha"},{"family":"Nesse","given":"Randolph M."},{"family":"Tuerlinckx","given":"Francis"},{"family":"Borsboom","given":"Denny"}],"issued":{"date-parts":[["2016",1]]}}}],"schema":"https://github.com/citation-style-language/schema/raw/master/csl-citation.json"} </w:instrText>
      </w:r>
      <w:r w:rsidR="005D65B0" w:rsidRPr="00EF2028">
        <w:rPr>
          <w:highlight w:val="yellow"/>
        </w:rPr>
        <w:fldChar w:fldCharType="separate"/>
      </w:r>
      <w:r w:rsidR="005D65B0" w:rsidRPr="00EF2028">
        <w:rPr>
          <w:highlight w:val="yellow"/>
        </w:rPr>
        <w:t>(Fried et al., 2016)</w:t>
      </w:r>
      <w:r w:rsidR="005D65B0" w:rsidRPr="00EF2028">
        <w:rPr>
          <w:highlight w:val="yellow"/>
        </w:rPr>
        <w:fldChar w:fldCharType="end"/>
      </w:r>
      <w:r w:rsidR="00EF2028" w:rsidRPr="00EF2028">
        <w:rPr>
          <w:rFonts w:hint="eastAsia"/>
          <w:highlight w:val="yellow"/>
        </w:rPr>
        <w:t>.</w:t>
      </w:r>
    </w:p>
    <w:p w14:paraId="56FB9E9A" w14:textId="4379C6E1" w:rsidR="000F33E0" w:rsidRPr="00551FB2" w:rsidRDefault="00551FB2" w:rsidP="004101DC">
      <w:pPr>
        <w:ind w:firstLine="0"/>
        <w:rPr>
          <w:highlight w:val="yellow"/>
        </w:rPr>
      </w:pPr>
      <w:r>
        <w:rPr>
          <w:rFonts w:hint="eastAsia"/>
          <w:highlight w:val="yellow"/>
        </w:rPr>
        <w:t>6</w:t>
      </w:r>
      <w:commentRangeStart w:id="139"/>
      <w:commentRangeStart w:id="140"/>
      <w:commentRangeStart w:id="141"/>
      <w:r w:rsidR="000F33E0" w:rsidRPr="00551FB2">
        <w:rPr>
          <w:rFonts w:hint="eastAsia"/>
          <w:highlight w:val="yellow"/>
        </w:rPr>
        <w:t>、</w:t>
      </w:r>
      <w:ins w:id="142" w:author="Hu Chuan-Peng" w:date="2024-05-22T03:14:00Z">
        <w:r w:rsidR="000C394B">
          <w:rPr>
            <w:rFonts w:hint="eastAsia"/>
            <w:highlight w:val="yellow"/>
          </w:rPr>
          <w:t>年龄或者文化特异性</w:t>
        </w:r>
      </w:ins>
      <w:ins w:id="143" w:author="Hu Chuan-Peng" w:date="2024-05-22T03:15:00Z">
        <w:r w:rsidR="000C394B">
          <w:rPr>
            <w:rFonts w:hint="eastAsia"/>
            <w:highlight w:val="yellow"/>
          </w:rPr>
          <w:t>项目的讨论</w:t>
        </w:r>
      </w:ins>
      <w:del w:id="144" w:author="Hu Chuan-Peng" w:date="2024-05-22T03:15:00Z">
        <w:r w:rsidR="000F33E0" w:rsidRPr="00551FB2" w:rsidDel="000C394B">
          <w:rPr>
            <w:rFonts w:hint="eastAsia"/>
            <w:highlight w:val="yellow"/>
          </w:rPr>
          <w:delText>中国研究者编制问卷与翻译问卷在</w:delText>
        </w:r>
        <w:r w:rsidDel="000C394B">
          <w:rPr>
            <w:rFonts w:hint="eastAsia"/>
            <w:highlight w:val="yellow"/>
          </w:rPr>
          <w:delText>测量内容</w:delText>
        </w:r>
        <w:r w:rsidR="000F33E0" w:rsidRPr="00551FB2" w:rsidDel="000C394B">
          <w:rPr>
            <w:rFonts w:hint="eastAsia"/>
            <w:highlight w:val="yellow"/>
          </w:rPr>
          <w:delText>上异同的讨论</w:delText>
        </w:r>
      </w:del>
      <w:r w:rsidR="000F33E0" w:rsidRPr="00551FB2">
        <w:rPr>
          <w:rFonts w:hint="eastAsia"/>
          <w:highlight w:val="yellow"/>
        </w:rPr>
        <w:t>，</w:t>
      </w:r>
      <w:commentRangeEnd w:id="139"/>
      <w:r w:rsidR="00987FD9" w:rsidRPr="00551FB2">
        <w:rPr>
          <w:rStyle w:val="a9"/>
          <w:highlight w:val="yellow"/>
        </w:rPr>
        <w:commentReference w:id="139"/>
      </w:r>
      <w:commentRangeEnd w:id="140"/>
      <w:r w:rsidR="001518F2" w:rsidRPr="00551FB2">
        <w:rPr>
          <w:rStyle w:val="a9"/>
          <w:highlight w:val="yellow"/>
        </w:rPr>
        <w:commentReference w:id="140"/>
      </w:r>
      <w:commentRangeEnd w:id="141"/>
      <w:r>
        <w:rPr>
          <w:rStyle w:val="a9"/>
        </w:rPr>
        <w:commentReference w:id="141"/>
      </w:r>
    </w:p>
    <w:p w14:paraId="4418F0F5" w14:textId="7145DFD9" w:rsidR="003A6BF5" w:rsidRDefault="00BB732B" w:rsidP="00D546B3">
      <w:pPr>
        <w:ind w:firstLineChars="200" w:firstLine="480"/>
      </w:pPr>
      <w:r w:rsidRPr="00551FB2">
        <w:rPr>
          <w:rFonts w:hint="eastAsia"/>
          <w:highlight w:val="yellow"/>
        </w:rPr>
        <w:t>中国研究编制的</w:t>
      </w:r>
      <w:r w:rsidR="00D546B3" w:rsidRPr="00551FB2">
        <w:rPr>
          <w:rFonts w:hint="eastAsia"/>
          <w:highlight w:val="yellow"/>
        </w:rPr>
        <w:t>问卷</w:t>
      </w:r>
      <w:r w:rsidRPr="00551FB2">
        <w:rPr>
          <w:rFonts w:hint="eastAsia"/>
          <w:highlight w:val="yellow"/>
        </w:rPr>
        <w:t>针对性更强，</w:t>
      </w:r>
      <w:r w:rsidR="00D546B3" w:rsidRPr="00551FB2">
        <w:rPr>
          <w:rFonts w:hint="eastAsia"/>
          <w:highlight w:val="yellow"/>
        </w:rPr>
        <w:t>6</w:t>
      </w:r>
      <w:r w:rsidR="00D546B3" w:rsidRPr="00551FB2">
        <w:rPr>
          <w:rFonts w:hint="eastAsia"/>
          <w:highlight w:val="yellow"/>
        </w:rPr>
        <w:t>个问卷中</w:t>
      </w:r>
      <w:r w:rsidRPr="00551FB2">
        <w:rPr>
          <w:rFonts w:hint="eastAsia"/>
          <w:highlight w:val="yellow"/>
        </w:rPr>
        <w:t>MSSMHS</w:t>
      </w:r>
      <w:r w:rsidRPr="00551FB2">
        <w:rPr>
          <w:rFonts w:hint="eastAsia"/>
          <w:highlight w:val="yellow"/>
        </w:rPr>
        <w:t>和</w:t>
      </w:r>
      <w:r w:rsidR="00D546B3" w:rsidRPr="00551FB2">
        <w:rPr>
          <w:rFonts w:hint="eastAsia"/>
          <w:highlight w:val="yellow"/>
        </w:rPr>
        <w:t>CSSDS</w:t>
      </w:r>
      <w:r w:rsidR="00D546B3" w:rsidRPr="00551FB2">
        <w:rPr>
          <w:rFonts w:hint="eastAsia"/>
          <w:highlight w:val="yellow"/>
        </w:rPr>
        <w:t>均是编制用来测量中学生的，</w:t>
      </w:r>
      <w:r w:rsidR="00D546B3" w:rsidRPr="00551FB2">
        <w:rPr>
          <w:rFonts w:hint="eastAsia"/>
          <w:highlight w:val="yellow"/>
        </w:rPr>
        <w:t>CSSMHS</w:t>
      </w:r>
      <w:r w:rsidR="00D546B3" w:rsidRPr="00551FB2">
        <w:rPr>
          <w:rFonts w:hint="eastAsia"/>
          <w:highlight w:val="yellow"/>
        </w:rPr>
        <w:t>是用来测量大学生的，</w:t>
      </w:r>
      <w:r w:rsidR="00D546B3" w:rsidRPr="00551FB2">
        <w:rPr>
          <w:rFonts w:hint="eastAsia"/>
          <w:highlight w:val="yellow"/>
        </w:rPr>
        <w:t>ADI</w:t>
      </w:r>
      <w:r w:rsidR="00D546B3" w:rsidRPr="00551FB2">
        <w:rPr>
          <w:rFonts w:hint="eastAsia"/>
          <w:highlight w:val="yellow"/>
        </w:rPr>
        <w:t>是专门编制用来测量青少年的。因此在题目中均会有学习和学校有关的这种反应青少年和学生心理特点的题目。</w:t>
      </w:r>
    </w:p>
    <w:p w14:paraId="552D7C0B" w14:textId="4CE40F9D" w:rsidR="004101DC" w:rsidRDefault="004101DC" w:rsidP="0037551F">
      <w:pPr>
        <w:ind w:firstLine="0"/>
      </w:pPr>
      <w:r>
        <w:rPr>
          <w:rFonts w:hint="eastAsia"/>
        </w:rPr>
        <w:t xml:space="preserve">4.2 </w:t>
      </w:r>
      <w:r w:rsidR="00587E87">
        <w:rPr>
          <w:rFonts w:hint="eastAsia"/>
        </w:rPr>
        <w:t>[</w:t>
      </w:r>
      <w:r>
        <w:rPr>
          <w:rFonts w:hint="eastAsia"/>
        </w:rPr>
        <w:t>为什么会有异质性</w:t>
      </w:r>
      <w:r w:rsidR="00587E87">
        <w:rPr>
          <w:rFonts w:hint="eastAsia"/>
        </w:rPr>
        <w:t>]</w:t>
      </w:r>
    </w:p>
    <w:p w14:paraId="76CB48F5" w14:textId="0AFF14E6" w:rsidR="00587E87" w:rsidRDefault="003A6BF5" w:rsidP="004101DC">
      <w:pPr>
        <w:ind w:firstLine="0"/>
      </w:pPr>
      <w:r>
        <w:rPr>
          <w:rFonts w:hint="eastAsia"/>
        </w:rPr>
        <w:t>1</w:t>
      </w:r>
      <w:r>
        <w:rPr>
          <w:rFonts w:hint="eastAsia"/>
        </w:rPr>
        <w:t>、</w:t>
      </w:r>
      <w:commentRangeStart w:id="145"/>
      <w:commentRangeStart w:id="146"/>
      <w:commentRangeStart w:id="147"/>
      <w:r w:rsidR="0092696E">
        <w:rPr>
          <w:rFonts w:hint="eastAsia"/>
        </w:rPr>
        <w:t>不同问卷</w:t>
      </w:r>
      <w:r w:rsidR="0092696E" w:rsidRPr="0092696E">
        <w:rPr>
          <w:rFonts w:hint="eastAsia"/>
        </w:rPr>
        <w:t>反映了临床对抑郁症的不同看法。</w:t>
      </w:r>
    </w:p>
    <w:p w14:paraId="4375F8C6" w14:textId="77777777" w:rsidR="003A6BF5" w:rsidRDefault="003A6BF5" w:rsidP="004101DC">
      <w:pPr>
        <w:ind w:firstLine="0"/>
      </w:pPr>
      <w:r>
        <w:rPr>
          <w:rFonts w:hint="eastAsia"/>
        </w:rPr>
        <w:t>2</w:t>
      </w:r>
      <w:r>
        <w:rPr>
          <w:rFonts w:hint="eastAsia"/>
        </w:rPr>
        <w:t>、</w:t>
      </w:r>
      <w:r w:rsidR="0092696E">
        <w:rPr>
          <w:rFonts w:hint="eastAsia"/>
        </w:rPr>
        <w:t>不同问卷的开发目的不一样</w:t>
      </w:r>
      <w:r>
        <w:rPr>
          <w:rFonts w:hint="eastAsia"/>
        </w:rPr>
        <w:t>。</w:t>
      </w:r>
      <w:commentRangeEnd w:id="145"/>
      <w:r w:rsidR="001518F2">
        <w:rPr>
          <w:rStyle w:val="a9"/>
        </w:rPr>
        <w:commentReference w:id="145"/>
      </w:r>
      <w:commentRangeEnd w:id="146"/>
      <w:r w:rsidR="0091358F">
        <w:rPr>
          <w:rStyle w:val="a9"/>
        </w:rPr>
        <w:commentReference w:id="146"/>
      </w:r>
      <w:commentRangeEnd w:id="147"/>
      <w:r w:rsidR="000C394B">
        <w:rPr>
          <w:rStyle w:val="a9"/>
        </w:rPr>
        <w:commentReference w:id="147"/>
      </w:r>
    </w:p>
    <w:p w14:paraId="713E0CAC" w14:textId="20A98A28" w:rsidR="00587E87" w:rsidRDefault="003A6BF5" w:rsidP="004101DC">
      <w:pPr>
        <w:ind w:firstLine="0"/>
      </w:pPr>
      <w:r>
        <w:rPr>
          <w:rFonts w:hint="eastAsia"/>
        </w:rPr>
        <w:t>3</w:t>
      </w:r>
      <w:r>
        <w:rPr>
          <w:rFonts w:hint="eastAsia"/>
        </w:rPr>
        <w:t>、</w:t>
      </w:r>
      <w:commentRangeStart w:id="148"/>
      <w:r w:rsidR="0092696E">
        <w:rPr>
          <w:rFonts w:hint="eastAsia"/>
        </w:rPr>
        <w:t>本研究是基于儿童青少年的</w:t>
      </w:r>
      <w:r w:rsidR="000F33E0">
        <w:rPr>
          <w:rFonts w:hint="eastAsia"/>
        </w:rPr>
        <w:t>实证</w:t>
      </w:r>
      <w:r w:rsidR="0092696E">
        <w:rPr>
          <w:rFonts w:hint="eastAsia"/>
        </w:rPr>
        <w:t>纳入的量表，</w:t>
      </w:r>
      <w:commentRangeEnd w:id="148"/>
      <w:r w:rsidR="00DD19DC">
        <w:rPr>
          <w:rStyle w:val="a9"/>
        </w:rPr>
        <w:commentReference w:id="148"/>
      </w:r>
      <w:r w:rsidR="0092696E">
        <w:rPr>
          <w:rFonts w:hint="eastAsia"/>
        </w:rPr>
        <w:t>因此我们会</w:t>
      </w:r>
      <w:r w:rsidR="00587E87">
        <w:rPr>
          <w:rFonts w:hint="eastAsia"/>
        </w:rPr>
        <w:t>纳入一些专门研究</w:t>
      </w:r>
      <w:r w:rsidR="00587E87">
        <w:rPr>
          <w:rFonts w:hint="eastAsia"/>
        </w:rPr>
        <w:lastRenderedPageBreak/>
        <w:t>儿童青少年的量表，这会造成异质性的增加</w:t>
      </w:r>
      <w:r w:rsidR="00B71EB9">
        <w:rPr>
          <w:rFonts w:hint="eastAsia"/>
        </w:rPr>
        <w:t>。</w:t>
      </w:r>
      <w:r w:rsidR="00587E87">
        <w:rPr>
          <w:rFonts w:hint="eastAsia"/>
        </w:rPr>
        <w:t>例如</w:t>
      </w:r>
      <w:r w:rsidR="00B71EB9">
        <w:rPr>
          <w:rFonts w:hint="eastAsia"/>
        </w:rPr>
        <w:t>：</w:t>
      </w:r>
      <w:r w:rsidR="00B71EB9">
        <w:rPr>
          <w:rFonts w:hint="eastAsia"/>
        </w:rPr>
        <w:t>CDI</w:t>
      </w:r>
      <w:r w:rsidR="00B71EB9">
        <w:rPr>
          <w:rFonts w:hint="eastAsia"/>
        </w:rPr>
        <w:t>、</w:t>
      </w:r>
      <w:r w:rsidR="00B71EB9">
        <w:rPr>
          <w:rFonts w:hint="eastAsia"/>
        </w:rPr>
        <w:t>CSSDS</w:t>
      </w:r>
      <w:r w:rsidR="00B71EB9">
        <w:rPr>
          <w:rFonts w:hint="eastAsia"/>
        </w:rPr>
        <w:t>、</w:t>
      </w:r>
      <w:r w:rsidR="00B71EB9">
        <w:rPr>
          <w:rFonts w:hint="eastAsia"/>
        </w:rPr>
        <w:t>ADI</w:t>
      </w:r>
      <w:r w:rsidR="00B71EB9">
        <w:rPr>
          <w:rFonts w:hint="eastAsia"/>
        </w:rPr>
        <w:t>、</w:t>
      </w:r>
      <w:r w:rsidR="00B71EB9" w:rsidRPr="00587E87">
        <w:rPr>
          <w:rFonts w:hint="eastAsia"/>
        </w:rPr>
        <w:t>CCSMHS</w:t>
      </w:r>
      <w:r w:rsidR="00B71EB9">
        <w:rPr>
          <w:rFonts w:hint="eastAsia"/>
        </w:rPr>
        <w:t>这些专门测量</w:t>
      </w:r>
      <w:r w:rsidR="00D85F64">
        <w:rPr>
          <w:rFonts w:hint="eastAsia"/>
        </w:rPr>
        <w:t>儿童、</w:t>
      </w:r>
      <w:r w:rsidR="00B71EB9">
        <w:rPr>
          <w:rFonts w:hint="eastAsia"/>
        </w:rPr>
        <w:t>青少年的问卷都会</w:t>
      </w:r>
      <w:r w:rsidR="00B71EB9" w:rsidRPr="00587E87">
        <w:rPr>
          <w:rFonts w:hint="eastAsia"/>
        </w:rPr>
        <w:t>包含了与学习和学校相关的</w:t>
      </w:r>
      <w:r w:rsidR="00B71EB9">
        <w:rPr>
          <w:rFonts w:hint="eastAsia"/>
        </w:rPr>
        <w:t>症状，这些症状是其他问卷不会包括在内的。</w:t>
      </w:r>
    </w:p>
    <w:p w14:paraId="3AF8303C" w14:textId="0153B396" w:rsidR="0037551F" w:rsidRDefault="003A6BF5" w:rsidP="00B71EB9">
      <w:pPr>
        <w:ind w:firstLine="0"/>
      </w:pPr>
      <w:r>
        <w:rPr>
          <w:rFonts w:hint="eastAsia"/>
        </w:rPr>
        <w:t>4</w:t>
      </w:r>
      <w:r>
        <w:rPr>
          <w:rFonts w:hint="eastAsia"/>
        </w:rPr>
        <w:t>、</w:t>
      </w:r>
      <w:r w:rsidR="000F33E0">
        <w:rPr>
          <w:rFonts w:hint="eastAsia"/>
        </w:rPr>
        <w:t>本研究基于对中国社会下的研究，</w:t>
      </w:r>
      <w:r w:rsidR="008C14B1" w:rsidRPr="008C14B1">
        <w:rPr>
          <w:rFonts w:hint="eastAsia"/>
        </w:rPr>
        <w:t>文化背景</w:t>
      </w:r>
      <w:r w:rsidR="000F33E0">
        <w:rPr>
          <w:rFonts w:hint="eastAsia"/>
        </w:rPr>
        <w:t>可能</w:t>
      </w:r>
      <w:r w:rsidR="008C14B1" w:rsidRPr="008C14B1">
        <w:rPr>
          <w:rFonts w:hint="eastAsia"/>
        </w:rPr>
        <w:t>很重要</w:t>
      </w:r>
      <w:bookmarkStart w:id="149" w:name="OLE_LINK49"/>
      <w:r w:rsidR="008C14B1">
        <w:fldChar w:fldCharType="begin"/>
      </w:r>
      <w:r w:rsidR="008C14B1">
        <w:instrText xml:space="preserve"> ADDIN ZOTERO_ITEM CSL_CITATION {"citationID":"gXyAOQgJ","properties":{"formattedCitation":"(Pegg et al., 2023)","plainCitation":"(Pegg et al., 2023)","noteIndex":0},"citationItems":[{"id":761,"uris":["http://zotero.org/users/local/eoP0LvSC/items/MYCUFVLA"],"itemData":{"id":761,"type":"chapter","container-title":"Handbook of Clinical Child Psychology","event-place":"Cham","ISBN":"978-3-031-24925-9","language":"en","note":"collection-title: Autism and Child Psychopathology Series\nDOI: 10.1007/978-3-031-24926-6_48","page":"1027-1061","publisher":"Springer International Publishing","publisher-place":"Cham","source":"DOI.org (Crossref)","title":"Depression Assessment","URL":"https://link.springer.com/10.1007/978-3-031-24926-6_48","editor":[{"family":"Matson","given":"Johnny L."}],"author":[{"family":"Pegg","given":"Samantha"},{"family":"Green","given":"Haley E."},{"family":"Kesselring","given":"Irena"},{"family":"Burkhouse","given":"Katie L."},{"family":"Kujawa","given":"Autumn"}],"accessed":{"date-parts":[["2024",4,29]]},"issued":{"date-parts":[["2023"]]}}}],"schema":"https://github.com/citation-style-language/schema/raw/master/csl-citation.json"} </w:instrText>
      </w:r>
      <w:r w:rsidR="008C14B1">
        <w:fldChar w:fldCharType="separate"/>
      </w:r>
      <w:r w:rsidR="008C14B1" w:rsidRPr="008C14B1">
        <w:t>(</w:t>
      </w:r>
      <w:r w:rsidR="008C14B1" w:rsidRPr="008767E0">
        <w:rPr>
          <w:rStyle w:val="zoteroCitation"/>
        </w:rPr>
        <w:t>Pegg et al., 2023</w:t>
      </w:r>
      <w:r w:rsidR="008C14B1" w:rsidRPr="008C14B1">
        <w:t>)</w:t>
      </w:r>
      <w:r w:rsidR="008C14B1">
        <w:fldChar w:fldCharType="end"/>
      </w:r>
      <w:bookmarkEnd w:id="149"/>
      <w:r w:rsidR="000F33E0">
        <w:rPr>
          <w:rFonts w:hint="eastAsia"/>
        </w:rPr>
        <w:t>，也可能增加了异质性</w:t>
      </w:r>
      <w:r w:rsidR="008C14B1">
        <w:rPr>
          <w:rFonts w:hint="eastAsia"/>
        </w:rPr>
        <w:t>。</w:t>
      </w:r>
      <w:r w:rsidR="00B71EB9" w:rsidRPr="00B71EB9">
        <w:t>ADI and CCSMHS</w:t>
      </w:r>
      <w:r w:rsidR="00B71EB9">
        <w:rPr>
          <w:rFonts w:hint="eastAsia"/>
        </w:rPr>
        <w:t>这两个中国研究者编制的量表有</w:t>
      </w:r>
      <w:commentRangeStart w:id="150"/>
      <w:r w:rsidR="00B71EB9">
        <w:rPr>
          <w:rFonts w:hint="eastAsia"/>
        </w:rPr>
        <w:t>一些独特症状</w:t>
      </w:r>
      <w:commentRangeEnd w:id="150"/>
      <w:r w:rsidR="00DD19DC">
        <w:rPr>
          <w:rStyle w:val="a9"/>
        </w:rPr>
        <w:commentReference w:id="150"/>
      </w:r>
      <w:r w:rsidR="00B71EB9">
        <w:rPr>
          <w:rFonts w:hint="eastAsia"/>
        </w:rPr>
        <w:t>，可能反应了中国研究者对抑郁的一些</w:t>
      </w:r>
      <w:r w:rsidR="0092696E">
        <w:rPr>
          <w:rFonts w:hint="eastAsia"/>
        </w:rPr>
        <w:t>独到</w:t>
      </w:r>
      <w:r w:rsidR="00B71EB9">
        <w:rPr>
          <w:rFonts w:hint="eastAsia"/>
        </w:rPr>
        <w:t>理解。</w:t>
      </w:r>
    </w:p>
    <w:p w14:paraId="50ACE37C" w14:textId="070E62A0" w:rsidR="00A578B6" w:rsidRPr="00124631" w:rsidRDefault="00A578B6" w:rsidP="00A578B6">
      <w:pPr>
        <w:ind w:firstLine="0"/>
      </w:pPr>
      <w:r w:rsidRPr="00124631">
        <w:rPr>
          <w:rFonts w:hint="eastAsia"/>
          <w:highlight w:val="yellow"/>
        </w:rPr>
        <w:t>5</w:t>
      </w:r>
      <w:r w:rsidRPr="00124631">
        <w:rPr>
          <w:rFonts w:hint="eastAsia"/>
          <w:highlight w:val="yellow"/>
        </w:rPr>
        <w:t>、不同量表的时间框架不一样，例如</w:t>
      </w:r>
      <w:r w:rsidRPr="00124631">
        <w:rPr>
          <w:rFonts w:hint="eastAsia"/>
          <w:highlight w:val="yellow"/>
        </w:rPr>
        <w:t>PHQ-9</w:t>
      </w:r>
      <w:r w:rsidRPr="00124631">
        <w:rPr>
          <w:rFonts w:hint="eastAsia"/>
          <w:highlight w:val="yellow"/>
        </w:rPr>
        <w:t>回忆的是过去两周的感受，而</w:t>
      </w:r>
      <w:r w:rsidRPr="00124631">
        <w:rPr>
          <w:rFonts w:hint="eastAsia"/>
          <w:highlight w:val="yellow"/>
        </w:rPr>
        <w:t>CES-D</w:t>
      </w:r>
      <w:r w:rsidRPr="00124631">
        <w:rPr>
          <w:rFonts w:hint="eastAsia"/>
          <w:highlight w:val="yellow"/>
        </w:rPr>
        <w:t>回忆的是过去一周的感受，显然，没有一个普遍认可的评估</w:t>
      </w:r>
      <w:r w:rsidR="00885C00" w:rsidRPr="00124631">
        <w:rPr>
          <w:rFonts w:hint="eastAsia"/>
          <w:highlight w:val="yellow"/>
        </w:rPr>
        <w:t>抑郁</w:t>
      </w:r>
      <w:r w:rsidRPr="00124631">
        <w:rPr>
          <w:rFonts w:hint="eastAsia"/>
          <w:highlight w:val="yellow"/>
        </w:rPr>
        <w:t>症状的时间框架。</w:t>
      </w:r>
    </w:p>
    <w:p w14:paraId="08BEF50A" w14:textId="44EDC60C" w:rsidR="0037551F" w:rsidRDefault="001518F2" w:rsidP="004101DC">
      <w:pPr>
        <w:ind w:firstLine="0"/>
      </w:pPr>
      <w:r>
        <w:t xml:space="preserve">4.3 </w:t>
      </w:r>
      <w:commentRangeStart w:id="151"/>
      <w:commentRangeStart w:id="152"/>
      <w:commentRangeStart w:id="153"/>
      <w:r w:rsidR="0037551F">
        <w:t>I</w:t>
      </w:r>
      <w:r w:rsidR="0037551F">
        <w:rPr>
          <w:rFonts w:hint="eastAsia"/>
        </w:rPr>
        <w:t>mplication</w:t>
      </w:r>
      <w:r w:rsidR="00731668">
        <w:t xml:space="preserve"> </w:t>
      </w:r>
      <w:commentRangeEnd w:id="151"/>
      <w:r>
        <w:rPr>
          <w:rStyle w:val="a9"/>
        </w:rPr>
        <w:commentReference w:id="151"/>
      </w:r>
      <w:commentRangeEnd w:id="152"/>
      <w:r w:rsidR="003818B6">
        <w:rPr>
          <w:rStyle w:val="a9"/>
        </w:rPr>
        <w:commentReference w:id="152"/>
      </w:r>
      <w:commentRangeEnd w:id="153"/>
      <w:r w:rsidR="00676BB2">
        <w:rPr>
          <w:rStyle w:val="a9"/>
        </w:rPr>
        <w:commentReference w:id="153"/>
      </w:r>
    </w:p>
    <w:p w14:paraId="5E0EB59C" w14:textId="423DAC2B" w:rsidR="00AD41DC" w:rsidRPr="00587E87" w:rsidRDefault="003A6BF5" w:rsidP="004101DC">
      <w:pPr>
        <w:ind w:firstLine="0"/>
      </w:pPr>
      <w:r>
        <w:rPr>
          <w:rFonts w:hint="eastAsia"/>
        </w:rPr>
        <w:t>1</w:t>
      </w:r>
      <w:r>
        <w:rPr>
          <w:rFonts w:hint="eastAsia"/>
        </w:rPr>
        <w:t>、</w:t>
      </w:r>
      <w:r w:rsidR="00587E87">
        <w:rPr>
          <w:rFonts w:hint="eastAsia"/>
        </w:rPr>
        <w:t>[</w:t>
      </w:r>
      <w:r w:rsidR="0037551F">
        <w:rPr>
          <w:rFonts w:hint="eastAsia"/>
        </w:rPr>
        <w:t>大规模调查是问卷筛查，引导政策</w:t>
      </w:r>
      <w:r w:rsidR="00587E87">
        <w:rPr>
          <w:rFonts w:hint="eastAsia"/>
        </w:rPr>
        <w:t>，需要格外注意</w:t>
      </w:r>
      <w:r w:rsidR="00587E87">
        <w:rPr>
          <w:rFonts w:hint="eastAsia"/>
        </w:rPr>
        <w:t>]</w:t>
      </w:r>
    </w:p>
    <w:p w14:paraId="10C6BB09" w14:textId="5E716FCF" w:rsidR="00295450" w:rsidRDefault="00AD41DC" w:rsidP="008C14B1">
      <w:pPr>
        <w:ind w:firstLineChars="200" w:firstLine="480"/>
      </w:pPr>
      <w:r>
        <w:rPr>
          <w:rFonts w:hint="eastAsia"/>
        </w:rPr>
        <w:t>我们基于儿童青少年的实际研究，发现了</w:t>
      </w:r>
      <w:r w:rsidRPr="00AD41DC">
        <w:rPr>
          <w:rFonts w:hint="eastAsia"/>
        </w:rPr>
        <w:t>不同的</w:t>
      </w:r>
      <w:r>
        <w:rPr>
          <w:rFonts w:hint="eastAsia"/>
        </w:rPr>
        <w:t>量表测量到了</w:t>
      </w:r>
      <w:r w:rsidRPr="00AD41DC">
        <w:rPr>
          <w:rFonts w:hint="eastAsia"/>
        </w:rPr>
        <w:t>抑郁的不同方面</w:t>
      </w:r>
      <w:r>
        <w:rPr>
          <w:rFonts w:hint="eastAsia"/>
        </w:rPr>
        <w:t>，</w:t>
      </w:r>
      <w:r w:rsidRPr="00AD41DC">
        <w:rPr>
          <w:rFonts w:hint="eastAsia"/>
        </w:rPr>
        <w:t>因此为研究选择特定量表可能存在严重偏差结果的风险</w:t>
      </w:r>
      <w:r>
        <w:rPr>
          <w:rFonts w:hint="eastAsia"/>
        </w:rPr>
        <w:t>。而目前诸多儿童青少年的大规模调查仍在使用单独量表测量</w:t>
      </w:r>
      <w:r w:rsidR="000802C4">
        <w:rPr>
          <w:szCs w:val="44"/>
        </w:rPr>
        <w:t>(</w:t>
      </w:r>
      <w:r w:rsidR="000802C4" w:rsidRPr="004101DC">
        <w:rPr>
          <w:szCs w:val="44"/>
          <w:highlight w:val="yellow"/>
        </w:rPr>
        <w:t>citations</w:t>
      </w:r>
      <w:r w:rsidR="000802C4">
        <w:rPr>
          <w:szCs w:val="44"/>
        </w:rPr>
        <w:t>)</w:t>
      </w:r>
      <w:r>
        <w:rPr>
          <w:rFonts w:hint="eastAsia"/>
        </w:rPr>
        <w:t>，</w:t>
      </w:r>
      <w:r w:rsidR="000802C4">
        <w:rPr>
          <w:rFonts w:hint="eastAsia"/>
        </w:rPr>
        <w:t>考虑到大规模调查能够影响到政策</w:t>
      </w:r>
      <w:r>
        <w:fldChar w:fldCharType="begin"/>
      </w:r>
      <w:r>
        <w:instrText xml:space="preserve"> ADDIN ZOTERO_ITEM CSL_CITATION {"citationID":"Rlm1aSP9","properties":{"formattedCitation":"(Ma et al., 2023)","plainCitation":"(Ma et al., 2023)","noteIndex":0},"citationItems":[{"id":262,"uris":["http://zotero.org/users/local/eoP0LvSC/items/R7C2HH7Y"],"itemData":{"id":262,"type":"article-journal","abstract":"Background  Depression is one of the leading causes of avoidable suffering and premature death worldwide, leading to the disease burden among mental disorders. Depression-related deaths can be prevented by developing and implementing good depression prevention and treatment policies. The goal of this study is to provide theoretical direction and useful references for examining the outstanding service work of depression prevention and treatment. It also aims to describe how depression prevention and treatment policies were developed and put into practice in China, along with the associated facilitators and barriers.\nMethods  We integrated two data sources using a case study approach: a document review of relevant policy documents, published articles and reports between 2004 and 2022 (N = 12 papers) and in-depth interviews (N = 41). Participants were drawn from pertinent sectors to managing depression: research and academia, relevant government departments, health care providers, people with depression and their families, and community organisations. Thematic analysis was used to analyse all data.\nResults  A comprehensive programme of work exploring specific services for depression prevention and treatment was developed in China in 2020. Facilitators of policy development and implementation include (1) political commitment and strong leadership, (2) coordination mechanisms, (3) stakeholder enthusiasm and commitment, (4) resources, and (5) the use of digital technologies. The main barriers leading to delays in policy development and implementation include (1) insufficient awareness and lack of depression literacy, (2) lack of resources and (3) stigma and social discrimination (4) lack of united action.\nConclusion  Although the process of implementing a distinctive service programme for depression prevention and treatment in China has been long, the current policy is in line with current global efforts. Strategies to reduce Stigma and increase knowledge about depression are part of a national and international approach to reducing the burden of depression. Political commitment and the involvement of all stakeholders remain necessary. An adequate response","container-title":"BMC Public Health","DOI":"10.1186/s12889-023-15201-0","ISSN":"1471-2458","issue":"1","journalAbbreviation":"BMC Public Health","language":"en","page":"276","source":"DOI.org (Crossref)","title":"Facilitators and barriers in the development and implementation of depression prevention and treatment policies in China: a qualitative study","title-short":"Facilitators and barriers in the development and implementation of depression prevention and treatment policies in China","volume":"23","author":[{"family":"Ma","given":"Jinping"},{"family":"Zhou","given":"Hai"},{"family":"Fu","given":"Qinqin"},{"family":"Lu","given":"Guohua"}],"issued":{"date-parts":[["2023",2,7]]}}}],"schema":"https://github.com/citation-style-language/schema/raw/master/csl-citation.json"} </w:instrText>
      </w:r>
      <w:r>
        <w:fldChar w:fldCharType="separate"/>
      </w:r>
      <w:r w:rsidRPr="00B9680E">
        <w:t>(</w:t>
      </w:r>
      <w:r w:rsidRPr="008767E0">
        <w:rPr>
          <w:rStyle w:val="zoteroCitation"/>
        </w:rPr>
        <w:t>Ma et al., 2023</w:t>
      </w:r>
      <w:r w:rsidRPr="00B9680E">
        <w:t>)</w:t>
      </w:r>
      <w:r>
        <w:fldChar w:fldCharType="end"/>
      </w:r>
      <w:r w:rsidRPr="00F15E48">
        <w:t>,</w:t>
      </w:r>
      <w:r w:rsidR="000802C4" w:rsidRPr="000802C4">
        <w:rPr>
          <w:rFonts w:hint="eastAsia"/>
        </w:rPr>
        <w:t xml:space="preserve"> </w:t>
      </w:r>
      <w:r w:rsidR="000802C4" w:rsidRPr="000802C4">
        <w:rPr>
          <w:rFonts w:hint="eastAsia"/>
        </w:rPr>
        <w:t>这一课题值得更多的关注。</w:t>
      </w:r>
    </w:p>
    <w:p w14:paraId="0D2B2CE7" w14:textId="641EB187" w:rsidR="0037551F" w:rsidRDefault="003A6BF5" w:rsidP="004101DC">
      <w:pPr>
        <w:ind w:firstLine="0"/>
      </w:pPr>
      <w:r>
        <w:rPr>
          <w:rFonts w:hint="eastAsia"/>
        </w:rPr>
        <w:t>2</w:t>
      </w:r>
      <w:r>
        <w:rPr>
          <w:rFonts w:hint="eastAsia"/>
        </w:rPr>
        <w:t>、</w:t>
      </w:r>
      <w:r w:rsidR="00587E87">
        <w:rPr>
          <w:rFonts w:hint="eastAsia"/>
        </w:rPr>
        <w:t>[</w:t>
      </w:r>
      <w:r w:rsidR="0037551F">
        <w:rPr>
          <w:rFonts w:hint="eastAsia"/>
        </w:rPr>
        <w:t>关注儿童青少年的抑郁测量</w:t>
      </w:r>
      <w:r w:rsidR="00587E87">
        <w:rPr>
          <w:rFonts w:hint="eastAsia"/>
        </w:rPr>
        <w:t>]</w:t>
      </w:r>
    </w:p>
    <w:p w14:paraId="2758165D" w14:textId="5AEADB31" w:rsidR="008C14B1" w:rsidRDefault="008C14B1" w:rsidP="00786726">
      <w:pPr>
        <w:ind w:firstLineChars="200" w:firstLine="480"/>
      </w:pPr>
      <w:r w:rsidRPr="008C14B1">
        <w:rPr>
          <w:rFonts w:hint="eastAsia"/>
        </w:rPr>
        <w:t>评估青少年抑郁症需要选择评估方法，确定信息提供者，决定如何评分和概念化抑郁症，以及考虑文化和背景因素</w:t>
      </w:r>
      <w:r>
        <w:fldChar w:fldCharType="begin"/>
      </w:r>
      <w:r w:rsidR="006E0397">
        <w:instrText xml:space="preserve"> ADDIN ZOTERO_ITEM CSL_CITATION {"citationID":"6rAuFUng","properties":{"formattedCitation":"(Pegg et al., 2023)","plainCitation":"(Pegg et al., 2023)","noteIndex":0},"citationItems":[{"id":761,"uris":["http://zotero.org/users/local/eoP0LvSC/items/MYCUFVLA"],"itemData":{"id":761,"type":"chapter","container-title":"Handbook of Clinical Child Psychology","event-place":"Cham","ISBN":"978-3-031-24925-9","language":"en","note":"collection-title: Autism and Child Psychopathology Series\nDOI: 10.1007/978-3-031-24926-6_48","page":"1027-1061","publisher":"Springer International Publishing","publisher-place":"Cham","source":"DOI.org (Crossref)","title":"Depression Assessment","URL":"https://link.springer.com/10.1007/978-3-031-24926-6_48","editor":[{"family":"Matson","given":"Johnny L."}],"author":[{"family":"Pegg","given":"Samantha"},{"family":"Green","given":"Haley E."},{"family":"Kesselring","given":"Irena"},{"family":"Burkhouse","given":"Katie L."},{"family":"Kujawa","given":"Autumn"}],"accessed":{"date-parts":[["2024",4,29]]},"issued":{"date-parts":[["2023"]]}}}],"schema":"https://github.com/citation-style-language/schema/raw/master/csl-citation.json"} </w:instrText>
      </w:r>
      <w:r>
        <w:fldChar w:fldCharType="separate"/>
      </w:r>
      <w:r w:rsidRPr="008C14B1">
        <w:t>(</w:t>
      </w:r>
      <w:r w:rsidRPr="008767E0">
        <w:rPr>
          <w:rStyle w:val="zoteroCitation"/>
        </w:rPr>
        <w:t>Pegg et al., 2023</w:t>
      </w:r>
      <w:r w:rsidRPr="008C14B1">
        <w:t>)</w:t>
      </w:r>
      <w:r>
        <w:fldChar w:fldCharType="end"/>
      </w:r>
      <w:r w:rsidRPr="008C14B1">
        <w:rPr>
          <w:rFonts w:hint="eastAsia"/>
        </w:rPr>
        <w:t>。</w:t>
      </w:r>
      <w:r w:rsidR="00587E87">
        <w:rPr>
          <w:rFonts w:hint="eastAsia"/>
        </w:rPr>
        <w:t>尽管目前已经开发出了很多</w:t>
      </w:r>
      <w:r w:rsidR="00786726">
        <w:rPr>
          <w:rFonts w:hint="eastAsia"/>
        </w:rPr>
        <w:t>儿童青少年抑郁测量方法</w:t>
      </w:r>
      <w:r w:rsidR="00587E87">
        <w:fldChar w:fldCharType="begin"/>
      </w:r>
      <w:r w:rsidR="006E0397">
        <w:instrText xml:space="preserve"> ADDIN ZOTERO_ITEM CSL_CITATION {"citationID":"HV2pvpfr","properties":{"formattedCitation":"(Pegg et al., 2023)","plainCitation":"(Pegg et al., 2023)","noteIndex":0},"citationItems":[{"id":761,"uris":["http://zotero.org/users/local/eoP0LvSC/items/MYCUFVLA"],"itemData":{"id":761,"type":"chapter","container-title":"Handbook of Clinical Child Psychology","event-place":"Cham","ISBN":"978-3-031-24925-9","language":"en","note":"collection-title: Autism and Child Psychopathology Series\nDOI: 10.1007/978-3-031-24926-6_48","page":"1027-1061","publisher":"Springer International Publishing","publisher-place":"Cham","source":"DOI.org (Crossref)","title":"Depression Assessment","URL":"https://link.springer.com/10.1007/978-3-031-24926-6_48","editor":[{"family":"Matson","given":"Johnny L."}],"author":[{"family":"Pegg","given":"Samantha"},{"family":"Green","given":"Haley E."},{"family":"Kesselring","given":"Irena"},{"family":"Burkhouse","given":"Katie L."},{"family":"Kujawa","given":"Autumn"}],"accessed":{"date-parts":[["2024",4,29]]},"issued":{"date-parts":[["2023"]]}}}],"schema":"https://github.com/citation-style-language/schema/raw/master/csl-citation.json"} </w:instrText>
      </w:r>
      <w:r w:rsidR="00587E87">
        <w:fldChar w:fldCharType="separate"/>
      </w:r>
      <w:r w:rsidR="00587E87" w:rsidRPr="008C14B1">
        <w:t>(</w:t>
      </w:r>
      <w:r w:rsidR="00587E87" w:rsidRPr="008767E0">
        <w:rPr>
          <w:rStyle w:val="zoteroCitation"/>
        </w:rPr>
        <w:t>Pegg et al., 2023</w:t>
      </w:r>
      <w:r w:rsidR="00587E87" w:rsidRPr="008C14B1">
        <w:t>)</w:t>
      </w:r>
      <w:r w:rsidR="00587E87">
        <w:fldChar w:fldCharType="end"/>
      </w:r>
      <w:r w:rsidR="00786726">
        <w:rPr>
          <w:rFonts w:hint="eastAsia"/>
        </w:rPr>
        <w:t>，</w:t>
      </w:r>
      <w:r w:rsidR="00587E87">
        <w:rPr>
          <w:rFonts w:hint="eastAsia"/>
        </w:rPr>
        <w:t>然而在中国实际研究中使用最多的问卷是</w:t>
      </w:r>
      <w:r w:rsidR="00B71EB9">
        <w:rPr>
          <w:rFonts w:hint="eastAsia"/>
        </w:rPr>
        <w:t>前三名则是</w:t>
      </w:r>
      <w:r w:rsidR="00587E87">
        <w:rPr>
          <w:rFonts w:hint="eastAsia"/>
        </w:rPr>
        <w:t>SDS</w:t>
      </w:r>
      <w:r w:rsidR="00587E87">
        <w:rPr>
          <w:rFonts w:hint="eastAsia"/>
        </w:rPr>
        <w:t>、</w:t>
      </w:r>
      <w:r w:rsidR="00587E87">
        <w:rPr>
          <w:rFonts w:hint="eastAsia"/>
        </w:rPr>
        <w:t>SCL-90</w:t>
      </w:r>
      <w:r w:rsidR="00587E87">
        <w:rPr>
          <w:rFonts w:hint="eastAsia"/>
        </w:rPr>
        <w:t>、</w:t>
      </w:r>
      <w:r w:rsidR="00587E87">
        <w:rPr>
          <w:rFonts w:hint="eastAsia"/>
        </w:rPr>
        <w:t>CES-D</w:t>
      </w:r>
      <w:r w:rsidR="003A6BF5">
        <w:rPr>
          <w:rFonts w:hint="eastAsia"/>
        </w:rPr>
        <w:t>，</w:t>
      </w:r>
      <w:r w:rsidR="00587E87">
        <w:rPr>
          <w:rFonts w:hint="eastAsia"/>
        </w:rPr>
        <w:t>这</w:t>
      </w:r>
      <w:r w:rsidR="003A6BF5">
        <w:rPr>
          <w:rFonts w:hint="eastAsia"/>
        </w:rPr>
        <w:t>三个问卷都</w:t>
      </w:r>
      <w:r w:rsidR="00587E87">
        <w:rPr>
          <w:rFonts w:hint="eastAsia"/>
        </w:rPr>
        <w:t>并不是专门开发用来测量青少年的量表。</w:t>
      </w:r>
      <w:r w:rsidR="00250B42">
        <w:rPr>
          <w:rFonts w:hint="eastAsia"/>
        </w:rPr>
        <w:t>SDS</w:t>
      </w:r>
      <w:r w:rsidR="00250B42">
        <w:rPr>
          <w:rFonts w:hint="eastAsia"/>
        </w:rPr>
        <w:t>和中国编制的专门测量青少年抑郁的</w:t>
      </w:r>
      <w:r w:rsidR="00250B42">
        <w:rPr>
          <w:rFonts w:hint="eastAsia"/>
        </w:rPr>
        <w:t>ADI</w:t>
      </w:r>
      <w:r w:rsidR="00250B42">
        <w:rPr>
          <w:rFonts w:hint="eastAsia"/>
        </w:rPr>
        <w:t>的重叠率只有</w:t>
      </w:r>
      <w:r w:rsidR="00250B42">
        <w:rPr>
          <w:rFonts w:hint="eastAsia"/>
        </w:rPr>
        <w:t>0.22</w:t>
      </w:r>
      <w:r w:rsidR="00250B42">
        <w:rPr>
          <w:rFonts w:hint="eastAsia"/>
        </w:rPr>
        <w:t>。</w:t>
      </w:r>
      <w:r w:rsidR="00B71EB9" w:rsidRPr="00B71EB9">
        <w:rPr>
          <w:rFonts w:hint="eastAsia"/>
        </w:rPr>
        <w:t>我们必须考虑到这样一种可能性，关于</w:t>
      </w:r>
      <w:r w:rsidR="00B71EB9">
        <w:rPr>
          <w:rFonts w:hint="eastAsia"/>
        </w:rPr>
        <w:t>中国青少年抑郁</w:t>
      </w:r>
      <w:r w:rsidR="00B71EB9" w:rsidRPr="00B71EB9">
        <w:rPr>
          <w:rFonts w:hint="eastAsia"/>
        </w:rPr>
        <w:t>的研究结果</w:t>
      </w:r>
      <w:r w:rsidR="00B71EB9" w:rsidRPr="00B71EB9">
        <w:rPr>
          <w:rFonts w:hint="eastAsia"/>
        </w:rPr>
        <w:lastRenderedPageBreak/>
        <w:t>一直存在偏差，因为最常用的量表</w:t>
      </w:r>
      <w:r w:rsidR="00B71EB9">
        <w:rPr>
          <w:rFonts w:hint="eastAsia"/>
        </w:rPr>
        <w:t>并不是专门针对青少年而编制的，对于青少年抑郁的症状测量可能并不够全面</w:t>
      </w:r>
      <w:r w:rsidR="003A6BF5">
        <w:rPr>
          <w:rFonts w:hint="eastAsia"/>
        </w:rPr>
        <w:t>。</w:t>
      </w:r>
    </w:p>
    <w:p w14:paraId="4D4FA381" w14:textId="4D10B56B" w:rsidR="0091358F" w:rsidRDefault="0091358F" w:rsidP="0091358F">
      <w:pPr>
        <w:ind w:firstLine="0"/>
      </w:pPr>
      <w:r>
        <w:rPr>
          <w:rFonts w:hint="eastAsia"/>
        </w:rPr>
        <w:t>3</w:t>
      </w:r>
      <w:commentRangeStart w:id="154"/>
      <w:r>
        <w:rPr>
          <w:rFonts w:hint="eastAsia"/>
        </w:rPr>
        <w:t xml:space="preserve"> [</w:t>
      </w:r>
      <w:r>
        <w:rPr>
          <w:rFonts w:hint="eastAsia"/>
        </w:rPr>
        <w:t>中国抑郁测量的历史和问题</w:t>
      </w:r>
      <w:r>
        <w:rPr>
          <w:rFonts w:hint="eastAsia"/>
        </w:rPr>
        <w:t>]</w:t>
      </w:r>
      <w:commentRangeEnd w:id="154"/>
      <w:r>
        <w:rPr>
          <w:rStyle w:val="a9"/>
        </w:rPr>
        <w:commentReference w:id="154"/>
      </w:r>
    </w:p>
    <w:p w14:paraId="0B3748EC" w14:textId="12370342" w:rsidR="0091358F" w:rsidRPr="008B5DA9" w:rsidRDefault="0091358F" w:rsidP="0091358F">
      <w:pPr>
        <w:ind w:firstLine="0"/>
        <w:rPr>
          <w:highlight w:val="yellow"/>
        </w:rPr>
      </w:pPr>
      <w:r>
        <w:rPr>
          <w:rFonts w:hint="eastAsia"/>
        </w:rPr>
        <w:t xml:space="preserve">     </w:t>
      </w:r>
      <w:r w:rsidRPr="00C66CFD">
        <w:rPr>
          <w:rFonts w:hint="eastAsia"/>
          <w:highlight w:val="yellow"/>
        </w:rPr>
        <w:t>中国抑郁测量主要还是依靠翻译国外量表，本土开发特别少，例如：本研究纳入的共</w:t>
      </w:r>
      <w:r w:rsidRPr="00C66CFD">
        <w:rPr>
          <w:rFonts w:hint="eastAsia"/>
          <w:highlight w:val="yellow"/>
        </w:rPr>
        <w:t>27</w:t>
      </w:r>
      <w:r w:rsidRPr="00C66CFD">
        <w:rPr>
          <w:rFonts w:hint="eastAsia"/>
          <w:highlight w:val="yellow"/>
        </w:rPr>
        <w:t>个量表，只有</w:t>
      </w:r>
      <w:r w:rsidRPr="00C66CFD">
        <w:rPr>
          <w:rFonts w:hint="eastAsia"/>
          <w:highlight w:val="yellow"/>
        </w:rPr>
        <w:t>6</w:t>
      </w:r>
      <w:r w:rsidRPr="00C66CFD">
        <w:rPr>
          <w:rFonts w:hint="eastAsia"/>
          <w:highlight w:val="yellow"/>
        </w:rPr>
        <w:t>个量表是中国人自己编制的。</w:t>
      </w:r>
      <w:r>
        <w:rPr>
          <w:rFonts w:hint="eastAsia"/>
          <w:highlight w:val="yellow"/>
        </w:rPr>
        <w:t>441</w:t>
      </w:r>
      <w:r w:rsidRPr="00C66CFD">
        <w:rPr>
          <w:rFonts w:hint="eastAsia"/>
          <w:highlight w:val="yellow"/>
        </w:rPr>
        <w:t>篇文献中，</w:t>
      </w:r>
      <w:commentRangeStart w:id="155"/>
      <w:commentRangeStart w:id="156"/>
      <w:commentRangeStart w:id="157"/>
      <w:r w:rsidRPr="00C66CFD">
        <w:rPr>
          <w:rFonts w:hint="eastAsia"/>
          <w:highlight w:val="yellow"/>
        </w:rPr>
        <w:t>只有</w:t>
      </w:r>
      <w:r w:rsidRPr="00C66CFD">
        <w:rPr>
          <w:rFonts w:hint="eastAsia"/>
          <w:highlight w:val="yellow"/>
        </w:rPr>
        <w:t>23</w:t>
      </w:r>
      <w:r w:rsidRPr="00C66CFD">
        <w:rPr>
          <w:rFonts w:hint="eastAsia"/>
          <w:highlight w:val="yellow"/>
        </w:rPr>
        <w:t>篇使用的是中国人自己编制的量表（详见补充材料</w:t>
      </w:r>
      <w:r w:rsidRPr="00C66CFD">
        <w:rPr>
          <w:rFonts w:hint="eastAsia"/>
          <w:highlight w:val="yellow"/>
        </w:rPr>
        <w:t>1</w:t>
      </w:r>
      <w:r w:rsidRPr="00C66CFD">
        <w:rPr>
          <w:rFonts w:hint="eastAsia"/>
          <w:highlight w:val="yellow"/>
        </w:rPr>
        <w:t>）。</w:t>
      </w:r>
      <w:commentRangeEnd w:id="155"/>
      <w:r>
        <w:rPr>
          <w:rStyle w:val="a9"/>
        </w:rPr>
        <w:commentReference w:id="155"/>
      </w:r>
      <w:commentRangeEnd w:id="156"/>
      <w:r>
        <w:rPr>
          <w:rStyle w:val="a9"/>
        </w:rPr>
        <w:commentReference w:id="156"/>
      </w:r>
      <w:commentRangeEnd w:id="157"/>
      <w:r w:rsidR="00676BB2">
        <w:rPr>
          <w:rStyle w:val="a9"/>
        </w:rPr>
        <w:commentReference w:id="157"/>
      </w:r>
      <w:r w:rsidRPr="00C66CFD">
        <w:rPr>
          <w:rFonts w:hint="eastAsia"/>
          <w:highlight w:val="yellow"/>
        </w:rPr>
        <w:t>由于大部分心理量表都是英文的</w:t>
      </w:r>
      <w:r w:rsidRPr="00C66CFD">
        <w:rPr>
          <w:highlight w:val="yellow"/>
        </w:rPr>
        <w:fldChar w:fldCharType="begin"/>
      </w:r>
      <w:r w:rsidRPr="00C66CFD">
        <w:rPr>
          <w:highlight w:val="yellow"/>
        </w:rPr>
        <w:instrText xml:space="preserve"> ADDIN ZOTERO_ITEM CSL_CITATION {"citationID":"bm8k81Is","properties":{"formattedCitation":"(Gronier, 2023)","plainCitation":"(Gronier, 2023)","noteIndex":0},"citationItems":[{"id":780,"uris":["http://zotero.org/users/local/eoP0LvSC/items/NIJ7KEDT"],"itemData":{"id":780,"type":"chapter","abstract":"Measurement scales play an important role in the methodology of psychological research and practice. They make it possible to obtain scores linked to numerous individual characteristics (feeling of hope, perceived stress, experience, felt well-being, etc.) and thus to draw up a profile of respondents or to compare several situations with each other according to their psychological impact. Most of the research on the construction of these scales is Anglo-Saxon and, therefore, proposes scales in English. However, many non-English speaking countries feel the need to use these scales for their studies, which requires them to be translated into a target language. This proposed chapter describes the steps and psychometric analyses required to adapt an English scale in another language. Based in particular on the recommendations of the International Test Commission and the APA Standards of Practice for Testing, this chapter aims to guide researchers who wish to undertake the translation of a psychological scale. It also includes an analysis of the literature on the translation practices of some one hundred scales, translated and published recently in various scientific journals.","container-title":"Psychometrics - New Insights in the Diagnosis of Mental Disorders","ISBN":"978-1-80356-188-2","language":"en","license":"https://creativecommons.org/licenses/by/3.0/legalcode","note":"DOI: 10.5772/intechopen.105841","publisher":"IntechOpen","source":"DOI.org (Crossref)","title":"Psychometric Analyses in the Transcultural Adaptation of Psychological Scales","URL":"https://www.intechopen.com/chapters/82725","editor":[{"family":"Misciagna","given":"Sandro"}],"author":[{"family":"Gronier","given":"Guillaume"}],"accessed":{"date-parts":[["2024",5,7]]},"issued":{"date-parts":[["2023",8,23]]}}}],"schema":"https://github.com/citation-style-language/schema/raw/master/csl-citation.json"} </w:instrText>
      </w:r>
      <w:r w:rsidRPr="00C66CFD">
        <w:rPr>
          <w:highlight w:val="yellow"/>
        </w:rPr>
        <w:fldChar w:fldCharType="separate"/>
      </w:r>
      <w:r w:rsidRPr="00C66CFD">
        <w:rPr>
          <w:highlight w:val="yellow"/>
        </w:rPr>
        <w:t>(</w:t>
      </w:r>
      <w:r w:rsidRPr="008767E0">
        <w:rPr>
          <w:rStyle w:val="zoteroCitation"/>
          <w:highlight w:val="yellow"/>
        </w:rPr>
        <w:t>Gronier, 2023</w:t>
      </w:r>
      <w:r w:rsidRPr="00C66CFD">
        <w:rPr>
          <w:highlight w:val="yellow"/>
        </w:rPr>
        <w:t>)</w:t>
      </w:r>
      <w:r w:rsidRPr="00C66CFD">
        <w:rPr>
          <w:highlight w:val="yellow"/>
        </w:rPr>
        <w:fldChar w:fldCharType="end"/>
      </w:r>
      <w:r w:rsidRPr="00C66CFD">
        <w:rPr>
          <w:rFonts w:hint="eastAsia"/>
          <w:highlight w:val="yellow"/>
        </w:rPr>
        <w:t>，非英文国家在进行抑郁测量的时候都可能面对下列的一些问题。</w:t>
      </w:r>
      <w:r w:rsidRPr="00C66CFD">
        <w:rPr>
          <w:rFonts w:hint="eastAsia"/>
          <w:highlight w:val="yellow"/>
        </w:rPr>
        <w:t>1</w:t>
      </w:r>
      <w:r w:rsidRPr="00C66CFD">
        <w:rPr>
          <w:rFonts w:hint="eastAsia"/>
          <w:highlight w:val="yellow"/>
        </w:rPr>
        <w:t>，翻译过程中可能出现一些翻译错误，例如，在汪向东（</w:t>
      </w:r>
      <w:r w:rsidRPr="00C66CFD">
        <w:rPr>
          <w:rFonts w:hint="eastAsia"/>
          <w:highlight w:val="yellow"/>
        </w:rPr>
        <w:t>1999</w:t>
      </w:r>
      <w:r w:rsidRPr="00C66CFD">
        <w:rPr>
          <w:rFonts w:hint="eastAsia"/>
          <w:highlight w:val="yellow"/>
        </w:rPr>
        <w:t>）年版本就将</w:t>
      </w:r>
      <w:r w:rsidRPr="00C66CFD">
        <w:rPr>
          <w:rFonts w:hint="eastAsia"/>
          <w:highlight w:val="yellow"/>
        </w:rPr>
        <w:t>CES-D</w:t>
      </w:r>
      <w:r w:rsidRPr="00C66CFD">
        <w:rPr>
          <w:rFonts w:hint="eastAsia"/>
          <w:highlight w:val="yellow"/>
        </w:rPr>
        <w:t>第</w:t>
      </w:r>
      <w:r w:rsidRPr="00C66CFD">
        <w:rPr>
          <w:rFonts w:hint="eastAsia"/>
          <w:highlight w:val="yellow"/>
        </w:rPr>
        <w:t>20</w:t>
      </w:r>
      <w:r w:rsidRPr="00C66CFD">
        <w:rPr>
          <w:rFonts w:hint="eastAsia"/>
          <w:highlight w:val="yellow"/>
        </w:rPr>
        <w:t>题翻译成了“我走路很慢”，直到</w:t>
      </w:r>
      <w:r w:rsidRPr="00C66CFD">
        <w:rPr>
          <w:rFonts w:hint="eastAsia"/>
          <w:highlight w:val="yellow"/>
        </w:rPr>
        <w:t>2010</w:t>
      </w:r>
      <w:r w:rsidRPr="00C66CFD">
        <w:rPr>
          <w:rFonts w:hint="eastAsia"/>
          <w:highlight w:val="yellow"/>
        </w:rPr>
        <w:t>年，章婕（</w:t>
      </w:r>
      <w:r w:rsidRPr="00C66CFD">
        <w:rPr>
          <w:rFonts w:hint="eastAsia"/>
          <w:highlight w:val="yellow"/>
        </w:rPr>
        <w:t>2010</w:t>
      </w:r>
      <w:r w:rsidRPr="00C66CFD">
        <w:rPr>
          <w:rFonts w:hint="eastAsia"/>
          <w:highlight w:val="yellow"/>
        </w:rPr>
        <w:t>）才指出其是不准确的翻译。这就造成了在中国即使都用的是</w:t>
      </w:r>
      <w:r w:rsidRPr="00C66CFD">
        <w:rPr>
          <w:rFonts w:hint="eastAsia"/>
          <w:highlight w:val="yellow"/>
        </w:rPr>
        <w:t>CES-D</w:t>
      </w:r>
      <w:r w:rsidRPr="00C66CFD">
        <w:rPr>
          <w:rFonts w:hint="eastAsia"/>
          <w:highlight w:val="yellow"/>
        </w:rPr>
        <w:t>量表，所测到的内容都不完全相同。</w:t>
      </w:r>
      <w:r w:rsidRPr="008767E0">
        <w:rPr>
          <w:rFonts w:hint="eastAsia"/>
          <w:highlight w:val="yellow"/>
        </w:rPr>
        <w:t>2</w:t>
      </w:r>
      <w:r w:rsidRPr="008767E0">
        <w:rPr>
          <w:rFonts w:hint="eastAsia"/>
          <w:highlight w:val="yellow"/>
        </w:rPr>
        <w:t>，尽管现在有研究对量表跨文化适应和验证所必需的步骤提出了框架</w:t>
      </w:r>
      <w:r w:rsidRPr="008767E0">
        <w:rPr>
          <w:highlight w:val="yellow"/>
        </w:rPr>
        <w:fldChar w:fldCharType="begin"/>
      </w:r>
      <w:r w:rsidRPr="008767E0">
        <w:rPr>
          <w:highlight w:val="yellow"/>
        </w:rPr>
        <w:instrText xml:space="preserve"> ADDIN ZOTERO_ITEM CSL_CITATION {"citationID":"J6NUh2re","properties":{"formattedCitation":"(Gronier, 2023)","plainCitation":"(Gronier, 2023)","noteIndex":0},"citationItems":[{"id":780,"uris":["http://zotero.org/users/local/eoP0LvSC/items/NIJ7KEDT"],"itemData":{"id":780,"type":"chapter","abstract":"Measurement scales play an important role in the methodology of psychological research and practice. They make it possible to obtain scores linked to numerous individual characteristics (feeling of hope, perceived stress, experience, felt well-being, etc.) and thus to draw up a profile of respondents or to compare several situations with each other according to their psychological impact. Most of the research on the construction of these scales is Anglo-Saxon and, therefore, proposes scales in English. However, many non-English speaking countries feel the need to use these scales for their studies, which requires them to be translated into a target language. This proposed chapter describes the steps and psychometric analyses required to adapt an English scale in another language. Based in particular on the recommendations of the International Test Commission and the APA Standards of Practice for Testing, this chapter aims to guide researchers who wish to undertake the translation of a psychological scale. It also includes an analysis of the literature on the translation practices of some one hundred scales, translated and published recently in various scientific journals.","container-title":"Psychometrics - New Insights in the Diagnosis of Mental Disorders","ISBN":"978-1-80356-188-2","language":"en","license":"https://creativecommons.org/licenses/by/3.0/legalcode","note":"DOI: 10.5772/intechopen.105841","publisher":"IntechOpen","source":"DOI.org (Crossref)","title":"Psychometric Analyses in the Transcultural Adaptation of Psychological Scales","URL":"https://www.intechopen.com/chapters/82725","editor":[{"family":"Misciagna","given":"Sandro"}],"author":[{"family":"Gronier","given":"Guillaume"}],"accessed":{"date-parts":[["2024",5,7]]},"issued":{"date-parts":[["2023",8,23]]}}}],"schema":"https://github.com/citation-style-language/schema/raw/master/csl-citation.json"} </w:instrText>
      </w:r>
      <w:r w:rsidRPr="008767E0">
        <w:rPr>
          <w:highlight w:val="yellow"/>
        </w:rPr>
        <w:fldChar w:fldCharType="separate"/>
      </w:r>
      <w:r w:rsidRPr="008767E0">
        <w:rPr>
          <w:highlight w:val="yellow"/>
        </w:rPr>
        <w:t>(</w:t>
      </w:r>
      <w:r w:rsidRPr="008767E0">
        <w:rPr>
          <w:rStyle w:val="zoteroCitation"/>
          <w:highlight w:val="yellow"/>
        </w:rPr>
        <w:t>Gronier, 2023</w:t>
      </w:r>
      <w:r w:rsidRPr="008767E0">
        <w:rPr>
          <w:highlight w:val="yellow"/>
        </w:rPr>
        <w:t>)</w:t>
      </w:r>
      <w:r w:rsidRPr="008767E0">
        <w:rPr>
          <w:highlight w:val="yellow"/>
        </w:rPr>
        <w:fldChar w:fldCharType="end"/>
      </w:r>
      <w:r w:rsidRPr="008767E0">
        <w:rPr>
          <w:rFonts w:hint="eastAsia"/>
          <w:highlight w:val="yellow"/>
        </w:rPr>
        <w:t>，但是这些框架的提出在很多量表中国化之后，例如早在</w:t>
      </w:r>
      <w:r w:rsidRPr="008767E0">
        <w:rPr>
          <w:rFonts w:hint="eastAsia"/>
          <w:highlight w:val="yellow"/>
        </w:rPr>
        <w:t>1984</w:t>
      </w:r>
      <w:r w:rsidRPr="008767E0">
        <w:rPr>
          <w:rFonts w:hint="eastAsia"/>
          <w:highlight w:val="yellow"/>
        </w:rPr>
        <w:t>年中国就完成了对</w:t>
      </w:r>
      <w:r w:rsidRPr="008767E0">
        <w:rPr>
          <w:rFonts w:hint="eastAsia"/>
          <w:highlight w:val="yellow"/>
        </w:rPr>
        <w:t>SDS</w:t>
      </w:r>
      <w:r w:rsidRPr="008767E0">
        <w:rPr>
          <w:rFonts w:hint="eastAsia"/>
          <w:highlight w:val="yellow"/>
        </w:rPr>
        <w:t>的翻译</w:t>
      </w:r>
      <w:r w:rsidRPr="008767E0">
        <w:rPr>
          <w:highlight w:val="yellow"/>
        </w:rPr>
        <w:fldChar w:fldCharType="begin"/>
      </w:r>
      <w:r w:rsidRPr="008767E0">
        <w:rPr>
          <w:highlight w:val="yellow"/>
        </w:rPr>
        <w:instrText xml:space="preserve"> ADDIN ZOTERO_ITEM CSL_CITATION {"citationID":"OIdjj0rV","properties":{"formattedCitation":"(Z. Wang &amp; CHI, 1984)","plainCitation":"(Z. Wang &amp; CHI, 1984)","noteIndex":0},"citationItems":[{"id":472,"uris":["http://zotero.org/users/local/eoP0LvSC/items/R2S3IRI5"],"itemData":{"id":472,"type":"article-journal","container-title":"Shanghai psychiatry","issue":"2","language":"en","page":"71-72","title":"Self-Rating Depression Scale(SDS)","author":[{"family":"Wang","given":"Zhengyu"},{"family":"CHI","given":"Yufen"}],"issued":{"date-parts":[["1984"]]}}}],"schema":"https://github.com/citation-style-language/schema/raw/master/csl-citation.json"} </w:instrText>
      </w:r>
      <w:r w:rsidRPr="008767E0">
        <w:rPr>
          <w:highlight w:val="yellow"/>
        </w:rPr>
        <w:fldChar w:fldCharType="separate"/>
      </w:r>
      <w:r w:rsidRPr="008767E0">
        <w:rPr>
          <w:highlight w:val="yellow"/>
        </w:rPr>
        <w:t>(</w:t>
      </w:r>
      <w:r w:rsidRPr="008767E0">
        <w:rPr>
          <w:rStyle w:val="zoteroCitation"/>
          <w:highlight w:val="yellow"/>
        </w:rPr>
        <w:t>Z. Wang &amp; CHI, 1984</w:t>
      </w:r>
      <w:r w:rsidRPr="008767E0">
        <w:rPr>
          <w:highlight w:val="yellow"/>
        </w:rPr>
        <w:t>)</w:t>
      </w:r>
      <w:r w:rsidRPr="008767E0">
        <w:rPr>
          <w:highlight w:val="yellow"/>
        </w:rPr>
        <w:fldChar w:fldCharType="end"/>
      </w:r>
      <w:r w:rsidRPr="008767E0">
        <w:rPr>
          <w:rFonts w:hint="eastAsia"/>
          <w:highlight w:val="yellow"/>
        </w:rPr>
        <w:t>，当时的过程并没有按照这些框架进行。</w:t>
      </w:r>
      <w:r w:rsidRPr="008767E0">
        <w:rPr>
          <w:rFonts w:hint="eastAsia"/>
          <w:highlight w:val="yellow"/>
        </w:rPr>
        <w:t>3</w:t>
      </w:r>
      <w:r w:rsidRPr="008767E0">
        <w:rPr>
          <w:rFonts w:hint="eastAsia"/>
          <w:highlight w:val="yellow"/>
        </w:rPr>
        <w:t>，统计分析上的不全面。</w:t>
      </w:r>
      <w:r w:rsidRPr="008767E0">
        <w:rPr>
          <w:highlight w:val="yellow"/>
        </w:rPr>
        <w:fldChar w:fldCharType="begin"/>
      </w:r>
      <w:r w:rsidRPr="008767E0">
        <w:rPr>
          <w:highlight w:val="yellow"/>
        </w:rPr>
        <w:instrText xml:space="preserve"> ADDIN ZOTERO_ITEM CSL_CITATION {"citationID":"gZ9ScC27","properties":{"custom":"Gronier (2023)","formattedCitation":"Gronier (2023)","plainCitation":"Gronier (2023)","noteIndex":0},"citationItems":[{"id":780,"uris":["http://zotero.org/users/local/eoP0LvSC/items/NIJ7KEDT"],"itemData":{"id":780,"type":"chapter","abstract":"Measurement scales play an important role in the methodology of psychological research and practice. They make it possible to obtain scores linked to numerous individual characteristics (feeling of hope, perceived stress, experience, felt well-being, etc.) and thus to draw up a profile of respondents or to compare several situations with each other according to their psychological impact. Most of the research on the construction of these scales is Anglo-Saxon and, therefore, proposes scales in English. However, many non-English speaking countries feel the need to use these scales for their studies, which requires them to be translated into a target language. This proposed chapter describes the steps and psychometric analyses required to adapt an English scale in another language. Based in particular on the recommendations of the International Test Commission and the APA Standards of Practice for Testing, this chapter aims to guide researchers who wish to undertake the translation of a psychological scale. It also includes an analysis of the literature on the translation practices of some one hundred scales, translated and published recently in various scientific journals.","container-title":"Psychometrics - New Insights in the Diagnosis of Mental Disorders","ISBN":"978-1-80356-188-2","language":"en","license":"https://creativecommons.org/licenses/by/3.0/legalcode","note":"DOI: 10.5772/intechopen.105841","publisher":"IntechOpen","source":"DOI.org (Crossref)","title":"Psychometric Analyses in the Transcultural Adaptation of Psychological Scales","URL":"https://www.intechopen.com/chapters/82725","editor":[{"family":"Misciagna","given":"Sandro"}],"author":[{"family":"Gronier","given":"Guillaume"}],"accessed":{"date-parts":[["2024",5,7]]},"issued":{"date-parts":[["2023",8,23]]}}}],"schema":"https://github.com/citation-style-language/schema/raw/master/csl-citation.json"} </w:instrText>
      </w:r>
      <w:r w:rsidRPr="008767E0">
        <w:rPr>
          <w:highlight w:val="yellow"/>
        </w:rPr>
        <w:fldChar w:fldCharType="separate"/>
      </w:r>
      <w:r w:rsidRPr="008767E0">
        <w:rPr>
          <w:highlight w:val="yellow"/>
        </w:rPr>
        <w:t>Gronier (</w:t>
      </w:r>
      <w:r w:rsidRPr="008767E0">
        <w:rPr>
          <w:rStyle w:val="innerzoteroCitation"/>
          <w:highlight w:val="yellow"/>
        </w:rPr>
        <w:t>2023</w:t>
      </w:r>
      <w:r w:rsidRPr="008767E0">
        <w:rPr>
          <w:highlight w:val="yellow"/>
        </w:rPr>
        <w:t>)</w:t>
      </w:r>
      <w:r w:rsidRPr="008767E0">
        <w:rPr>
          <w:highlight w:val="yellow"/>
        </w:rPr>
        <w:fldChar w:fldCharType="end"/>
      </w:r>
      <w:r w:rsidRPr="008767E0">
        <w:rPr>
          <w:rFonts w:hint="eastAsia"/>
          <w:highlight w:val="yellow"/>
        </w:rPr>
        <w:t>总结了量表翻译过程中常用的统计分析，包括：</w:t>
      </w:r>
      <w:r w:rsidRPr="008767E0">
        <w:rPr>
          <w:highlight w:val="yellow"/>
        </w:rPr>
        <w:t>Measuring internal consistency</w:t>
      </w:r>
      <w:r w:rsidRPr="008767E0">
        <w:rPr>
          <w:rFonts w:hint="eastAsia"/>
          <w:highlight w:val="yellow"/>
        </w:rPr>
        <w:t>，</w:t>
      </w:r>
      <w:r w:rsidRPr="008767E0">
        <w:rPr>
          <w:highlight w:val="yellow"/>
        </w:rPr>
        <w:t>Factor analysis</w:t>
      </w:r>
      <w:bookmarkStart w:id="158" w:name="OLE_LINK51"/>
      <w:r w:rsidRPr="008767E0">
        <w:rPr>
          <w:rFonts w:hint="eastAsia"/>
          <w:highlight w:val="yellow"/>
        </w:rPr>
        <w:t>(</w:t>
      </w:r>
      <w:r w:rsidRPr="008767E0">
        <w:rPr>
          <w:highlight w:val="yellow"/>
        </w:rPr>
        <w:t>Exploratory</w:t>
      </w:r>
      <w:r w:rsidRPr="008767E0">
        <w:rPr>
          <w:rFonts w:hint="eastAsia"/>
          <w:highlight w:val="yellow"/>
        </w:rPr>
        <w:t xml:space="preserve"> &amp; </w:t>
      </w:r>
      <w:r w:rsidRPr="008767E0">
        <w:rPr>
          <w:highlight w:val="yellow"/>
        </w:rPr>
        <w:t>Confirmatory</w:t>
      </w:r>
      <w:r w:rsidRPr="008767E0">
        <w:rPr>
          <w:rFonts w:hint="eastAsia"/>
          <w:highlight w:val="yellow"/>
        </w:rPr>
        <w:t>)</w:t>
      </w:r>
      <w:r w:rsidRPr="008767E0">
        <w:rPr>
          <w:rFonts w:hint="eastAsia"/>
          <w:highlight w:val="yellow"/>
        </w:rPr>
        <w:t>，</w:t>
      </w:r>
      <w:r w:rsidRPr="008767E0">
        <w:rPr>
          <w:highlight w:val="yellow"/>
        </w:rPr>
        <w:t>Convergent validity</w:t>
      </w:r>
      <w:bookmarkEnd w:id="158"/>
      <w:r w:rsidRPr="008767E0">
        <w:rPr>
          <w:rFonts w:hint="eastAsia"/>
          <w:highlight w:val="yellow"/>
        </w:rPr>
        <w:t>，</w:t>
      </w:r>
      <w:r w:rsidRPr="008767E0">
        <w:rPr>
          <w:highlight w:val="yellow"/>
        </w:rPr>
        <w:t>Time constancy</w:t>
      </w:r>
      <w:r w:rsidRPr="008767E0">
        <w:rPr>
          <w:rFonts w:hint="eastAsia"/>
          <w:highlight w:val="yellow"/>
        </w:rPr>
        <w:t>，</w:t>
      </w:r>
      <w:r w:rsidRPr="008767E0">
        <w:rPr>
          <w:highlight w:val="yellow"/>
        </w:rPr>
        <w:t>Socio-demographic analyses</w:t>
      </w:r>
      <w:r w:rsidRPr="008767E0">
        <w:rPr>
          <w:rFonts w:hint="eastAsia"/>
          <w:highlight w:val="yellow"/>
        </w:rPr>
        <w:t xml:space="preserve">. </w:t>
      </w:r>
      <w:r w:rsidRPr="008767E0">
        <w:rPr>
          <w:rFonts w:hint="eastAsia"/>
          <w:highlight w:val="yellow"/>
        </w:rPr>
        <w:t>但是中国量表的翻译文章完成的年代较早，因此所采用的统计分析方法也相对较少。例如</w:t>
      </w:r>
      <w:r w:rsidRPr="008767E0">
        <w:rPr>
          <w:highlight w:val="yellow"/>
        </w:rPr>
        <w:fldChar w:fldCharType="begin"/>
      </w:r>
      <w:r w:rsidRPr="008767E0">
        <w:rPr>
          <w:highlight w:val="yellow"/>
        </w:rPr>
        <w:instrText xml:space="preserve"> ADDIN ZOTERO_ITEM CSL_CITATION {"citationID":"TU0zawGx","properties":{"custom":"Wang et al. (1984)","formattedCitation":"Wang et al. (1984)","plainCitation":"Wang et al. (1984)","noteIndex":0},"citationItems":[{"id":472,"uris":["http://zotero.org/users/local/eoP0LvSC/items/R2S3IRI5"],"itemData":{"id":472,"type":"article-journal","container-title":"Shanghai psychiatry","issue":"2","language":"en","page":"71-72","title":"Self-Rating Depression Scale(SDS)","author":[{"family":"Wang","given":"Zhengyu"},{"family":"CHI","given":"Yufen"}],"issued":{"date-parts":[["1984"]]}}}],"schema":"https://github.com/citation-style-language/schema/raw/master/csl-citation.json"} </w:instrText>
      </w:r>
      <w:r w:rsidRPr="008767E0">
        <w:rPr>
          <w:highlight w:val="yellow"/>
        </w:rPr>
        <w:fldChar w:fldCharType="separate"/>
      </w:r>
      <w:r w:rsidRPr="008767E0">
        <w:rPr>
          <w:highlight w:val="yellow"/>
        </w:rPr>
        <w:t>Wang et al. (</w:t>
      </w:r>
      <w:r w:rsidRPr="008767E0">
        <w:rPr>
          <w:rStyle w:val="innerzoteroCitation"/>
          <w:highlight w:val="yellow"/>
        </w:rPr>
        <w:t>1984</w:t>
      </w:r>
      <w:r w:rsidRPr="008767E0">
        <w:rPr>
          <w:highlight w:val="yellow"/>
        </w:rPr>
        <w:t>)</w:t>
      </w:r>
      <w:r w:rsidRPr="008767E0">
        <w:rPr>
          <w:highlight w:val="yellow"/>
        </w:rPr>
        <w:fldChar w:fldCharType="end"/>
      </w:r>
      <w:r w:rsidRPr="008767E0">
        <w:rPr>
          <w:rFonts w:hint="eastAsia"/>
          <w:highlight w:val="yellow"/>
        </w:rPr>
        <w:t>只报告了</w:t>
      </w:r>
      <w:r w:rsidRPr="008767E0">
        <w:rPr>
          <w:rFonts w:hint="eastAsia"/>
          <w:highlight w:val="yellow"/>
        </w:rPr>
        <w:t>SDS</w:t>
      </w:r>
      <w:r w:rsidRPr="008767E0">
        <w:rPr>
          <w:rFonts w:hint="eastAsia"/>
          <w:highlight w:val="yellow"/>
        </w:rPr>
        <w:t>与</w:t>
      </w:r>
      <w:r w:rsidRPr="008767E0">
        <w:rPr>
          <w:rFonts w:hint="eastAsia"/>
          <w:highlight w:val="yellow"/>
        </w:rPr>
        <w:t>HAMD</w:t>
      </w:r>
      <w:r w:rsidRPr="008767E0">
        <w:rPr>
          <w:rFonts w:hint="eastAsia"/>
          <w:highlight w:val="yellow"/>
        </w:rPr>
        <w:t>的相关。</w:t>
      </w:r>
      <w:r w:rsidRPr="008767E0">
        <w:rPr>
          <w:color w:val="000000" w:themeColor="text1"/>
          <w:highlight w:val="yellow"/>
        </w:rPr>
        <w:fldChar w:fldCharType="begin"/>
      </w:r>
      <w:r>
        <w:rPr>
          <w:color w:val="000000" w:themeColor="text1"/>
          <w:highlight w:val="yellow"/>
        </w:rPr>
        <w:instrText xml:space="preserve"> ADDIN ZOTERO_ITEM CSL_CITATION {"citationID":"a1a5QSQI","properties":{"custom":"Zhang et al. (2010)","formattedCitation":"Zhang et al. (2010)","plainCitation":"Zhang et al. (2010)","noteIndex":0},"citationItems":[{"id":303,"uris":["http://zotero.org/user</w:instrText>
      </w:r>
      <w:r>
        <w:rPr>
          <w:rFonts w:hint="eastAsia"/>
          <w:color w:val="000000" w:themeColor="text1"/>
          <w:highlight w:val="yellow"/>
        </w:rPr>
        <w:instrText>s/local/eoP0LvSC/items/RNYKFLVK"],"itemData":{"id":303,"type":"article-journal","abstract":"</w:instrText>
      </w:r>
      <w:r>
        <w:rPr>
          <w:rFonts w:hint="eastAsia"/>
          <w:color w:val="000000" w:themeColor="text1"/>
          <w:highlight w:val="yellow"/>
        </w:rPr>
        <w:instrText>目的</w:instrText>
      </w:r>
      <w:r>
        <w:rPr>
          <w:rFonts w:hint="eastAsia"/>
          <w:color w:val="000000" w:themeColor="text1"/>
          <w:highlight w:val="yellow"/>
        </w:rPr>
        <w:instrText>:</w:instrText>
      </w:r>
      <w:r>
        <w:rPr>
          <w:rFonts w:hint="eastAsia"/>
          <w:color w:val="000000" w:themeColor="text1"/>
          <w:highlight w:val="yellow"/>
        </w:rPr>
        <w:instrText>验证流调中心抑郁量表</w:instrText>
      </w:r>
      <w:r>
        <w:rPr>
          <w:rFonts w:hint="eastAsia"/>
          <w:color w:val="000000" w:themeColor="text1"/>
          <w:highlight w:val="yellow"/>
        </w:rPr>
        <w:instrText>(The Center for Epidemiological Studies Depression Scale,CES-D)</w:instrText>
      </w:r>
      <w:r>
        <w:rPr>
          <w:rFonts w:hint="eastAsia"/>
          <w:color w:val="000000" w:themeColor="text1"/>
          <w:highlight w:val="yellow"/>
        </w:rPr>
        <w:instrText>在我国城市人群中不同年龄组的适用性</w:instrText>
      </w:r>
      <w:r>
        <w:rPr>
          <w:rFonts w:hint="eastAsia"/>
          <w:color w:val="000000" w:themeColor="text1"/>
          <w:highlight w:val="yellow"/>
        </w:rPr>
        <w:instrText>,</w:instrText>
      </w:r>
      <w:r>
        <w:rPr>
          <w:rFonts w:hint="eastAsia"/>
          <w:color w:val="000000" w:themeColor="text1"/>
          <w:highlight w:val="yellow"/>
        </w:rPr>
        <w:instrText>并建立各年龄组常模。方法</w:instrText>
      </w:r>
      <w:r>
        <w:rPr>
          <w:rFonts w:hint="eastAsia"/>
          <w:color w:val="000000" w:themeColor="text1"/>
          <w:highlight w:val="yellow"/>
        </w:rPr>
        <w:instrText>:</w:instrText>
      </w:r>
      <w:r>
        <w:rPr>
          <w:rFonts w:hint="eastAsia"/>
          <w:color w:val="000000" w:themeColor="text1"/>
          <w:highlight w:val="yellow"/>
        </w:rPr>
        <w:instrText>采用横断面研究方法</w:instrText>
      </w:r>
      <w:r>
        <w:rPr>
          <w:rFonts w:hint="eastAsia"/>
          <w:color w:val="000000" w:themeColor="text1"/>
          <w:highlight w:val="yellow"/>
        </w:rPr>
        <w:instrText>,</w:instrText>
      </w:r>
      <w:r>
        <w:rPr>
          <w:rFonts w:hint="eastAsia"/>
          <w:color w:val="000000" w:themeColor="text1"/>
          <w:highlight w:val="yellow"/>
        </w:rPr>
        <w:instrText>在全国</w:instrText>
      </w:r>
      <w:r>
        <w:rPr>
          <w:rFonts w:hint="eastAsia"/>
          <w:color w:val="000000" w:themeColor="text1"/>
          <w:highlight w:val="yellow"/>
        </w:rPr>
        <w:instrText>21</w:instrText>
      </w:r>
      <w:r>
        <w:rPr>
          <w:rFonts w:hint="eastAsia"/>
          <w:color w:val="000000" w:themeColor="text1"/>
          <w:highlight w:val="yellow"/>
        </w:rPr>
        <w:instrText>省</w:instrText>
      </w:r>
      <w:r>
        <w:rPr>
          <w:rFonts w:hint="eastAsia"/>
          <w:color w:val="000000" w:themeColor="text1"/>
          <w:highlight w:val="yellow"/>
        </w:rPr>
        <w:instrText>39</w:instrText>
      </w:r>
      <w:r>
        <w:rPr>
          <w:rFonts w:hint="eastAsia"/>
          <w:color w:val="000000" w:themeColor="text1"/>
          <w:highlight w:val="yellow"/>
        </w:rPr>
        <w:instrText>座城市收集普通人群样本</w:instrText>
      </w:r>
      <w:r>
        <w:rPr>
          <w:rFonts w:hint="eastAsia"/>
          <w:color w:val="000000" w:themeColor="text1"/>
          <w:highlight w:val="yellow"/>
        </w:rPr>
        <w:instrText>16047</w:instrText>
      </w:r>
      <w:r>
        <w:rPr>
          <w:rFonts w:hint="eastAsia"/>
          <w:color w:val="000000" w:themeColor="text1"/>
          <w:highlight w:val="yellow"/>
        </w:rPr>
        <w:instrText>名</w:instrText>
      </w:r>
      <w:r>
        <w:rPr>
          <w:rFonts w:hint="eastAsia"/>
          <w:color w:val="000000" w:themeColor="text1"/>
          <w:highlight w:val="yellow"/>
        </w:rPr>
        <w:instrText>[</w:instrText>
      </w:r>
      <w:r>
        <w:rPr>
          <w:rFonts w:hint="eastAsia"/>
          <w:color w:val="000000" w:themeColor="text1"/>
          <w:highlight w:val="yellow"/>
        </w:rPr>
        <w:instrText>年龄</w:instrText>
      </w:r>
      <w:r>
        <w:rPr>
          <w:rFonts w:hint="eastAsia"/>
          <w:color w:val="000000" w:themeColor="text1"/>
          <w:highlight w:val="yellow"/>
        </w:rPr>
        <w:instrText>11</w:instrText>
      </w:r>
      <w:r>
        <w:rPr>
          <w:rFonts w:hint="eastAsia"/>
          <w:color w:val="000000" w:themeColor="text1"/>
          <w:highlight w:val="yellow"/>
        </w:rPr>
        <w:instrText>～</w:instrText>
      </w:r>
      <w:r>
        <w:rPr>
          <w:rFonts w:hint="eastAsia"/>
          <w:color w:val="000000" w:themeColor="text1"/>
          <w:highlight w:val="yellow"/>
        </w:rPr>
        <w:instrText>100</w:instrText>
      </w:r>
      <w:r>
        <w:rPr>
          <w:rFonts w:hint="eastAsia"/>
          <w:color w:val="000000" w:themeColor="text1"/>
          <w:highlight w:val="yellow"/>
        </w:rPr>
        <w:instrText>岁</w:instrText>
      </w:r>
      <w:r>
        <w:rPr>
          <w:rFonts w:hint="eastAsia"/>
          <w:color w:val="000000" w:themeColor="text1"/>
          <w:highlight w:val="yellow"/>
        </w:rPr>
        <w:instrText>,</w:instrText>
      </w:r>
      <w:r>
        <w:rPr>
          <w:rFonts w:hint="eastAsia"/>
          <w:color w:val="000000" w:themeColor="text1"/>
          <w:highlight w:val="yellow"/>
        </w:rPr>
        <w:instrText>平均</w:instrText>
      </w:r>
      <w:r>
        <w:rPr>
          <w:rFonts w:hint="eastAsia"/>
          <w:color w:val="000000" w:themeColor="text1"/>
          <w:highlight w:val="yellow"/>
        </w:rPr>
        <w:instrText>(37.7</w:instrText>
      </w:r>
      <w:r>
        <w:rPr>
          <w:rFonts w:hint="eastAsia"/>
          <w:color w:val="000000" w:themeColor="text1"/>
          <w:highlight w:val="yellow"/>
        </w:rPr>
        <w:instrText>±</w:instrText>
      </w:r>
      <w:r>
        <w:rPr>
          <w:rFonts w:hint="eastAsia"/>
          <w:color w:val="000000" w:themeColor="text1"/>
          <w:highlight w:val="yellow"/>
        </w:rPr>
        <w:instrText>21.3)</w:instrText>
      </w:r>
      <w:r>
        <w:rPr>
          <w:rFonts w:hint="eastAsia"/>
          <w:color w:val="000000" w:themeColor="text1"/>
          <w:highlight w:val="yellow"/>
        </w:rPr>
        <w:instrText>岁</w:instrText>
      </w:r>
      <w:r>
        <w:rPr>
          <w:rFonts w:hint="eastAsia"/>
          <w:color w:val="000000" w:themeColor="text1"/>
          <w:highlight w:val="yellow"/>
        </w:rPr>
        <w:instrText>]</w:instrText>
      </w:r>
      <w:r>
        <w:rPr>
          <w:rFonts w:hint="eastAsia"/>
          <w:color w:val="000000" w:themeColor="text1"/>
          <w:highlight w:val="yellow"/>
        </w:rPr>
        <w:instrText>以建立常模</w:instrText>
      </w:r>
      <w:r>
        <w:rPr>
          <w:rFonts w:hint="eastAsia"/>
          <w:color w:val="000000" w:themeColor="text1"/>
          <w:highlight w:val="yellow"/>
        </w:rPr>
        <w:instrText>,</w:instrText>
      </w:r>
      <w:r>
        <w:rPr>
          <w:rFonts w:hint="eastAsia"/>
          <w:color w:val="000000" w:themeColor="text1"/>
          <w:highlight w:val="yellow"/>
        </w:rPr>
        <w:instrText>在</w:instrText>
      </w:r>
      <w:r>
        <w:rPr>
          <w:rFonts w:hint="eastAsia"/>
          <w:color w:val="000000" w:themeColor="text1"/>
          <w:highlight w:val="yellow"/>
        </w:rPr>
        <w:instrText>4</w:instrText>
      </w:r>
      <w:r>
        <w:rPr>
          <w:rFonts w:hint="eastAsia"/>
          <w:color w:val="000000" w:themeColor="text1"/>
          <w:highlight w:val="yellow"/>
        </w:rPr>
        <w:instrText>个城市的精神科门诊与住院病人中选取病人样本</w:instrText>
      </w:r>
      <w:r>
        <w:rPr>
          <w:rFonts w:hint="eastAsia"/>
          <w:color w:val="000000" w:themeColor="text1"/>
          <w:highlight w:val="yellow"/>
        </w:rPr>
        <w:instrText>349</w:instrText>
      </w:r>
      <w:r>
        <w:rPr>
          <w:rFonts w:hint="eastAsia"/>
          <w:color w:val="000000" w:themeColor="text1"/>
          <w:highlight w:val="yellow"/>
        </w:rPr>
        <w:instrText>名</w:instrText>
      </w:r>
      <w:r>
        <w:rPr>
          <w:rFonts w:hint="eastAsia"/>
          <w:color w:val="000000" w:themeColor="text1"/>
          <w:highlight w:val="yellow"/>
        </w:rPr>
        <w:instrText>[</w:instrText>
      </w:r>
      <w:r>
        <w:rPr>
          <w:rFonts w:hint="eastAsia"/>
          <w:color w:val="000000" w:themeColor="text1"/>
          <w:highlight w:val="yellow"/>
        </w:rPr>
        <w:instrText>年龄</w:instrText>
      </w:r>
      <w:r>
        <w:rPr>
          <w:rFonts w:hint="eastAsia"/>
          <w:color w:val="000000" w:themeColor="text1"/>
          <w:highlight w:val="yellow"/>
        </w:rPr>
        <w:instrText>16</w:instrText>
      </w:r>
      <w:r>
        <w:rPr>
          <w:rFonts w:hint="eastAsia"/>
          <w:color w:val="000000" w:themeColor="text1"/>
          <w:highlight w:val="yellow"/>
        </w:rPr>
        <w:instrText>～</w:instrText>
      </w:r>
      <w:r>
        <w:rPr>
          <w:rFonts w:hint="eastAsia"/>
          <w:color w:val="000000" w:themeColor="text1"/>
          <w:highlight w:val="yellow"/>
        </w:rPr>
        <w:instrText>81</w:instrText>
      </w:r>
      <w:r>
        <w:rPr>
          <w:rFonts w:hint="eastAsia"/>
          <w:color w:val="000000" w:themeColor="text1"/>
          <w:highlight w:val="yellow"/>
        </w:rPr>
        <w:instrText>岁</w:instrText>
      </w:r>
      <w:r>
        <w:rPr>
          <w:rFonts w:hint="eastAsia"/>
          <w:color w:val="000000" w:themeColor="text1"/>
          <w:highlight w:val="yellow"/>
        </w:rPr>
        <w:instrText>,</w:instrText>
      </w:r>
      <w:r>
        <w:rPr>
          <w:rFonts w:hint="eastAsia"/>
          <w:color w:val="000000" w:themeColor="text1"/>
          <w:highlight w:val="yellow"/>
        </w:rPr>
        <w:instrText>平均</w:instrText>
      </w:r>
      <w:r>
        <w:rPr>
          <w:rFonts w:hint="eastAsia"/>
          <w:color w:val="000000" w:themeColor="text1"/>
          <w:highlight w:val="yellow"/>
        </w:rPr>
        <w:instrText>(32.0</w:instrText>
      </w:r>
      <w:r>
        <w:rPr>
          <w:rFonts w:hint="eastAsia"/>
          <w:color w:val="000000" w:themeColor="text1"/>
          <w:highlight w:val="yellow"/>
        </w:rPr>
        <w:instrText>±</w:instrText>
      </w:r>
      <w:r>
        <w:rPr>
          <w:rFonts w:hint="eastAsia"/>
          <w:color w:val="000000" w:themeColor="text1"/>
          <w:highlight w:val="yellow"/>
        </w:rPr>
        <w:instrText>12.1)</w:instrText>
      </w:r>
      <w:r>
        <w:rPr>
          <w:rFonts w:hint="eastAsia"/>
          <w:color w:val="000000" w:themeColor="text1"/>
          <w:highlight w:val="yellow"/>
        </w:rPr>
        <w:instrText>岁</w:instrText>
      </w:r>
      <w:r>
        <w:rPr>
          <w:rFonts w:hint="eastAsia"/>
          <w:color w:val="000000" w:themeColor="text1"/>
          <w:highlight w:val="yellow"/>
        </w:rPr>
        <w:instrText>]</w:instrText>
      </w:r>
      <w:r>
        <w:rPr>
          <w:rFonts w:hint="eastAsia"/>
          <w:color w:val="000000" w:themeColor="text1"/>
          <w:highlight w:val="yellow"/>
        </w:rPr>
        <w:instrText>以检验效标效度。从普通人群样本中抽取北京、东莞、包头的</w:instrText>
      </w:r>
      <w:r>
        <w:rPr>
          <w:rFonts w:hint="eastAsia"/>
          <w:color w:val="000000" w:themeColor="text1"/>
          <w:highlight w:val="yellow"/>
        </w:rPr>
        <w:instrText>199</w:instrText>
      </w:r>
      <w:r>
        <w:rPr>
          <w:rFonts w:hint="eastAsia"/>
          <w:color w:val="000000" w:themeColor="text1"/>
          <w:highlight w:val="yellow"/>
        </w:rPr>
        <w:instrText>名企业职工、</w:instrText>
      </w:r>
      <w:r>
        <w:rPr>
          <w:rFonts w:hint="eastAsia"/>
          <w:color w:val="000000" w:themeColor="text1"/>
          <w:highlight w:val="yellow"/>
        </w:rPr>
        <w:instrText>100</w:instrText>
      </w:r>
      <w:r>
        <w:rPr>
          <w:rFonts w:hint="eastAsia"/>
          <w:color w:val="000000" w:themeColor="text1"/>
          <w:highlight w:val="yellow"/>
        </w:rPr>
        <w:instrText>名大学生、</w:instrText>
      </w:r>
      <w:r>
        <w:rPr>
          <w:rFonts w:hint="eastAsia"/>
          <w:color w:val="000000" w:themeColor="text1"/>
          <w:highlight w:val="yellow"/>
        </w:rPr>
        <w:instrText>30</w:instrText>
      </w:r>
      <w:r>
        <w:rPr>
          <w:rFonts w:hint="eastAsia"/>
          <w:color w:val="000000" w:themeColor="text1"/>
          <w:highlight w:val="yellow"/>
        </w:rPr>
        <w:instrText>名教师进行了间隔</w:instrText>
      </w:r>
      <w:r>
        <w:rPr>
          <w:rFonts w:hint="eastAsia"/>
          <w:color w:val="000000" w:themeColor="text1"/>
          <w:highlight w:val="yellow"/>
        </w:rPr>
        <w:instrText>8</w:instrText>
      </w:r>
      <w:r>
        <w:rPr>
          <w:rFonts w:hint="eastAsia"/>
          <w:color w:val="000000" w:themeColor="text1"/>
          <w:highlight w:val="yellow"/>
        </w:rPr>
        <w:instrText>周的重测</w:instrText>
      </w:r>
      <w:r>
        <w:rPr>
          <w:rFonts w:hint="eastAsia"/>
          <w:color w:val="000000" w:themeColor="text1"/>
          <w:highlight w:val="yellow"/>
        </w:rPr>
        <w:instrText>,</w:instrText>
      </w:r>
      <w:r>
        <w:rPr>
          <w:rFonts w:hint="eastAsia"/>
          <w:color w:val="000000" w:themeColor="text1"/>
          <w:highlight w:val="yellow"/>
        </w:rPr>
        <w:instrText>以检验重测信度。结果</w:instrText>
      </w:r>
      <w:r>
        <w:rPr>
          <w:rFonts w:hint="eastAsia"/>
          <w:color w:val="000000" w:themeColor="text1"/>
          <w:highlight w:val="yellow"/>
        </w:rPr>
        <w:instrText>:CES-D</w:instrText>
      </w:r>
      <w:r>
        <w:rPr>
          <w:rFonts w:hint="eastAsia"/>
          <w:color w:val="000000" w:themeColor="text1"/>
          <w:highlight w:val="yellow"/>
        </w:rPr>
        <w:instrText>的</w:instrText>
      </w:r>
      <w:r>
        <w:rPr>
          <w:rFonts w:hint="eastAsia"/>
          <w:color w:val="000000" w:themeColor="text1"/>
          <w:highlight w:val="yellow"/>
        </w:rPr>
        <w:instrText>Cronbach</w:instrText>
      </w:r>
      <w:r>
        <w:rPr>
          <w:rFonts w:hint="eastAsia"/>
          <w:color w:val="000000" w:themeColor="text1"/>
          <w:highlight w:val="yellow"/>
        </w:rPr>
        <w:instrText>α系数为</w:instrText>
      </w:r>
      <w:r>
        <w:rPr>
          <w:rFonts w:hint="eastAsia"/>
          <w:color w:val="000000" w:themeColor="text1"/>
          <w:highlight w:val="yellow"/>
        </w:rPr>
        <w:instrText>0.90,</w:instrText>
      </w:r>
      <w:r>
        <w:rPr>
          <w:rFonts w:hint="eastAsia"/>
          <w:color w:val="000000" w:themeColor="text1"/>
          <w:highlight w:val="yellow"/>
        </w:rPr>
        <w:instrText>各因素的</w:instrText>
      </w:r>
      <w:r>
        <w:rPr>
          <w:rFonts w:hint="eastAsia"/>
          <w:color w:val="000000" w:themeColor="text1"/>
          <w:highlight w:val="yellow"/>
        </w:rPr>
        <w:instrText>Cronbach</w:instrText>
      </w:r>
      <w:r>
        <w:rPr>
          <w:rFonts w:hint="eastAsia"/>
          <w:color w:val="000000" w:themeColor="text1"/>
          <w:highlight w:val="yellow"/>
        </w:rPr>
        <w:instrText>α系数为</w:instrText>
      </w:r>
      <w:r>
        <w:rPr>
          <w:rFonts w:hint="eastAsia"/>
          <w:color w:val="000000" w:themeColor="text1"/>
          <w:highlight w:val="yellow"/>
        </w:rPr>
        <w:instrText>0.68</w:instrText>
      </w:r>
      <w:r>
        <w:rPr>
          <w:rFonts w:hint="eastAsia"/>
          <w:color w:val="000000" w:themeColor="text1"/>
          <w:highlight w:val="yellow"/>
        </w:rPr>
        <w:instrText>～</w:instrText>
      </w:r>
      <w:r>
        <w:rPr>
          <w:rFonts w:hint="eastAsia"/>
          <w:color w:val="000000" w:themeColor="text1"/>
          <w:highlight w:val="yellow"/>
        </w:rPr>
        <w:instrText>0.86;</w:instrText>
      </w:r>
      <w:r>
        <w:rPr>
          <w:rFonts w:hint="eastAsia"/>
          <w:color w:val="000000" w:themeColor="text1"/>
          <w:highlight w:val="yellow"/>
        </w:rPr>
        <w:instrText>间隔</w:instrText>
      </w:r>
      <w:r>
        <w:rPr>
          <w:rFonts w:hint="eastAsia"/>
          <w:color w:val="000000" w:themeColor="text1"/>
          <w:highlight w:val="yellow"/>
        </w:rPr>
        <w:instrText>8</w:instrText>
      </w:r>
      <w:r>
        <w:rPr>
          <w:rFonts w:hint="eastAsia"/>
          <w:color w:val="000000" w:themeColor="text1"/>
          <w:highlight w:val="yellow"/>
        </w:rPr>
        <w:instrText>周的重测信度为</w:instrText>
      </w:r>
      <w:r>
        <w:rPr>
          <w:rFonts w:hint="eastAsia"/>
          <w:color w:val="000000" w:themeColor="text1"/>
          <w:highlight w:val="yellow"/>
        </w:rPr>
        <w:instrText>0.49(P&lt;0.01),</w:instrText>
      </w:r>
      <w:r>
        <w:rPr>
          <w:rFonts w:hint="eastAsia"/>
          <w:color w:val="000000" w:themeColor="text1"/>
          <w:highlight w:val="yellow"/>
        </w:rPr>
        <w:instrText>各因素重测相关为</w:instrText>
      </w:r>
      <w:r>
        <w:rPr>
          <w:rFonts w:hint="eastAsia"/>
          <w:color w:val="000000" w:themeColor="text1"/>
          <w:highlight w:val="yellow"/>
        </w:rPr>
        <w:instrText>0.39</w:instrText>
      </w:r>
      <w:r>
        <w:rPr>
          <w:rFonts w:hint="eastAsia"/>
          <w:color w:val="000000" w:themeColor="text1"/>
          <w:highlight w:val="yellow"/>
        </w:rPr>
        <w:instrText>～</w:instrText>
      </w:r>
      <w:r>
        <w:rPr>
          <w:rFonts w:hint="eastAsia"/>
          <w:color w:val="000000" w:themeColor="text1"/>
          <w:highlight w:val="yellow"/>
        </w:rPr>
        <w:instrText>0.51(P&lt;0.01);</w:instrText>
      </w:r>
      <w:r>
        <w:rPr>
          <w:rFonts w:hint="eastAsia"/>
          <w:color w:val="000000" w:themeColor="text1"/>
          <w:highlight w:val="yellow"/>
        </w:rPr>
        <w:instrText>验证性因素分析支持原量表</w:instrText>
      </w:r>
      <w:r>
        <w:rPr>
          <w:rFonts w:hint="eastAsia"/>
          <w:color w:val="000000" w:themeColor="text1"/>
          <w:highlight w:val="yellow"/>
        </w:rPr>
        <w:instrText>4</w:instrText>
      </w:r>
      <w:r>
        <w:rPr>
          <w:rFonts w:hint="eastAsia"/>
          <w:color w:val="000000" w:themeColor="text1"/>
          <w:highlight w:val="yellow"/>
        </w:rPr>
        <w:instrText>因素的结构</w:instrText>
      </w:r>
      <w:r>
        <w:rPr>
          <w:rFonts w:hint="eastAsia"/>
          <w:color w:val="000000" w:themeColor="text1"/>
          <w:highlight w:val="yellow"/>
        </w:rPr>
        <w:instrText>(RMSEA=0.057,CFI=0.976,GFI=0.948);</w:instrText>
      </w:r>
      <w:r>
        <w:rPr>
          <w:rFonts w:hint="eastAsia"/>
          <w:color w:val="000000" w:themeColor="text1"/>
          <w:highlight w:val="yellow"/>
        </w:rPr>
        <w:instrText>心理疾病患者</w:instrText>
      </w:r>
      <w:r>
        <w:rPr>
          <w:rFonts w:hint="eastAsia"/>
          <w:color w:val="000000" w:themeColor="text1"/>
          <w:highlight w:val="yellow"/>
        </w:rPr>
        <w:instrText>CES-D</w:instrText>
      </w:r>
      <w:r>
        <w:rPr>
          <w:rFonts w:hint="eastAsia"/>
          <w:color w:val="000000" w:themeColor="text1"/>
          <w:highlight w:val="yellow"/>
        </w:rPr>
        <w:instrText>得分高于普通人群</w:instrText>
      </w:r>
      <w:r>
        <w:rPr>
          <w:rFonts w:hint="eastAsia"/>
          <w:color w:val="000000" w:themeColor="text1"/>
          <w:highlight w:val="yellow"/>
        </w:rPr>
        <w:instrText>[(21.72</w:instrText>
      </w:r>
      <w:r>
        <w:rPr>
          <w:rFonts w:hint="eastAsia"/>
          <w:color w:val="000000" w:themeColor="text1"/>
          <w:highlight w:val="yellow"/>
        </w:rPr>
        <w:instrText>±</w:instrText>
      </w:r>
      <w:r>
        <w:rPr>
          <w:rFonts w:hint="eastAsia"/>
          <w:color w:val="000000" w:themeColor="text1"/>
          <w:highlight w:val="yellow"/>
        </w:rPr>
        <w:instrText>13.39)vs.(13.24</w:instrText>
      </w:r>
      <w:r>
        <w:rPr>
          <w:rFonts w:hint="eastAsia"/>
          <w:color w:val="000000" w:themeColor="text1"/>
          <w:highlight w:val="yellow"/>
        </w:rPr>
        <w:instrText>±</w:instrText>
      </w:r>
      <w:r>
        <w:rPr>
          <w:rFonts w:hint="eastAsia"/>
          <w:color w:val="000000" w:themeColor="text1"/>
          <w:highlight w:val="yellow"/>
        </w:rPr>
        <w:instrText>10.33),P&lt;0.01)],</w:instrText>
      </w:r>
      <w:r>
        <w:rPr>
          <w:rFonts w:hint="eastAsia"/>
          <w:color w:val="000000" w:themeColor="text1"/>
          <w:highlight w:val="yellow"/>
        </w:rPr>
        <w:instrText>其中抑郁患者得分最高</w:instrText>
      </w:r>
      <w:r>
        <w:rPr>
          <w:rFonts w:hint="eastAsia"/>
          <w:color w:val="000000" w:themeColor="text1"/>
          <w:highlight w:val="yellow"/>
        </w:rPr>
        <w:instrText>[(27.82</w:instrText>
      </w:r>
      <w:r>
        <w:rPr>
          <w:rFonts w:hint="eastAsia"/>
          <w:color w:val="000000" w:themeColor="text1"/>
          <w:highlight w:val="yellow"/>
        </w:rPr>
        <w:instrText>±</w:instrText>
      </w:r>
      <w:r>
        <w:rPr>
          <w:rFonts w:hint="eastAsia"/>
          <w:color w:val="000000" w:themeColor="text1"/>
          <w:highlight w:val="yellow"/>
        </w:rPr>
        <w:instrText>14.42),P&lt;0.01];</w:instrText>
      </w:r>
      <w:r>
        <w:rPr>
          <w:rFonts w:hint="eastAsia"/>
          <w:color w:val="000000" w:themeColor="text1"/>
          <w:highlight w:val="yellow"/>
        </w:rPr>
        <w:instrText>不同年龄组</w:instrText>
      </w:r>
      <w:r>
        <w:rPr>
          <w:rFonts w:hint="eastAsia"/>
          <w:color w:val="000000" w:themeColor="text1"/>
          <w:highlight w:val="yellow"/>
        </w:rPr>
        <w:instrText>CES-D</w:instrText>
      </w:r>
      <w:r>
        <w:rPr>
          <w:rFonts w:hint="eastAsia"/>
          <w:color w:val="000000" w:themeColor="text1"/>
          <w:highlight w:val="yellow"/>
        </w:rPr>
        <w:instrText>得分差异有统计学意义</w:instrText>
      </w:r>
      <w:r>
        <w:rPr>
          <w:rFonts w:hint="eastAsia"/>
          <w:color w:val="000000" w:themeColor="text1"/>
          <w:highlight w:val="yellow"/>
        </w:rPr>
        <w:instrText>,60</w:instrText>
      </w:r>
      <w:r>
        <w:rPr>
          <w:rFonts w:hint="eastAsia"/>
          <w:color w:val="000000" w:themeColor="text1"/>
          <w:highlight w:val="yellow"/>
        </w:rPr>
        <w:instrText>岁以上组得分高于</w:instrText>
      </w:r>
      <w:r>
        <w:rPr>
          <w:rFonts w:hint="eastAsia"/>
          <w:color w:val="000000" w:themeColor="text1"/>
          <w:highlight w:val="yellow"/>
        </w:rPr>
        <w:instrText>60</w:instrText>
      </w:r>
      <w:r>
        <w:rPr>
          <w:rFonts w:hint="eastAsia"/>
          <w:color w:val="000000" w:themeColor="text1"/>
          <w:highlight w:val="yellow"/>
        </w:rPr>
        <w:instrText>岁以下各组</w:instrText>
      </w:r>
      <w:r>
        <w:rPr>
          <w:rFonts w:hint="eastAsia"/>
          <w:color w:val="000000" w:themeColor="text1"/>
          <w:highlight w:val="yellow"/>
        </w:rPr>
        <w:instrText>(P&lt;0.01)</w:instrText>
      </w:r>
      <w:r>
        <w:rPr>
          <w:rFonts w:hint="eastAsia"/>
          <w:color w:val="000000" w:themeColor="text1"/>
          <w:highlight w:val="yellow"/>
        </w:rPr>
        <w:instrText>。结论</w:instrText>
      </w:r>
      <w:r>
        <w:rPr>
          <w:rFonts w:hint="eastAsia"/>
          <w:color w:val="000000" w:themeColor="text1"/>
          <w:highlight w:val="yellow"/>
        </w:rPr>
        <w:instrText>:</w:instrText>
      </w:r>
      <w:r>
        <w:rPr>
          <w:rFonts w:hint="eastAsia"/>
          <w:color w:val="000000" w:themeColor="text1"/>
          <w:highlight w:val="yellow"/>
        </w:rPr>
        <w:instrText>中文版流调中心抑郁量表适用于我国不同年龄群体</w:instrText>
      </w:r>
      <w:r>
        <w:rPr>
          <w:rFonts w:hint="eastAsia"/>
          <w:color w:val="000000" w:themeColor="text1"/>
          <w:highlight w:val="yellow"/>
        </w:rPr>
        <w:instrText>,</w:instrText>
      </w:r>
      <w:r>
        <w:rPr>
          <w:rFonts w:hint="eastAsia"/>
          <w:color w:val="000000" w:themeColor="text1"/>
          <w:highlight w:val="yellow"/>
        </w:rPr>
        <w:instrText>是一个可靠而有效的自评式抑郁症状测量工具。</w:instrText>
      </w:r>
      <w:r>
        <w:rPr>
          <w:rFonts w:hint="eastAsia"/>
          <w:color w:val="000000" w:themeColor="text1"/>
          <w:highlight w:val="yellow"/>
        </w:rPr>
        <w:instrText>","container-title":"Chinese Mental Health Journal","ISSN":"1000-6729","issue":"2","journalAbbreviation":"</w:instrText>
      </w:r>
      <w:r>
        <w:rPr>
          <w:rFonts w:hint="eastAsia"/>
          <w:color w:val="000000" w:themeColor="text1"/>
          <w:highlight w:val="yellow"/>
        </w:rPr>
        <w:instrText>中国心理卫生杂志</w:instrText>
      </w:r>
      <w:r>
        <w:rPr>
          <w:rFonts w:hint="eastAsia"/>
          <w:color w:val="000000" w:themeColor="text1"/>
          <w:highlight w:val="yellow"/>
        </w:rPr>
        <w:instrText xml:space="preserve">","language":"zh","note":"657 citations(CNKI)[2023-12-27]\nCSCD: </w:instrText>
      </w:r>
      <w:r>
        <w:rPr>
          <w:rFonts w:hint="eastAsia"/>
          <w:color w:val="000000" w:themeColor="text1"/>
          <w:highlight w:val="yellow"/>
        </w:rPr>
        <w:instrText>核心库</w:instrText>
      </w:r>
      <w:r>
        <w:rPr>
          <w:rFonts w:hint="eastAsia"/>
          <w:color w:val="000000" w:themeColor="text1"/>
          <w:highlight w:val="yellow"/>
        </w:rPr>
        <w:instrText>\n</w:instrText>
      </w:r>
      <w:r>
        <w:rPr>
          <w:rFonts w:hint="eastAsia"/>
          <w:color w:val="000000" w:themeColor="text1"/>
          <w:highlight w:val="yellow"/>
        </w:rPr>
        <w:instrText>中文核心期刊</w:instrText>
      </w:r>
      <w:r>
        <w:rPr>
          <w:rFonts w:hint="eastAsia"/>
          <w:color w:val="000000" w:themeColor="text1"/>
          <w:highlight w:val="yellow"/>
        </w:rPr>
        <w:instrText>/</w:instrText>
      </w:r>
      <w:r>
        <w:rPr>
          <w:rFonts w:hint="eastAsia"/>
          <w:color w:val="000000" w:themeColor="text1"/>
          <w:highlight w:val="yellow"/>
        </w:rPr>
        <w:instrText>北大核心</w:instrText>
      </w:r>
      <w:r>
        <w:rPr>
          <w:rFonts w:hint="eastAsia"/>
          <w:color w:val="000000" w:themeColor="text1"/>
          <w:highlight w:val="yellow"/>
        </w:rPr>
        <w:instrText xml:space="preserve">: </w:instrText>
      </w:r>
      <w:r>
        <w:rPr>
          <w:rFonts w:hint="eastAsia"/>
          <w:color w:val="000000" w:themeColor="text1"/>
          <w:highlight w:val="yellow"/>
        </w:rPr>
        <w:instrText>是</w:instrText>
      </w:r>
      <w:r>
        <w:rPr>
          <w:rFonts w:hint="eastAsia"/>
          <w:color w:val="000000" w:themeColor="text1"/>
          <w:highlight w:val="yellow"/>
        </w:rPr>
        <w:instrText>\n</w:instrText>
      </w:r>
      <w:r>
        <w:rPr>
          <w:rFonts w:hint="eastAsia"/>
          <w:color w:val="000000" w:themeColor="text1"/>
          <w:highlight w:val="yellow"/>
        </w:rPr>
        <w:instrText>复合影响因子</w:instrText>
      </w:r>
      <w:r>
        <w:rPr>
          <w:rFonts w:hint="eastAsia"/>
          <w:color w:val="000000" w:themeColor="text1"/>
          <w:highlight w:val="yellow"/>
        </w:rPr>
        <w:instrText>: 3.051\n</w:instrText>
      </w:r>
      <w:r>
        <w:rPr>
          <w:rFonts w:hint="eastAsia"/>
          <w:color w:val="000000" w:themeColor="text1"/>
          <w:highlight w:val="yellow"/>
        </w:rPr>
        <w:instrText>综合影响因子</w:instrText>
      </w:r>
      <w:r>
        <w:rPr>
          <w:rFonts w:hint="eastAsia"/>
          <w:color w:val="000000" w:themeColor="text1"/>
          <w:highlight w:val="yellow"/>
        </w:rPr>
        <w:instrText>: 1.711\n</w:instrText>
      </w:r>
      <w:r>
        <w:rPr>
          <w:rFonts w:hint="eastAsia"/>
          <w:color w:val="000000" w:themeColor="text1"/>
          <w:highlight w:val="yellow"/>
        </w:rPr>
        <w:instrText>南农高质量</w:instrText>
      </w:r>
      <w:r>
        <w:rPr>
          <w:rFonts w:hint="eastAsia"/>
          <w:color w:val="000000" w:themeColor="text1"/>
          <w:highlight w:val="yellow"/>
        </w:rPr>
        <w:instrText xml:space="preserve">: </w:instrText>
      </w:r>
      <w:r>
        <w:rPr>
          <w:rFonts w:hint="eastAsia"/>
          <w:color w:val="000000" w:themeColor="text1"/>
          <w:highlight w:val="yellow"/>
        </w:rPr>
        <w:instrText>三类</w:instrText>
      </w:r>
      <w:r>
        <w:rPr>
          <w:rFonts w:hint="eastAsia"/>
          <w:color w:val="000000" w:themeColor="text1"/>
          <w:highlight w:val="yellow"/>
        </w:rPr>
        <w:instrText xml:space="preserve">","page":"139-143","source":"CNKI","title":"Development </w:instrText>
      </w:r>
      <w:r>
        <w:rPr>
          <w:color w:val="000000" w:themeColor="text1"/>
          <w:highlight w:val="yellow"/>
        </w:rPr>
        <w:instrText xml:space="preserve">of the Chinese age norms of CES-D in urban area","volume":"24","author":[{"family":"Zhang","given":"Jie"},{"family":"Wu","given":"Zhenyun"},{"family":"Fang","given":"Ge"},{"family":"Li","given":"Juan"},{"family":"Han","given":"buxin"},{"family":"Chen","given":"Zhiyan"}],"issued":{"date-parts":[["2010"]]}}}],"schema":"https://github.com/citation-style-language/schema/raw/master/csl-citation.json"} </w:instrText>
      </w:r>
      <w:r w:rsidRPr="008767E0">
        <w:rPr>
          <w:color w:val="000000" w:themeColor="text1"/>
          <w:highlight w:val="yellow"/>
        </w:rPr>
        <w:fldChar w:fldCharType="separate"/>
      </w:r>
      <w:r w:rsidRPr="008767E0">
        <w:rPr>
          <w:highlight w:val="yellow"/>
        </w:rPr>
        <w:t>Zhang et al. (</w:t>
      </w:r>
      <w:r w:rsidRPr="008767E0">
        <w:rPr>
          <w:rStyle w:val="innerzoteroCitation"/>
          <w:highlight w:val="yellow"/>
        </w:rPr>
        <w:t>2010</w:t>
      </w:r>
      <w:r w:rsidRPr="008767E0">
        <w:rPr>
          <w:highlight w:val="yellow"/>
        </w:rPr>
        <w:t>)</w:t>
      </w:r>
      <w:r w:rsidRPr="008767E0">
        <w:rPr>
          <w:color w:val="000000" w:themeColor="text1"/>
          <w:highlight w:val="yellow"/>
        </w:rPr>
        <w:fldChar w:fldCharType="end"/>
      </w:r>
      <w:r w:rsidRPr="008767E0">
        <w:rPr>
          <w:rFonts w:hint="eastAsia"/>
          <w:color w:val="000000" w:themeColor="text1"/>
          <w:highlight w:val="yellow"/>
        </w:rPr>
        <w:t>对</w:t>
      </w:r>
      <w:r w:rsidRPr="008767E0">
        <w:rPr>
          <w:rFonts w:hint="eastAsia"/>
          <w:color w:val="000000" w:themeColor="text1"/>
          <w:highlight w:val="yellow"/>
        </w:rPr>
        <w:t>CES-D</w:t>
      </w:r>
      <w:r w:rsidRPr="008767E0">
        <w:rPr>
          <w:rFonts w:hint="eastAsia"/>
          <w:color w:val="000000" w:themeColor="text1"/>
          <w:highlight w:val="yellow"/>
        </w:rPr>
        <w:t>的研究也没有对其进行探索性因子分析。</w:t>
      </w:r>
    </w:p>
    <w:p w14:paraId="56BDE038" w14:textId="150CA211" w:rsidR="0091358F" w:rsidRPr="0091358F" w:rsidRDefault="0091358F" w:rsidP="0091358F">
      <w:pPr>
        <w:ind w:firstLineChars="200" w:firstLine="480"/>
      </w:pPr>
      <w:r w:rsidRPr="00C66CFD">
        <w:rPr>
          <w:rFonts w:hint="eastAsia"/>
          <w:highlight w:val="yellow"/>
        </w:rPr>
        <w:t>这些中国抑郁测量上出现的问题，会</w:t>
      </w:r>
      <w:r>
        <w:rPr>
          <w:rFonts w:hint="eastAsia"/>
          <w:highlight w:val="yellow"/>
        </w:rPr>
        <w:t>对</w:t>
      </w:r>
      <w:r w:rsidRPr="00C66CFD">
        <w:rPr>
          <w:rFonts w:hint="eastAsia"/>
          <w:highlight w:val="yellow"/>
        </w:rPr>
        <w:t>抑郁症研究的可复制性和普遍性构成了重大挑战，同时也可能会出现在</w:t>
      </w:r>
      <w:r>
        <w:rPr>
          <w:rFonts w:hint="eastAsia"/>
          <w:highlight w:val="yellow"/>
        </w:rPr>
        <w:t>其他</w:t>
      </w:r>
      <w:r w:rsidRPr="00C66CFD">
        <w:rPr>
          <w:rFonts w:hint="eastAsia"/>
          <w:highlight w:val="yellow"/>
        </w:rPr>
        <w:t>非英文国家中。</w:t>
      </w:r>
    </w:p>
    <w:p w14:paraId="4D5CFD28" w14:textId="6A5B5B2D" w:rsidR="005D65B0" w:rsidRPr="005D65B0" w:rsidRDefault="0091358F" w:rsidP="005D65B0">
      <w:pPr>
        <w:ind w:firstLine="0"/>
        <w:rPr>
          <w:highlight w:val="yellow"/>
        </w:rPr>
      </w:pPr>
      <w:r>
        <w:rPr>
          <w:rFonts w:hint="eastAsia"/>
          <w:highlight w:val="yellow"/>
        </w:rPr>
        <w:t>4</w:t>
      </w:r>
      <w:commentRangeStart w:id="159"/>
      <w:r w:rsidR="005D65B0" w:rsidRPr="005D65B0">
        <w:rPr>
          <w:rFonts w:hint="eastAsia"/>
          <w:highlight w:val="yellow"/>
        </w:rPr>
        <w:t>[</w:t>
      </w:r>
      <w:r w:rsidR="005D65B0" w:rsidRPr="005D65B0">
        <w:rPr>
          <w:rFonts w:hint="eastAsia"/>
          <w:highlight w:val="yellow"/>
        </w:rPr>
        <w:t>抑郁量表的碎片化</w:t>
      </w:r>
      <w:r w:rsidR="005D65B0" w:rsidRPr="005D65B0">
        <w:rPr>
          <w:rFonts w:hint="eastAsia"/>
          <w:highlight w:val="yellow"/>
        </w:rPr>
        <w:t>]</w:t>
      </w:r>
      <w:commentRangeEnd w:id="159"/>
      <w:r w:rsidR="001518F2">
        <w:rPr>
          <w:rStyle w:val="a9"/>
        </w:rPr>
        <w:commentReference w:id="159"/>
      </w:r>
    </w:p>
    <w:p w14:paraId="23D2142E" w14:textId="65336C8E" w:rsidR="005D65B0" w:rsidRPr="005D65B0" w:rsidRDefault="007666A6" w:rsidP="0091358F">
      <w:pPr>
        <w:ind w:firstLineChars="200" w:firstLine="480"/>
      </w:pPr>
      <w:commentRangeStart w:id="160"/>
      <w:commentRangeStart w:id="161"/>
      <w:commentRangeStart w:id="162"/>
      <w:r w:rsidRPr="007666A6">
        <w:rPr>
          <w:rFonts w:hint="eastAsia"/>
          <w:highlight w:val="yellow"/>
        </w:rPr>
        <w:lastRenderedPageBreak/>
        <w:t>本研究纳入的</w:t>
      </w:r>
      <w:r w:rsidRPr="007666A6">
        <w:rPr>
          <w:rFonts w:hint="eastAsia"/>
          <w:highlight w:val="yellow"/>
        </w:rPr>
        <w:t>27</w:t>
      </w:r>
      <w:r w:rsidRPr="007666A6">
        <w:rPr>
          <w:rFonts w:hint="eastAsia"/>
          <w:highlight w:val="yellow"/>
        </w:rPr>
        <w:t>个量表，有</w:t>
      </w:r>
      <w:r w:rsidRPr="007666A6">
        <w:rPr>
          <w:rFonts w:hint="eastAsia"/>
          <w:highlight w:val="yellow"/>
        </w:rPr>
        <w:t>12</w:t>
      </w:r>
      <w:r w:rsidRPr="007666A6">
        <w:rPr>
          <w:rFonts w:hint="eastAsia"/>
          <w:highlight w:val="yellow"/>
        </w:rPr>
        <w:t>个量表只在一篇文章中被使用</w:t>
      </w:r>
      <w:r w:rsidR="00DF74B4">
        <w:rPr>
          <w:rFonts w:hint="eastAsia"/>
          <w:highlight w:val="yellow"/>
        </w:rPr>
        <w:t>。</w:t>
      </w:r>
      <w:commentRangeEnd w:id="160"/>
      <w:r w:rsidR="001518F2">
        <w:rPr>
          <w:rStyle w:val="a9"/>
        </w:rPr>
        <w:commentReference w:id="160"/>
      </w:r>
      <w:commentRangeEnd w:id="161"/>
      <w:r w:rsidR="001E5331">
        <w:rPr>
          <w:rStyle w:val="a9"/>
        </w:rPr>
        <w:commentReference w:id="161"/>
      </w:r>
      <w:commentRangeEnd w:id="162"/>
      <w:r w:rsidR="003038AA">
        <w:rPr>
          <w:rStyle w:val="a9"/>
        </w:rPr>
        <w:commentReference w:id="162"/>
      </w:r>
      <w:r w:rsidRPr="007666A6">
        <w:rPr>
          <w:rFonts w:hint="eastAsia"/>
          <w:highlight w:val="yellow"/>
        </w:rPr>
        <w:t>更加关键的是，这些量表都是抑郁量表，实际</w:t>
      </w:r>
      <w:r>
        <w:rPr>
          <w:rFonts w:hint="eastAsia"/>
          <w:highlight w:val="yellow"/>
        </w:rPr>
        <w:t>却</w:t>
      </w:r>
      <w:r w:rsidRPr="007666A6">
        <w:rPr>
          <w:rFonts w:hint="eastAsia"/>
          <w:highlight w:val="yellow"/>
        </w:rPr>
        <w:t>测量了不同的内容</w:t>
      </w:r>
      <w:r w:rsidR="00DF74B4">
        <w:rPr>
          <w:rFonts w:hint="eastAsia"/>
          <w:highlight w:val="yellow"/>
        </w:rPr>
        <w:t>，这种</w:t>
      </w:r>
      <w:r w:rsidR="00DF74B4" w:rsidRPr="00DF74B4">
        <w:rPr>
          <w:highlight w:val="yellow"/>
        </w:rPr>
        <w:t>Jingle Fallacy</w:t>
      </w:r>
      <w:r w:rsidR="00DF74B4" w:rsidRPr="00DF74B4">
        <w:rPr>
          <w:rFonts w:hint="eastAsia"/>
          <w:highlight w:val="yellow"/>
        </w:rPr>
        <w:t>是对心理学研究的可重复性和有效性的常见威胁</w:t>
      </w:r>
      <w:r w:rsidR="00DF74B4">
        <w:rPr>
          <w:highlight w:val="yellow"/>
        </w:rPr>
        <w:fldChar w:fldCharType="begin"/>
      </w:r>
      <w:r w:rsidR="00DF74B4">
        <w:rPr>
          <w:highlight w:val="yellow"/>
        </w:rPr>
        <w:instrText xml:space="preserve"> ADDIN ZOTERO_ITEM CSL_CITATION {"citationID":"I9B6ulFt","properties":{"formattedCitation":"(Weidman et al., 2017)","plainCitation":"(Weidman et al., 2017)","noteIndex":0},"citationItems":[{"id":792,"uris":["http://zotero.org/users/local/eoP0LvSC/items/LI48AU5X"],"itemData":{"id":792,"type":"article-journal","abstract":"Although affective science has seen an explosion of interest in measuring subjectively experienced distinct emotional states, most existing self-report measures tap broad affect dimensions and dispositional emotional tendencies, rather than momentary distinct emotions. This raises the question of how emotion researchers are measuring momentary distinct emotions in their studies. To address this question, we reviewed the self-report measurement practices regularly used for the purpose of assessing momentary distinct emotions, by coding these practices as observed in a representative sample of articles published in Emotion from 2001–2011 (n ϭ 467 articles; 751 studies; 356 measurement instances). This quantitative review produced several noteworthy findings. First, researchers assess many purportedly distinct emotions (n ϭ 65), a number that differs substantially from previously developed emotion taxonomies. Second, researchers frequently use scales that were not systematically developed, and that include items also used to measure at least 1 other emotion on a separate scale in a separate study. Third, the majority of scales used include only a single item, and had unknown reliability. Together, these tactics may create ambiguity regarding which emotions are being measured in empirical studies, and conceptual inconsistency among measures of purportedly identical emotions across studies. We discuss the implications of these problematic practices, and conclude with recommendations for how the field might improve the way it measures emotions.","container-title":"Emotion","DOI":"10.1037/emo0000226","ISSN":"1931-1516, 1528-3542","issue":"2","journalAbbreviation":"Emotion","language":"en","page":"267-295","source":"DOI.org (Crossref)","title":"The jingle and jangle of emotion assessment: Imprecise measurement, casual scale usage, and conceptual fuzziness in emotion research.","title-short":"The jingle and jangle of emotion assessment","volume":"17","author":[{"family":"Weidman","given":"Aaron C."},{"family":"Steckler","given":"Conor M."},{"family":"Tracy","given":"Jessica L."}],"issued":{"date-parts":[["2017"]]}}}],"schema":"https://github.com/citation-style-language/schema/raw/master/csl-citation.json"} </w:instrText>
      </w:r>
      <w:r w:rsidR="00DF74B4">
        <w:rPr>
          <w:highlight w:val="yellow"/>
        </w:rPr>
        <w:fldChar w:fldCharType="separate"/>
      </w:r>
      <w:r w:rsidR="00DF74B4" w:rsidRPr="00DF74B4">
        <w:rPr>
          <w:highlight w:val="yellow"/>
        </w:rPr>
        <w:t>(Weidman et al., 2017)</w:t>
      </w:r>
      <w:r w:rsidR="00DF74B4">
        <w:rPr>
          <w:highlight w:val="yellow"/>
        </w:rPr>
        <w:fldChar w:fldCharType="end"/>
      </w:r>
      <w:r w:rsidR="00DF74B4" w:rsidRPr="00DF74B4">
        <w:rPr>
          <w:rFonts w:hint="eastAsia"/>
          <w:highlight w:val="yellow"/>
        </w:rPr>
        <w:t>。一个领域的科学进步在很大程度上是逐渐累积的，这要求研究领域内的研究者们使用相同的概念来描述研究对象，对概念的定义达成一致，并使用可比较的标准或测量方式进行调查</w:t>
      </w:r>
      <w:r w:rsidR="00DF74B4" w:rsidRPr="00DF74B4">
        <w:rPr>
          <w:highlight w:val="yellow"/>
        </w:rPr>
        <w:fldChar w:fldCharType="begin"/>
      </w:r>
      <w:r w:rsidR="00DF74B4" w:rsidRPr="00DF74B4">
        <w:rPr>
          <w:highlight w:val="yellow"/>
        </w:rPr>
        <w:instrText xml:space="preserve"> ADDIN ZOTERO_ITEM CSL_CITATION {"citationID":"iNzBhZXG","properties":{"unsorted":true,"formattedCitation":"(Anvari et al., 2024)","plainCitation":"(Anvari et al., 2024)","noteIndex":0},"citationItems":[{"id":768,"uris":["http://zotero.org/users/local/eoP0LvSC/items/DE8WIRZ9"],"itemData":{"id":768,"type":"article","abstract":"We examined the extent to which constructs and measures have proliferated in psychological science. We integrated two large databases obtained from the American Psychology Association (APA) that they have used to keep track of constructs, measures, and research in the psychological science literature for the past 30 years. Our descriptive analyses finds that (i) thousands of new constructs and measures are published each year, (ii) most measures are used very few times, and (iii) there is no trend towards consensus or standardization in the use of constructs and measures; in fact, there is a slight trend towards even greater fragmentation over time. That is, constructs and measures are proliferating. We conclude that measurement in the psychological science literature is fragmented, creating problems such as redundancy and confusion, and stifling cumulative scientific progress. We conclude by providing suggestions for what researchers can do about this problem.","DOI":"10.31234/osf.io/b4muj","language":"en","license":"https://creativecommons.org/licenses/by/4.0/legalcode","source":"PsyArXiv","title":"A fragmented field: Construct and measure proliferation in psychology","title-short":"A fragmented field","URL":"https://osf.io/b4muj","author":[{"family":"Anvari","given":"Farid"},{"family":"Alsalti","given":"Taym"},{"family":"Oehler","given":"Lorenz"},{"family":"Hussey","given":"Ian"},{"family":"Elson","given":"Malte"},{"family":"Arslan","given":"Ruben C."}],"accessed":{"date-parts":[["2024",5,6]]},"issued":{"date-parts":[["2024",3,22]]}}}],"schema":"https://github.com/citation-style-language/schema/raw/master/csl-citation.json"} </w:instrText>
      </w:r>
      <w:r w:rsidR="00DF74B4" w:rsidRPr="00DF74B4">
        <w:rPr>
          <w:highlight w:val="yellow"/>
        </w:rPr>
        <w:fldChar w:fldCharType="separate"/>
      </w:r>
      <w:r w:rsidR="00DF74B4" w:rsidRPr="00DF74B4">
        <w:rPr>
          <w:highlight w:val="yellow"/>
        </w:rPr>
        <w:t>(Anvari et al., 2024)</w:t>
      </w:r>
      <w:r w:rsidR="00DF74B4" w:rsidRPr="00DF74B4">
        <w:rPr>
          <w:highlight w:val="yellow"/>
        </w:rPr>
        <w:fldChar w:fldCharType="end"/>
      </w:r>
      <w:r w:rsidR="00DF74B4" w:rsidRPr="00DF74B4">
        <w:rPr>
          <w:rFonts w:hint="eastAsia"/>
          <w:highlight w:val="yellow"/>
        </w:rPr>
        <w:t>。目前抑郁研究的测量是碎片化的，为积累科学创造了障碍。</w:t>
      </w:r>
    </w:p>
    <w:p w14:paraId="06ACAEEB" w14:textId="3571AE2B" w:rsidR="0037551F" w:rsidRDefault="0091358F" w:rsidP="004101DC">
      <w:pPr>
        <w:ind w:firstLine="0"/>
      </w:pPr>
      <w:r>
        <w:rPr>
          <w:rFonts w:hint="eastAsia"/>
        </w:rPr>
        <w:t>5</w:t>
      </w:r>
      <w:commentRangeStart w:id="163"/>
      <w:commentRangeStart w:id="164"/>
      <w:r w:rsidR="001027D9">
        <w:rPr>
          <w:rFonts w:hint="eastAsia"/>
        </w:rPr>
        <w:t xml:space="preserve"> </w:t>
      </w:r>
      <w:r w:rsidR="00587E87">
        <w:rPr>
          <w:rFonts w:hint="eastAsia"/>
        </w:rPr>
        <w:t>[</w:t>
      </w:r>
      <w:r w:rsidR="006E0397">
        <w:rPr>
          <w:rFonts w:hint="eastAsia"/>
        </w:rPr>
        <w:t>抑郁测量的方法基础</w:t>
      </w:r>
      <w:r w:rsidR="00587E87">
        <w:rPr>
          <w:rFonts w:hint="eastAsia"/>
        </w:rPr>
        <w:t>]</w:t>
      </w:r>
    </w:p>
    <w:p w14:paraId="4E1FDF78" w14:textId="79D61578" w:rsidR="00A06813" w:rsidRDefault="00A06813" w:rsidP="00A06813">
      <w:pPr>
        <w:ind w:firstLineChars="200" w:firstLine="480"/>
      </w:pPr>
      <w:bookmarkStart w:id="165" w:name="OLE_LINK53"/>
      <w:r>
        <w:rPr>
          <w:rFonts w:hint="eastAsia"/>
        </w:rPr>
        <w:t>回顾抑郁测量的方法基础</w:t>
      </w:r>
      <w:bookmarkEnd w:id="165"/>
      <w:r>
        <w:rPr>
          <w:rFonts w:hint="eastAsia"/>
        </w:rPr>
        <w:t>，会发现抑郁测量有以下两个问题。</w:t>
      </w:r>
      <w:commentRangeEnd w:id="163"/>
      <w:r w:rsidR="001518F2">
        <w:rPr>
          <w:rStyle w:val="a9"/>
        </w:rPr>
        <w:commentReference w:id="163"/>
      </w:r>
      <w:commentRangeEnd w:id="164"/>
      <w:r w:rsidR="003818B6">
        <w:rPr>
          <w:rStyle w:val="a9"/>
        </w:rPr>
        <w:commentReference w:id="164"/>
      </w:r>
    </w:p>
    <w:p w14:paraId="0C38E2C0" w14:textId="4F65C45C" w:rsidR="001027D9" w:rsidRDefault="00A06813" w:rsidP="00A06813">
      <w:pPr>
        <w:ind w:firstLineChars="200" w:firstLine="480"/>
      </w:pPr>
      <w:r>
        <w:rPr>
          <w:rFonts w:hint="eastAsia"/>
        </w:rPr>
        <w:t>1</w:t>
      </w:r>
      <w:r>
        <w:rPr>
          <w:rFonts w:hint="eastAsia"/>
        </w:rPr>
        <w:t>、</w:t>
      </w:r>
      <w:r w:rsidR="00352BDB" w:rsidRPr="00352BDB">
        <w:t>Today, the development and validation of psychometric instruments is a thorough process that occurs in three phases. In phase one, the substance of the construct is explored (for example, clarifying its nature, breadth and depth). In phase two, the structure of the instrument is investigated (for example, using item analyses and factor analysis). Finally, in phase three, the relation between the instrument and external constructs is researched (for example, by testing its ability to discriminate between groups known to be distinct).</w:t>
      </w:r>
      <w:r w:rsidR="00352BDB">
        <w:rPr>
          <w:rFonts w:hint="eastAsia"/>
        </w:rPr>
        <w:t xml:space="preserve"> </w:t>
      </w:r>
      <w:r w:rsidR="001027D9">
        <w:rPr>
          <w:rFonts w:hint="eastAsia"/>
        </w:rPr>
        <w:t>抑郁</w:t>
      </w:r>
      <w:r w:rsidR="001027D9" w:rsidRPr="001027D9">
        <w:rPr>
          <w:rFonts w:hint="eastAsia"/>
        </w:rPr>
        <w:t>量表</w:t>
      </w:r>
      <w:r w:rsidR="001027D9">
        <w:rPr>
          <w:rFonts w:hint="eastAsia"/>
        </w:rPr>
        <w:t>的开发通常忽视了第一个阶段，</w:t>
      </w:r>
      <w:r w:rsidR="001027D9" w:rsidRPr="001027D9">
        <w:rPr>
          <w:rFonts w:hint="eastAsia"/>
        </w:rPr>
        <w:t>开发者通常根据他们的临床经验和个人观点开发抑郁工具，</w:t>
      </w:r>
      <w:r w:rsidR="001027D9">
        <w:rPr>
          <w:rFonts w:hint="eastAsia"/>
        </w:rPr>
        <w:t>或者是</w:t>
      </w:r>
      <w:r w:rsidR="001027D9" w:rsidRPr="001027D9">
        <w:rPr>
          <w:rFonts w:hint="eastAsia"/>
        </w:rPr>
        <w:t>通过统计程序完全避开理论考虑</w:t>
      </w:r>
      <w:r w:rsidR="001027D9">
        <w:rPr>
          <w:rFonts w:hint="eastAsia"/>
        </w:rPr>
        <w:t xml:space="preserve">, </w:t>
      </w:r>
      <w:r w:rsidR="001027D9" w:rsidRPr="001027D9">
        <w:rPr>
          <w:rFonts w:hint="eastAsia"/>
        </w:rPr>
        <w:t>而不是通过项目开发、专家评论或焦点小组对要测量的结构进行严格的探索</w:t>
      </w:r>
      <w:r w:rsidR="006E0397">
        <w:fldChar w:fldCharType="begin"/>
      </w:r>
      <w:r w:rsidR="006E0397">
        <w:instrText xml:space="preserve"> ADDIN ZOTERO_ITEM CSL_CITATION {"citationID":"bFQh7CFo","properties":{"formattedCitation":"(Fried et al., 2022)","plainCitation":"(Fried et al., 2022)","noteIndex":0},"citationItems":[{"id":364,"uris":["http://zotero.org/users/local/eoP0LvSC/items/Z6M4SQTJ"],"itemData":{"id":364,"type":"article-journal","abstract":"Depressive disorders are among the leading causes of global disease burden, but there has been limited progress in understanding the causes of and treatments for these disorders. In this Perspective, we suggest that such progress depends crucially on our ability to measure depression. We review the many problems with depression measurement, including the limited evidence of validity and reliability. These issues raise grave concerns about common uses of depression measures, such as for diagnosis or tracking treatment progress. We argue that shortcomings arise because the measurement of depression rests on shaky methodological and theoretical foundations. Moving forward, we need to break with the field’s tradition, which has, for decades, divorced theories about depression from how we measure it. Instead, we suggest that epistemic iteration, an iterative exchange between theory and measurement, provides a crucial avenue for progressing how we measure depression.","container-title":"Nature Reviews Psychology","DOI":"10.1038/s44159-022-00050-2","ISSN":"2731-0574","issue":"6","journalAbbreviation":"Nat Rev Psychol","language":"en","page":"358-368","source":"DOI.org (Crossref)","title":"Revisiting the theoretical and methodological foundations of depression measurement","volume":"1","author":[{"family":"Fried","given":"Eiko I."},{"family":"Flake","given":"Jessica K."},{"family":"Robinaugh","given":"Donald J."}],"issued":{"date-parts":[["2022",4,14]]}}}],"schema":"https://github.com/citation-style-language/schema/raw/master/csl-citation.json"} </w:instrText>
      </w:r>
      <w:r w:rsidR="006E0397">
        <w:fldChar w:fldCharType="separate"/>
      </w:r>
      <w:r w:rsidR="006E0397" w:rsidRPr="006E0397">
        <w:t>(</w:t>
      </w:r>
      <w:r w:rsidR="006E0397" w:rsidRPr="008767E0">
        <w:rPr>
          <w:rStyle w:val="zoteroCitation"/>
        </w:rPr>
        <w:t>Fried et al., 2022</w:t>
      </w:r>
      <w:r w:rsidR="006E0397" w:rsidRPr="006E0397">
        <w:t>)</w:t>
      </w:r>
      <w:r w:rsidR="006E0397">
        <w:fldChar w:fldCharType="end"/>
      </w:r>
      <w:r w:rsidR="001027D9" w:rsidRPr="001027D9">
        <w:rPr>
          <w:rFonts w:hint="eastAsia"/>
        </w:rPr>
        <w:t>。</w:t>
      </w:r>
    </w:p>
    <w:p w14:paraId="34C9C826" w14:textId="5D65CCE5" w:rsidR="001A2D81" w:rsidRPr="001A2D81" w:rsidRDefault="00A06813" w:rsidP="005D65B0">
      <w:pPr>
        <w:ind w:firstLineChars="200" w:firstLine="480"/>
      </w:pPr>
      <w:r>
        <w:rPr>
          <w:rFonts w:hint="eastAsia"/>
        </w:rPr>
        <w:t>2</w:t>
      </w:r>
      <w:r>
        <w:rPr>
          <w:rFonts w:hint="eastAsia"/>
        </w:rPr>
        <w:t>、</w:t>
      </w:r>
      <w:r w:rsidRPr="00A06813">
        <w:rPr>
          <w:rFonts w:hint="eastAsia"/>
        </w:rPr>
        <w:t>大多数抑郁工具是在没有关于抑郁本质的清晰明确的理论的情况下开发的</w:t>
      </w:r>
      <w:r>
        <w:rPr>
          <w:rFonts w:hint="eastAsia"/>
        </w:rPr>
        <w:t>，抑郁症的一些潜在理论，例如</w:t>
      </w:r>
      <w:r w:rsidRPr="00A06813">
        <w:t>depression symptoms arise from a common cause</w:t>
      </w:r>
      <w:r>
        <w:rPr>
          <w:rFonts w:hint="eastAsia"/>
        </w:rPr>
        <w:t>，与实际研究</w:t>
      </w:r>
      <w:r w:rsidR="006E0397">
        <w:rPr>
          <w:rFonts w:hint="eastAsia"/>
        </w:rPr>
        <w:t>的结果</w:t>
      </w:r>
      <w:r>
        <w:rPr>
          <w:rFonts w:hint="eastAsia"/>
        </w:rPr>
        <w:t>不一致</w:t>
      </w:r>
      <w:r w:rsidR="006E0397">
        <w:fldChar w:fldCharType="begin"/>
      </w:r>
      <w:r w:rsidR="00C66CFD">
        <w:instrText xml:space="preserve"> ADDIN ZOTERO_ITEM CSL_CITATION {"citationID":"1jexTtc8","properties":{"formattedCitation":"(Fried et al., 2022)","plainCitation":"(Fried et al., 2022)","noteIndex":0},"citationItems":[{"id":364,"uris":["http://zotero.org/users/local/eoP0LvSC/items/Z6M4SQTJ"],"itemData":{"id":364,"type":"article-journal","abstract":"Depressive disorders are among the leading causes of global disease burden, but there has been limited progress in understanding the causes of and treatments for these disorders. In this Perspective, we suggest that such progress depends crucially on our ability to measure depression. We review the many problems with depression measurement, including the limited evidence of validity and reliability. These issues raise grave concerns about common uses of depression measures, such as for diagnosis or tracking treatment progress. We argue that shortcomings arise because the measurement of depression rests on shaky methodological and theoretical foundations. Moving forward, we need to break with the field’s tradition, which has, for decades, divorced theories about depression from how we measure it. Instead, we suggest that epistemic iteration, an iterative exchange between theory and measurement, provides a crucial avenue for progressing how we measure depression.","container-title":"Nature Reviews Psychology","DOI":"10.1038/s44159-022-00050-2","ISSN":"2731-0574","issue":"6","journalAbbreviation":"Nat Rev Psychol","language":"en","page":"358-368","source":"DOI.org (Crossref)","title":"Revisiting the theoretical and methodological foundations of depression measurement","volume":"1","author":[{"family":"Fried","given":"Eiko I."},{"family":"Flake","given":"Jessica K."},{"family":"Robinaugh","given":"Donald J."}],"issued":{"date-parts":[["2022",4,14]]}}}],"schema":"https://github.com/citation-style-language/schema/raw/master/csl-citation.json"} </w:instrText>
      </w:r>
      <w:r w:rsidR="006E0397">
        <w:fldChar w:fldCharType="separate"/>
      </w:r>
      <w:r w:rsidR="006E0397" w:rsidRPr="006E0397">
        <w:t>(</w:t>
      </w:r>
      <w:r w:rsidR="006E0397" w:rsidRPr="008767E0">
        <w:rPr>
          <w:rStyle w:val="zoteroCitation"/>
        </w:rPr>
        <w:t>Fried et al., 2022</w:t>
      </w:r>
      <w:r w:rsidR="006E0397" w:rsidRPr="006E0397">
        <w:t>)</w:t>
      </w:r>
      <w:r w:rsidR="006E0397">
        <w:fldChar w:fldCharType="end"/>
      </w:r>
      <w:r>
        <w:rPr>
          <w:rFonts w:hint="eastAsia"/>
        </w:rPr>
        <w:t>。</w:t>
      </w:r>
    </w:p>
    <w:p w14:paraId="61ACDF0B" w14:textId="2DD2A740" w:rsidR="0037551F" w:rsidRDefault="00885C00" w:rsidP="004101DC">
      <w:pPr>
        <w:ind w:firstLine="0"/>
      </w:pPr>
      <w:r>
        <w:rPr>
          <w:rFonts w:hint="eastAsia"/>
        </w:rPr>
        <w:lastRenderedPageBreak/>
        <w:t>6</w:t>
      </w:r>
      <w:r w:rsidR="000F33E0">
        <w:t xml:space="preserve"> </w:t>
      </w:r>
      <w:r w:rsidR="00587E87">
        <w:rPr>
          <w:rFonts w:hint="eastAsia"/>
        </w:rPr>
        <w:t>[</w:t>
      </w:r>
      <w:r w:rsidR="0037551F">
        <w:rPr>
          <w:rFonts w:hint="eastAsia"/>
        </w:rPr>
        <w:t>问卷开发</w:t>
      </w:r>
      <w:r w:rsidR="006E0397">
        <w:rPr>
          <w:rFonts w:hint="eastAsia"/>
        </w:rPr>
        <w:t>及使用的</w:t>
      </w:r>
      <w:r w:rsidR="0037551F">
        <w:rPr>
          <w:rFonts w:hint="eastAsia"/>
        </w:rPr>
        <w:t>建议</w:t>
      </w:r>
      <w:r w:rsidR="00587E87">
        <w:rPr>
          <w:rFonts w:hint="eastAsia"/>
        </w:rPr>
        <w:t>]</w:t>
      </w:r>
    </w:p>
    <w:p w14:paraId="54497E6B" w14:textId="18B4B772" w:rsidR="006E0397" w:rsidRDefault="003A6BF5" w:rsidP="003A6BF5">
      <w:pPr>
        <w:pStyle w:val="ac"/>
        <w:numPr>
          <w:ilvl w:val="0"/>
          <w:numId w:val="3"/>
        </w:numPr>
      </w:pPr>
      <w:r>
        <w:rPr>
          <w:rFonts w:hint="eastAsia"/>
        </w:rPr>
        <w:t>开</w:t>
      </w:r>
      <w:r w:rsidR="006E0397">
        <w:rPr>
          <w:rFonts w:hint="eastAsia"/>
        </w:rPr>
        <w:t>发</w:t>
      </w:r>
    </w:p>
    <w:p w14:paraId="333E6B6E" w14:textId="77777777" w:rsidR="00EF2028" w:rsidRDefault="003A6BF5" w:rsidP="003A6BF5">
      <w:pPr>
        <w:ind w:left="363" w:firstLine="0"/>
      </w:pPr>
      <w:r>
        <w:rPr>
          <w:rFonts w:hint="eastAsia"/>
        </w:rPr>
        <w:t xml:space="preserve">1 </w:t>
      </w:r>
      <w:r>
        <w:rPr>
          <w:rFonts w:hint="eastAsia"/>
        </w:rPr>
        <w:t>开发量表不能与理论分开。</w:t>
      </w:r>
      <w:r>
        <w:rPr>
          <w:rFonts w:hint="eastAsia"/>
        </w:rPr>
        <w:t xml:space="preserve"> </w:t>
      </w:r>
    </w:p>
    <w:p w14:paraId="3D75538F" w14:textId="3CA8CFF3" w:rsidR="003A6BF5" w:rsidRDefault="003A6BF5" w:rsidP="003A6BF5">
      <w:pPr>
        <w:ind w:left="363" w:firstLine="0"/>
      </w:pPr>
      <w:r>
        <w:rPr>
          <w:rFonts w:hint="eastAsia"/>
        </w:rPr>
        <w:t>2</w:t>
      </w:r>
      <w:r>
        <w:rPr>
          <w:rFonts w:hint="eastAsia"/>
        </w:rPr>
        <w:t>量表应该迭代开发</w:t>
      </w:r>
      <w:r w:rsidR="00250B42">
        <w:fldChar w:fldCharType="begin"/>
      </w:r>
      <w:r w:rsidR="00C66CFD">
        <w:instrText xml:space="preserve"> ADDIN ZOTERO_ITEM CSL_CITATION {"citationID":"61V05BRq","properties":{"formattedCitation":"(Fried et al., 2022)","plainCitation":"(Fried et al., 2022)","noteIndex":0},"citationItems":[{"id":364,"uris":["http://zotero.org/users/local/eoP0LvSC/items/Z6M4SQTJ"],"itemData":{"id":364,"type":"article-journal","abstract":"Depressive disorders are among the leading causes of global disease burden, but there has been limited progress in understanding the causes of and treatments for these disorders. In this Perspective, we suggest that such progress depends crucially on our ability to measure depression. We review the many problems with depression measurement, including the limited evidence of validity and reliability. These issues raise grave concerns about common uses of depression measures, such as for diagnosis or tracking treatment progress. We argue that shortcomings arise because the measurement of depression rests on shaky methodological and theoretical foundations. Moving forward, we need to break with the field’s tradition, which has, for decades, divorced theories about depression from how we measure it. Instead, we suggest that epistemic iteration, an iterative exchange between theory and measurement, provides a crucial avenue for progressing how we measure depression.","container-title":"Nature Reviews Psychology","DOI":"10.1038/s44159-022-00050-2","ISSN":"2731-0574","issue":"6","journalAbbreviation":"Nat Rev Psychol","language":"en","page":"358-368","source":"DOI.org (Crossref)","title":"Revisiting the theoretical and methodological foundations of depression measurement","volume":"1","author":[{"family":"Fried","given":"Eiko I."},{"family":"Flake","given":"Jessica K."},{"family":"Robinaugh","given":"Donald J."}],"issued":{"date-parts":[["2022",4,14]]}}}],"schema":"https://github.com/citation-style-language/schema/raw/master/csl-citation.json"} </w:instrText>
      </w:r>
      <w:r w:rsidR="00250B42">
        <w:fldChar w:fldCharType="separate"/>
      </w:r>
      <w:r w:rsidR="00250B42" w:rsidRPr="006E0397">
        <w:t>(</w:t>
      </w:r>
      <w:r w:rsidR="00250B42" w:rsidRPr="008767E0">
        <w:rPr>
          <w:rStyle w:val="zoteroCitation"/>
        </w:rPr>
        <w:t>Fried et al., 2022</w:t>
      </w:r>
      <w:r w:rsidR="00250B42" w:rsidRPr="006E0397">
        <w:t>)</w:t>
      </w:r>
      <w:r w:rsidR="00250B42">
        <w:fldChar w:fldCharType="end"/>
      </w:r>
      <w:r>
        <w:rPr>
          <w:rFonts w:hint="eastAsia"/>
        </w:rPr>
        <w:t>。</w:t>
      </w:r>
    </w:p>
    <w:p w14:paraId="724A38A4" w14:textId="613AB658" w:rsidR="006E0397" w:rsidRDefault="003A6BF5" w:rsidP="003A6BF5">
      <w:pPr>
        <w:ind w:firstLine="0"/>
      </w:pPr>
      <w:r>
        <w:rPr>
          <w:rFonts w:hint="eastAsia"/>
        </w:rPr>
        <w:t>2</w:t>
      </w:r>
      <w:r>
        <w:rPr>
          <w:rFonts w:hint="eastAsia"/>
        </w:rPr>
        <w:t>、</w:t>
      </w:r>
      <w:r w:rsidR="006E0397">
        <w:rPr>
          <w:rFonts w:hint="eastAsia"/>
        </w:rPr>
        <w:t>使用</w:t>
      </w:r>
    </w:p>
    <w:p w14:paraId="7C7D6902" w14:textId="5EADBB40" w:rsidR="006E0397" w:rsidRPr="006E0397" w:rsidRDefault="006E0397" w:rsidP="006E0397">
      <w:pPr>
        <w:ind w:firstLineChars="200" w:firstLine="480"/>
      </w:pPr>
      <w:r w:rsidRPr="006E0397">
        <w:t>Considering that scales may measure different intrinsic aspects of depression, it implies that users need to identify the structure they wish to examine before selecting a scale, and should not interchangeably use these measures or interpret them (Kook et al., 2022). When determining which scale to choose, consideration needs to be given to the evaluation objectives, psychometric properties, treatment settings and cultural considerations, administration and format, as well as performance characteristics such as specificity and sensitivity (Wall &amp; Lee, 2022). For Chinese researchers, even after deciding to use a specific scale, careful attention should be paid to the selection of translated versions. We recommend researching whether there is a more recent version that improves upon earlier editions. At present, there isn't any specific research evaluating which scales are suitable for depression. Given this situation, using multiple scales may enhance the robustness of the study (Fried, 2017).</w:t>
      </w:r>
    </w:p>
    <w:p w14:paraId="5C8B78B0" w14:textId="77777777" w:rsidR="004101DC" w:rsidRDefault="004101DC" w:rsidP="00132CB3">
      <w:pPr>
        <w:pStyle w:val="1"/>
        <w:rPr>
          <w:rFonts w:eastAsiaTheme="minorEastAsia"/>
          <w:color w:val="000000" w:themeColor="text1"/>
        </w:rPr>
      </w:pPr>
    </w:p>
    <w:p w14:paraId="69304A70" w14:textId="77777777" w:rsidR="003A6BF5" w:rsidRDefault="003A6BF5" w:rsidP="003A6BF5"/>
    <w:p w14:paraId="4F37D84F" w14:textId="77777777" w:rsidR="003A6BF5" w:rsidRDefault="003A6BF5" w:rsidP="003A6BF5"/>
    <w:p w14:paraId="3295874A" w14:textId="77777777" w:rsidR="003A6BF5" w:rsidRDefault="003A6BF5" w:rsidP="003A6BF5"/>
    <w:p w14:paraId="5303171B" w14:textId="77777777" w:rsidR="003A6BF5" w:rsidRDefault="003A6BF5" w:rsidP="003A6BF5"/>
    <w:p w14:paraId="1235E064" w14:textId="77777777" w:rsidR="003A6BF5" w:rsidRDefault="003A6BF5" w:rsidP="003A6BF5"/>
    <w:p w14:paraId="450ECA6B" w14:textId="77777777" w:rsidR="003A6BF5" w:rsidRDefault="003A6BF5" w:rsidP="003A6BF5"/>
    <w:p w14:paraId="18CB41F7" w14:textId="77777777" w:rsidR="003A6BF5" w:rsidRDefault="003A6BF5" w:rsidP="003A6BF5"/>
    <w:p w14:paraId="1CB78BD5" w14:textId="77777777" w:rsidR="008A0C99" w:rsidRDefault="008A0C99" w:rsidP="00473BDB">
      <w:pPr>
        <w:ind w:firstLine="0"/>
      </w:pPr>
    </w:p>
    <w:p w14:paraId="75A68B1B" w14:textId="3DC6560E" w:rsidR="004D751B" w:rsidRPr="00727486" w:rsidRDefault="00635701" w:rsidP="00E04CA1">
      <w:pPr>
        <w:pStyle w:val="1"/>
      </w:pPr>
      <w:commentRangeStart w:id="166"/>
      <w:commentRangeStart w:id="167"/>
      <w:r w:rsidRPr="00635701">
        <w:t>References</w:t>
      </w:r>
      <w:commentRangeEnd w:id="166"/>
      <w:r w:rsidR="002D5548">
        <w:rPr>
          <w:rStyle w:val="a9"/>
        </w:rPr>
        <w:commentReference w:id="166"/>
      </w:r>
      <w:commentRangeEnd w:id="167"/>
      <w:r w:rsidR="00E04CA1">
        <w:rPr>
          <w:rStyle w:val="a9"/>
          <w:b w:val="0"/>
          <w:bCs w:val="0"/>
          <w:kern w:val="2"/>
        </w:rPr>
        <w:commentReference w:id="167"/>
      </w:r>
    </w:p>
    <w:p w14:paraId="393DAC92" w14:textId="77777777" w:rsidR="008B5DA9" w:rsidRPr="008B5DA9" w:rsidRDefault="004D751B" w:rsidP="008B5DA9">
      <w:pPr>
        <w:pStyle w:val="ab"/>
      </w:pPr>
      <w:r w:rsidRPr="00727486">
        <w:rPr>
          <w:color w:val="000000" w:themeColor="text1"/>
        </w:rPr>
        <w:fldChar w:fldCharType="begin"/>
      </w:r>
      <w:r w:rsidR="008767E0">
        <w:rPr>
          <w:color w:val="000000" w:themeColor="text1"/>
        </w:rPr>
        <w:instrText xml:space="preserve"> ADDIN ZOTERO_BIBL {"uncited":[],"omitted":[],"custom":[]} CSL_BIBLIOGRAPHY </w:instrText>
      </w:r>
      <w:r w:rsidRPr="00727486">
        <w:rPr>
          <w:color w:val="000000" w:themeColor="text1"/>
        </w:rPr>
        <w:fldChar w:fldCharType="separate"/>
      </w:r>
      <w:r w:rsidR="008B5DA9" w:rsidRPr="008B5DA9">
        <w:t xml:space="preserve">Allen, M. S., Iliescu, D., &amp; Greiff, S. (2022). Single Item Measures in Psychological Science: A Call to Action. </w:t>
      </w:r>
      <w:r w:rsidR="008B5DA9" w:rsidRPr="008B5DA9">
        <w:rPr>
          <w:i/>
          <w:iCs/>
        </w:rPr>
        <w:t>European Journal of Psychological Assessment</w:t>
      </w:r>
      <w:r w:rsidR="008B5DA9" w:rsidRPr="008B5DA9">
        <w:t xml:space="preserve">, </w:t>
      </w:r>
      <w:r w:rsidR="008B5DA9" w:rsidRPr="008B5DA9">
        <w:rPr>
          <w:i/>
          <w:iCs/>
        </w:rPr>
        <w:t>38</w:t>
      </w:r>
      <w:r w:rsidR="008B5DA9" w:rsidRPr="008B5DA9">
        <w:t>(1), 1–5. https://doi.org/10.1027/1015-5759/a000699</w:t>
      </w:r>
    </w:p>
    <w:p w14:paraId="0E121F94" w14:textId="77777777" w:rsidR="008B5DA9" w:rsidRPr="008B5DA9" w:rsidRDefault="008B5DA9" w:rsidP="008B5DA9">
      <w:pPr>
        <w:pStyle w:val="ab"/>
      </w:pPr>
      <w:r w:rsidRPr="008B5DA9">
        <w:t xml:space="preserve">Amaltinga, A. P. M., &amp; Mbinta, J. F. (2020). Factors associated with depression among young people globally: A narrative review. </w:t>
      </w:r>
      <w:r w:rsidRPr="008B5DA9">
        <w:rPr>
          <w:i/>
          <w:iCs/>
        </w:rPr>
        <w:t>International Journal Of Community Medicine And Public Health</w:t>
      </w:r>
      <w:r w:rsidRPr="008B5DA9">
        <w:t xml:space="preserve">, </w:t>
      </w:r>
      <w:r w:rsidRPr="008B5DA9">
        <w:rPr>
          <w:i/>
          <w:iCs/>
        </w:rPr>
        <w:t>7</w:t>
      </w:r>
      <w:r w:rsidRPr="008B5DA9">
        <w:t>(9), 3711. https://doi.org/10.18203/2394-6040.ijcmph20203949</w:t>
      </w:r>
    </w:p>
    <w:p w14:paraId="68522FA1" w14:textId="77777777" w:rsidR="008B5DA9" w:rsidRPr="008B5DA9" w:rsidRDefault="008B5DA9" w:rsidP="008B5DA9">
      <w:pPr>
        <w:pStyle w:val="ab"/>
      </w:pPr>
      <w:r w:rsidRPr="008B5DA9">
        <w:t xml:space="preserve">Anvari, F., Alsalti, T., Oehler, L., Hussey, I., Elson, M., &amp; Arslan, R. C. (2024). </w:t>
      </w:r>
      <w:r w:rsidRPr="008B5DA9">
        <w:rPr>
          <w:i/>
          <w:iCs/>
        </w:rPr>
        <w:t>A fragmented field: Construct and measure proliferation in psychology</w:t>
      </w:r>
      <w:r w:rsidRPr="008B5DA9">
        <w:t>. https://doi.org/10.31234/osf.io/b4muj</w:t>
      </w:r>
    </w:p>
    <w:p w14:paraId="33FA1C8A" w14:textId="77777777" w:rsidR="008B5DA9" w:rsidRPr="008B5DA9" w:rsidRDefault="008B5DA9" w:rsidP="008B5DA9">
      <w:pPr>
        <w:pStyle w:val="ab"/>
      </w:pPr>
      <w:r w:rsidRPr="008B5DA9">
        <w:t xml:space="preserve">Chen Y., Zhang Y., &amp; Yu G. (2022). Prevalence of mental health problems among college students in mainland China from 2010 to 2020: A meta-analysis. </w:t>
      </w:r>
      <w:r w:rsidRPr="008B5DA9">
        <w:rPr>
          <w:i/>
          <w:iCs/>
        </w:rPr>
        <w:t>Advances in Psychological Science</w:t>
      </w:r>
      <w:r w:rsidRPr="008B5DA9">
        <w:t xml:space="preserve">, </w:t>
      </w:r>
      <w:r w:rsidRPr="008B5DA9">
        <w:rPr>
          <w:i/>
          <w:iCs/>
        </w:rPr>
        <w:t>30</w:t>
      </w:r>
      <w:r w:rsidRPr="008B5DA9">
        <w:t>(5), 991–1004. https://doi.org/10.3724/SP.J.1042.2022.00991</w:t>
      </w:r>
    </w:p>
    <w:p w14:paraId="1D25A6F0" w14:textId="77777777" w:rsidR="008B5DA9" w:rsidRPr="008B5DA9" w:rsidRDefault="008B5DA9" w:rsidP="008B5DA9">
      <w:pPr>
        <w:pStyle w:val="ab"/>
      </w:pPr>
      <w:r w:rsidRPr="008B5DA9">
        <w:t xml:space="preserve">Cuijpers, P., Stringaris, A., &amp; Wolpert, M. (2020). Treatment outcomes for depression: Challenges and opportunities. </w:t>
      </w:r>
      <w:r w:rsidRPr="008B5DA9">
        <w:rPr>
          <w:i/>
          <w:iCs/>
        </w:rPr>
        <w:t>The Lancet Psychiatry</w:t>
      </w:r>
      <w:r w:rsidRPr="008B5DA9">
        <w:t xml:space="preserve">, </w:t>
      </w:r>
      <w:r w:rsidRPr="008B5DA9">
        <w:rPr>
          <w:i/>
          <w:iCs/>
        </w:rPr>
        <w:t>7</w:t>
      </w:r>
      <w:r w:rsidRPr="008B5DA9">
        <w:t>(11), 925–927. https://doi.org/10.1016/S2215-0366(20)30036-5</w:t>
      </w:r>
    </w:p>
    <w:p w14:paraId="4881FFA2" w14:textId="77777777" w:rsidR="008B5DA9" w:rsidRPr="008B5DA9" w:rsidRDefault="008B5DA9" w:rsidP="008B5DA9">
      <w:pPr>
        <w:pStyle w:val="ab"/>
      </w:pPr>
      <w:r w:rsidRPr="008B5DA9">
        <w:lastRenderedPageBreak/>
        <w:t xml:space="preserve">Dattani, S. (2022). At what age do people experience depression for the first time? </w:t>
      </w:r>
      <w:r w:rsidRPr="008B5DA9">
        <w:rPr>
          <w:i/>
          <w:iCs/>
        </w:rPr>
        <w:t>Our World in Data</w:t>
      </w:r>
      <w:r w:rsidRPr="008B5DA9">
        <w:t>. https://ourworldindata.org/depression-age-of-onset</w:t>
      </w:r>
    </w:p>
    <w:p w14:paraId="3E38B767" w14:textId="77777777" w:rsidR="008B5DA9" w:rsidRPr="008B5DA9" w:rsidRDefault="008B5DA9" w:rsidP="008B5DA9">
      <w:pPr>
        <w:pStyle w:val="ab"/>
      </w:pPr>
      <w:r w:rsidRPr="008B5DA9">
        <w:t xml:space="preserve">Deng, H., Wen, F., Xu, H., Yang, H., Yan, J., Zheng, Y., Cui, Y., &amp; Li, Y. (2023). Prevalence of affective disorders in Chinese school-attending children and adolescents aged 6–16 based on a national survey by MINI-Kid. </w:t>
      </w:r>
      <w:r w:rsidRPr="008B5DA9">
        <w:rPr>
          <w:i/>
          <w:iCs/>
        </w:rPr>
        <w:t>Journal of Affective Disorders</w:t>
      </w:r>
      <w:r w:rsidRPr="008B5DA9">
        <w:t xml:space="preserve">, </w:t>
      </w:r>
      <w:r w:rsidRPr="008B5DA9">
        <w:rPr>
          <w:i/>
          <w:iCs/>
        </w:rPr>
        <w:t>331</w:t>
      </w:r>
      <w:r w:rsidRPr="008B5DA9">
        <w:t>, 192–199. https://doi.org/10.1016/j.jad.2023.03.060</w:t>
      </w:r>
    </w:p>
    <w:p w14:paraId="20E0C42F" w14:textId="77777777" w:rsidR="008B5DA9" w:rsidRPr="008B5DA9" w:rsidRDefault="008B5DA9" w:rsidP="008B5DA9">
      <w:pPr>
        <w:pStyle w:val="ab"/>
      </w:pPr>
      <w:r w:rsidRPr="008B5DA9">
        <w:t xml:space="preserve">Elson, M., Hussey, I., Alsalti, T., &amp; Arslan, R. C. (2023). Psychological measures aren’t toothbrushes. </w:t>
      </w:r>
      <w:r w:rsidRPr="008B5DA9">
        <w:rPr>
          <w:i/>
          <w:iCs/>
        </w:rPr>
        <w:t>Communications Psychology</w:t>
      </w:r>
      <w:r w:rsidRPr="008B5DA9">
        <w:t xml:space="preserve">, </w:t>
      </w:r>
      <w:r w:rsidRPr="008B5DA9">
        <w:rPr>
          <w:i/>
          <w:iCs/>
        </w:rPr>
        <w:t>1</w:t>
      </w:r>
      <w:r w:rsidRPr="008B5DA9">
        <w:t>(1), 25. https://doi.org/10.1038/s44271-023-00026-9</w:t>
      </w:r>
    </w:p>
    <w:p w14:paraId="69D309C7" w14:textId="77777777" w:rsidR="008B5DA9" w:rsidRPr="008B5DA9" w:rsidRDefault="008B5DA9" w:rsidP="008B5DA9">
      <w:pPr>
        <w:pStyle w:val="ab"/>
      </w:pPr>
      <w:r w:rsidRPr="008B5DA9">
        <w:t xml:space="preserve">Fried, E. I. (2017). The 52 symptoms of major depression: Lack of content overlap among seven common depression scales. </w:t>
      </w:r>
      <w:r w:rsidRPr="008B5DA9">
        <w:rPr>
          <w:i/>
          <w:iCs/>
        </w:rPr>
        <w:t>Journal of Affective Disorders</w:t>
      </w:r>
      <w:r w:rsidRPr="008B5DA9">
        <w:t xml:space="preserve">, </w:t>
      </w:r>
      <w:r w:rsidRPr="008B5DA9">
        <w:rPr>
          <w:i/>
          <w:iCs/>
        </w:rPr>
        <w:t>208</w:t>
      </w:r>
      <w:r w:rsidRPr="008B5DA9">
        <w:t>, 191–197. https://doi.org/10.1016/j.jad.2016.10.019</w:t>
      </w:r>
    </w:p>
    <w:p w14:paraId="602AF4CD" w14:textId="77777777" w:rsidR="008B5DA9" w:rsidRPr="008B5DA9" w:rsidRDefault="008B5DA9" w:rsidP="008B5DA9">
      <w:pPr>
        <w:pStyle w:val="ab"/>
      </w:pPr>
      <w:r w:rsidRPr="008B5DA9">
        <w:t xml:space="preserve">Fried, E. I., Epskamp, S., Nesse, R. M., Tuerlinckx, F., &amp; Borsboom, D. (2016). What are ‘good’ depression symptoms? Comparing the centrality of DSM and non-DSM symptoms of depression in a network analysis. </w:t>
      </w:r>
      <w:r w:rsidRPr="008B5DA9">
        <w:rPr>
          <w:i/>
          <w:iCs/>
        </w:rPr>
        <w:t>Journal of Affective Disorders</w:t>
      </w:r>
      <w:r w:rsidRPr="008B5DA9">
        <w:t xml:space="preserve">, </w:t>
      </w:r>
      <w:r w:rsidRPr="008B5DA9">
        <w:rPr>
          <w:i/>
          <w:iCs/>
        </w:rPr>
        <w:t>189</w:t>
      </w:r>
      <w:r w:rsidRPr="008B5DA9">
        <w:t>, 314–320. https://doi.org/10.1016/j.jad.2015.09.005</w:t>
      </w:r>
    </w:p>
    <w:p w14:paraId="6AFE50AF" w14:textId="77777777" w:rsidR="008B5DA9" w:rsidRPr="008B5DA9" w:rsidRDefault="008B5DA9" w:rsidP="008B5DA9">
      <w:pPr>
        <w:pStyle w:val="ab"/>
      </w:pPr>
      <w:r w:rsidRPr="008B5DA9">
        <w:t xml:space="preserve">Fried, E. I., Flake, J. K., &amp; Robinaugh, D. J. (2022). Revisiting the theoretical and methodological foundations of depression measurement. </w:t>
      </w:r>
      <w:r w:rsidRPr="008B5DA9">
        <w:rPr>
          <w:i/>
          <w:iCs/>
        </w:rPr>
        <w:t>Nature Reviews Psychology</w:t>
      </w:r>
      <w:r w:rsidRPr="008B5DA9">
        <w:t xml:space="preserve">, </w:t>
      </w:r>
      <w:r w:rsidRPr="008B5DA9">
        <w:rPr>
          <w:i/>
          <w:iCs/>
        </w:rPr>
        <w:t>1</w:t>
      </w:r>
      <w:r w:rsidRPr="008B5DA9">
        <w:t>(6), 358–368. https://doi.org/10.1038/s44159-022-00050-2</w:t>
      </w:r>
    </w:p>
    <w:p w14:paraId="396A3F36" w14:textId="77777777" w:rsidR="008B5DA9" w:rsidRPr="008B5DA9" w:rsidRDefault="008B5DA9" w:rsidP="008B5DA9">
      <w:pPr>
        <w:pStyle w:val="ab"/>
      </w:pPr>
      <w:r w:rsidRPr="008B5DA9">
        <w:t xml:space="preserve">Fried, E. I., &amp; Nesse, R. M. (2015a). Depression is not a consistent syndrome: An investigation of unique symptom patterns in the STAR*D study. </w:t>
      </w:r>
      <w:r w:rsidRPr="008B5DA9">
        <w:rPr>
          <w:i/>
          <w:iCs/>
        </w:rPr>
        <w:t>Journal of Affective Disorders</w:t>
      </w:r>
      <w:r w:rsidRPr="008B5DA9">
        <w:t xml:space="preserve">, </w:t>
      </w:r>
      <w:r w:rsidRPr="008B5DA9">
        <w:rPr>
          <w:i/>
          <w:iCs/>
        </w:rPr>
        <w:t>172</w:t>
      </w:r>
      <w:r w:rsidRPr="008B5DA9">
        <w:t>, 96–102. https://doi.org/10.1016/j.jad.2014.10.010</w:t>
      </w:r>
    </w:p>
    <w:p w14:paraId="3C07DB5A" w14:textId="77777777" w:rsidR="008B5DA9" w:rsidRPr="008B5DA9" w:rsidRDefault="008B5DA9" w:rsidP="008B5DA9">
      <w:pPr>
        <w:pStyle w:val="ab"/>
      </w:pPr>
      <w:r w:rsidRPr="008B5DA9">
        <w:lastRenderedPageBreak/>
        <w:t xml:space="preserve">Fried, E. I., &amp; Nesse, R. M. (2015b). Depression sum-scores don’t add up: Why analyzing specific depression symptoms is essential. </w:t>
      </w:r>
      <w:r w:rsidRPr="008B5DA9">
        <w:rPr>
          <w:i/>
          <w:iCs/>
        </w:rPr>
        <w:t>BMC Medicine</w:t>
      </w:r>
      <w:r w:rsidRPr="008B5DA9">
        <w:t xml:space="preserve">, </w:t>
      </w:r>
      <w:r w:rsidRPr="008B5DA9">
        <w:rPr>
          <w:i/>
          <w:iCs/>
        </w:rPr>
        <w:t>13</w:t>
      </w:r>
      <w:r w:rsidRPr="008B5DA9">
        <w:t>(1), 72. https://doi.org/10.1186/s12916-015-0325-4</w:t>
      </w:r>
    </w:p>
    <w:p w14:paraId="1476D248" w14:textId="77777777" w:rsidR="008B5DA9" w:rsidRPr="008B5DA9" w:rsidRDefault="008B5DA9" w:rsidP="008B5DA9">
      <w:pPr>
        <w:pStyle w:val="ab"/>
      </w:pPr>
      <w:r w:rsidRPr="008B5DA9">
        <w:t xml:space="preserve">Fu, X., &amp; Zhang,  kan. (2023). </w:t>
      </w:r>
      <w:r w:rsidRPr="008B5DA9">
        <w:rPr>
          <w:i/>
          <w:iCs/>
        </w:rPr>
        <w:t>BLUE BOOK OF MENTAL HEALTH REPORT ON NATIONAL MENTAL HEALTH DEVELOPMENT IN CHINA (2021-2O22)</w:t>
      </w:r>
      <w:r w:rsidRPr="008B5DA9">
        <w:t xml:space="preserve"> (1st ed.). Social Sciences Academic Press.</w:t>
      </w:r>
    </w:p>
    <w:p w14:paraId="2D6DCBAE" w14:textId="77777777" w:rsidR="008B5DA9" w:rsidRPr="008B5DA9" w:rsidRDefault="008B5DA9" w:rsidP="008B5DA9">
      <w:pPr>
        <w:pStyle w:val="ab"/>
      </w:pPr>
      <w:r w:rsidRPr="008B5DA9">
        <w:t xml:space="preserve">Gronier, G. (2023). Psychometric Analyses in the Transcultural Adaptation of Psychological Scales. In S. Misciagna (Ed.), </w:t>
      </w:r>
      <w:r w:rsidRPr="008B5DA9">
        <w:rPr>
          <w:i/>
          <w:iCs/>
        </w:rPr>
        <w:t>Psychometrics—New Insights in the Diagnosis of Mental Disorders</w:t>
      </w:r>
      <w:r w:rsidRPr="008B5DA9">
        <w:t>. IntechOpen. https://doi.org/10.5772/intechopen.105841</w:t>
      </w:r>
    </w:p>
    <w:p w14:paraId="682B9C8A" w14:textId="77777777" w:rsidR="008B5DA9" w:rsidRPr="008B5DA9" w:rsidRDefault="008B5DA9" w:rsidP="008B5DA9">
      <w:pPr>
        <w:pStyle w:val="ab"/>
      </w:pPr>
      <w:r w:rsidRPr="008B5DA9">
        <w:t xml:space="preserve">Henrich, J., Heine, S. J., &amp; Norenzayan, A. (2010). The weirdest people in the world? </w:t>
      </w:r>
      <w:r w:rsidRPr="008B5DA9">
        <w:rPr>
          <w:i/>
          <w:iCs/>
        </w:rPr>
        <w:t>Behavioral and Brain Sciences</w:t>
      </w:r>
      <w:r w:rsidRPr="008B5DA9">
        <w:t xml:space="preserve">, </w:t>
      </w:r>
      <w:r w:rsidRPr="008B5DA9">
        <w:rPr>
          <w:i/>
          <w:iCs/>
        </w:rPr>
        <w:t>33</w:t>
      </w:r>
      <w:r w:rsidRPr="008B5DA9">
        <w:t>(2–3), 61–83. https://doi.org/10.1017/S0140525X0999152X</w:t>
      </w:r>
    </w:p>
    <w:p w14:paraId="6C213B2A" w14:textId="77777777" w:rsidR="008B5DA9" w:rsidRPr="008B5DA9" w:rsidRDefault="008B5DA9" w:rsidP="008B5DA9">
      <w:pPr>
        <w:pStyle w:val="ab"/>
      </w:pPr>
      <w:r w:rsidRPr="008B5DA9">
        <w:t xml:space="preserve">Herrman, H., Patel, V., Kieling, C., Berk, M., Buchweitz, C., Cuijpers, P., Furukawa, T. A., Kessler, R. C., Kohrt, B. A., Maj, M., McGorry, P., Reynolds, C. F., Weissman, M. M., Chibanda, D., Dowrick, C., Howard, L. M., Hoven, C. W., Knapp, M., Mayberg, H. S., … Wolpert, M. (2022). Time for united action on depression: A Lancet–World Psychiatric Association Commission. </w:t>
      </w:r>
      <w:r w:rsidRPr="008B5DA9">
        <w:rPr>
          <w:i/>
          <w:iCs/>
        </w:rPr>
        <w:t>The Lancet</w:t>
      </w:r>
      <w:r w:rsidRPr="008B5DA9">
        <w:t xml:space="preserve">, </w:t>
      </w:r>
      <w:r w:rsidRPr="008B5DA9">
        <w:rPr>
          <w:i/>
          <w:iCs/>
        </w:rPr>
        <w:t>399</w:t>
      </w:r>
      <w:r w:rsidRPr="008B5DA9">
        <w:t>(10328), 957–1022. https://doi.org/10.1016/S0140-6736(21)02141-3</w:t>
      </w:r>
    </w:p>
    <w:p w14:paraId="51E79CB6" w14:textId="77777777" w:rsidR="008B5DA9" w:rsidRPr="008B5DA9" w:rsidRDefault="008B5DA9" w:rsidP="008B5DA9">
      <w:pPr>
        <w:pStyle w:val="ab"/>
      </w:pPr>
      <w:r w:rsidRPr="008B5DA9">
        <w:t xml:space="preserve">Huang X., Zhang Y., &amp; Yu G. (2022). Prevalence of mental health problems among primary school students in Chinese mainland from 2010 to 2010:A meta-analysis. </w:t>
      </w:r>
      <w:r w:rsidRPr="008B5DA9">
        <w:rPr>
          <w:i/>
          <w:iCs/>
        </w:rPr>
        <w:t>Advances in Psychological Science</w:t>
      </w:r>
      <w:r w:rsidRPr="008B5DA9">
        <w:t xml:space="preserve">, </w:t>
      </w:r>
      <w:r w:rsidRPr="008B5DA9">
        <w:rPr>
          <w:i/>
          <w:iCs/>
        </w:rPr>
        <w:t>30</w:t>
      </w:r>
      <w:r w:rsidRPr="008B5DA9">
        <w:t xml:space="preserve">(5), 953–964. </w:t>
      </w:r>
      <w:r w:rsidRPr="008B5DA9">
        <w:lastRenderedPageBreak/>
        <w:t>https://doi.org/10.3724/SP.J.1042.2022.00953</w:t>
      </w:r>
    </w:p>
    <w:p w14:paraId="3D73E608" w14:textId="77777777" w:rsidR="008B5DA9" w:rsidRPr="008B5DA9" w:rsidRDefault="008B5DA9" w:rsidP="008B5DA9">
      <w:pPr>
        <w:pStyle w:val="ab"/>
      </w:pPr>
      <w:r w:rsidRPr="008B5DA9">
        <w:t xml:space="preserve">Kułak-Bejda, A., Bejda, G., &amp; Waszkiewicz, N. (2022). Depression of Children and Adolescents. </w:t>
      </w:r>
      <w:r w:rsidRPr="008B5DA9">
        <w:rPr>
          <w:i/>
          <w:iCs/>
        </w:rPr>
        <w:t>Progress in Health Sciences</w:t>
      </w:r>
      <w:r w:rsidRPr="008B5DA9">
        <w:t xml:space="preserve">, </w:t>
      </w:r>
      <w:r w:rsidRPr="008B5DA9">
        <w:rPr>
          <w:i/>
          <w:iCs/>
        </w:rPr>
        <w:t>12</w:t>
      </w:r>
      <w:r w:rsidRPr="008B5DA9">
        <w:t>(2), 109–117. https://doi.org/10.5604/01.3001.0016.1754</w:t>
      </w:r>
    </w:p>
    <w:p w14:paraId="224C9AAC" w14:textId="77777777" w:rsidR="008B5DA9" w:rsidRPr="008B5DA9" w:rsidRDefault="008B5DA9" w:rsidP="008B5DA9">
      <w:pPr>
        <w:pStyle w:val="ab"/>
      </w:pPr>
      <w:r w:rsidRPr="008B5DA9">
        <w:t xml:space="preserve">Li, F., Cui, Y., Li, Y., Guo, L., Ke, X., Liu, J., Luo, X., Zheng, Y., &amp; Leckman, J. F. (2022). Prevalence of mental disorders in school children and adolescents in China: Diagnostic data from detailed clinical assessments of 17,524 individuals. </w:t>
      </w:r>
      <w:r w:rsidRPr="008B5DA9">
        <w:rPr>
          <w:i/>
          <w:iCs/>
        </w:rPr>
        <w:t>Journal of Child Psychology and Psychiatry</w:t>
      </w:r>
      <w:r w:rsidRPr="008B5DA9">
        <w:t xml:space="preserve">, </w:t>
      </w:r>
      <w:r w:rsidRPr="008B5DA9">
        <w:rPr>
          <w:i/>
          <w:iCs/>
        </w:rPr>
        <w:t>63</w:t>
      </w:r>
      <w:r w:rsidRPr="008B5DA9">
        <w:t>(1), 34–46. https://doi.org/10.1111/jcpp.13445</w:t>
      </w:r>
    </w:p>
    <w:p w14:paraId="6FD6832F" w14:textId="77777777" w:rsidR="008B5DA9" w:rsidRPr="008B5DA9" w:rsidRDefault="008B5DA9" w:rsidP="008B5DA9">
      <w:pPr>
        <w:pStyle w:val="ab"/>
      </w:pPr>
      <w:r w:rsidRPr="008B5DA9">
        <w:t xml:space="preserve">Ma, J., Zhou, H., Fu, Q., &amp; Lu, G. (2023). Facilitators and barriers in the development and implementation of depression prevention and treatment policies in China: A qualitative study. </w:t>
      </w:r>
      <w:r w:rsidRPr="008B5DA9">
        <w:rPr>
          <w:i/>
          <w:iCs/>
        </w:rPr>
        <w:t>BMC Public Health</w:t>
      </w:r>
      <w:r w:rsidRPr="008B5DA9">
        <w:t xml:space="preserve">, </w:t>
      </w:r>
      <w:r w:rsidRPr="008B5DA9">
        <w:rPr>
          <w:i/>
          <w:iCs/>
        </w:rPr>
        <w:t>23</w:t>
      </w:r>
      <w:r w:rsidRPr="008B5DA9">
        <w:t>(1), 276. https://doi.org/10.1186/s12889-023-15201-0</w:t>
      </w:r>
    </w:p>
    <w:p w14:paraId="1373A5F3" w14:textId="77777777" w:rsidR="008B5DA9" w:rsidRPr="008B5DA9" w:rsidRDefault="008B5DA9" w:rsidP="008B5DA9">
      <w:pPr>
        <w:pStyle w:val="ab"/>
      </w:pPr>
      <w:r w:rsidRPr="008B5DA9">
        <w:t xml:space="preserve">McGrath, J. J., Al-Hamzawi, A., Alonso, J., Altwaijri, Y., Andrade, L. H., Bromet, E. J., Bruffaerts, R., De Almeida, J. M. C., Chardoul, S., Chiu, W. T., Degenhardt, L., Demler, O. V., Ferry, F., Gureje, O., Haro, J. M., Karam, E. G., Karam, G., Khaled, S. M., Kovess-Masfety, V., … Zaslavsky, A. M. (2023). Age of onset and cumulative risk of mental disorders: A cross-national analysis of population surveys from 29 countries. </w:t>
      </w:r>
      <w:r w:rsidRPr="008B5DA9">
        <w:rPr>
          <w:i/>
          <w:iCs/>
        </w:rPr>
        <w:t>The Lancet Psychiatry</w:t>
      </w:r>
      <w:r w:rsidRPr="008B5DA9">
        <w:t xml:space="preserve">, </w:t>
      </w:r>
      <w:r w:rsidRPr="008B5DA9">
        <w:rPr>
          <w:i/>
          <w:iCs/>
        </w:rPr>
        <w:t>10</w:t>
      </w:r>
      <w:r w:rsidRPr="008B5DA9">
        <w:t>(9), 668–681. https://doi.org/10.1016/S2215-0366(23)00193-1</w:t>
      </w:r>
    </w:p>
    <w:p w14:paraId="56B22920" w14:textId="77777777" w:rsidR="008B5DA9" w:rsidRPr="008B5DA9" w:rsidRDefault="008B5DA9" w:rsidP="008B5DA9">
      <w:pPr>
        <w:pStyle w:val="ab"/>
      </w:pPr>
      <w:r w:rsidRPr="008B5DA9">
        <w:t xml:space="preserve">Muthukrishna, M., Bell, A. V., Henrich, J., Curtin, C. M., Gedranovich, A., McInerney, J., &amp; Thue, B. (2020). Beyond Western, Educated, Industrial, Rich, and </w:t>
      </w:r>
      <w:r w:rsidRPr="008B5DA9">
        <w:lastRenderedPageBreak/>
        <w:t xml:space="preserve">Democratic (WEIRD) Psychology: Measuring and Mapping Scales of Cultural and Psychological Distance. </w:t>
      </w:r>
      <w:r w:rsidRPr="008B5DA9">
        <w:rPr>
          <w:i/>
          <w:iCs/>
        </w:rPr>
        <w:t>Psychological Science</w:t>
      </w:r>
      <w:r w:rsidRPr="008B5DA9">
        <w:t xml:space="preserve">, </w:t>
      </w:r>
      <w:r w:rsidRPr="008B5DA9">
        <w:rPr>
          <w:i/>
          <w:iCs/>
        </w:rPr>
        <w:t>31</w:t>
      </w:r>
      <w:r w:rsidRPr="008B5DA9">
        <w:t>(6), 678–701. https://doi.org/10.1177/0956797620916782</w:t>
      </w:r>
    </w:p>
    <w:p w14:paraId="0BE0A644" w14:textId="77777777" w:rsidR="008B5DA9" w:rsidRPr="008B5DA9" w:rsidRDefault="008B5DA9" w:rsidP="008B5DA9">
      <w:pPr>
        <w:pStyle w:val="ab"/>
      </w:pPr>
      <w:r w:rsidRPr="008B5DA9">
        <w:t xml:space="preserve">Pegg, S., Green, H. E., Kesselring, I., Burkhouse, K. L., &amp; Kujawa, A. (2023). Depression Assessment. In J. L. Matson (Ed.), </w:t>
      </w:r>
      <w:r w:rsidRPr="008B5DA9">
        <w:rPr>
          <w:i/>
          <w:iCs/>
        </w:rPr>
        <w:t>Handbook of Clinical Child Psychology</w:t>
      </w:r>
      <w:r w:rsidRPr="008B5DA9">
        <w:t xml:space="preserve"> (pp. 1027–1061). Springer International Publishing. https://doi.org/10.1007/978-3-031-24926-6_48</w:t>
      </w:r>
    </w:p>
    <w:p w14:paraId="445738EC" w14:textId="77777777" w:rsidR="008B5DA9" w:rsidRPr="008B5DA9" w:rsidRDefault="008B5DA9" w:rsidP="008B5DA9">
      <w:pPr>
        <w:pStyle w:val="ab"/>
      </w:pPr>
      <w:r w:rsidRPr="008B5DA9">
        <w:t xml:space="preserve">Solmi, M., Radua, J., Olivola, M., Croce, E., Soardo, L., Salazar De Pablo, G., Il Shin, J., Kirkbride, J. B., Jones, P., Kim, J. H., Kim, J. Y., Carvalho, A. F., Seeman, M. V., Correll, C. U., &amp; Fusar-Poli, P. (2022). Age at onset of mental disorders worldwide: Large-scale meta-analysis of 192 epidemiological studies. </w:t>
      </w:r>
      <w:r w:rsidRPr="008B5DA9">
        <w:rPr>
          <w:i/>
          <w:iCs/>
        </w:rPr>
        <w:t>Molecular Psychiatry</w:t>
      </w:r>
      <w:r w:rsidRPr="008B5DA9">
        <w:t xml:space="preserve">, </w:t>
      </w:r>
      <w:r w:rsidRPr="008B5DA9">
        <w:rPr>
          <w:i/>
          <w:iCs/>
        </w:rPr>
        <w:t>27</w:t>
      </w:r>
      <w:r w:rsidRPr="008B5DA9">
        <w:t>(1), 281–295. https://doi.org/10.1038/s41380-021-01161-7</w:t>
      </w:r>
    </w:p>
    <w:p w14:paraId="612F94BE" w14:textId="77777777" w:rsidR="008B5DA9" w:rsidRPr="008B5DA9" w:rsidRDefault="008B5DA9" w:rsidP="008B5DA9">
      <w:pPr>
        <w:pStyle w:val="ab"/>
      </w:pPr>
      <w:r w:rsidRPr="008B5DA9">
        <w:t xml:space="preserve">Tindle, R. (2021). Improving the global reach of psychological research. </w:t>
      </w:r>
      <w:r w:rsidRPr="008B5DA9">
        <w:rPr>
          <w:i/>
          <w:iCs/>
        </w:rPr>
        <w:t>Discover Psychology</w:t>
      </w:r>
      <w:r w:rsidRPr="008B5DA9">
        <w:t xml:space="preserve">, </w:t>
      </w:r>
      <w:r w:rsidRPr="008B5DA9">
        <w:rPr>
          <w:i/>
          <w:iCs/>
        </w:rPr>
        <w:t>1</w:t>
      </w:r>
      <w:r w:rsidRPr="008B5DA9">
        <w:t>(1), 5. https://doi.org/10.1007/s44202-021-00004-4</w:t>
      </w:r>
    </w:p>
    <w:p w14:paraId="796A2326" w14:textId="77777777" w:rsidR="008B5DA9" w:rsidRPr="008B5DA9" w:rsidRDefault="008B5DA9" w:rsidP="008B5DA9">
      <w:pPr>
        <w:pStyle w:val="ab"/>
      </w:pPr>
      <w:r w:rsidRPr="008B5DA9">
        <w:t xml:space="preserve">UNICEF China. (2021). </w:t>
      </w:r>
      <w:r w:rsidRPr="008B5DA9">
        <w:rPr>
          <w:i/>
          <w:iCs/>
        </w:rPr>
        <w:t>ADOLESCENT MENTAL HEALTH A UNICEF PRIORITY FOR 2021-2025</w:t>
      </w:r>
      <w:r w:rsidRPr="008B5DA9">
        <w:t>. https://china.un.org/en/176907-adolescent-mental-health</w:t>
      </w:r>
    </w:p>
    <w:p w14:paraId="77D358BF" w14:textId="77777777" w:rsidR="008B5DA9" w:rsidRPr="008B5DA9" w:rsidRDefault="008B5DA9" w:rsidP="008B5DA9">
      <w:pPr>
        <w:pStyle w:val="ab"/>
      </w:pPr>
      <w:r w:rsidRPr="008B5DA9">
        <w:t xml:space="preserve">Veal, C., Tomlinson, A., Cipriani, A., Bulteau, S., Henry, C., Müh, C., Touboul, S., De Waal, N., Levy-Soussan, H., Furukawa, T. A., Fried, E. I., Tran, V.-T., &amp; Chevance, A. (2024). Heterogeneity of outcome measures in depression trials and the relevance of the content of outcome measures to patients: A systematic review. </w:t>
      </w:r>
      <w:r w:rsidRPr="008B5DA9">
        <w:rPr>
          <w:i/>
          <w:iCs/>
        </w:rPr>
        <w:t>The Lancet Psychiatry</w:t>
      </w:r>
      <w:r w:rsidRPr="008B5DA9">
        <w:t xml:space="preserve">, </w:t>
      </w:r>
      <w:r w:rsidRPr="008B5DA9">
        <w:rPr>
          <w:i/>
          <w:iCs/>
        </w:rPr>
        <w:t>11</w:t>
      </w:r>
      <w:r w:rsidRPr="008B5DA9">
        <w:t>(4), 285–294. https://doi.org/10.1016/S2215-</w:t>
      </w:r>
      <w:r w:rsidRPr="008B5DA9">
        <w:lastRenderedPageBreak/>
        <w:t>0366(23)00438-8</w:t>
      </w:r>
    </w:p>
    <w:p w14:paraId="02007F9E" w14:textId="77777777" w:rsidR="008B5DA9" w:rsidRPr="008B5DA9" w:rsidRDefault="008B5DA9" w:rsidP="008B5DA9">
      <w:pPr>
        <w:pStyle w:val="ab"/>
      </w:pPr>
      <w:r w:rsidRPr="008B5DA9">
        <w:t xml:space="preserve">Wang, X., Wang, X., &amp; Ma, H. (1999). </w:t>
      </w:r>
      <w:r w:rsidRPr="008B5DA9">
        <w:rPr>
          <w:i/>
          <w:iCs/>
        </w:rPr>
        <w:t>Manual of the Mental Health Rating Scale</w:t>
      </w:r>
      <w:r w:rsidRPr="008B5DA9">
        <w:t>. Chinese Journal of Mental Health.</w:t>
      </w:r>
    </w:p>
    <w:p w14:paraId="682C76FC" w14:textId="77777777" w:rsidR="008B5DA9" w:rsidRPr="008B5DA9" w:rsidRDefault="008B5DA9" w:rsidP="008B5DA9">
      <w:pPr>
        <w:pStyle w:val="ab"/>
      </w:pPr>
      <w:r w:rsidRPr="008B5DA9">
        <w:t xml:space="preserve">Wang, Z., &amp; CHI, Y. (1984). Self-Rating Depression Scale(SDS). </w:t>
      </w:r>
      <w:r w:rsidRPr="008B5DA9">
        <w:rPr>
          <w:i/>
          <w:iCs/>
        </w:rPr>
        <w:t>Shanghai Psychiatry</w:t>
      </w:r>
      <w:r w:rsidRPr="008B5DA9">
        <w:t xml:space="preserve">, </w:t>
      </w:r>
      <w:r w:rsidRPr="008B5DA9">
        <w:rPr>
          <w:i/>
          <w:iCs/>
        </w:rPr>
        <w:t>2</w:t>
      </w:r>
      <w:r w:rsidRPr="008B5DA9">
        <w:t>, 71–72.</w:t>
      </w:r>
    </w:p>
    <w:p w14:paraId="0CDD904C" w14:textId="77777777" w:rsidR="008B5DA9" w:rsidRPr="008B5DA9" w:rsidRDefault="008B5DA9" w:rsidP="008B5DA9">
      <w:pPr>
        <w:pStyle w:val="ab"/>
      </w:pPr>
      <w:r w:rsidRPr="008B5DA9">
        <w:t xml:space="preserve">Weidman, A. C., Steckler, C. M., &amp; Tracy, J. L. (2017). The jingle and jangle of emotion assessment: Imprecise measurement, casual scale usage, and conceptual fuzziness in emotion research. </w:t>
      </w:r>
      <w:r w:rsidRPr="008B5DA9">
        <w:rPr>
          <w:i/>
          <w:iCs/>
        </w:rPr>
        <w:t>Emotion</w:t>
      </w:r>
      <w:r w:rsidRPr="008B5DA9">
        <w:t xml:space="preserve">, </w:t>
      </w:r>
      <w:r w:rsidRPr="008B5DA9">
        <w:rPr>
          <w:i/>
          <w:iCs/>
        </w:rPr>
        <w:t>17</w:t>
      </w:r>
      <w:r w:rsidRPr="008B5DA9">
        <w:t>(2), 267–295. https://doi.org/10.1037/emo0000226</w:t>
      </w:r>
    </w:p>
    <w:p w14:paraId="2AF5698F" w14:textId="77777777" w:rsidR="008B5DA9" w:rsidRPr="008B5DA9" w:rsidRDefault="008B5DA9" w:rsidP="008B5DA9">
      <w:pPr>
        <w:pStyle w:val="ab"/>
      </w:pPr>
      <w:r w:rsidRPr="008B5DA9">
        <w:t xml:space="preserve">Yu, X., Zhang, Y., &amp; Yu, G. (2022). Prevalence of mental health problems among senior high school students in mainland of China from 2010 to 2020: A meta-analysis. </w:t>
      </w:r>
      <w:r w:rsidRPr="008B5DA9">
        <w:rPr>
          <w:i/>
          <w:iCs/>
        </w:rPr>
        <w:t>Advances in Psychological Science</w:t>
      </w:r>
      <w:r w:rsidRPr="008B5DA9">
        <w:t xml:space="preserve">, </w:t>
      </w:r>
      <w:r w:rsidRPr="008B5DA9">
        <w:rPr>
          <w:i/>
          <w:iCs/>
        </w:rPr>
        <w:t>30</w:t>
      </w:r>
      <w:r w:rsidRPr="008B5DA9">
        <w:t>(5), 978. https://doi.org/10.3724/SP.J.1042.2022.00978</w:t>
      </w:r>
    </w:p>
    <w:p w14:paraId="23DF6466" w14:textId="77777777" w:rsidR="008B5DA9" w:rsidRPr="008B5DA9" w:rsidRDefault="008B5DA9" w:rsidP="008B5DA9">
      <w:pPr>
        <w:pStyle w:val="ab"/>
      </w:pPr>
      <w:r w:rsidRPr="008B5DA9">
        <w:t xml:space="preserve">Zeynep Başgöze, Andrea Wiglesworth, Katherine A. Carosella, Bonnie Klimes-Dougan, &amp; Kathryn R. Cullen. (2021). Depression, Non-Suicidal Self-Injury, and Suicidality in Adolescents: Common and Distinct Precursors, Correlates, and Outcomes. </w:t>
      </w:r>
      <w:r w:rsidRPr="008B5DA9">
        <w:rPr>
          <w:i/>
          <w:iCs/>
        </w:rPr>
        <w:t>Journal of Psychiatry and Brain Science</w:t>
      </w:r>
      <w:r w:rsidRPr="008B5DA9">
        <w:t>. https://doi.org/10.20900/jpbs.20210018</w:t>
      </w:r>
    </w:p>
    <w:p w14:paraId="4C1B618A" w14:textId="77777777" w:rsidR="008B5DA9" w:rsidRPr="008B5DA9" w:rsidRDefault="008B5DA9" w:rsidP="008B5DA9">
      <w:pPr>
        <w:pStyle w:val="ab"/>
      </w:pPr>
      <w:r w:rsidRPr="008B5DA9">
        <w:t xml:space="preserve">Zhang J., Wu Z., Fang G., Li J., Han  buxin, &amp; Chen Z. (2010). Development of the Chinese age norms of CES-D in urban area. </w:t>
      </w:r>
      <w:r w:rsidRPr="008B5DA9">
        <w:rPr>
          <w:i/>
          <w:iCs/>
        </w:rPr>
        <w:t>Chinese Mental Health Journal</w:t>
      </w:r>
      <w:r w:rsidRPr="008B5DA9">
        <w:t xml:space="preserve">, </w:t>
      </w:r>
      <w:r w:rsidRPr="008B5DA9">
        <w:rPr>
          <w:i/>
          <w:iCs/>
        </w:rPr>
        <w:t>24</w:t>
      </w:r>
      <w:r w:rsidRPr="008B5DA9">
        <w:t>(2), 139–143.</w:t>
      </w:r>
    </w:p>
    <w:p w14:paraId="5179C5B8" w14:textId="77777777" w:rsidR="008B5DA9" w:rsidRPr="008B5DA9" w:rsidRDefault="008B5DA9" w:rsidP="008B5DA9">
      <w:pPr>
        <w:pStyle w:val="ab"/>
      </w:pPr>
      <w:r w:rsidRPr="008B5DA9">
        <w:t xml:space="preserve">Zhang Y., Jin J., &amp; Yu G. (2022). Prevalence of mental health problems among junior </w:t>
      </w:r>
      <w:r w:rsidRPr="008B5DA9">
        <w:lastRenderedPageBreak/>
        <w:t xml:space="preserve">high school students in Chinese mainland from 2010 to 2020: A meta-analysis. </w:t>
      </w:r>
      <w:r w:rsidRPr="008B5DA9">
        <w:rPr>
          <w:i/>
          <w:iCs/>
        </w:rPr>
        <w:t>Advances in Psychological Science</w:t>
      </w:r>
      <w:r w:rsidRPr="008B5DA9">
        <w:t xml:space="preserve">, </w:t>
      </w:r>
      <w:r w:rsidRPr="008B5DA9">
        <w:rPr>
          <w:i/>
          <w:iCs/>
        </w:rPr>
        <w:t>30</w:t>
      </w:r>
      <w:r w:rsidRPr="008B5DA9">
        <w:t>(5), 965–977. https://doi.org/10.3724/SP.J.1042.2022.00965</w:t>
      </w:r>
    </w:p>
    <w:p w14:paraId="6B0CD4BA" w14:textId="56632C49" w:rsidR="004D751B" w:rsidRPr="00727486" w:rsidRDefault="004D751B" w:rsidP="00E04CA1">
      <w:pPr>
        <w:pStyle w:val="3"/>
        <w:rPr>
          <w:color w:val="000000" w:themeColor="text1"/>
        </w:rPr>
      </w:pPr>
      <w:r w:rsidRPr="00727486">
        <w:rPr>
          <w:color w:val="000000" w:themeColor="text1"/>
        </w:rPr>
        <w:fldChar w:fldCharType="end"/>
      </w:r>
    </w:p>
    <w:sectPr w:rsidR="004D751B" w:rsidRPr="00727486">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Hu Chuan-Peng" w:date="2024-05-08T23:00:00Z" w:initials="HC">
    <w:p w14:paraId="19B1A569" w14:textId="26BE4F0B" w:rsidR="0009025B" w:rsidRDefault="0009025B">
      <w:pPr>
        <w:pStyle w:val="a7"/>
      </w:pPr>
      <w:r>
        <w:rPr>
          <w:rStyle w:val="a9"/>
        </w:rPr>
        <w:annotationRef/>
      </w:r>
      <w:r>
        <w:rPr>
          <w:rFonts w:hint="eastAsia"/>
        </w:rPr>
        <w:t>把大学生算成青少年晚期，应该也行</w:t>
      </w:r>
      <w:r w:rsidR="00035DD3">
        <w:rPr>
          <w:rFonts w:hint="eastAsia"/>
        </w:rPr>
        <w:t>，这样标题短一点。</w:t>
      </w:r>
    </w:p>
  </w:comment>
  <w:comment w:id="2" w:author="Hu Chuan-Peng" w:date="2024-05-08T23:01:00Z" w:initials="HC">
    <w:p w14:paraId="3F249A5A" w14:textId="0C8BC738" w:rsidR="000E7FEB" w:rsidRDefault="000E7FEB" w:rsidP="000E7FEB">
      <w:pPr>
        <w:pStyle w:val="a7"/>
        <w:ind w:firstLine="0"/>
      </w:pPr>
      <w:r>
        <w:rPr>
          <w:rStyle w:val="a9"/>
        </w:rPr>
        <w:annotationRef/>
      </w:r>
      <w:r>
        <w:rPr>
          <w:rFonts w:hint="eastAsia"/>
        </w:rPr>
        <w:t>前言咱们可能也得再考虑稍微增加一些内容，突出咱们的特色：青少年和</w:t>
      </w:r>
      <w:r w:rsidR="001C59F1">
        <w:rPr>
          <w:rFonts w:hint="eastAsia"/>
        </w:rPr>
        <w:t>非英文国家</w:t>
      </w:r>
    </w:p>
  </w:comment>
  <w:comment w:id="3" w:author="浩远 汪" w:date="2024-05-09T15:59:00Z" w:initials="浩汪">
    <w:p w14:paraId="7733FF31" w14:textId="57B8C213" w:rsidR="000C6D43" w:rsidRDefault="000C6D43">
      <w:pPr>
        <w:pStyle w:val="a7"/>
      </w:pPr>
      <w:r>
        <w:rPr>
          <w:rStyle w:val="a9"/>
        </w:rPr>
        <w:annotationRef/>
      </w:r>
      <w:r>
        <w:rPr>
          <w:rFonts w:hint="eastAsia"/>
        </w:rPr>
        <w:t>已添加</w:t>
      </w:r>
    </w:p>
  </w:comment>
  <w:comment w:id="54" w:author="Hu Chuan-Peng" w:date="2024-05-17T03:36:00Z" w:initials="HC">
    <w:p w14:paraId="188318E0" w14:textId="7F9798F8" w:rsidR="00F817C4" w:rsidRDefault="00F817C4">
      <w:pPr>
        <w:pStyle w:val="a7"/>
      </w:pPr>
      <w:r>
        <w:rPr>
          <w:rStyle w:val="a9"/>
        </w:rPr>
        <w:annotationRef/>
      </w:r>
      <w:r>
        <w:rPr>
          <w:rFonts w:hint="eastAsia"/>
        </w:rPr>
        <w:t>这一句话说的是青少年与成人不同，只给了结论，应该再具体说说有什么不一样。</w:t>
      </w:r>
    </w:p>
  </w:comment>
  <w:comment w:id="55" w:author="浩远 汪" w:date="2024-05-21T10:33:00Z" w:initials="浩汪">
    <w:p w14:paraId="75D45A33" w14:textId="19CBFC71" w:rsidR="00E84062" w:rsidRDefault="00E84062">
      <w:pPr>
        <w:pStyle w:val="a7"/>
      </w:pPr>
      <w:r>
        <w:rPr>
          <w:rStyle w:val="a9"/>
        </w:rPr>
        <w:annotationRef/>
      </w:r>
      <w:r>
        <w:rPr>
          <w:rFonts w:hint="eastAsia"/>
        </w:rPr>
        <w:t>已添加，主要是在持续时间上和病理学特征上有所不同。</w:t>
      </w:r>
    </w:p>
  </w:comment>
  <w:comment w:id="65" w:author="Hu Chuan-Peng" w:date="2024-05-22T03:19:00Z" w:initials="HC">
    <w:p w14:paraId="75566083" w14:textId="387AF47B" w:rsidR="000F228F" w:rsidRDefault="000F228F">
      <w:pPr>
        <w:pStyle w:val="a7"/>
      </w:pPr>
      <w:r>
        <w:rPr>
          <w:rStyle w:val="a9"/>
        </w:rPr>
        <w:annotationRef/>
      </w:r>
      <w:r>
        <w:rPr>
          <w:rFonts w:hint="eastAsia"/>
        </w:rPr>
        <w:t>讨论中提到了中国人的心理测量历史，但是这里完全没有提啊，我觉得这里也可以提一下。</w:t>
      </w:r>
    </w:p>
  </w:comment>
  <w:comment w:id="67" w:author="Hu Chuan-Peng" w:date="2024-05-17T03:37:00Z" w:initials="HC">
    <w:p w14:paraId="130190B0" w14:textId="43702ACD" w:rsidR="00F817C4" w:rsidRDefault="00F817C4">
      <w:pPr>
        <w:pStyle w:val="a7"/>
      </w:pPr>
      <w:r>
        <w:rPr>
          <w:rStyle w:val="a9"/>
        </w:rPr>
        <w:annotationRef/>
      </w:r>
      <w:r>
        <w:rPr>
          <w:rFonts w:hint="eastAsia"/>
        </w:rPr>
        <w:t>同样，这里也只是给了结论，需要再给点例子。</w:t>
      </w:r>
    </w:p>
  </w:comment>
  <w:comment w:id="68" w:author="浩远 汪" w:date="2024-05-21T12:44:00Z" w:initials="浩汪">
    <w:p w14:paraId="42B4B73E" w14:textId="3DAF9ABE" w:rsidR="008B5DA9" w:rsidRDefault="008B5DA9" w:rsidP="008B5DA9">
      <w:pPr>
        <w:pStyle w:val="a7"/>
        <w:ind w:firstLine="0"/>
      </w:pPr>
      <w:r>
        <w:rPr>
          <w:rStyle w:val="a9"/>
        </w:rPr>
        <w:annotationRef/>
      </w:r>
      <w:r>
        <w:rPr>
          <w:rFonts w:hint="eastAsia"/>
        </w:rPr>
        <w:t>已添加</w:t>
      </w:r>
    </w:p>
  </w:comment>
  <w:comment w:id="79" w:author="Hu Chuan-Peng" w:date="2024-05-17T03:37:00Z" w:initials="HC">
    <w:p w14:paraId="4126DBA8" w14:textId="74BCC18A" w:rsidR="00F817C4" w:rsidRDefault="00F817C4">
      <w:pPr>
        <w:pStyle w:val="a7"/>
      </w:pPr>
      <w:r>
        <w:rPr>
          <w:rStyle w:val="a9"/>
        </w:rPr>
        <w:annotationRef/>
      </w:r>
      <w:r>
        <w:rPr>
          <w:rFonts w:hint="eastAsia"/>
        </w:rPr>
        <w:t>这个挺好的，可以与后面的结果呼应</w:t>
      </w:r>
    </w:p>
  </w:comment>
  <w:comment w:id="80" w:author="Hu Chuan-Peng" w:date="2024-05-17T03:38:00Z" w:initials="HC">
    <w:p w14:paraId="7931DDB9" w14:textId="24DC7649" w:rsidR="00F817C4" w:rsidRDefault="00F817C4">
      <w:pPr>
        <w:pStyle w:val="a7"/>
      </w:pPr>
      <w:r>
        <w:rPr>
          <w:rStyle w:val="a9"/>
        </w:rPr>
        <w:annotationRef/>
      </w:r>
      <w:r>
        <w:rPr>
          <w:rFonts w:hint="eastAsia"/>
        </w:rPr>
        <w:t>这个关于我们研究如何做的句子，需要放在前言最后一段的第一句。</w:t>
      </w:r>
    </w:p>
  </w:comment>
  <w:comment w:id="81" w:author="浩远 汪" w:date="2024-05-21T10:18:00Z" w:initials="浩汪">
    <w:p w14:paraId="32A5474D" w14:textId="74D309DE" w:rsidR="00DA59C3" w:rsidRDefault="00DA59C3">
      <w:pPr>
        <w:pStyle w:val="a7"/>
      </w:pPr>
      <w:r>
        <w:rPr>
          <w:rStyle w:val="a9"/>
        </w:rPr>
        <w:annotationRef/>
      </w:r>
      <w:r>
        <w:rPr>
          <w:rFonts w:hint="eastAsia"/>
        </w:rPr>
        <w:t>现在这里就是前言最后一段的第一句呀</w:t>
      </w:r>
    </w:p>
  </w:comment>
  <w:comment w:id="107" w:author="Hu Chuan-Peng" w:date="2024-05-22T03:06:00Z" w:initials="HC">
    <w:p w14:paraId="06572059" w14:textId="1E5EC889" w:rsidR="00BD42B6" w:rsidRDefault="00BD42B6">
      <w:pPr>
        <w:pStyle w:val="a7"/>
      </w:pPr>
      <w:r>
        <w:rPr>
          <w:rStyle w:val="a9"/>
        </w:rPr>
        <w:annotationRef/>
      </w:r>
      <w:r>
        <w:rPr>
          <w:rFonts w:hint="eastAsia"/>
        </w:rPr>
        <w:t>它们在多少个文章中被使用应该是可以找到的吧</w:t>
      </w:r>
    </w:p>
  </w:comment>
  <w:comment w:id="108" w:author="Hu Chuan-Peng" w:date="2024-05-22T03:06:00Z" w:initials="HC">
    <w:p w14:paraId="0014F82E" w14:textId="728877AB" w:rsidR="002E033E" w:rsidRDefault="002E033E">
      <w:pPr>
        <w:pStyle w:val="a7"/>
      </w:pPr>
      <w:r>
        <w:rPr>
          <w:rStyle w:val="a9"/>
        </w:rPr>
        <w:annotationRef/>
      </w:r>
      <w:r>
        <w:rPr>
          <w:rFonts w:hint="eastAsia"/>
        </w:rPr>
        <w:t>同上</w:t>
      </w:r>
    </w:p>
  </w:comment>
  <w:comment w:id="109" w:author="Hu Chuan-Peng" w:date="2024-05-22T03:07:00Z" w:initials="HC">
    <w:p w14:paraId="57C14885" w14:textId="4BAAC412" w:rsidR="00845CE0" w:rsidRDefault="00845CE0">
      <w:pPr>
        <w:pStyle w:val="a7"/>
      </w:pPr>
      <w:r>
        <w:rPr>
          <w:rStyle w:val="a9"/>
        </w:rPr>
        <w:annotationRef/>
      </w:r>
      <w:r>
        <w:rPr>
          <w:rFonts w:hint="eastAsia"/>
        </w:rPr>
        <w:t>这个图中加上没有找到条目的</w:t>
      </w:r>
      <w:r>
        <w:t>6</w:t>
      </w:r>
      <w:r>
        <w:rPr>
          <w:rFonts w:hint="eastAsia"/>
        </w:rPr>
        <w:t>个问卷吧，把它们用红色标出来？</w:t>
      </w:r>
    </w:p>
  </w:comment>
  <w:comment w:id="139" w:author="浩远 汪" w:date="2024-05-07T15:44:00Z" w:initials="浩汪">
    <w:p w14:paraId="6395850F" w14:textId="237C5551" w:rsidR="00987FD9" w:rsidRDefault="00987FD9" w:rsidP="00987FD9">
      <w:pPr>
        <w:pStyle w:val="a7"/>
        <w:ind w:firstLine="0"/>
      </w:pPr>
      <w:r>
        <w:rPr>
          <w:rStyle w:val="a9"/>
        </w:rPr>
        <w:annotationRef/>
      </w:r>
      <w:r>
        <w:rPr>
          <w:rFonts w:hint="eastAsia"/>
        </w:rPr>
        <w:t>没发现中国编制的</w:t>
      </w:r>
      <w:r w:rsidR="00124631">
        <w:rPr>
          <w:rFonts w:hint="eastAsia"/>
        </w:rPr>
        <w:t>在重叠度上</w:t>
      </w:r>
      <w:r>
        <w:rPr>
          <w:rFonts w:hint="eastAsia"/>
        </w:rPr>
        <w:t>有</w:t>
      </w:r>
      <w:proofErr w:type="gramStart"/>
      <w:r>
        <w:rPr>
          <w:rFonts w:hint="eastAsia"/>
        </w:rPr>
        <w:t>啥特别</w:t>
      </w:r>
      <w:proofErr w:type="gramEnd"/>
      <w:r>
        <w:rPr>
          <w:rFonts w:hint="eastAsia"/>
        </w:rPr>
        <w:t>之处</w:t>
      </w:r>
      <w:r>
        <w:rPr>
          <w:rFonts w:hint="eastAsia"/>
        </w:rPr>
        <w:t xml:space="preserve">0.0 </w:t>
      </w:r>
    </w:p>
  </w:comment>
  <w:comment w:id="140" w:author="Hu Chuan-Peng" w:date="2024-05-08T22:50:00Z" w:initials="HC">
    <w:p w14:paraId="03648860" w14:textId="0CD05B09" w:rsidR="001518F2" w:rsidRDefault="001518F2" w:rsidP="001518F2">
      <w:pPr>
        <w:pStyle w:val="a7"/>
        <w:ind w:firstLine="0"/>
      </w:pPr>
      <w:r>
        <w:rPr>
          <w:rStyle w:val="a9"/>
        </w:rPr>
        <w:annotationRef/>
      </w:r>
      <w:r>
        <w:rPr>
          <w:rFonts w:hint="eastAsia"/>
        </w:rPr>
        <w:t>内容上与非中国研究编制的量表上有什么特殊之处呢？</w:t>
      </w:r>
    </w:p>
  </w:comment>
  <w:comment w:id="141" w:author="浩远 汪" w:date="2024-05-10T12:36:00Z" w:initials="浩汪">
    <w:p w14:paraId="4EAE712D" w14:textId="11099DD3" w:rsidR="00551FB2" w:rsidRDefault="00551FB2">
      <w:pPr>
        <w:pStyle w:val="a7"/>
      </w:pPr>
      <w:r>
        <w:rPr>
          <w:rStyle w:val="a9"/>
        </w:rPr>
        <w:annotationRef/>
      </w:r>
      <w:r>
        <w:rPr>
          <w:rFonts w:hint="eastAsia"/>
        </w:rPr>
        <w:t>剩下的</w:t>
      </w:r>
      <w:r>
        <w:rPr>
          <w:rFonts w:hint="eastAsia"/>
        </w:rPr>
        <w:t>ceps</w:t>
      </w:r>
      <w:r>
        <w:rPr>
          <w:rFonts w:hint="eastAsia"/>
        </w:rPr>
        <w:t>只有四个题，</w:t>
      </w:r>
      <w:r>
        <w:rPr>
          <w:rFonts w:hint="eastAsia"/>
        </w:rPr>
        <w:t>ji_2007</w:t>
      </w:r>
      <w:r>
        <w:rPr>
          <w:rFonts w:hint="eastAsia"/>
        </w:rPr>
        <w:t>只有</w:t>
      </w:r>
      <w:r>
        <w:rPr>
          <w:rFonts w:hint="eastAsia"/>
        </w:rPr>
        <w:t>2</w:t>
      </w:r>
      <w:r>
        <w:rPr>
          <w:rFonts w:hint="eastAsia"/>
        </w:rPr>
        <w:t>个题，内容上也没啥特殊的地方。</w:t>
      </w:r>
      <w:r>
        <w:br/>
      </w:r>
      <w:r>
        <w:rPr>
          <w:rFonts w:hint="eastAsia"/>
        </w:rPr>
        <w:t>感觉现在写的跟下面的</w:t>
      </w:r>
      <w:r>
        <w:rPr>
          <w:rFonts w:hint="eastAsia"/>
        </w:rPr>
        <w:t>4.2</w:t>
      </w:r>
      <w:r>
        <w:rPr>
          <w:rFonts w:hint="eastAsia"/>
        </w:rPr>
        <w:t>的第三点有点重复。</w:t>
      </w:r>
    </w:p>
  </w:comment>
  <w:comment w:id="145" w:author="Hu Chuan-Peng" w:date="2024-05-08T22:51:00Z" w:initials="HC">
    <w:p w14:paraId="1A576061" w14:textId="408E9B86" w:rsidR="001518F2" w:rsidRDefault="001518F2">
      <w:pPr>
        <w:pStyle w:val="a7"/>
      </w:pPr>
      <w:r>
        <w:rPr>
          <w:rStyle w:val="a9"/>
        </w:rPr>
        <w:annotationRef/>
      </w:r>
      <w:r>
        <w:rPr>
          <w:rFonts w:hint="eastAsia"/>
        </w:rPr>
        <w:t>这两点是</w:t>
      </w:r>
      <w:r>
        <w:rPr>
          <w:rFonts w:hint="eastAsia"/>
        </w:rPr>
        <w:t>Eiko</w:t>
      </w:r>
      <w:r>
        <w:rPr>
          <w:rFonts w:hint="eastAsia"/>
        </w:rPr>
        <w:t>说过的，我们再说一下就行。</w:t>
      </w:r>
    </w:p>
  </w:comment>
  <w:comment w:id="146" w:author="浩远 汪" w:date="2024-05-10T10:41:00Z" w:initials="浩汪">
    <w:p w14:paraId="6980D716" w14:textId="0FBF9F46" w:rsidR="0091358F" w:rsidRDefault="0091358F">
      <w:pPr>
        <w:pStyle w:val="a7"/>
      </w:pPr>
      <w:r>
        <w:rPr>
          <w:rStyle w:val="a9"/>
        </w:rPr>
        <w:annotationRef/>
      </w:r>
      <w:r>
        <w:rPr>
          <w:rFonts w:hint="eastAsia"/>
        </w:rPr>
        <w:t>好的</w:t>
      </w:r>
    </w:p>
  </w:comment>
  <w:comment w:id="147" w:author="Hu Chuan-Peng" w:date="2024-05-22T03:15:00Z" w:initials="HC">
    <w:p w14:paraId="4CDCC46E" w14:textId="09FDDB49" w:rsidR="000C394B" w:rsidRDefault="000C394B">
      <w:pPr>
        <w:pStyle w:val="a7"/>
      </w:pPr>
      <w:r>
        <w:rPr>
          <w:rStyle w:val="a9"/>
        </w:rPr>
        <w:annotationRef/>
      </w:r>
      <w:r>
        <w:rPr>
          <w:rFonts w:hint="eastAsia"/>
        </w:rPr>
        <w:t>不用过多展开，简单地说一下就行</w:t>
      </w:r>
    </w:p>
  </w:comment>
  <w:comment w:id="148" w:author="Hu Chuan-Peng" w:date="2024-05-22T03:16:00Z" w:initials="HC">
    <w:p w14:paraId="2E89883D" w14:textId="2C905EC3" w:rsidR="00DD19DC" w:rsidRDefault="00DD19DC">
      <w:pPr>
        <w:pStyle w:val="a7"/>
      </w:pPr>
      <w:r>
        <w:rPr>
          <w:rStyle w:val="a9"/>
        </w:rPr>
        <w:annotationRef/>
      </w:r>
      <w:r>
        <w:rPr>
          <w:rFonts w:hint="eastAsia"/>
        </w:rPr>
        <w:t>与上面的结果正好对应</w:t>
      </w:r>
    </w:p>
  </w:comment>
  <w:comment w:id="150" w:author="Hu Chuan-Peng" w:date="2024-05-22T03:16:00Z" w:initials="HC">
    <w:p w14:paraId="011C0C7E" w14:textId="19EC1EA7" w:rsidR="00DD19DC" w:rsidRDefault="00DD19DC">
      <w:pPr>
        <w:pStyle w:val="a7"/>
      </w:pPr>
      <w:r>
        <w:rPr>
          <w:rStyle w:val="a9"/>
        </w:rPr>
        <w:annotationRef/>
      </w:r>
      <w:r>
        <w:rPr>
          <w:rFonts w:hint="eastAsia"/>
        </w:rPr>
        <w:t>结果部分要把这些独特的症状说明一下。</w:t>
      </w:r>
    </w:p>
  </w:comment>
  <w:comment w:id="151" w:author="Hu Chuan-Peng" w:date="2024-05-08T22:55:00Z" w:initials="HC">
    <w:p w14:paraId="300A17F7" w14:textId="4262E4D9" w:rsidR="001518F2" w:rsidRDefault="001518F2">
      <w:pPr>
        <w:pStyle w:val="a7"/>
      </w:pPr>
      <w:r>
        <w:rPr>
          <w:rStyle w:val="a9"/>
        </w:rPr>
        <w:annotationRef/>
      </w:r>
      <w:r>
        <w:rPr>
          <w:rFonts w:hint="eastAsia"/>
        </w:rPr>
        <w:t>这里面的几点内容之间的关系似乎不太清晰。感觉要再理一下。</w:t>
      </w:r>
    </w:p>
  </w:comment>
  <w:comment w:id="152" w:author="浩远 汪" w:date="2024-05-09T16:23:00Z" w:initials="浩汪">
    <w:p w14:paraId="0A40185B" w14:textId="77777777" w:rsidR="003818B6" w:rsidRDefault="003818B6">
      <w:pPr>
        <w:pStyle w:val="a7"/>
      </w:pPr>
      <w:r>
        <w:rPr>
          <w:rStyle w:val="a9"/>
        </w:rPr>
        <w:annotationRef/>
      </w:r>
      <w:r>
        <w:rPr>
          <w:rFonts w:hint="eastAsia"/>
        </w:rPr>
        <w:t>在前言进行了一定补充</w:t>
      </w:r>
    </w:p>
    <w:p w14:paraId="52733183" w14:textId="00D861A0" w:rsidR="003818B6" w:rsidRDefault="003818B6" w:rsidP="003818B6">
      <w:pPr>
        <w:pStyle w:val="a7"/>
      </w:pPr>
      <w:r>
        <w:rPr>
          <w:rFonts w:hint="eastAsia"/>
        </w:rPr>
        <w:t>并且调整了一下顺序，现在是对前言最后一段关注了的三个问题一一进行了讨论</w:t>
      </w:r>
      <w:r w:rsidR="0091358F">
        <w:rPr>
          <w:rFonts w:hint="eastAsia"/>
        </w:rPr>
        <w:t>。</w:t>
      </w:r>
      <w:r>
        <w:br/>
      </w:r>
      <w:r>
        <w:rPr>
          <w:rFonts w:hint="eastAsia"/>
        </w:rPr>
        <w:t xml:space="preserve">1 </w:t>
      </w:r>
      <w:r>
        <w:rPr>
          <w:rFonts w:hint="eastAsia"/>
        </w:rPr>
        <w:t>青少年抑郁测量</w:t>
      </w:r>
      <w:r>
        <w:rPr>
          <w:rFonts w:hint="eastAsia"/>
        </w:rPr>
        <w:t xml:space="preserve"> </w:t>
      </w:r>
    </w:p>
    <w:p w14:paraId="283F43EF" w14:textId="77777777" w:rsidR="003818B6" w:rsidRDefault="003818B6" w:rsidP="003818B6">
      <w:pPr>
        <w:pStyle w:val="a7"/>
      </w:pPr>
      <w:r>
        <w:rPr>
          <w:rFonts w:hint="eastAsia"/>
        </w:rPr>
        <w:t xml:space="preserve">2 </w:t>
      </w:r>
      <w:r>
        <w:rPr>
          <w:rFonts w:hint="eastAsia"/>
        </w:rPr>
        <w:t>中国的心理测量历史</w:t>
      </w:r>
      <w:r>
        <w:rPr>
          <w:rFonts w:hint="eastAsia"/>
        </w:rPr>
        <w:t xml:space="preserve"> </w:t>
      </w:r>
    </w:p>
    <w:p w14:paraId="6BD48159" w14:textId="1E1DFD65" w:rsidR="003818B6" w:rsidRDefault="003818B6" w:rsidP="003818B6">
      <w:pPr>
        <w:pStyle w:val="a7"/>
      </w:pPr>
      <w:r>
        <w:rPr>
          <w:rFonts w:hint="eastAsia"/>
        </w:rPr>
        <w:t xml:space="preserve">3 </w:t>
      </w:r>
      <w:r>
        <w:rPr>
          <w:rFonts w:hint="eastAsia"/>
        </w:rPr>
        <w:t>抑郁测量的碎片化</w:t>
      </w:r>
    </w:p>
    <w:p w14:paraId="775894AE" w14:textId="214193EC" w:rsidR="003818B6" w:rsidRDefault="003818B6">
      <w:pPr>
        <w:pStyle w:val="a7"/>
      </w:pPr>
      <w:r>
        <w:rPr>
          <w:rFonts w:hint="eastAsia"/>
        </w:rPr>
        <w:t>最后是讨论整个抑郁的方法基础</w:t>
      </w:r>
    </w:p>
    <w:p w14:paraId="5C2B47EA" w14:textId="39D58F05" w:rsidR="003818B6" w:rsidRDefault="003818B6">
      <w:pPr>
        <w:pStyle w:val="a7"/>
      </w:pPr>
    </w:p>
    <w:p w14:paraId="1C383D59" w14:textId="248A6324" w:rsidR="003818B6" w:rsidRDefault="003818B6">
      <w:pPr>
        <w:pStyle w:val="a7"/>
      </w:pPr>
    </w:p>
  </w:comment>
  <w:comment w:id="153" w:author="Hu Chuan-Peng" w:date="2024-05-22T03:17:00Z" w:initials="HC">
    <w:p w14:paraId="525AF170" w14:textId="2645B720" w:rsidR="00676BB2" w:rsidRDefault="00676BB2">
      <w:pPr>
        <w:pStyle w:val="a7"/>
      </w:pPr>
      <w:r>
        <w:rPr>
          <w:rStyle w:val="a9"/>
        </w:rPr>
        <w:annotationRef/>
      </w:r>
      <w:r>
        <w:rPr>
          <w:rFonts w:hint="eastAsia"/>
        </w:rPr>
        <w:t>不要过度强调中国，要强调非西方国家。</w:t>
      </w:r>
    </w:p>
  </w:comment>
  <w:comment w:id="154" w:author="Hu Chuan-Peng" w:date="2024-04-30T10:54:00Z" w:initials="HC">
    <w:p w14:paraId="72FCF12B" w14:textId="77777777" w:rsidR="0091358F" w:rsidRDefault="0091358F" w:rsidP="0091358F">
      <w:pPr>
        <w:pStyle w:val="a7"/>
      </w:pPr>
      <w:r>
        <w:rPr>
          <w:rStyle w:val="a9"/>
        </w:rPr>
        <w:annotationRef/>
      </w:r>
      <w:r>
        <w:rPr>
          <w:rFonts w:hint="eastAsia"/>
        </w:rPr>
        <w:t>这里应该是借中国的现实，对其他非英文国家的研究也提供参考。</w:t>
      </w:r>
    </w:p>
  </w:comment>
  <w:comment w:id="155" w:author="Hu Chuan-Peng" w:date="2024-05-08T22:58:00Z" w:initials="HC">
    <w:p w14:paraId="6CBCF23C" w14:textId="77777777" w:rsidR="0091358F" w:rsidRDefault="0091358F" w:rsidP="0091358F">
      <w:pPr>
        <w:pStyle w:val="a7"/>
      </w:pPr>
      <w:r>
        <w:rPr>
          <w:rStyle w:val="a9"/>
        </w:rPr>
        <w:annotationRef/>
      </w:r>
      <w:r>
        <w:rPr>
          <w:rFonts w:hint="eastAsia"/>
        </w:rPr>
        <w:t>这里也有同样的问题，本来应该是咱们分析的结果，但是在结果部分没有，在这里突出出现，有点怪。要讨论的话，需要从前言、方法、结果中都有对应</w:t>
      </w:r>
    </w:p>
  </w:comment>
  <w:comment w:id="156" w:author="浩远 汪" w:date="2024-05-09T16:17:00Z" w:initials="浩汪">
    <w:p w14:paraId="27A5CC21" w14:textId="77777777" w:rsidR="0091358F" w:rsidRDefault="0091358F" w:rsidP="0091358F">
      <w:pPr>
        <w:pStyle w:val="a7"/>
      </w:pPr>
      <w:r>
        <w:rPr>
          <w:rFonts w:hint="eastAsia"/>
        </w:rPr>
        <w:t>前言部分加入了强调非西方文化的部分，方法部分有对量表的筛选，</w:t>
      </w:r>
      <w:r>
        <w:rPr>
          <w:rStyle w:val="a9"/>
        </w:rPr>
        <w:annotationRef/>
      </w:r>
      <w:r>
        <w:rPr>
          <w:rFonts w:hint="eastAsia"/>
        </w:rPr>
        <w:t>结果部分加入了对应的结果。</w:t>
      </w:r>
    </w:p>
  </w:comment>
  <w:comment w:id="157" w:author="Hu Chuan-Peng" w:date="2024-05-22T03:17:00Z" w:initials="HC">
    <w:p w14:paraId="7423FB9B" w14:textId="68DC2439" w:rsidR="00676BB2" w:rsidRDefault="00676BB2">
      <w:pPr>
        <w:pStyle w:val="a7"/>
      </w:pPr>
      <w:r>
        <w:rPr>
          <w:rStyle w:val="a9"/>
        </w:rPr>
        <w:annotationRef/>
      </w:r>
      <w:r>
        <w:rPr>
          <w:rFonts w:hint="eastAsia"/>
        </w:rPr>
        <w:t>可以的，需要在结果中补充</w:t>
      </w:r>
    </w:p>
  </w:comment>
  <w:comment w:id="159" w:author="Hu Chuan-Peng" w:date="2024-05-08T22:53:00Z" w:initials="HC">
    <w:p w14:paraId="1CEFD4AD" w14:textId="11CAAECE" w:rsidR="001518F2" w:rsidRDefault="001518F2">
      <w:pPr>
        <w:pStyle w:val="a7"/>
      </w:pPr>
      <w:r>
        <w:rPr>
          <w:rStyle w:val="a9"/>
        </w:rPr>
        <w:annotationRef/>
      </w:r>
      <w:r>
        <w:rPr>
          <w:rFonts w:hint="eastAsia"/>
        </w:rPr>
        <w:t>赞！</w:t>
      </w:r>
    </w:p>
  </w:comment>
  <w:comment w:id="160" w:author="Hu Chuan-Peng" w:date="2024-05-08T22:56:00Z" w:initials="HC">
    <w:p w14:paraId="41A2D1AB" w14:textId="0111F783" w:rsidR="001518F2" w:rsidRDefault="001518F2">
      <w:pPr>
        <w:pStyle w:val="a7"/>
      </w:pPr>
      <w:r>
        <w:rPr>
          <w:rStyle w:val="a9"/>
        </w:rPr>
        <w:annotationRef/>
      </w:r>
      <w:r>
        <w:rPr>
          <w:rFonts w:hint="eastAsia"/>
        </w:rPr>
        <w:t>这个是属于结果，在结果部分没有，在这里突出出现，有点怪。要讨论的话，需要从前言、方法、结果中都有对应</w:t>
      </w:r>
    </w:p>
  </w:comment>
  <w:comment w:id="161" w:author="浩远 汪" w:date="2024-05-09T16:19:00Z" w:initials="浩汪">
    <w:p w14:paraId="1EFCAA55" w14:textId="28BF0D56" w:rsidR="001E5331" w:rsidRDefault="001E5331">
      <w:pPr>
        <w:pStyle w:val="a7"/>
      </w:pPr>
      <w:r>
        <w:rPr>
          <w:rStyle w:val="a9"/>
        </w:rPr>
        <w:annotationRef/>
      </w:r>
      <w:r w:rsidR="003818B6">
        <w:rPr>
          <w:rFonts w:hint="eastAsia"/>
        </w:rPr>
        <w:t>前言部分加入了对应的补充，</w:t>
      </w:r>
      <w:r>
        <w:rPr>
          <w:rFonts w:hint="eastAsia"/>
        </w:rPr>
        <w:t>方法部分有对应的筛选，结果部分加入了对应。</w:t>
      </w:r>
    </w:p>
  </w:comment>
  <w:comment w:id="162" w:author="Hu Chuan-Peng" w:date="2024-05-22T03:17:00Z" w:initials="HC">
    <w:p w14:paraId="0ADDCF27" w14:textId="28CE0E31" w:rsidR="003038AA" w:rsidRDefault="003038AA">
      <w:pPr>
        <w:pStyle w:val="a7"/>
      </w:pPr>
      <w:r>
        <w:rPr>
          <w:rStyle w:val="a9"/>
        </w:rPr>
        <w:annotationRef/>
      </w:r>
      <w:r>
        <w:rPr>
          <w:rFonts w:hint="eastAsia"/>
        </w:rPr>
        <w:t>碎片</w:t>
      </w:r>
      <w:proofErr w:type="gramStart"/>
      <w:r>
        <w:rPr>
          <w:rFonts w:hint="eastAsia"/>
        </w:rPr>
        <w:t>化其实</w:t>
      </w:r>
      <w:proofErr w:type="gramEnd"/>
      <w:r>
        <w:rPr>
          <w:rFonts w:hint="eastAsia"/>
        </w:rPr>
        <w:t>是不准确的，几个少量的问卷大部分人使用，其他非主流问卷才存在牙刷的问题</w:t>
      </w:r>
    </w:p>
  </w:comment>
  <w:comment w:id="163" w:author="Hu Chuan-Peng" w:date="2024-05-08T22:54:00Z" w:initials="HC">
    <w:p w14:paraId="3C0784B4" w14:textId="44A7C6B5" w:rsidR="001518F2" w:rsidRDefault="001518F2">
      <w:pPr>
        <w:pStyle w:val="a7"/>
      </w:pPr>
      <w:r>
        <w:rPr>
          <w:rStyle w:val="a9"/>
        </w:rPr>
        <w:annotationRef/>
      </w:r>
      <w:r>
        <w:rPr>
          <w:rFonts w:hint="eastAsia"/>
        </w:rPr>
        <w:t>这个也是</w:t>
      </w:r>
      <w:r>
        <w:rPr>
          <w:rFonts w:hint="eastAsia"/>
        </w:rPr>
        <w:t>Eiko</w:t>
      </w:r>
      <w:r>
        <w:rPr>
          <w:rFonts w:hint="eastAsia"/>
        </w:rPr>
        <w:t>他们说过的，我们提一下就好。</w:t>
      </w:r>
    </w:p>
  </w:comment>
  <w:comment w:id="164" w:author="浩远 汪" w:date="2024-05-09T16:22:00Z" w:initials="浩汪">
    <w:p w14:paraId="446F582F" w14:textId="641BDE9E" w:rsidR="003818B6" w:rsidRDefault="003818B6">
      <w:pPr>
        <w:pStyle w:val="a7"/>
      </w:pPr>
      <w:r>
        <w:rPr>
          <w:rStyle w:val="a9"/>
        </w:rPr>
        <w:annotationRef/>
      </w:r>
      <w:r>
        <w:rPr>
          <w:rFonts w:hint="eastAsia"/>
        </w:rPr>
        <w:t>好的</w:t>
      </w:r>
    </w:p>
  </w:comment>
  <w:comment w:id="166" w:author="Hu Chuan-Peng" w:date="2024-04-23T09:43:00Z" w:initials="HC">
    <w:p w14:paraId="0740A832" w14:textId="77777777" w:rsidR="002D5548" w:rsidRDefault="002D5548" w:rsidP="002D5548">
      <w:pPr>
        <w:pStyle w:val="a7"/>
        <w:ind w:firstLineChars="125" w:firstLine="200"/>
      </w:pPr>
      <w:r>
        <w:rPr>
          <w:rStyle w:val="a9"/>
        </w:rPr>
        <w:annotationRef/>
      </w:r>
      <w:r>
        <w:rPr>
          <w:rFonts w:hint="eastAsia"/>
        </w:rPr>
        <w:t>APA</w:t>
      </w:r>
      <w:r>
        <w:rPr>
          <w:rFonts w:hint="eastAsia"/>
        </w:rPr>
        <w:t>不是首行缩进，</w:t>
      </w:r>
      <w:proofErr w:type="gramStart"/>
      <w:r>
        <w:rPr>
          <w:rFonts w:hint="eastAsia"/>
        </w:rPr>
        <w:t>是悬进吧</w:t>
      </w:r>
      <w:proofErr w:type="gramEnd"/>
      <w:r>
        <w:rPr>
          <w:rFonts w:hint="eastAsia"/>
        </w:rPr>
        <w:t>？</w:t>
      </w:r>
    </w:p>
    <w:p w14:paraId="11DA5CCA" w14:textId="4E336D9B" w:rsidR="002D5548" w:rsidRDefault="002D5548" w:rsidP="002D5548">
      <w:pPr>
        <w:pStyle w:val="a7"/>
        <w:ind w:leftChars="75" w:left="180" w:firstLineChars="125" w:firstLine="300"/>
      </w:pPr>
      <w:r>
        <w:rPr>
          <w:rFonts w:hint="eastAsia"/>
        </w:rPr>
        <w:t>你使用的是什么格式？为什么标题为会有单引号？</w:t>
      </w:r>
      <w:r w:rsidR="001E1BE1">
        <w:rPr>
          <w:rFonts w:hint="eastAsia"/>
        </w:rPr>
        <w:t>年份没有加括号。</w:t>
      </w:r>
    </w:p>
  </w:comment>
  <w:comment w:id="167" w:author="浩远 汪" w:date="2024-04-23T14:57:00Z" w:initials="浩汪">
    <w:p w14:paraId="659B52F8" w14:textId="0CEC98CD" w:rsidR="00E04CA1" w:rsidRDefault="00E04CA1">
      <w:pPr>
        <w:pStyle w:val="a7"/>
      </w:pPr>
      <w:r>
        <w:rPr>
          <w:rStyle w:val="a9"/>
        </w:rPr>
        <w:annotationRef/>
      </w:r>
      <w:proofErr w:type="gramStart"/>
      <w:r>
        <w:rPr>
          <w:rFonts w:hint="eastAsia"/>
        </w:rPr>
        <w:t>改成悬进了</w:t>
      </w:r>
      <w:proofErr w:type="gramEnd"/>
      <w:r>
        <w:rPr>
          <w:rFonts w:hint="eastAsia"/>
        </w:rPr>
        <w:t>，我用的是</w:t>
      </w:r>
      <w:proofErr w:type="spellStart"/>
      <w:r>
        <w:rPr>
          <w:rFonts w:hint="eastAsia"/>
        </w:rPr>
        <w:t>zotero</w:t>
      </w:r>
      <w:proofErr w:type="spellEnd"/>
      <w:r w:rsidR="00FF2B0D">
        <w:rPr>
          <w:rFonts w:hint="eastAsia"/>
        </w:rPr>
        <w:t>里的</w:t>
      </w:r>
      <w:r w:rsidR="00FF2B0D">
        <w:rPr>
          <w:rFonts w:hint="eastAsia"/>
        </w:rPr>
        <w:t>apa6</w:t>
      </w:r>
      <w:r w:rsidR="00FF2B0D">
        <w:rPr>
          <w:rFonts w:hint="eastAsia"/>
        </w:rPr>
        <w:t>，改成</w:t>
      </w:r>
      <w:r w:rsidR="00FF2B0D">
        <w:rPr>
          <w:rFonts w:hint="eastAsia"/>
        </w:rPr>
        <w:t>apa7</w:t>
      </w:r>
      <w:r w:rsidR="00FF2B0D">
        <w:rPr>
          <w:rFonts w:hint="eastAsia"/>
        </w:rPr>
        <w:t>的话则没有单引号了。</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9B1A569" w15:done="1"/>
  <w15:commentEx w15:paraId="3F249A5A" w15:done="1"/>
  <w15:commentEx w15:paraId="7733FF31" w15:paraIdParent="3F249A5A" w15:done="1"/>
  <w15:commentEx w15:paraId="188318E0" w15:done="0"/>
  <w15:commentEx w15:paraId="75D45A33" w15:paraIdParent="188318E0" w15:done="0"/>
  <w15:commentEx w15:paraId="75566083" w15:done="0"/>
  <w15:commentEx w15:paraId="130190B0" w15:done="0"/>
  <w15:commentEx w15:paraId="42B4B73E" w15:paraIdParent="130190B0" w15:done="0"/>
  <w15:commentEx w15:paraId="4126DBA8" w15:done="0"/>
  <w15:commentEx w15:paraId="7931DDB9" w15:done="0"/>
  <w15:commentEx w15:paraId="32A5474D" w15:paraIdParent="7931DDB9" w15:done="0"/>
  <w15:commentEx w15:paraId="06572059" w15:done="0"/>
  <w15:commentEx w15:paraId="0014F82E" w15:done="0"/>
  <w15:commentEx w15:paraId="57C14885" w15:done="0"/>
  <w15:commentEx w15:paraId="6395850F" w15:done="0"/>
  <w15:commentEx w15:paraId="03648860" w15:paraIdParent="6395850F" w15:done="0"/>
  <w15:commentEx w15:paraId="4EAE712D" w15:paraIdParent="6395850F" w15:done="0"/>
  <w15:commentEx w15:paraId="1A576061" w15:done="0"/>
  <w15:commentEx w15:paraId="6980D716" w15:paraIdParent="1A576061" w15:done="0"/>
  <w15:commentEx w15:paraId="4CDCC46E" w15:paraIdParent="1A576061" w15:done="0"/>
  <w15:commentEx w15:paraId="2E89883D" w15:done="0"/>
  <w15:commentEx w15:paraId="011C0C7E" w15:done="0"/>
  <w15:commentEx w15:paraId="300A17F7" w15:done="0"/>
  <w15:commentEx w15:paraId="1C383D59" w15:paraIdParent="300A17F7" w15:done="0"/>
  <w15:commentEx w15:paraId="525AF170" w15:paraIdParent="300A17F7" w15:done="0"/>
  <w15:commentEx w15:paraId="72FCF12B" w15:done="0"/>
  <w15:commentEx w15:paraId="6CBCF23C" w15:done="0"/>
  <w15:commentEx w15:paraId="27A5CC21" w15:paraIdParent="6CBCF23C" w15:done="0"/>
  <w15:commentEx w15:paraId="7423FB9B" w15:paraIdParent="6CBCF23C" w15:done="0"/>
  <w15:commentEx w15:paraId="1CEFD4AD" w15:done="0"/>
  <w15:commentEx w15:paraId="41A2D1AB" w15:done="0"/>
  <w15:commentEx w15:paraId="1EFCAA55" w15:paraIdParent="41A2D1AB" w15:done="0"/>
  <w15:commentEx w15:paraId="0ADDCF27" w15:paraIdParent="41A2D1AB" w15:done="0"/>
  <w15:commentEx w15:paraId="3C0784B4" w15:done="0"/>
  <w15:commentEx w15:paraId="446F582F" w15:paraIdParent="3C0784B4" w15:done="0"/>
  <w15:commentEx w15:paraId="11DA5CCA" w15:done="1"/>
  <w15:commentEx w15:paraId="659B52F8" w15:paraIdParent="11DA5CCA"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540C0203" w16cex:dateUtc="2024-05-08T15:00:00Z"/>
  <w16cex:commentExtensible w16cex:durableId="6F5BAE8F" w16cex:dateUtc="2024-05-08T15:01:00Z"/>
  <w16cex:commentExtensible w16cex:durableId="4BA15679" w16cex:dateUtc="2024-05-09T07:59:00Z"/>
  <w16cex:commentExtensible w16cex:durableId="4FDE7DEE" w16cex:dateUtc="2024-05-16T19:36:00Z"/>
  <w16cex:commentExtensible w16cex:durableId="374B7561" w16cex:dateUtc="2024-05-21T02:33:00Z"/>
  <w16cex:commentExtensible w16cex:durableId="296D457B" w16cex:dateUtc="2024-05-21T19:19:00Z"/>
  <w16cex:commentExtensible w16cex:durableId="2ABD2BBC" w16cex:dateUtc="2024-05-16T19:37:00Z"/>
  <w16cex:commentExtensible w16cex:durableId="02B0A198" w16cex:dateUtc="2024-05-21T04:44:00Z"/>
  <w16cex:commentExtensible w16cex:durableId="600122D4" w16cex:dateUtc="2024-05-16T19:37:00Z"/>
  <w16cex:commentExtensible w16cex:durableId="42942A66" w16cex:dateUtc="2024-05-16T19:38:00Z"/>
  <w16cex:commentExtensible w16cex:durableId="4BA23253" w16cex:dateUtc="2024-05-21T02:18:00Z"/>
  <w16cex:commentExtensible w16cex:durableId="0B76A079" w16cex:dateUtc="2024-05-21T19:06:00Z"/>
  <w16cex:commentExtensible w16cex:durableId="387C6E70" w16cex:dateUtc="2024-05-21T19:06:00Z"/>
  <w16cex:commentExtensible w16cex:durableId="50371F87" w16cex:dateUtc="2024-05-21T19:07:00Z"/>
  <w16cex:commentExtensible w16cex:durableId="32B609C3" w16cex:dateUtc="2024-05-07T07:44:00Z"/>
  <w16cex:commentExtensible w16cex:durableId="6D671E7B" w16cex:dateUtc="2024-05-08T14:50:00Z"/>
  <w16cex:commentExtensible w16cex:durableId="169A9531" w16cex:dateUtc="2024-05-10T04:36:00Z"/>
  <w16cex:commentExtensible w16cex:durableId="0CE7D278" w16cex:dateUtc="2024-05-08T14:51:00Z"/>
  <w16cex:commentExtensible w16cex:durableId="55E47B3B" w16cex:dateUtc="2024-05-10T02:41:00Z"/>
  <w16cex:commentExtensible w16cex:durableId="69E43C36" w16cex:dateUtc="2024-05-21T19:15:00Z"/>
  <w16cex:commentExtensible w16cex:durableId="100150C2" w16cex:dateUtc="2024-05-21T19:16:00Z"/>
  <w16cex:commentExtensible w16cex:durableId="0EB8F55A" w16cex:dateUtc="2024-05-21T19:16:00Z"/>
  <w16cex:commentExtensible w16cex:durableId="7E12A4CD" w16cex:dateUtc="2024-05-08T14:55:00Z"/>
  <w16cex:commentExtensible w16cex:durableId="6BC30017" w16cex:dateUtc="2024-05-09T08:23:00Z"/>
  <w16cex:commentExtensible w16cex:durableId="6C411B18" w16cex:dateUtc="2024-05-21T19:17:00Z"/>
  <w16cex:commentExtensible w16cex:durableId="5AD8D0FC" w16cex:dateUtc="2024-04-30T02:54:00Z"/>
  <w16cex:commentExtensible w16cex:durableId="7AE7F1E3" w16cex:dateUtc="2024-05-08T14:58:00Z"/>
  <w16cex:commentExtensible w16cex:durableId="3D9FE88A" w16cex:dateUtc="2024-05-09T08:17:00Z"/>
  <w16cex:commentExtensible w16cex:durableId="18627F24" w16cex:dateUtc="2024-05-21T19:17:00Z"/>
  <w16cex:commentExtensible w16cex:durableId="40922B54" w16cex:dateUtc="2024-05-08T14:53:00Z"/>
  <w16cex:commentExtensible w16cex:durableId="4F3F906C" w16cex:dateUtc="2024-05-08T14:56:00Z"/>
  <w16cex:commentExtensible w16cex:durableId="16B394FB" w16cex:dateUtc="2024-05-09T08:19:00Z"/>
  <w16cex:commentExtensible w16cex:durableId="0AEDA954" w16cex:dateUtc="2024-05-21T19:17:00Z"/>
  <w16cex:commentExtensible w16cex:durableId="7DAB3F35" w16cex:dateUtc="2024-05-08T14:54:00Z"/>
  <w16cex:commentExtensible w16cex:durableId="1D368016" w16cex:dateUtc="2024-05-09T08:22:00Z"/>
  <w16cex:commentExtensible w16cex:durableId="551E86D6" w16cex:dateUtc="2024-04-23T01:43:00Z"/>
  <w16cex:commentExtensible w16cex:durableId="2468038F" w16cex:dateUtc="2024-04-23T06: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9B1A569" w16cid:durableId="540C0203"/>
  <w16cid:commentId w16cid:paraId="3F249A5A" w16cid:durableId="6F5BAE8F"/>
  <w16cid:commentId w16cid:paraId="7733FF31" w16cid:durableId="4BA15679"/>
  <w16cid:commentId w16cid:paraId="188318E0" w16cid:durableId="4FDE7DEE"/>
  <w16cid:commentId w16cid:paraId="75D45A33" w16cid:durableId="374B7561"/>
  <w16cid:commentId w16cid:paraId="75566083" w16cid:durableId="296D457B"/>
  <w16cid:commentId w16cid:paraId="130190B0" w16cid:durableId="2ABD2BBC"/>
  <w16cid:commentId w16cid:paraId="42B4B73E" w16cid:durableId="02B0A198"/>
  <w16cid:commentId w16cid:paraId="4126DBA8" w16cid:durableId="600122D4"/>
  <w16cid:commentId w16cid:paraId="7931DDB9" w16cid:durableId="42942A66"/>
  <w16cid:commentId w16cid:paraId="32A5474D" w16cid:durableId="4BA23253"/>
  <w16cid:commentId w16cid:paraId="06572059" w16cid:durableId="0B76A079"/>
  <w16cid:commentId w16cid:paraId="0014F82E" w16cid:durableId="387C6E70"/>
  <w16cid:commentId w16cid:paraId="57C14885" w16cid:durableId="50371F87"/>
  <w16cid:commentId w16cid:paraId="6395850F" w16cid:durableId="32B609C3"/>
  <w16cid:commentId w16cid:paraId="03648860" w16cid:durableId="6D671E7B"/>
  <w16cid:commentId w16cid:paraId="4EAE712D" w16cid:durableId="169A9531"/>
  <w16cid:commentId w16cid:paraId="1A576061" w16cid:durableId="0CE7D278"/>
  <w16cid:commentId w16cid:paraId="6980D716" w16cid:durableId="55E47B3B"/>
  <w16cid:commentId w16cid:paraId="4CDCC46E" w16cid:durableId="69E43C36"/>
  <w16cid:commentId w16cid:paraId="2E89883D" w16cid:durableId="100150C2"/>
  <w16cid:commentId w16cid:paraId="011C0C7E" w16cid:durableId="0EB8F55A"/>
  <w16cid:commentId w16cid:paraId="300A17F7" w16cid:durableId="7E12A4CD"/>
  <w16cid:commentId w16cid:paraId="1C383D59" w16cid:durableId="6BC30017"/>
  <w16cid:commentId w16cid:paraId="525AF170" w16cid:durableId="6C411B18"/>
  <w16cid:commentId w16cid:paraId="72FCF12B" w16cid:durableId="5AD8D0FC"/>
  <w16cid:commentId w16cid:paraId="6CBCF23C" w16cid:durableId="7AE7F1E3"/>
  <w16cid:commentId w16cid:paraId="27A5CC21" w16cid:durableId="3D9FE88A"/>
  <w16cid:commentId w16cid:paraId="7423FB9B" w16cid:durableId="18627F24"/>
  <w16cid:commentId w16cid:paraId="1CEFD4AD" w16cid:durableId="40922B54"/>
  <w16cid:commentId w16cid:paraId="41A2D1AB" w16cid:durableId="4F3F906C"/>
  <w16cid:commentId w16cid:paraId="1EFCAA55" w16cid:durableId="16B394FB"/>
  <w16cid:commentId w16cid:paraId="0ADDCF27" w16cid:durableId="0AEDA954"/>
  <w16cid:commentId w16cid:paraId="3C0784B4" w16cid:durableId="7DAB3F35"/>
  <w16cid:commentId w16cid:paraId="446F582F" w16cid:durableId="1D368016"/>
  <w16cid:commentId w16cid:paraId="11DA5CCA" w16cid:durableId="551E86D6"/>
  <w16cid:commentId w16cid:paraId="659B52F8" w16cid:durableId="2468038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26B808" w14:textId="77777777" w:rsidR="00937BA7" w:rsidRDefault="00937BA7" w:rsidP="00FC1EED">
      <w:pPr>
        <w:spacing w:line="240" w:lineRule="auto"/>
        <w:ind w:firstLine="480"/>
      </w:pPr>
      <w:r>
        <w:separator/>
      </w:r>
    </w:p>
  </w:endnote>
  <w:endnote w:type="continuationSeparator" w:id="0">
    <w:p w14:paraId="0AAF0C0C" w14:textId="77777777" w:rsidR="00937BA7" w:rsidRDefault="00937BA7" w:rsidP="00FC1EED">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B110D2" w14:textId="77777777" w:rsidR="0077489C" w:rsidRDefault="0077489C">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B4BA1C" w14:textId="77777777" w:rsidR="0077489C" w:rsidRDefault="0077489C">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D1B407" w14:textId="77777777" w:rsidR="0077489C" w:rsidRDefault="0077489C">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5B678B" w14:textId="77777777" w:rsidR="00937BA7" w:rsidRDefault="00937BA7" w:rsidP="00FC1EED">
      <w:pPr>
        <w:spacing w:line="240" w:lineRule="auto"/>
        <w:ind w:firstLine="480"/>
      </w:pPr>
      <w:r>
        <w:separator/>
      </w:r>
    </w:p>
  </w:footnote>
  <w:footnote w:type="continuationSeparator" w:id="0">
    <w:p w14:paraId="43F6158E" w14:textId="77777777" w:rsidR="00937BA7" w:rsidRDefault="00937BA7" w:rsidP="00FC1EED">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F83CE2" w14:textId="77777777" w:rsidR="0077489C" w:rsidRDefault="0077489C">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2A8A5D" w14:textId="77777777" w:rsidR="0077489C" w:rsidRDefault="0077489C">
    <w:pPr>
      <w:pStyle w:val="a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D0C1B6" w14:textId="77777777" w:rsidR="0077489C" w:rsidRDefault="0077489C">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4487573"/>
    <w:multiLevelType w:val="hybridMultilevel"/>
    <w:tmpl w:val="783030B2"/>
    <w:lvl w:ilvl="0" w:tplc="40D81D54">
      <w:start w:val="1"/>
      <w:numFmt w:val="decimal"/>
      <w:lvlText w:val="%1，"/>
      <w:lvlJc w:val="left"/>
      <w:pPr>
        <w:ind w:left="843" w:hanging="363"/>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 w15:restartNumberingAfterBreak="0">
    <w:nsid w:val="3D6C1FA6"/>
    <w:multiLevelType w:val="hybridMultilevel"/>
    <w:tmpl w:val="4170BBCC"/>
    <w:lvl w:ilvl="0" w:tplc="562412BE">
      <w:start w:val="1"/>
      <w:numFmt w:val="decimal"/>
      <w:lvlText w:val="%1、"/>
      <w:lvlJc w:val="left"/>
      <w:pPr>
        <w:ind w:left="363" w:hanging="363"/>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5A6E6EBA"/>
    <w:multiLevelType w:val="hybridMultilevel"/>
    <w:tmpl w:val="CB5AF6F2"/>
    <w:lvl w:ilvl="0" w:tplc="FF10D786">
      <w:start w:val="1"/>
      <w:numFmt w:val="decimal"/>
      <w:lvlText w:val="%1、"/>
      <w:lvlJc w:val="left"/>
      <w:pPr>
        <w:ind w:left="843" w:hanging="363"/>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num w:numId="1" w16cid:durableId="977539653">
    <w:abstractNumId w:val="0"/>
  </w:num>
  <w:num w:numId="2" w16cid:durableId="849637142">
    <w:abstractNumId w:val="2"/>
  </w:num>
  <w:num w:numId="3" w16cid:durableId="2137406408">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Hu Chuan-Peng">
    <w15:presenceInfo w15:providerId="Windows Live" w15:userId="b3f3f6a417be6905"/>
  </w15:person>
  <w15:person w15:author="浩远 汪">
    <w15:presenceInfo w15:providerId="Windows Live" w15:userId="42301a22ef3a306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bordersDoNotSurroundHeader/>
  <w:bordersDoNotSurroundFooter/>
  <w:proofState w:spelling="clean" w:grammar="clean"/>
  <w:trackRevision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B04"/>
    <w:rsid w:val="00003AA9"/>
    <w:rsid w:val="000069CD"/>
    <w:rsid w:val="00007BB5"/>
    <w:rsid w:val="00017B2D"/>
    <w:rsid w:val="00020D5C"/>
    <w:rsid w:val="000275B6"/>
    <w:rsid w:val="00035DD3"/>
    <w:rsid w:val="00045A41"/>
    <w:rsid w:val="00046779"/>
    <w:rsid w:val="00046957"/>
    <w:rsid w:val="0004790B"/>
    <w:rsid w:val="00054814"/>
    <w:rsid w:val="00055B14"/>
    <w:rsid w:val="00065A08"/>
    <w:rsid w:val="00067A55"/>
    <w:rsid w:val="000709C6"/>
    <w:rsid w:val="00075050"/>
    <w:rsid w:val="000774CC"/>
    <w:rsid w:val="00077EBD"/>
    <w:rsid w:val="000802C4"/>
    <w:rsid w:val="000803D7"/>
    <w:rsid w:val="0009025B"/>
    <w:rsid w:val="000909D8"/>
    <w:rsid w:val="00093DF4"/>
    <w:rsid w:val="00094BDC"/>
    <w:rsid w:val="00095FA2"/>
    <w:rsid w:val="000A1AA0"/>
    <w:rsid w:val="000B5642"/>
    <w:rsid w:val="000C099C"/>
    <w:rsid w:val="000C0A4B"/>
    <w:rsid w:val="000C2FEB"/>
    <w:rsid w:val="000C394B"/>
    <w:rsid w:val="000C6D43"/>
    <w:rsid w:val="000C6D64"/>
    <w:rsid w:val="000C6F7A"/>
    <w:rsid w:val="000C7B5B"/>
    <w:rsid w:val="000E1646"/>
    <w:rsid w:val="000E7FEB"/>
    <w:rsid w:val="000F228F"/>
    <w:rsid w:val="000F33E0"/>
    <w:rsid w:val="000F7503"/>
    <w:rsid w:val="001027D9"/>
    <w:rsid w:val="00111618"/>
    <w:rsid w:val="00114C99"/>
    <w:rsid w:val="00121B47"/>
    <w:rsid w:val="00122BF1"/>
    <w:rsid w:val="00124631"/>
    <w:rsid w:val="001267C1"/>
    <w:rsid w:val="001272A3"/>
    <w:rsid w:val="00132CB3"/>
    <w:rsid w:val="001340CF"/>
    <w:rsid w:val="00134928"/>
    <w:rsid w:val="00134F1A"/>
    <w:rsid w:val="001440CD"/>
    <w:rsid w:val="00151705"/>
    <w:rsid w:val="001518F2"/>
    <w:rsid w:val="001561B7"/>
    <w:rsid w:val="001608E9"/>
    <w:rsid w:val="0016110E"/>
    <w:rsid w:val="00161351"/>
    <w:rsid w:val="00165969"/>
    <w:rsid w:val="00171DE9"/>
    <w:rsid w:val="00173321"/>
    <w:rsid w:val="00175539"/>
    <w:rsid w:val="00182207"/>
    <w:rsid w:val="001830EB"/>
    <w:rsid w:val="00183110"/>
    <w:rsid w:val="001944A8"/>
    <w:rsid w:val="001A2D81"/>
    <w:rsid w:val="001A3248"/>
    <w:rsid w:val="001A5278"/>
    <w:rsid w:val="001B0250"/>
    <w:rsid w:val="001B2554"/>
    <w:rsid w:val="001B6373"/>
    <w:rsid w:val="001C300C"/>
    <w:rsid w:val="001C59F1"/>
    <w:rsid w:val="001C7F05"/>
    <w:rsid w:val="001D39DD"/>
    <w:rsid w:val="001D63A7"/>
    <w:rsid w:val="001E09D0"/>
    <w:rsid w:val="001E1BE1"/>
    <w:rsid w:val="001E1E97"/>
    <w:rsid w:val="001E5331"/>
    <w:rsid w:val="001E7F25"/>
    <w:rsid w:val="001F1B04"/>
    <w:rsid w:val="001F215E"/>
    <w:rsid w:val="001F50A4"/>
    <w:rsid w:val="00200C2D"/>
    <w:rsid w:val="002026CD"/>
    <w:rsid w:val="00204E76"/>
    <w:rsid w:val="0021089D"/>
    <w:rsid w:val="00210C7A"/>
    <w:rsid w:val="00222966"/>
    <w:rsid w:val="00232753"/>
    <w:rsid w:val="00242A57"/>
    <w:rsid w:val="00250B42"/>
    <w:rsid w:val="00257214"/>
    <w:rsid w:val="00266404"/>
    <w:rsid w:val="002670D8"/>
    <w:rsid w:val="00270EE9"/>
    <w:rsid w:val="00273068"/>
    <w:rsid w:val="00276527"/>
    <w:rsid w:val="00290A34"/>
    <w:rsid w:val="002929EA"/>
    <w:rsid w:val="00295450"/>
    <w:rsid w:val="002A4204"/>
    <w:rsid w:val="002B2F8D"/>
    <w:rsid w:val="002B323D"/>
    <w:rsid w:val="002B6AB2"/>
    <w:rsid w:val="002B7A6B"/>
    <w:rsid w:val="002C2170"/>
    <w:rsid w:val="002C3B3E"/>
    <w:rsid w:val="002C4073"/>
    <w:rsid w:val="002C6310"/>
    <w:rsid w:val="002D0709"/>
    <w:rsid w:val="002D43E5"/>
    <w:rsid w:val="002D5548"/>
    <w:rsid w:val="002E033E"/>
    <w:rsid w:val="002E733B"/>
    <w:rsid w:val="002F1A7D"/>
    <w:rsid w:val="002F57EA"/>
    <w:rsid w:val="002F7257"/>
    <w:rsid w:val="00302284"/>
    <w:rsid w:val="003027BE"/>
    <w:rsid w:val="003038AA"/>
    <w:rsid w:val="003038B4"/>
    <w:rsid w:val="00307C04"/>
    <w:rsid w:val="003141DF"/>
    <w:rsid w:val="00346B44"/>
    <w:rsid w:val="00351F4C"/>
    <w:rsid w:val="00352BDB"/>
    <w:rsid w:val="00357BF4"/>
    <w:rsid w:val="003633C7"/>
    <w:rsid w:val="003674D5"/>
    <w:rsid w:val="00367C71"/>
    <w:rsid w:val="00370A89"/>
    <w:rsid w:val="0037551F"/>
    <w:rsid w:val="003818B6"/>
    <w:rsid w:val="00391297"/>
    <w:rsid w:val="00393C48"/>
    <w:rsid w:val="003A2AC4"/>
    <w:rsid w:val="003A5F8C"/>
    <w:rsid w:val="003A6BF5"/>
    <w:rsid w:val="003B4D78"/>
    <w:rsid w:val="003C2718"/>
    <w:rsid w:val="003D2855"/>
    <w:rsid w:val="003D4FE5"/>
    <w:rsid w:val="003F00C0"/>
    <w:rsid w:val="003F3621"/>
    <w:rsid w:val="00400FB0"/>
    <w:rsid w:val="004101DC"/>
    <w:rsid w:val="0041042F"/>
    <w:rsid w:val="0041090D"/>
    <w:rsid w:val="004208DB"/>
    <w:rsid w:val="00424354"/>
    <w:rsid w:val="00430193"/>
    <w:rsid w:val="00432D20"/>
    <w:rsid w:val="00440C81"/>
    <w:rsid w:val="00446EF9"/>
    <w:rsid w:val="00461A5E"/>
    <w:rsid w:val="00467779"/>
    <w:rsid w:val="00473BDB"/>
    <w:rsid w:val="004A16BE"/>
    <w:rsid w:val="004A39B1"/>
    <w:rsid w:val="004A7E6B"/>
    <w:rsid w:val="004B4BB8"/>
    <w:rsid w:val="004B6D52"/>
    <w:rsid w:val="004D3F65"/>
    <w:rsid w:val="004D751B"/>
    <w:rsid w:val="004F0CD1"/>
    <w:rsid w:val="004F404A"/>
    <w:rsid w:val="00522B52"/>
    <w:rsid w:val="00523794"/>
    <w:rsid w:val="00527D75"/>
    <w:rsid w:val="00530B22"/>
    <w:rsid w:val="0053735F"/>
    <w:rsid w:val="005376EC"/>
    <w:rsid w:val="00537C36"/>
    <w:rsid w:val="00547B64"/>
    <w:rsid w:val="005512E5"/>
    <w:rsid w:val="00551FB2"/>
    <w:rsid w:val="005541B5"/>
    <w:rsid w:val="00557A88"/>
    <w:rsid w:val="005604BF"/>
    <w:rsid w:val="00567632"/>
    <w:rsid w:val="00577388"/>
    <w:rsid w:val="005811FB"/>
    <w:rsid w:val="00581EEE"/>
    <w:rsid w:val="00583D67"/>
    <w:rsid w:val="005843A6"/>
    <w:rsid w:val="005853FD"/>
    <w:rsid w:val="00587D6D"/>
    <w:rsid w:val="00587E87"/>
    <w:rsid w:val="00592677"/>
    <w:rsid w:val="00593AF2"/>
    <w:rsid w:val="00593E18"/>
    <w:rsid w:val="005A2A03"/>
    <w:rsid w:val="005B2E57"/>
    <w:rsid w:val="005B5D57"/>
    <w:rsid w:val="005C7FDF"/>
    <w:rsid w:val="005D14D2"/>
    <w:rsid w:val="005D2CB3"/>
    <w:rsid w:val="005D65B0"/>
    <w:rsid w:val="005D798D"/>
    <w:rsid w:val="005D7C4C"/>
    <w:rsid w:val="005E11C5"/>
    <w:rsid w:val="005E27CC"/>
    <w:rsid w:val="005E47A2"/>
    <w:rsid w:val="005F3CD5"/>
    <w:rsid w:val="00601B1F"/>
    <w:rsid w:val="0060702D"/>
    <w:rsid w:val="00610DF3"/>
    <w:rsid w:val="006203A6"/>
    <w:rsid w:val="00635701"/>
    <w:rsid w:val="006454FA"/>
    <w:rsid w:val="006556F1"/>
    <w:rsid w:val="00657C9B"/>
    <w:rsid w:val="0066171B"/>
    <w:rsid w:val="00670A12"/>
    <w:rsid w:val="00676BB2"/>
    <w:rsid w:val="00684332"/>
    <w:rsid w:val="0068670A"/>
    <w:rsid w:val="00691C99"/>
    <w:rsid w:val="00694ED4"/>
    <w:rsid w:val="006A02C6"/>
    <w:rsid w:val="006A0830"/>
    <w:rsid w:val="006A283B"/>
    <w:rsid w:val="006B2022"/>
    <w:rsid w:val="006B689F"/>
    <w:rsid w:val="006D7493"/>
    <w:rsid w:val="006E0397"/>
    <w:rsid w:val="006E7B0B"/>
    <w:rsid w:val="007010A9"/>
    <w:rsid w:val="007120DE"/>
    <w:rsid w:val="00714D6F"/>
    <w:rsid w:val="00721975"/>
    <w:rsid w:val="00723104"/>
    <w:rsid w:val="00727486"/>
    <w:rsid w:val="00730605"/>
    <w:rsid w:val="00731668"/>
    <w:rsid w:val="007413BA"/>
    <w:rsid w:val="00741ABF"/>
    <w:rsid w:val="007449CC"/>
    <w:rsid w:val="00747357"/>
    <w:rsid w:val="00751F1E"/>
    <w:rsid w:val="00753C98"/>
    <w:rsid w:val="00754E74"/>
    <w:rsid w:val="00761D0E"/>
    <w:rsid w:val="007666A6"/>
    <w:rsid w:val="00770F03"/>
    <w:rsid w:val="0077489C"/>
    <w:rsid w:val="00786726"/>
    <w:rsid w:val="007908E0"/>
    <w:rsid w:val="007937C9"/>
    <w:rsid w:val="00797F69"/>
    <w:rsid w:val="007A38C6"/>
    <w:rsid w:val="007A7662"/>
    <w:rsid w:val="007B564F"/>
    <w:rsid w:val="007B7A9A"/>
    <w:rsid w:val="007C410B"/>
    <w:rsid w:val="007C7C43"/>
    <w:rsid w:val="007D22E2"/>
    <w:rsid w:val="007D68CF"/>
    <w:rsid w:val="007E5901"/>
    <w:rsid w:val="007F03A1"/>
    <w:rsid w:val="008105F7"/>
    <w:rsid w:val="00815DA6"/>
    <w:rsid w:val="00820A8E"/>
    <w:rsid w:val="00822103"/>
    <w:rsid w:val="00832806"/>
    <w:rsid w:val="00837E4F"/>
    <w:rsid w:val="008443B8"/>
    <w:rsid w:val="00845CE0"/>
    <w:rsid w:val="00856493"/>
    <w:rsid w:val="00861001"/>
    <w:rsid w:val="008767E0"/>
    <w:rsid w:val="00885C00"/>
    <w:rsid w:val="0088717B"/>
    <w:rsid w:val="00892569"/>
    <w:rsid w:val="008A0A4C"/>
    <w:rsid w:val="008A0C99"/>
    <w:rsid w:val="008B150A"/>
    <w:rsid w:val="008B2B23"/>
    <w:rsid w:val="008B5DA9"/>
    <w:rsid w:val="008C1459"/>
    <w:rsid w:val="008C14B1"/>
    <w:rsid w:val="008D3D75"/>
    <w:rsid w:val="008D50C6"/>
    <w:rsid w:val="008D6777"/>
    <w:rsid w:val="008E1B5E"/>
    <w:rsid w:val="008E4C34"/>
    <w:rsid w:val="008E627F"/>
    <w:rsid w:val="008F1B61"/>
    <w:rsid w:val="009018EE"/>
    <w:rsid w:val="00906BE5"/>
    <w:rsid w:val="009079FF"/>
    <w:rsid w:val="00910F56"/>
    <w:rsid w:val="009121A8"/>
    <w:rsid w:val="0091358F"/>
    <w:rsid w:val="00917FC7"/>
    <w:rsid w:val="00920F86"/>
    <w:rsid w:val="0092696E"/>
    <w:rsid w:val="00936D1D"/>
    <w:rsid w:val="00937BA7"/>
    <w:rsid w:val="0094333C"/>
    <w:rsid w:val="0095577A"/>
    <w:rsid w:val="00957B10"/>
    <w:rsid w:val="009665D2"/>
    <w:rsid w:val="00967469"/>
    <w:rsid w:val="00972584"/>
    <w:rsid w:val="009732BE"/>
    <w:rsid w:val="00982F92"/>
    <w:rsid w:val="009857F1"/>
    <w:rsid w:val="00986250"/>
    <w:rsid w:val="00987FD9"/>
    <w:rsid w:val="0099300B"/>
    <w:rsid w:val="00993A44"/>
    <w:rsid w:val="009A4C68"/>
    <w:rsid w:val="009B2CEF"/>
    <w:rsid w:val="009B502E"/>
    <w:rsid w:val="009B57D0"/>
    <w:rsid w:val="009C2394"/>
    <w:rsid w:val="009C5A69"/>
    <w:rsid w:val="009D1BF2"/>
    <w:rsid w:val="009D37E7"/>
    <w:rsid w:val="009D5280"/>
    <w:rsid w:val="009F1D81"/>
    <w:rsid w:val="009F6A66"/>
    <w:rsid w:val="009F79E9"/>
    <w:rsid w:val="00A030A8"/>
    <w:rsid w:val="00A06813"/>
    <w:rsid w:val="00A11CA8"/>
    <w:rsid w:val="00A1483C"/>
    <w:rsid w:val="00A1553F"/>
    <w:rsid w:val="00A2450E"/>
    <w:rsid w:val="00A27742"/>
    <w:rsid w:val="00A27AC1"/>
    <w:rsid w:val="00A30871"/>
    <w:rsid w:val="00A4595E"/>
    <w:rsid w:val="00A463D7"/>
    <w:rsid w:val="00A46B62"/>
    <w:rsid w:val="00A477DA"/>
    <w:rsid w:val="00A578B6"/>
    <w:rsid w:val="00A72BF1"/>
    <w:rsid w:val="00A86DCA"/>
    <w:rsid w:val="00A91A4F"/>
    <w:rsid w:val="00A94B5C"/>
    <w:rsid w:val="00AA3A52"/>
    <w:rsid w:val="00AA4ACE"/>
    <w:rsid w:val="00AA6B3E"/>
    <w:rsid w:val="00AA735C"/>
    <w:rsid w:val="00AB6D18"/>
    <w:rsid w:val="00AD41DC"/>
    <w:rsid w:val="00AD4C94"/>
    <w:rsid w:val="00AE3A2E"/>
    <w:rsid w:val="00AE4406"/>
    <w:rsid w:val="00AE5226"/>
    <w:rsid w:val="00B05AA5"/>
    <w:rsid w:val="00B16347"/>
    <w:rsid w:val="00B3266B"/>
    <w:rsid w:val="00B327F1"/>
    <w:rsid w:val="00B4283E"/>
    <w:rsid w:val="00B509C3"/>
    <w:rsid w:val="00B5189B"/>
    <w:rsid w:val="00B53247"/>
    <w:rsid w:val="00B57518"/>
    <w:rsid w:val="00B60CCC"/>
    <w:rsid w:val="00B62014"/>
    <w:rsid w:val="00B6215F"/>
    <w:rsid w:val="00B71EB9"/>
    <w:rsid w:val="00B73F4F"/>
    <w:rsid w:val="00B77CBB"/>
    <w:rsid w:val="00B80175"/>
    <w:rsid w:val="00B81B76"/>
    <w:rsid w:val="00B9043E"/>
    <w:rsid w:val="00B9680E"/>
    <w:rsid w:val="00BA06EB"/>
    <w:rsid w:val="00BA5856"/>
    <w:rsid w:val="00BB2F4A"/>
    <w:rsid w:val="00BB5575"/>
    <w:rsid w:val="00BB5EE5"/>
    <w:rsid w:val="00BB732B"/>
    <w:rsid w:val="00BC4A9C"/>
    <w:rsid w:val="00BC576A"/>
    <w:rsid w:val="00BC70E1"/>
    <w:rsid w:val="00BD0476"/>
    <w:rsid w:val="00BD42B6"/>
    <w:rsid w:val="00BE11C2"/>
    <w:rsid w:val="00BE19CC"/>
    <w:rsid w:val="00BE3B76"/>
    <w:rsid w:val="00BE41E2"/>
    <w:rsid w:val="00BE5C40"/>
    <w:rsid w:val="00BE7D15"/>
    <w:rsid w:val="00BF0930"/>
    <w:rsid w:val="00BF63BB"/>
    <w:rsid w:val="00C03838"/>
    <w:rsid w:val="00C03911"/>
    <w:rsid w:val="00C1278B"/>
    <w:rsid w:val="00C2086E"/>
    <w:rsid w:val="00C2367B"/>
    <w:rsid w:val="00C25402"/>
    <w:rsid w:val="00C27C74"/>
    <w:rsid w:val="00C3125E"/>
    <w:rsid w:val="00C337F1"/>
    <w:rsid w:val="00C400A9"/>
    <w:rsid w:val="00C45CDF"/>
    <w:rsid w:val="00C54DF2"/>
    <w:rsid w:val="00C555B2"/>
    <w:rsid w:val="00C572F2"/>
    <w:rsid w:val="00C626BF"/>
    <w:rsid w:val="00C65729"/>
    <w:rsid w:val="00C66CFD"/>
    <w:rsid w:val="00C71516"/>
    <w:rsid w:val="00C87FDD"/>
    <w:rsid w:val="00C92D9E"/>
    <w:rsid w:val="00CA7ECB"/>
    <w:rsid w:val="00CB1D92"/>
    <w:rsid w:val="00CC5126"/>
    <w:rsid w:val="00CC5BDC"/>
    <w:rsid w:val="00CD09F8"/>
    <w:rsid w:val="00CD0BD2"/>
    <w:rsid w:val="00CD6B3E"/>
    <w:rsid w:val="00CE3DC7"/>
    <w:rsid w:val="00CF277D"/>
    <w:rsid w:val="00CF51A2"/>
    <w:rsid w:val="00CF646A"/>
    <w:rsid w:val="00CF7231"/>
    <w:rsid w:val="00D009C9"/>
    <w:rsid w:val="00D010E4"/>
    <w:rsid w:val="00D019D3"/>
    <w:rsid w:val="00D02399"/>
    <w:rsid w:val="00D03AD5"/>
    <w:rsid w:val="00D118C4"/>
    <w:rsid w:val="00D148DC"/>
    <w:rsid w:val="00D23983"/>
    <w:rsid w:val="00D27B19"/>
    <w:rsid w:val="00D36716"/>
    <w:rsid w:val="00D40664"/>
    <w:rsid w:val="00D406FD"/>
    <w:rsid w:val="00D51BB2"/>
    <w:rsid w:val="00D5258D"/>
    <w:rsid w:val="00D539A2"/>
    <w:rsid w:val="00D54368"/>
    <w:rsid w:val="00D546B3"/>
    <w:rsid w:val="00D55F02"/>
    <w:rsid w:val="00D57023"/>
    <w:rsid w:val="00D7067E"/>
    <w:rsid w:val="00D71946"/>
    <w:rsid w:val="00D84BCB"/>
    <w:rsid w:val="00D85F64"/>
    <w:rsid w:val="00DA1F25"/>
    <w:rsid w:val="00DA59C3"/>
    <w:rsid w:val="00DB3426"/>
    <w:rsid w:val="00DB53BB"/>
    <w:rsid w:val="00DB7FBD"/>
    <w:rsid w:val="00DC2490"/>
    <w:rsid w:val="00DC3454"/>
    <w:rsid w:val="00DC5A06"/>
    <w:rsid w:val="00DD030C"/>
    <w:rsid w:val="00DD19DC"/>
    <w:rsid w:val="00DD27A8"/>
    <w:rsid w:val="00DD361D"/>
    <w:rsid w:val="00DE1707"/>
    <w:rsid w:val="00DE4A7C"/>
    <w:rsid w:val="00DF4A8A"/>
    <w:rsid w:val="00DF74B4"/>
    <w:rsid w:val="00E04CA1"/>
    <w:rsid w:val="00E11429"/>
    <w:rsid w:val="00E11A74"/>
    <w:rsid w:val="00E2187A"/>
    <w:rsid w:val="00E266C1"/>
    <w:rsid w:val="00E267B9"/>
    <w:rsid w:val="00E27CC4"/>
    <w:rsid w:val="00E3448E"/>
    <w:rsid w:val="00E3457D"/>
    <w:rsid w:val="00E34698"/>
    <w:rsid w:val="00E37261"/>
    <w:rsid w:val="00E401A4"/>
    <w:rsid w:val="00E414B5"/>
    <w:rsid w:val="00E449EC"/>
    <w:rsid w:val="00E45D89"/>
    <w:rsid w:val="00E46A2A"/>
    <w:rsid w:val="00E50D82"/>
    <w:rsid w:val="00E53A13"/>
    <w:rsid w:val="00E56092"/>
    <w:rsid w:val="00E605F5"/>
    <w:rsid w:val="00E6156D"/>
    <w:rsid w:val="00E64B55"/>
    <w:rsid w:val="00E650D7"/>
    <w:rsid w:val="00E65367"/>
    <w:rsid w:val="00E72E1F"/>
    <w:rsid w:val="00E76C9F"/>
    <w:rsid w:val="00E82581"/>
    <w:rsid w:val="00E834C4"/>
    <w:rsid w:val="00E84062"/>
    <w:rsid w:val="00E8428A"/>
    <w:rsid w:val="00E87CF5"/>
    <w:rsid w:val="00E911FE"/>
    <w:rsid w:val="00E93EDE"/>
    <w:rsid w:val="00EA37D7"/>
    <w:rsid w:val="00EA5C80"/>
    <w:rsid w:val="00EB3D9D"/>
    <w:rsid w:val="00EB5700"/>
    <w:rsid w:val="00EC0013"/>
    <w:rsid w:val="00EC117F"/>
    <w:rsid w:val="00EC45F7"/>
    <w:rsid w:val="00ED1917"/>
    <w:rsid w:val="00ED40EF"/>
    <w:rsid w:val="00EE3105"/>
    <w:rsid w:val="00EF1626"/>
    <w:rsid w:val="00EF2028"/>
    <w:rsid w:val="00EF3545"/>
    <w:rsid w:val="00EF47D8"/>
    <w:rsid w:val="00EF55FC"/>
    <w:rsid w:val="00F023B5"/>
    <w:rsid w:val="00F02446"/>
    <w:rsid w:val="00F03D9E"/>
    <w:rsid w:val="00F066EC"/>
    <w:rsid w:val="00F06805"/>
    <w:rsid w:val="00F06A71"/>
    <w:rsid w:val="00F11C47"/>
    <w:rsid w:val="00F14A29"/>
    <w:rsid w:val="00F15E48"/>
    <w:rsid w:val="00F23222"/>
    <w:rsid w:val="00F245B2"/>
    <w:rsid w:val="00F2764B"/>
    <w:rsid w:val="00F32A8D"/>
    <w:rsid w:val="00F40955"/>
    <w:rsid w:val="00F413AF"/>
    <w:rsid w:val="00F424BA"/>
    <w:rsid w:val="00F46054"/>
    <w:rsid w:val="00F5422B"/>
    <w:rsid w:val="00F575FE"/>
    <w:rsid w:val="00F720E7"/>
    <w:rsid w:val="00F74BA3"/>
    <w:rsid w:val="00F77E10"/>
    <w:rsid w:val="00F80409"/>
    <w:rsid w:val="00F817C4"/>
    <w:rsid w:val="00F909A7"/>
    <w:rsid w:val="00FB12D3"/>
    <w:rsid w:val="00FC1EED"/>
    <w:rsid w:val="00FD7C1D"/>
    <w:rsid w:val="00FE7734"/>
    <w:rsid w:val="00FF2B0D"/>
    <w:rsid w:val="00FF2B3B"/>
    <w:rsid w:val="00FF4427"/>
    <w:rsid w:val="00FF5B49"/>
    <w:rsid w:val="00FF5B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C43FCFF"/>
  <w14:defaultImageDpi w14:val="32767"/>
  <w15:chartTrackingRefBased/>
  <w15:docId w15:val="{D5D49A12-2130-4AAF-9DE4-64CEC2736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kern w:val="2"/>
        <w:sz w:val="28"/>
        <w:szCs w:val="3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04CA1"/>
    <w:pPr>
      <w:widowControl w:val="0"/>
      <w:spacing w:line="480" w:lineRule="auto"/>
      <w:ind w:firstLine="720"/>
      <w:jc w:val="both"/>
    </w:pPr>
    <w:rPr>
      <w:sz w:val="24"/>
    </w:rPr>
  </w:style>
  <w:style w:type="paragraph" w:styleId="1">
    <w:name w:val="heading 1"/>
    <w:basedOn w:val="a"/>
    <w:next w:val="a"/>
    <w:link w:val="10"/>
    <w:uiPriority w:val="9"/>
    <w:qFormat/>
    <w:rsid w:val="00FF2B0D"/>
    <w:pPr>
      <w:keepNext/>
      <w:keepLines/>
      <w:ind w:firstLine="0"/>
      <w:outlineLvl w:val="0"/>
    </w:pPr>
    <w:rPr>
      <w:b/>
      <w:bCs/>
      <w:kern w:val="44"/>
      <w:szCs w:val="44"/>
    </w:rPr>
  </w:style>
  <w:style w:type="paragraph" w:styleId="2">
    <w:name w:val="heading 2"/>
    <w:basedOn w:val="a"/>
    <w:next w:val="a"/>
    <w:link w:val="20"/>
    <w:uiPriority w:val="9"/>
    <w:unhideWhenUsed/>
    <w:qFormat/>
    <w:rsid w:val="0077489C"/>
    <w:pPr>
      <w:keepNext/>
      <w:keepLines/>
      <w:ind w:firstLine="0"/>
      <w:outlineLvl w:val="1"/>
    </w:pPr>
    <w:rPr>
      <w:rFonts w:cstheme="majorBidi"/>
      <w:b/>
      <w:bCs/>
    </w:rPr>
  </w:style>
  <w:style w:type="paragraph" w:styleId="3">
    <w:name w:val="heading 3"/>
    <w:aliases w:val="参考文献"/>
    <w:basedOn w:val="a"/>
    <w:next w:val="a"/>
    <w:link w:val="30"/>
    <w:uiPriority w:val="9"/>
    <w:unhideWhenUsed/>
    <w:qFormat/>
    <w:rsid w:val="00FF2B0D"/>
    <w:pPr>
      <w:keepNext/>
      <w:keepLines/>
      <w:ind w:left="720" w:hanging="720"/>
      <w:outlineLvl w:val="2"/>
    </w:pPr>
    <w:rPr>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C1EED"/>
    <w:pPr>
      <w:tabs>
        <w:tab w:val="center" w:pos="4153"/>
        <w:tab w:val="right" w:pos="8306"/>
      </w:tabs>
      <w:snapToGrid w:val="0"/>
      <w:spacing w:line="240" w:lineRule="auto"/>
      <w:ind w:firstLine="0"/>
      <w:jc w:val="center"/>
    </w:pPr>
    <w:rPr>
      <w:sz w:val="18"/>
      <w:szCs w:val="18"/>
    </w:rPr>
  </w:style>
  <w:style w:type="character" w:customStyle="1" w:styleId="a4">
    <w:name w:val="页眉 字符"/>
    <w:basedOn w:val="a0"/>
    <w:link w:val="a3"/>
    <w:uiPriority w:val="99"/>
    <w:rsid w:val="00FC1EED"/>
    <w:rPr>
      <w:sz w:val="18"/>
      <w:szCs w:val="18"/>
    </w:rPr>
  </w:style>
  <w:style w:type="paragraph" w:styleId="a5">
    <w:name w:val="footer"/>
    <w:basedOn w:val="a"/>
    <w:link w:val="a6"/>
    <w:uiPriority w:val="99"/>
    <w:unhideWhenUsed/>
    <w:rsid w:val="00FC1EED"/>
    <w:pPr>
      <w:tabs>
        <w:tab w:val="center" w:pos="4153"/>
        <w:tab w:val="right" w:pos="8306"/>
      </w:tabs>
      <w:snapToGrid w:val="0"/>
      <w:spacing w:line="240" w:lineRule="auto"/>
      <w:ind w:firstLine="0"/>
      <w:jc w:val="left"/>
    </w:pPr>
    <w:rPr>
      <w:sz w:val="18"/>
      <w:szCs w:val="18"/>
    </w:rPr>
  </w:style>
  <w:style w:type="character" w:customStyle="1" w:styleId="a6">
    <w:name w:val="页脚 字符"/>
    <w:basedOn w:val="a0"/>
    <w:link w:val="a5"/>
    <w:uiPriority w:val="99"/>
    <w:rsid w:val="00FC1EED"/>
    <w:rPr>
      <w:sz w:val="18"/>
      <w:szCs w:val="18"/>
    </w:rPr>
  </w:style>
  <w:style w:type="character" w:customStyle="1" w:styleId="10">
    <w:name w:val="标题 1 字符"/>
    <w:basedOn w:val="a0"/>
    <w:link w:val="1"/>
    <w:uiPriority w:val="9"/>
    <w:rsid w:val="00FF2B0D"/>
    <w:rPr>
      <w:b/>
      <w:bCs/>
      <w:kern w:val="44"/>
      <w:sz w:val="24"/>
      <w:szCs w:val="44"/>
    </w:rPr>
  </w:style>
  <w:style w:type="paragraph" w:styleId="a7">
    <w:name w:val="annotation text"/>
    <w:basedOn w:val="a"/>
    <w:link w:val="a8"/>
    <w:uiPriority w:val="99"/>
    <w:unhideWhenUsed/>
    <w:rsid w:val="00FC1EED"/>
    <w:pPr>
      <w:jc w:val="left"/>
    </w:pPr>
  </w:style>
  <w:style w:type="character" w:customStyle="1" w:styleId="a8">
    <w:name w:val="批注文字 字符"/>
    <w:basedOn w:val="a0"/>
    <w:link w:val="a7"/>
    <w:uiPriority w:val="99"/>
    <w:rsid w:val="00FC1EED"/>
    <w:rPr>
      <w:sz w:val="24"/>
    </w:rPr>
  </w:style>
  <w:style w:type="character" w:styleId="a9">
    <w:name w:val="annotation reference"/>
    <w:basedOn w:val="a0"/>
    <w:uiPriority w:val="99"/>
    <w:semiHidden/>
    <w:unhideWhenUsed/>
    <w:rsid w:val="00FC1EED"/>
    <w:rPr>
      <w:sz w:val="16"/>
      <w:szCs w:val="16"/>
    </w:rPr>
  </w:style>
  <w:style w:type="table" w:styleId="aa">
    <w:name w:val="Table Grid"/>
    <w:basedOn w:val="a1"/>
    <w:uiPriority w:val="39"/>
    <w:rsid w:val="00FC1E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rsid w:val="0077489C"/>
    <w:rPr>
      <w:rFonts w:cstheme="majorBidi"/>
      <w:b/>
      <w:bCs/>
      <w:sz w:val="24"/>
    </w:rPr>
  </w:style>
  <w:style w:type="character" w:customStyle="1" w:styleId="innerzoteroCitation">
    <w:name w:val="innerzoteroCitation"/>
    <w:basedOn w:val="a0"/>
    <w:rsid w:val="004D751B"/>
    <w:rPr>
      <w:b w:val="0"/>
      <w:i w:val="0"/>
      <w:color w:val="0000FF"/>
      <w:vertAlign w:val="baseline"/>
    </w:rPr>
  </w:style>
  <w:style w:type="character" w:customStyle="1" w:styleId="zoteroCitation">
    <w:name w:val="zoteroCitation"/>
    <w:basedOn w:val="a0"/>
    <w:rsid w:val="004D751B"/>
    <w:rPr>
      <w:b w:val="0"/>
      <w:i w:val="0"/>
      <w:color w:val="0000FF"/>
      <w:vertAlign w:val="baseline"/>
    </w:rPr>
  </w:style>
  <w:style w:type="paragraph" w:styleId="ab">
    <w:name w:val="Bibliography"/>
    <w:basedOn w:val="a"/>
    <w:next w:val="a"/>
    <w:uiPriority w:val="37"/>
    <w:unhideWhenUsed/>
    <w:rsid w:val="004D751B"/>
    <w:pPr>
      <w:ind w:left="720" w:hanging="720"/>
    </w:pPr>
  </w:style>
  <w:style w:type="paragraph" w:styleId="ac">
    <w:name w:val="List Paragraph"/>
    <w:basedOn w:val="a"/>
    <w:uiPriority w:val="34"/>
    <w:qFormat/>
    <w:rsid w:val="00ED40EF"/>
    <w:pPr>
      <w:ind w:firstLine="420"/>
    </w:pPr>
  </w:style>
  <w:style w:type="paragraph" w:styleId="ad">
    <w:name w:val="annotation subject"/>
    <w:basedOn w:val="a7"/>
    <w:next w:val="a7"/>
    <w:link w:val="ae"/>
    <w:uiPriority w:val="99"/>
    <w:semiHidden/>
    <w:unhideWhenUsed/>
    <w:rsid w:val="00C572F2"/>
    <w:rPr>
      <w:b/>
      <w:bCs/>
    </w:rPr>
  </w:style>
  <w:style w:type="character" w:customStyle="1" w:styleId="ae">
    <w:name w:val="批注主题 字符"/>
    <w:basedOn w:val="a8"/>
    <w:link w:val="ad"/>
    <w:uiPriority w:val="99"/>
    <w:semiHidden/>
    <w:rsid w:val="00C572F2"/>
    <w:rPr>
      <w:b/>
      <w:bCs/>
      <w:sz w:val="24"/>
    </w:rPr>
  </w:style>
  <w:style w:type="paragraph" w:styleId="af">
    <w:name w:val="Revision"/>
    <w:hidden/>
    <w:uiPriority w:val="99"/>
    <w:semiHidden/>
    <w:rsid w:val="003633C7"/>
    <w:rPr>
      <w:sz w:val="24"/>
    </w:rPr>
  </w:style>
  <w:style w:type="character" w:styleId="af0">
    <w:name w:val="Hyperlink"/>
    <w:basedOn w:val="a0"/>
    <w:uiPriority w:val="99"/>
    <w:unhideWhenUsed/>
    <w:rsid w:val="006B2022"/>
    <w:rPr>
      <w:color w:val="0000FF"/>
      <w:u w:val="single"/>
    </w:rPr>
  </w:style>
  <w:style w:type="character" w:styleId="af1">
    <w:name w:val="Unresolved Mention"/>
    <w:basedOn w:val="a0"/>
    <w:uiPriority w:val="99"/>
    <w:semiHidden/>
    <w:unhideWhenUsed/>
    <w:rsid w:val="003D4FE5"/>
    <w:rPr>
      <w:color w:val="605E5C"/>
      <w:shd w:val="clear" w:color="auto" w:fill="E1DFDD"/>
    </w:rPr>
  </w:style>
  <w:style w:type="character" w:styleId="af2">
    <w:name w:val="FollowedHyperlink"/>
    <w:basedOn w:val="a0"/>
    <w:uiPriority w:val="99"/>
    <w:semiHidden/>
    <w:unhideWhenUsed/>
    <w:rsid w:val="00D84BCB"/>
    <w:rPr>
      <w:color w:val="954F72" w:themeColor="followedHyperlink"/>
      <w:u w:val="single"/>
    </w:rPr>
  </w:style>
  <w:style w:type="paragraph" w:styleId="af3">
    <w:name w:val="Normal (Web)"/>
    <w:basedOn w:val="a"/>
    <w:uiPriority w:val="99"/>
    <w:semiHidden/>
    <w:unhideWhenUsed/>
    <w:rsid w:val="00E11429"/>
    <w:pPr>
      <w:widowControl/>
      <w:spacing w:before="100" w:beforeAutospacing="1" w:after="100" w:afterAutospacing="1" w:line="240" w:lineRule="auto"/>
      <w:ind w:firstLine="0"/>
      <w:jc w:val="left"/>
    </w:pPr>
    <w:rPr>
      <w:rFonts w:ascii="宋体" w:hAnsi="宋体" w:cs="宋体"/>
      <w:kern w:val="0"/>
      <w:szCs w:val="24"/>
    </w:rPr>
  </w:style>
  <w:style w:type="character" w:customStyle="1" w:styleId="30">
    <w:name w:val="标题 3 字符"/>
    <w:aliases w:val="参考文献 字符"/>
    <w:basedOn w:val="a0"/>
    <w:link w:val="3"/>
    <w:uiPriority w:val="9"/>
    <w:rsid w:val="00FF2B0D"/>
    <w:rPr>
      <w:b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227260">
      <w:bodyDiv w:val="1"/>
      <w:marLeft w:val="0"/>
      <w:marRight w:val="0"/>
      <w:marTop w:val="0"/>
      <w:marBottom w:val="0"/>
      <w:divBdr>
        <w:top w:val="none" w:sz="0" w:space="0" w:color="auto"/>
        <w:left w:val="none" w:sz="0" w:space="0" w:color="auto"/>
        <w:bottom w:val="none" w:sz="0" w:space="0" w:color="auto"/>
        <w:right w:val="none" w:sz="0" w:space="0" w:color="auto"/>
      </w:divBdr>
      <w:divsChild>
        <w:div w:id="522549590">
          <w:marLeft w:val="480"/>
          <w:marRight w:val="0"/>
          <w:marTop w:val="0"/>
          <w:marBottom w:val="0"/>
          <w:divBdr>
            <w:top w:val="none" w:sz="0" w:space="0" w:color="auto"/>
            <w:left w:val="none" w:sz="0" w:space="0" w:color="auto"/>
            <w:bottom w:val="none" w:sz="0" w:space="0" w:color="auto"/>
            <w:right w:val="none" w:sz="0" w:space="0" w:color="auto"/>
          </w:divBdr>
          <w:divsChild>
            <w:div w:id="80223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72818">
      <w:bodyDiv w:val="1"/>
      <w:marLeft w:val="0"/>
      <w:marRight w:val="0"/>
      <w:marTop w:val="0"/>
      <w:marBottom w:val="0"/>
      <w:divBdr>
        <w:top w:val="none" w:sz="0" w:space="0" w:color="auto"/>
        <w:left w:val="none" w:sz="0" w:space="0" w:color="auto"/>
        <w:bottom w:val="none" w:sz="0" w:space="0" w:color="auto"/>
        <w:right w:val="none" w:sz="0" w:space="0" w:color="auto"/>
      </w:divBdr>
    </w:div>
    <w:div w:id="221644099">
      <w:bodyDiv w:val="1"/>
      <w:marLeft w:val="0"/>
      <w:marRight w:val="0"/>
      <w:marTop w:val="0"/>
      <w:marBottom w:val="0"/>
      <w:divBdr>
        <w:top w:val="none" w:sz="0" w:space="0" w:color="auto"/>
        <w:left w:val="none" w:sz="0" w:space="0" w:color="auto"/>
        <w:bottom w:val="none" w:sz="0" w:space="0" w:color="auto"/>
        <w:right w:val="none" w:sz="0" w:space="0" w:color="auto"/>
      </w:divBdr>
    </w:div>
    <w:div w:id="380373005">
      <w:bodyDiv w:val="1"/>
      <w:marLeft w:val="0"/>
      <w:marRight w:val="0"/>
      <w:marTop w:val="0"/>
      <w:marBottom w:val="0"/>
      <w:divBdr>
        <w:top w:val="none" w:sz="0" w:space="0" w:color="auto"/>
        <w:left w:val="none" w:sz="0" w:space="0" w:color="auto"/>
        <w:bottom w:val="none" w:sz="0" w:space="0" w:color="auto"/>
        <w:right w:val="none" w:sz="0" w:space="0" w:color="auto"/>
      </w:divBdr>
    </w:div>
    <w:div w:id="513034791">
      <w:bodyDiv w:val="1"/>
      <w:marLeft w:val="0"/>
      <w:marRight w:val="0"/>
      <w:marTop w:val="0"/>
      <w:marBottom w:val="0"/>
      <w:divBdr>
        <w:top w:val="none" w:sz="0" w:space="0" w:color="auto"/>
        <w:left w:val="none" w:sz="0" w:space="0" w:color="auto"/>
        <w:bottom w:val="none" w:sz="0" w:space="0" w:color="auto"/>
        <w:right w:val="none" w:sz="0" w:space="0" w:color="auto"/>
      </w:divBdr>
    </w:div>
    <w:div w:id="693311651">
      <w:bodyDiv w:val="1"/>
      <w:marLeft w:val="0"/>
      <w:marRight w:val="0"/>
      <w:marTop w:val="0"/>
      <w:marBottom w:val="0"/>
      <w:divBdr>
        <w:top w:val="none" w:sz="0" w:space="0" w:color="auto"/>
        <w:left w:val="none" w:sz="0" w:space="0" w:color="auto"/>
        <w:bottom w:val="none" w:sz="0" w:space="0" w:color="auto"/>
        <w:right w:val="none" w:sz="0" w:space="0" w:color="auto"/>
      </w:divBdr>
      <w:divsChild>
        <w:div w:id="711999744">
          <w:marLeft w:val="480"/>
          <w:marRight w:val="0"/>
          <w:marTop w:val="0"/>
          <w:marBottom w:val="0"/>
          <w:divBdr>
            <w:top w:val="none" w:sz="0" w:space="0" w:color="auto"/>
            <w:left w:val="none" w:sz="0" w:space="0" w:color="auto"/>
            <w:bottom w:val="none" w:sz="0" w:space="0" w:color="auto"/>
            <w:right w:val="none" w:sz="0" w:space="0" w:color="auto"/>
          </w:divBdr>
          <w:divsChild>
            <w:div w:id="107073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629117">
      <w:bodyDiv w:val="1"/>
      <w:marLeft w:val="0"/>
      <w:marRight w:val="0"/>
      <w:marTop w:val="0"/>
      <w:marBottom w:val="0"/>
      <w:divBdr>
        <w:top w:val="none" w:sz="0" w:space="0" w:color="auto"/>
        <w:left w:val="none" w:sz="0" w:space="0" w:color="auto"/>
        <w:bottom w:val="none" w:sz="0" w:space="0" w:color="auto"/>
        <w:right w:val="none" w:sz="0" w:space="0" w:color="auto"/>
      </w:divBdr>
    </w:div>
    <w:div w:id="959996816">
      <w:bodyDiv w:val="1"/>
      <w:marLeft w:val="0"/>
      <w:marRight w:val="0"/>
      <w:marTop w:val="0"/>
      <w:marBottom w:val="0"/>
      <w:divBdr>
        <w:top w:val="none" w:sz="0" w:space="0" w:color="auto"/>
        <w:left w:val="none" w:sz="0" w:space="0" w:color="auto"/>
        <w:bottom w:val="none" w:sz="0" w:space="0" w:color="auto"/>
        <w:right w:val="none" w:sz="0" w:space="0" w:color="auto"/>
      </w:divBdr>
      <w:divsChild>
        <w:div w:id="1110205608">
          <w:marLeft w:val="480"/>
          <w:marRight w:val="0"/>
          <w:marTop w:val="0"/>
          <w:marBottom w:val="0"/>
          <w:divBdr>
            <w:top w:val="none" w:sz="0" w:space="0" w:color="auto"/>
            <w:left w:val="none" w:sz="0" w:space="0" w:color="auto"/>
            <w:bottom w:val="none" w:sz="0" w:space="0" w:color="auto"/>
            <w:right w:val="none" w:sz="0" w:space="0" w:color="auto"/>
          </w:divBdr>
          <w:divsChild>
            <w:div w:id="175624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311621">
      <w:bodyDiv w:val="1"/>
      <w:marLeft w:val="0"/>
      <w:marRight w:val="0"/>
      <w:marTop w:val="0"/>
      <w:marBottom w:val="0"/>
      <w:divBdr>
        <w:top w:val="none" w:sz="0" w:space="0" w:color="auto"/>
        <w:left w:val="none" w:sz="0" w:space="0" w:color="auto"/>
        <w:bottom w:val="none" w:sz="0" w:space="0" w:color="auto"/>
        <w:right w:val="none" w:sz="0" w:space="0" w:color="auto"/>
      </w:divBdr>
    </w:div>
    <w:div w:id="1146821107">
      <w:bodyDiv w:val="1"/>
      <w:marLeft w:val="0"/>
      <w:marRight w:val="0"/>
      <w:marTop w:val="0"/>
      <w:marBottom w:val="0"/>
      <w:divBdr>
        <w:top w:val="none" w:sz="0" w:space="0" w:color="auto"/>
        <w:left w:val="none" w:sz="0" w:space="0" w:color="auto"/>
        <w:bottom w:val="none" w:sz="0" w:space="0" w:color="auto"/>
        <w:right w:val="none" w:sz="0" w:space="0" w:color="auto"/>
      </w:divBdr>
    </w:div>
    <w:div w:id="1294024032">
      <w:bodyDiv w:val="1"/>
      <w:marLeft w:val="0"/>
      <w:marRight w:val="0"/>
      <w:marTop w:val="0"/>
      <w:marBottom w:val="0"/>
      <w:divBdr>
        <w:top w:val="none" w:sz="0" w:space="0" w:color="auto"/>
        <w:left w:val="none" w:sz="0" w:space="0" w:color="auto"/>
        <w:bottom w:val="none" w:sz="0" w:space="0" w:color="auto"/>
        <w:right w:val="none" w:sz="0" w:space="0" w:color="auto"/>
      </w:divBdr>
      <w:divsChild>
        <w:div w:id="113016739">
          <w:marLeft w:val="480"/>
          <w:marRight w:val="0"/>
          <w:marTop w:val="0"/>
          <w:marBottom w:val="0"/>
          <w:divBdr>
            <w:top w:val="none" w:sz="0" w:space="0" w:color="auto"/>
            <w:left w:val="none" w:sz="0" w:space="0" w:color="auto"/>
            <w:bottom w:val="none" w:sz="0" w:space="0" w:color="auto"/>
            <w:right w:val="none" w:sz="0" w:space="0" w:color="auto"/>
          </w:divBdr>
          <w:divsChild>
            <w:div w:id="169981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330824">
      <w:bodyDiv w:val="1"/>
      <w:marLeft w:val="0"/>
      <w:marRight w:val="0"/>
      <w:marTop w:val="0"/>
      <w:marBottom w:val="0"/>
      <w:divBdr>
        <w:top w:val="none" w:sz="0" w:space="0" w:color="auto"/>
        <w:left w:val="none" w:sz="0" w:space="0" w:color="auto"/>
        <w:bottom w:val="none" w:sz="0" w:space="0" w:color="auto"/>
        <w:right w:val="none" w:sz="0" w:space="0" w:color="auto"/>
      </w:divBdr>
    </w:div>
    <w:div w:id="1579943689">
      <w:bodyDiv w:val="1"/>
      <w:marLeft w:val="0"/>
      <w:marRight w:val="0"/>
      <w:marTop w:val="0"/>
      <w:marBottom w:val="0"/>
      <w:divBdr>
        <w:top w:val="none" w:sz="0" w:space="0" w:color="auto"/>
        <w:left w:val="none" w:sz="0" w:space="0" w:color="auto"/>
        <w:bottom w:val="none" w:sz="0" w:space="0" w:color="auto"/>
        <w:right w:val="none" w:sz="0" w:space="0" w:color="auto"/>
      </w:divBdr>
      <w:divsChild>
        <w:div w:id="9646573">
          <w:marLeft w:val="480"/>
          <w:marRight w:val="0"/>
          <w:marTop w:val="0"/>
          <w:marBottom w:val="0"/>
          <w:divBdr>
            <w:top w:val="none" w:sz="0" w:space="0" w:color="auto"/>
            <w:left w:val="none" w:sz="0" w:space="0" w:color="auto"/>
            <w:bottom w:val="none" w:sz="0" w:space="0" w:color="auto"/>
            <w:right w:val="none" w:sz="0" w:space="0" w:color="auto"/>
          </w:divBdr>
          <w:divsChild>
            <w:div w:id="144369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197929">
      <w:bodyDiv w:val="1"/>
      <w:marLeft w:val="0"/>
      <w:marRight w:val="0"/>
      <w:marTop w:val="0"/>
      <w:marBottom w:val="0"/>
      <w:divBdr>
        <w:top w:val="none" w:sz="0" w:space="0" w:color="auto"/>
        <w:left w:val="none" w:sz="0" w:space="0" w:color="auto"/>
        <w:bottom w:val="none" w:sz="0" w:space="0" w:color="auto"/>
        <w:right w:val="none" w:sz="0" w:space="0" w:color="auto"/>
      </w:divBdr>
    </w:div>
    <w:div w:id="1831749468">
      <w:bodyDiv w:val="1"/>
      <w:marLeft w:val="0"/>
      <w:marRight w:val="0"/>
      <w:marTop w:val="0"/>
      <w:marBottom w:val="0"/>
      <w:divBdr>
        <w:top w:val="none" w:sz="0" w:space="0" w:color="auto"/>
        <w:left w:val="none" w:sz="0" w:space="0" w:color="auto"/>
        <w:bottom w:val="none" w:sz="0" w:space="0" w:color="auto"/>
        <w:right w:val="none" w:sz="0" w:space="0" w:color="auto"/>
      </w:divBdr>
      <w:divsChild>
        <w:div w:id="890530883">
          <w:marLeft w:val="480"/>
          <w:marRight w:val="0"/>
          <w:marTop w:val="0"/>
          <w:marBottom w:val="0"/>
          <w:divBdr>
            <w:top w:val="none" w:sz="0" w:space="0" w:color="auto"/>
            <w:left w:val="none" w:sz="0" w:space="0" w:color="auto"/>
            <w:bottom w:val="none" w:sz="0" w:space="0" w:color="auto"/>
            <w:right w:val="none" w:sz="0" w:space="0" w:color="auto"/>
          </w:divBdr>
          <w:divsChild>
            <w:div w:id="120798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445552">
      <w:bodyDiv w:val="1"/>
      <w:marLeft w:val="0"/>
      <w:marRight w:val="0"/>
      <w:marTop w:val="0"/>
      <w:marBottom w:val="0"/>
      <w:divBdr>
        <w:top w:val="none" w:sz="0" w:space="0" w:color="auto"/>
        <w:left w:val="none" w:sz="0" w:space="0" w:color="auto"/>
        <w:bottom w:val="none" w:sz="0" w:space="0" w:color="auto"/>
        <w:right w:val="none" w:sz="0" w:space="0" w:color="auto"/>
      </w:divBdr>
      <w:divsChild>
        <w:div w:id="1296259658">
          <w:marLeft w:val="480"/>
          <w:marRight w:val="0"/>
          <w:marTop w:val="0"/>
          <w:marBottom w:val="0"/>
          <w:divBdr>
            <w:top w:val="none" w:sz="0" w:space="0" w:color="auto"/>
            <w:left w:val="none" w:sz="0" w:space="0" w:color="auto"/>
            <w:bottom w:val="none" w:sz="0" w:space="0" w:color="auto"/>
            <w:right w:val="none" w:sz="0" w:space="0" w:color="auto"/>
          </w:divBdr>
          <w:divsChild>
            <w:div w:id="203280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425752">
      <w:bodyDiv w:val="1"/>
      <w:marLeft w:val="0"/>
      <w:marRight w:val="0"/>
      <w:marTop w:val="0"/>
      <w:marBottom w:val="0"/>
      <w:divBdr>
        <w:top w:val="none" w:sz="0" w:space="0" w:color="auto"/>
        <w:left w:val="none" w:sz="0" w:space="0" w:color="auto"/>
        <w:bottom w:val="none" w:sz="0" w:space="0" w:color="auto"/>
        <w:right w:val="none" w:sz="0" w:space="0" w:color="auto"/>
      </w:divBdr>
    </w:div>
    <w:div w:id="1977298262">
      <w:bodyDiv w:val="1"/>
      <w:marLeft w:val="0"/>
      <w:marRight w:val="0"/>
      <w:marTop w:val="0"/>
      <w:marBottom w:val="0"/>
      <w:divBdr>
        <w:top w:val="none" w:sz="0" w:space="0" w:color="auto"/>
        <w:left w:val="none" w:sz="0" w:space="0" w:color="auto"/>
        <w:bottom w:val="none" w:sz="0" w:space="0" w:color="auto"/>
        <w:right w:val="none" w:sz="0" w:space="0" w:color="auto"/>
      </w:divBdr>
      <w:divsChild>
        <w:div w:id="1802576788">
          <w:marLeft w:val="480"/>
          <w:marRight w:val="0"/>
          <w:marTop w:val="0"/>
          <w:marBottom w:val="0"/>
          <w:divBdr>
            <w:top w:val="none" w:sz="0" w:space="0" w:color="auto"/>
            <w:left w:val="none" w:sz="0" w:space="0" w:color="auto"/>
            <w:bottom w:val="none" w:sz="0" w:space="0" w:color="auto"/>
            <w:right w:val="none" w:sz="0" w:space="0" w:color="auto"/>
          </w:divBdr>
          <w:divsChild>
            <w:div w:id="38353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541244">
      <w:bodyDiv w:val="1"/>
      <w:marLeft w:val="0"/>
      <w:marRight w:val="0"/>
      <w:marTop w:val="0"/>
      <w:marBottom w:val="0"/>
      <w:divBdr>
        <w:top w:val="none" w:sz="0" w:space="0" w:color="auto"/>
        <w:left w:val="none" w:sz="0" w:space="0" w:color="auto"/>
        <w:bottom w:val="none" w:sz="0" w:space="0" w:color="auto"/>
        <w:right w:val="none" w:sz="0" w:space="0" w:color="auto"/>
      </w:divBdr>
      <w:divsChild>
        <w:div w:id="988241883">
          <w:marLeft w:val="480"/>
          <w:marRight w:val="0"/>
          <w:marTop w:val="0"/>
          <w:marBottom w:val="0"/>
          <w:divBdr>
            <w:top w:val="none" w:sz="0" w:space="0" w:color="auto"/>
            <w:left w:val="none" w:sz="0" w:space="0" w:color="auto"/>
            <w:bottom w:val="none" w:sz="0" w:space="0" w:color="auto"/>
            <w:right w:val="none" w:sz="0" w:space="0" w:color="auto"/>
          </w:divBdr>
          <w:divsChild>
            <w:div w:id="102644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543805">
      <w:bodyDiv w:val="1"/>
      <w:marLeft w:val="0"/>
      <w:marRight w:val="0"/>
      <w:marTop w:val="0"/>
      <w:marBottom w:val="0"/>
      <w:divBdr>
        <w:top w:val="none" w:sz="0" w:space="0" w:color="auto"/>
        <w:left w:val="none" w:sz="0" w:space="0" w:color="auto"/>
        <w:bottom w:val="none" w:sz="0" w:space="0" w:color="auto"/>
        <w:right w:val="none" w:sz="0" w:space="0" w:color="auto"/>
      </w:divBdr>
      <w:divsChild>
        <w:div w:id="1369380465">
          <w:marLeft w:val="480"/>
          <w:marRight w:val="0"/>
          <w:marTop w:val="0"/>
          <w:marBottom w:val="0"/>
          <w:divBdr>
            <w:top w:val="none" w:sz="0" w:space="0" w:color="auto"/>
            <w:left w:val="none" w:sz="0" w:space="0" w:color="auto"/>
            <w:bottom w:val="none" w:sz="0" w:space="0" w:color="auto"/>
            <w:right w:val="none" w:sz="0" w:space="0" w:color="auto"/>
          </w:divBdr>
          <w:divsChild>
            <w:div w:id="210372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hcp4715@hotmail.com"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oter" Target="footer1.xml"/><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11DAC5-F2B4-461F-8DE4-1559C83B99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Pages>
  <Words>22167</Words>
  <Characters>126354</Characters>
  <Application>Microsoft Office Word</Application>
  <DocSecurity>0</DocSecurity>
  <Lines>1052</Lines>
  <Paragraphs>296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浩远 汪</dc:creator>
  <cp:keywords/>
  <dc:description/>
  <cp:lastModifiedBy>浩远 汪</cp:lastModifiedBy>
  <cp:revision>13</cp:revision>
  <dcterms:created xsi:type="dcterms:W3CDTF">2024-05-21T04:48:00Z</dcterms:created>
  <dcterms:modified xsi:type="dcterms:W3CDTF">2024-05-22T01:33:00Z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id="JsZI3HVL"/&gt;&lt;style id="http://www.zotero.org/styles/apa" locale="en-GB"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