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772F" w14:textId="77777777" w:rsidR="00AC66A1" w:rsidRPr="00AC66A1" w:rsidRDefault="00AC66A1" w:rsidP="00AC66A1">
      <w:pPr>
        <w:spacing w:line="312" w:lineRule="auto"/>
        <w:ind w:firstLine="489"/>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7DD114F8" w14:textId="77777777" w:rsidR="00AC66A1" w:rsidRPr="00AC66A1" w:rsidRDefault="00AC66A1" w:rsidP="00AC66A1">
      <w:pPr>
        <w:spacing w:line="312" w:lineRule="auto"/>
        <w:ind w:firstLine="480"/>
        <w:jc w:val="center"/>
        <w:rPr>
          <w:szCs w:val="24"/>
        </w:rPr>
      </w:pPr>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591E788F" w14:textId="77777777" w:rsidR="00AC66A1" w:rsidRPr="00AC66A1" w:rsidRDefault="00AC66A1" w:rsidP="00AC66A1">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103F991" w14:textId="77777777" w:rsidR="00AC66A1" w:rsidRPr="00AC66A1" w:rsidRDefault="00AC66A1" w:rsidP="00AC66A1">
      <w:pPr>
        <w:spacing w:line="312" w:lineRule="auto"/>
        <w:ind w:firstLine="489"/>
        <w:jc w:val="center"/>
        <w:rPr>
          <w:b/>
          <w:bCs/>
          <w:szCs w:val="28"/>
        </w:rPr>
      </w:pPr>
      <w:r w:rsidRPr="00AC66A1">
        <w:rPr>
          <w:b/>
          <w:bCs/>
          <w:szCs w:val="28"/>
        </w:rPr>
        <w:t>Assessing the heterogeneity of 27 scale</w:t>
      </w:r>
      <w:r w:rsidRPr="00AC66A1">
        <w:rPr>
          <w:rFonts w:hint="eastAsia"/>
          <w:b/>
          <w:bCs/>
          <w:szCs w:val="28"/>
        </w:rPr>
        <w:t>s</w:t>
      </w:r>
      <w:r w:rsidRPr="00AC66A1">
        <w:rPr>
          <w:b/>
          <w:bCs/>
          <w:szCs w:val="28"/>
        </w:rPr>
        <w:t xml:space="preserve"> for measuring depression</w:t>
      </w:r>
    </w:p>
    <w:p w14:paraId="1089ED92" w14:textId="77777777" w:rsidR="00AC66A1" w:rsidRPr="00AC66A1" w:rsidRDefault="00AC66A1" w:rsidP="00AC66A1">
      <w:pPr>
        <w:spacing w:line="312" w:lineRule="auto"/>
        <w:ind w:firstLine="480"/>
        <w:jc w:val="center"/>
        <w:rPr>
          <w:szCs w:val="24"/>
        </w:rPr>
      </w:pPr>
      <w:r w:rsidRPr="00AC66A1">
        <w:rPr>
          <w:szCs w:val="24"/>
        </w:rPr>
        <w:t>Haoyuan Wang, Mengzhen Hu, XXX</w:t>
      </w:r>
    </w:p>
    <w:p w14:paraId="166BAEDE" w14:textId="77777777" w:rsidR="00AC66A1" w:rsidRPr="00AC66A1" w:rsidRDefault="00AC66A1" w:rsidP="00AC66A1">
      <w:pPr>
        <w:spacing w:line="312" w:lineRule="auto"/>
        <w:ind w:firstLineChars="1200" w:firstLine="2936"/>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3C203BCD" w14:textId="77777777" w:rsidR="00AC66A1" w:rsidRPr="00AC66A1" w:rsidRDefault="00AC66A1" w:rsidP="00AC66A1">
      <w:pPr>
        <w:spacing w:line="312" w:lineRule="auto"/>
        <w:ind w:firstLine="489"/>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3BA2EBB2" w14:textId="77777777" w:rsidR="00AC66A1" w:rsidRPr="00AC66A1" w:rsidRDefault="00AC66A1" w:rsidP="00AC66A1">
      <w:pPr>
        <w:spacing w:line="312" w:lineRule="auto"/>
        <w:ind w:firstLine="480"/>
        <w:rPr>
          <w:szCs w:val="24"/>
        </w:rPr>
      </w:pPr>
    </w:p>
    <w:p w14:paraId="7438E114" w14:textId="77777777" w:rsidR="00AC66A1" w:rsidRPr="00AC66A1" w:rsidRDefault="00AC66A1" w:rsidP="00AC66A1">
      <w:pPr>
        <w:spacing w:line="312" w:lineRule="auto"/>
        <w:ind w:firstLine="480"/>
        <w:rPr>
          <w:b/>
          <w:bCs/>
          <w:szCs w:val="24"/>
        </w:rPr>
      </w:pPr>
      <w:r w:rsidRPr="00AC66A1">
        <w:rPr>
          <w:szCs w:val="24"/>
        </w:rPr>
        <w:t>Corresponding author: Hu Chuan-Peng, email: hcp4715@hotmail.com</w:t>
      </w:r>
    </w:p>
    <w:p w14:paraId="451FBF2A" w14:textId="77777777" w:rsidR="00AC66A1" w:rsidRPr="00AC66A1" w:rsidRDefault="00AC66A1" w:rsidP="00AC66A1">
      <w:pPr>
        <w:spacing w:line="312" w:lineRule="auto"/>
        <w:ind w:firstLine="480"/>
        <w:rPr>
          <w:szCs w:val="24"/>
        </w:rPr>
      </w:pPr>
    </w:p>
    <w:p w14:paraId="6DF594AF" w14:textId="77777777" w:rsidR="00AC66A1" w:rsidRPr="00AC66A1" w:rsidRDefault="00AC66A1" w:rsidP="00AC66A1">
      <w:pPr>
        <w:spacing w:line="312" w:lineRule="auto"/>
        <w:ind w:firstLine="480"/>
        <w:rPr>
          <w:szCs w:val="24"/>
        </w:rPr>
      </w:pPr>
    </w:p>
    <w:p w14:paraId="0155E308" w14:textId="77777777" w:rsidR="00AC66A1" w:rsidRPr="00AC66A1" w:rsidRDefault="00AC66A1" w:rsidP="00AC66A1">
      <w:pPr>
        <w:spacing w:line="312" w:lineRule="auto"/>
        <w:ind w:firstLine="480"/>
        <w:rPr>
          <w:szCs w:val="24"/>
        </w:rPr>
      </w:pPr>
      <w:r w:rsidRPr="00AC66A1">
        <w:rPr>
          <w:rFonts w:hint="eastAsia"/>
          <w:szCs w:val="24"/>
        </w:rPr>
        <w:t>摘要</w:t>
      </w:r>
    </w:p>
    <w:p w14:paraId="4E7AC3BA" w14:textId="77777777" w:rsidR="00D05412" w:rsidRDefault="00AC66A1" w:rsidP="00D05412">
      <w:pPr>
        <w:ind w:firstLine="480"/>
        <w:rPr>
          <w:rFonts w:eastAsiaTheme="minorEastAsia"/>
        </w:rPr>
      </w:pPr>
      <w:r w:rsidRPr="00AC66A1">
        <w:rPr>
          <w:rFonts w:hint="eastAsia"/>
        </w:rPr>
        <w:t>关键词</w:t>
      </w:r>
    </w:p>
    <w:p w14:paraId="4D44AF58" w14:textId="3AAB08BB" w:rsidR="00AC66A1" w:rsidRPr="00AC66A1" w:rsidRDefault="00AC66A1" w:rsidP="00D05412">
      <w:pPr>
        <w:pStyle w:val="Heading1"/>
        <w:rPr>
          <w:kern w:val="2"/>
          <w:szCs w:val="24"/>
        </w:rPr>
      </w:pPr>
      <w:r w:rsidRPr="00AC66A1">
        <w:t xml:space="preserve">1. </w:t>
      </w:r>
      <w:r w:rsidRPr="00AC66A1">
        <w:rPr>
          <w:rFonts w:ascii="SimSun" w:hAnsi="SimSun" w:cs="SimSun" w:hint="eastAsia"/>
        </w:rPr>
        <w:t>引言</w:t>
      </w:r>
    </w:p>
    <w:p w14:paraId="5F07A50C" w14:textId="77777777" w:rsidR="00AC66A1" w:rsidRPr="00AC66A1" w:rsidRDefault="00AC66A1" w:rsidP="00D05412">
      <w:pPr>
        <w:ind w:firstLineChars="0" w:firstLine="0"/>
      </w:pPr>
      <w:r w:rsidRPr="00AC66A1">
        <w:rPr>
          <w:rFonts w:ascii="SimSun" w:hAnsi="SimSun" w:cs="SimSun" w:hint="eastAsia"/>
        </w:rPr>
        <w:t>按照总分总方式写主旨句</w:t>
      </w:r>
    </w:p>
    <w:p w14:paraId="4353B4A5" w14:textId="77777777" w:rsidR="00AC66A1" w:rsidRPr="00AC66A1" w:rsidRDefault="00AC66A1" w:rsidP="00FD6780">
      <w:pPr>
        <w:ind w:firstLineChars="0" w:firstLine="0"/>
        <w:rPr>
          <w:szCs w:val="44"/>
        </w:rPr>
      </w:pPr>
      <w:r w:rsidRPr="00AC66A1">
        <w:t>[</w:t>
      </w:r>
      <w:r w:rsidRPr="00AC66A1">
        <w:rPr>
          <w:rFonts w:ascii="SimSun" w:hAnsi="SimSun" w:cs="SimSun" w:hint="eastAsia"/>
        </w:rPr>
        <w:t>第一段的主旨句</w:t>
      </w:r>
      <w:r w:rsidRPr="00AC66A1">
        <w:t>]</w:t>
      </w:r>
    </w:p>
    <w:p w14:paraId="7D45FE5F" w14:textId="77777777" w:rsidR="00AC66A1" w:rsidRPr="00AC66A1" w:rsidRDefault="00AC66A1" w:rsidP="00D05412">
      <w:pPr>
        <w:ind w:firstLine="480"/>
        <w:rPr>
          <w:szCs w:val="24"/>
        </w:rPr>
      </w:pPr>
      <w:r w:rsidRPr="00AC66A1">
        <w:rPr>
          <w:rFonts w:ascii="SimSun" w:hAnsi="SimSun" w:cs="SimSun" w:hint="eastAsia"/>
          <w:szCs w:val="24"/>
        </w:rPr>
        <w:t>抑郁障碍的严重性（患病率、社会成本等），青少年期和成年早期是关键的时间。</w:t>
      </w:r>
    </w:p>
    <w:p w14:paraId="013C79F4" w14:textId="77777777" w:rsidR="00AC66A1" w:rsidRPr="00AC66A1" w:rsidRDefault="00AC66A1" w:rsidP="00FD6780">
      <w:pPr>
        <w:ind w:firstLineChars="0" w:firstLine="0"/>
        <w:rPr>
          <w:szCs w:val="24"/>
        </w:rPr>
      </w:pPr>
      <w:r w:rsidRPr="00AC66A1">
        <w:rPr>
          <w:szCs w:val="24"/>
        </w:rPr>
        <w:t>[</w:t>
      </w:r>
      <w:r w:rsidRPr="00AC66A1">
        <w:rPr>
          <w:rFonts w:ascii="SimSun" w:hAnsi="SimSun" w:cs="SimSun" w:hint="eastAsia"/>
          <w:szCs w:val="24"/>
        </w:rPr>
        <w:t>第二段的主旨句</w:t>
      </w:r>
      <w:r w:rsidRPr="00AC66A1">
        <w:rPr>
          <w:szCs w:val="24"/>
        </w:rPr>
        <w:t>]</w:t>
      </w:r>
    </w:p>
    <w:p w14:paraId="081F2770" w14:textId="77777777" w:rsidR="00AC66A1" w:rsidRPr="00AC66A1" w:rsidRDefault="00AC66A1" w:rsidP="00D05412">
      <w:pPr>
        <w:ind w:firstLine="480"/>
        <w:rPr>
          <w:szCs w:val="24"/>
        </w:rPr>
      </w:pPr>
      <w:r w:rsidRPr="00AC66A1">
        <w:rPr>
          <w:rFonts w:ascii="SimSun" w:hAnsi="SimSun" w:cs="SimSun" w:hint="eastAsia"/>
          <w:szCs w:val="24"/>
        </w:rPr>
        <w:t>自评量表在抑郁症的研究中广泛使用，也是各类关于青少年与学生政策的基础（中国、世界范围内大规范调查的的数据）</w:t>
      </w:r>
    </w:p>
    <w:p w14:paraId="3AA39EF9" w14:textId="77777777" w:rsidR="00D05412" w:rsidRDefault="00AC66A1" w:rsidP="00FD6780">
      <w:pPr>
        <w:ind w:firstLineChars="0" w:firstLine="0"/>
        <w:rPr>
          <w:rFonts w:eastAsiaTheme="minorEastAsia"/>
          <w:szCs w:val="24"/>
        </w:rPr>
      </w:pPr>
      <w:r w:rsidRPr="00AC66A1">
        <w:rPr>
          <w:szCs w:val="24"/>
        </w:rPr>
        <w:t>[</w:t>
      </w:r>
      <w:r w:rsidRPr="00AC66A1">
        <w:rPr>
          <w:rFonts w:ascii="SimSun" w:hAnsi="SimSun" w:cs="SimSun" w:hint="eastAsia"/>
          <w:szCs w:val="24"/>
        </w:rPr>
        <w:t>第三段的主旨句</w:t>
      </w:r>
      <w:r w:rsidRPr="00AC66A1">
        <w:rPr>
          <w:szCs w:val="24"/>
        </w:rPr>
        <w:t>]</w:t>
      </w:r>
    </w:p>
    <w:p w14:paraId="4DFBF8BC" w14:textId="1F6D2EA8" w:rsidR="00AC66A1" w:rsidRPr="00AC66A1" w:rsidRDefault="00AC66A1" w:rsidP="00D05412">
      <w:pPr>
        <w:ind w:firstLine="480"/>
        <w:rPr>
          <w:szCs w:val="24"/>
        </w:rPr>
      </w:pPr>
      <w:r w:rsidRPr="00AC66A1">
        <w:rPr>
          <w:rFonts w:ascii="SimSun" w:hAnsi="SimSun" w:cs="SimSun" w:hint="eastAsia"/>
          <w:szCs w:val="24"/>
        </w:rPr>
        <w:t>但抑郁自评量表数量繁多，被广泛使用的量表也不在少数，有潜在的重大影响（如影响到心理健康问题的检出率）。</w:t>
      </w:r>
    </w:p>
    <w:p w14:paraId="5682157B" w14:textId="77777777" w:rsidR="00AC66A1" w:rsidRPr="00AC66A1" w:rsidRDefault="00AC66A1" w:rsidP="00FD6780">
      <w:pPr>
        <w:ind w:firstLineChars="0" w:firstLine="0"/>
        <w:rPr>
          <w:szCs w:val="24"/>
        </w:rPr>
      </w:pPr>
      <w:r w:rsidRPr="00AC66A1">
        <w:rPr>
          <w:szCs w:val="24"/>
        </w:rPr>
        <w:t>[</w:t>
      </w:r>
      <w:r w:rsidRPr="00AC66A1">
        <w:rPr>
          <w:rFonts w:ascii="SimSun" w:hAnsi="SimSun" w:cs="SimSun" w:hint="eastAsia"/>
          <w:szCs w:val="24"/>
        </w:rPr>
        <w:t>第四段的主旨句</w:t>
      </w:r>
      <w:r w:rsidRPr="00AC66A1">
        <w:rPr>
          <w:szCs w:val="24"/>
        </w:rPr>
        <w:t>]</w:t>
      </w:r>
    </w:p>
    <w:p w14:paraId="577EF549" w14:textId="77777777" w:rsidR="00AC66A1" w:rsidRPr="00AC66A1" w:rsidRDefault="00AC66A1" w:rsidP="00D05412">
      <w:pPr>
        <w:ind w:firstLine="480"/>
        <w:rPr>
          <w:szCs w:val="24"/>
        </w:rPr>
      </w:pPr>
      <w:r w:rsidRPr="00AC66A1">
        <w:rPr>
          <w:rFonts w:ascii="SimSun" w:hAnsi="SimSun" w:cs="SimSun" w:hint="eastAsia"/>
          <w:szCs w:val="24"/>
        </w:rPr>
        <w:t>当前研究发现不同抑郁问题可能在测量不同的内容。</w:t>
      </w:r>
      <w:r w:rsidRPr="00AC66A1">
        <w:rPr>
          <w:rFonts w:hint="eastAsia"/>
          <w:szCs w:val="24"/>
        </w:rPr>
        <w:t>Fried</w:t>
      </w:r>
      <w:r w:rsidRPr="00AC66A1">
        <w:rPr>
          <w:rFonts w:ascii="SimSun" w:hAnsi="SimSun" w:cs="SimSun" w:hint="eastAsia"/>
          <w:szCs w:val="24"/>
        </w:rPr>
        <w:t>（</w:t>
      </w:r>
      <w:r w:rsidRPr="00AC66A1">
        <w:rPr>
          <w:rFonts w:hint="eastAsia"/>
          <w:szCs w:val="24"/>
        </w:rPr>
        <w:t>2017</w:t>
      </w:r>
      <w:r w:rsidRPr="00AC66A1">
        <w:rPr>
          <w:rFonts w:ascii="SimSun" w:hAnsi="SimSun" w:cs="SimSun" w:hint="eastAsia"/>
          <w:szCs w:val="24"/>
        </w:rPr>
        <w:t>年）的研究表明，不同的抑郁量表不能互相替代使用，这给抑郁研究带来了挑战。</w:t>
      </w:r>
    </w:p>
    <w:p w14:paraId="3C94D70C" w14:textId="04F3FC97" w:rsidR="00AC66A1" w:rsidRPr="00AC66A1" w:rsidRDefault="00AC66A1" w:rsidP="00FD6780">
      <w:pPr>
        <w:ind w:firstLineChars="0" w:firstLine="0"/>
        <w:rPr>
          <w:szCs w:val="24"/>
        </w:rPr>
      </w:pPr>
      <w:r w:rsidRPr="00AC66A1">
        <w:rPr>
          <w:szCs w:val="24"/>
        </w:rPr>
        <w:lastRenderedPageBreak/>
        <w:t>[</w:t>
      </w:r>
      <w:r w:rsidRPr="00AC66A1">
        <w:rPr>
          <w:rFonts w:ascii="SimSun" w:hAnsi="SimSun" w:cs="SimSun" w:hint="eastAsia"/>
          <w:szCs w:val="24"/>
        </w:rPr>
        <w:t>第</w:t>
      </w:r>
      <w:r w:rsidR="00FD6780">
        <w:rPr>
          <w:rFonts w:ascii="SimSun" w:hAnsi="SimSun" w:cs="SimSun" w:hint="eastAsia"/>
          <w:szCs w:val="24"/>
        </w:rPr>
        <w:t>五</w:t>
      </w:r>
      <w:r w:rsidRPr="00AC66A1">
        <w:rPr>
          <w:rFonts w:ascii="SimSun" w:hAnsi="SimSun" w:cs="SimSun" w:hint="eastAsia"/>
          <w:szCs w:val="24"/>
        </w:rPr>
        <w:t>段的主旨句</w:t>
      </w:r>
      <w:r w:rsidRPr="00AC66A1">
        <w:rPr>
          <w:szCs w:val="24"/>
        </w:rPr>
        <w:t>]</w:t>
      </w:r>
    </w:p>
    <w:p w14:paraId="350AC5EB" w14:textId="77777777" w:rsidR="00AC66A1" w:rsidRDefault="00AC66A1" w:rsidP="00D05412">
      <w:pPr>
        <w:ind w:firstLine="480"/>
        <w:rPr>
          <w:rFonts w:ascii="SimSun" w:hAnsi="SimSun" w:cs="SimSun"/>
          <w:szCs w:val="24"/>
        </w:rPr>
      </w:pPr>
      <w:r w:rsidRPr="00AC66A1">
        <w:rPr>
          <w:rFonts w:ascii="SimSun" w:hAnsi="SimSun" w:cs="SimSun" w:hint="eastAsia"/>
          <w:szCs w:val="24"/>
        </w:rPr>
        <w:t>上述问题可能也延伸到发展中国家，但目前没有实证的数据进行评估，本研究将对用于学生的抑郁自评量表进行分析。</w:t>
      </w:r>
    </w:p>
    <w:p w14:paraId="6B4C8E94" w14:textId="44A4A06A" w:rsidR="00AC66A1" w:rsidRPr="00AC66A1" w:rsidRDefault="00FD6780" w:rsidP="00FD6780">
      <w:pPr>
        <w:ind w:firstLine="480"/>
        <w:rPr>
          <w:szCs w:val="24"/>
        </w:rPr>
      </w:pPr>
      <w:r>
        <w:rPr>
          <w:rFonts w:ascii="SimSun" w:hAnsi="SimSun" w:cs="SimSun" w:hint="eastAsia"/>
          <w:szCs w:val="24"/>
        </w:rPr>
        <w:t>还可以补充一些</w:t>
      </w:r>
      <w:r w:rsidR="00AC66A1" w:rsidRPr="00AC66A1">
        <w:rPr>
          <w:rFonts w:ascii="SimSun" w:hAnsi="SimSun" w:cs="SimSun" w:hint="eastAsia"/>
          <w:szCs w:val="24"/>
        </w:rPr>
        <w:t>非常广泛的调查，只用了某一个问卷。可以用大规模调查用的问卷来举例。</w:t>
      </w:r>
      <w:r>
        <w:rPr>
          <w:rFonts w:hint="eastAsia"/>
          <w:szCs w:val="24"/>
        </w:rPr>
        <w:t>例如</w:t>
      </w:r>
      <w:r w:rsidR="00AC66A1" w:rsidRPr="00AC66A1">
        <w:rPr>
          <w:rFonts w:ascii="SimSun" w:hAnsi="SimSun" w:cs="SimSun" w:hint="eastAsia"/>
          <w:szCs w:val="24"/>
        </w:rPr>
        <w:t>中国国民心理健康发展报告，心理所的调查只用了</w:t>
      </w:r>
      <w:r w:rsidR="00AC66A1" w:rsidRPr="00AC66A1">
        <w:rPr>
          <w:rFonts w:hint="eastAsia"/>
          <w:szCs w:val="24"/>
        </w:rPr>
        <w:t>ces-d</w:t>
      </w:r>
      <w:r w:rsidR="00AC66A1" w:rsidRPr="00AC66A1">
        <w:rPr>
          <w:rFonts w:ascii="SimSun" w:hAnsi="SimSun" w:cs="SimSun" w:hint="eastAsia"/>
          <w:szCs w:val="24"/>
        </w:rPr>
        <w:t>简版和中国心理健康量表简版广泛焦虑</w:t>
      </w:r>
      <w:r>
        <w:rPr>
          <w:rFonts w:ascii="SimSun" w:hAnsi="SimSun" w:cs="SimSun" w:hint="eastAsia"/>
          <w:szCs w:val="24"/>
        </w:rPr>
        <w:t>。</w:t>
      </w:r>
    </w:p>
    <w:p w14:paraId="7306BC53" w14:textId="77777777" w:rsidR="00AC66A1" w:rsidRPr="00AC66A1" w:rsidRDefault="00AC66A1" w:rsidP="00D05412">
      <w:pPr>
        <w:pStyle w:val="Heading1"/>
      </w:pPr>
      <w:r w:rsidRPr="00AC66A1">
        <w:t xml:space="preserve">2. </w:t>
      </w:r>
      <w:r w:rsidRPr="00AC66A1">
        <w:rPr>
          <w:rFonts w:hint="eastAsia"/>
        </w:rPr>
        <w:t>Method</w:t>
      </w:r>
      <w:r w:rsidRPr="00AC66A1">
        <w:t>s</w:t>
      </w:r>
    </w:p>
    <w:p w14:paraId="4596C150" w14:textId="0ADA8FFB" w:rsidR="00095790" w:rsidRDefault="00095790" w:rsidP="00095790">
      <w:pPr>
        <w:ind w:firstLine="480"/>
      </w:pPr>
      <w:bookmarkStart w:id="1" w:name="OLE_LINK8"/>
      <w:bookmarkStart w:id="2" w:name="OLE_LINK19"/>
      <w:r w:rsidRPr="00D05412">
        <w:t>We took three steps to extract symptoms from all scales that measure depressions among students population</w:t>
      </w:r>
      <w:ins w:id="3" w:author="Chuan-Peng Hu" w:date="2023-10-20T08:44:00Z">
        <w:r w:rsidR="00200BA4">
          <w:t xml:space="preserve"> (see Fig 1 for the </w:t>
        </w:r>
      </w:ins>
      <w:ins w:id="4" w:author="Chuan-Peng Hu" w:date="2023-10-20T08:45:00Z">
        <w:r w:rsidR="00200BA4">
          <w:t>flowchart</w:t>
        </w:r>
      </w:ins>
      <w:ins w:id="5" w:author="Chuan-Peng Hu" w:date="2023-10-20T08:44:00Z">
        <w:r w:rsidR="00200BA4">
          <w:t>)</w:t>
        </w:r>
      </w:ins>
      <w:r w:rsidRPr="00D05412">
        <w:t xml:space="preserve">. Firstly, we identified all scales that has been used for screening depression among students and screen the scales for completedness of their items information. Secondly, we identified </w:t>
      </w:r>
      <w:ins w:id="6" w:author="Chuan-Peng Hu" w:date="2023-10-20T08:43:00Z">
        <w:r w:rsidR="00200BA4">
          <w:t xml:space="preserve">unique </w:t>
        </w:r>
      </w:ins>
      <w:r w:rsidRPr="00D05412">
        <w:t>symptoms of each scale</w:t>
      </w:r>
      <w:del w:id="7" w:author="Chuan-Peng Hu" w:date="2023-10-20T08:43:00Z">
        <w:r w:rsidRPr="00D05412" w:rsidDel="00200BA4">
          <w:delText xml:space="preserve"> by combining different items that measures the same symptom</w:delText>
        </w:r>
      </w:del>
      <w:r w:rsidRPr="00D05412">
        <w:t xml:space="preserve">. Thirdly, we compared the symptoms between different scales. The latter two steps </w:t>
      </w:r>
      <w:del w:id="8" w:author="Chuan-Peng Hu" w:date="2023-10-20T08:43:00Z">
        <w:r w:rsidRPr="00D05412" w:rsidDel="00200BA4">
          <w:delText>were first proposed by</w:delText>
        </w:r>
      </w:del>
      <w:ins w:id="9" w:author="Chuan-Peng Hu" w:date="2023-10-20T08:43:00Z">
        <w:r w:rsidR="00200BA4">
          <w:t>followed</w:t>
        </w:r>
      </w:ins>
      <w:r w:rsidRPr="00D05412">
        <w:t xml:space="preserve"> Fried (2017) but </w:t>
      </w:r>
      <w:ins w:id="10" w:author="Chuan-Peng Hu" w:date="2023-10-20T08:44:00Z">
        <w:r w:rsidR="00200BA4">
          <w:t>with modifications</w:t>
        </w:r>
      </w:ins>
      <w:del w:id="11" w:author="Chuan-Peng Hu" w:date="2023-10-20T08:44:00Z">
        <w:r w:rsidRPr="00D05412" w:rsidDel="00200BA4">
          <w:delText>slighted modified here</w:delText>
        </w:r>
      </w:del>
      <w:r w:rsidRPr="00D05412">
        <w:t xml:space="preserve"> (see details</w:t>
      </w:r>
      <w:del w:id="12" w:author="Chuan-Peng Hu" w:date="2023-10-20T08:44:00Z">
        <w:r w:rsidRPr="00D05412" w:rsidDel="00200BA4">
          <w:delText>)</w:delText>
        </w:r>
      </w:del>
      <w:r w:rsidRPr="00D05412">
        <w:t xml:space="preserve"> below</w:t>
      </w:r>
      <w:ins w:id="13" w:author="Chuan-Peng Hu" w:date="2023-10-20T08:44:00Z">
        <w:r w:rsidR="00200BA4" w:rsidRPr="00D05412">
          <w:t>)</w:t>
        </w:r>
      </w:ins>
      <w:r w:rsidRPr="00D05412">
        <w:t>.</w:t>
      </w:r>
      <w:del w:id="14" w:author="Chuan-Peng Hu" w:date="2023-10-20T08:44:00Z">
        <w:r w:rsidRPr="00D05412" w:rsidDel="00200BA4">
          <w:delText xml:space="preserve"> The flowchart of our data extraction and content analysis can be found in fig 1.</w:delText>
        </w:r>
      </w:del>
    </w:p>
    <w:p w14:paraId="2A573560" w14:textId="54339ECA" w:rsidR="00095790" w:rsidRPr="00DB3CE8" w:rsidRDefault="00095790" w:rsidP="00095790">
      <w:pPr>
        <w:pStyle w:val="Heading2"/>
        <w:rPr>
          <w:rFonts w:eastAsiaTheme="minorEastAsia"/>
        </w:rPr>
      </w:pPr>
      <w:r>
        <w:rPr>
          <w:rFonts w:eastAsiaTheme="minorEastAsia" w:hint="eastAsia"/>
        </w:rPr>
        <w:t>2</w:t>
      </w:r>
      <w:r>
        <w:rPr>
          <w:rFonts w:eastAsiaTheme="minorEastAsia"/>
        </w:rPr>
        <w:t xml:space="preserve">.1 </w:t>
      </w:r>
      <w:r w:rsidR="00DB3CE8" w:rsidRPr="00056964">
        <w:t>Identify and screen scales</w:t>
      </w:r>
    </w:p>
    <w:p w14:paraId="7A81ACFA" w14:textId="33E5C5CE" w:rsidR="00095790" w:rsidRDefault="00095790" w:rsidP="00095790">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del w:id="15" w:author="Chuan-Peng Hu" w:date="2023-10-20T08:45:00Z">
        <w:r w:rsidRPr="00D05412" w:rsidDel="00751930">
          <w:delText xml:space="preserve">focused </w:delText>
        </w:r>
      </w:del>
      <w:ins w:id="16" w:author="Chuan-Peng Hu" w:date="2023-10-20T08:45:00Z">
        <w:r w:rsidR="00751930">
          <w:t>extracted all papers included in these meta-analyses and</w:t>
        </w:r>
      </w:ins>
      <w:ins w:id="17" w:author="Chuan-Peng Hu" w:date="2023-10-20T08:46:00Z">
        <w:r w:rsidR="00751930">
          <w:t xml:space="preserve"> selected </w:t>
        </w:r>
      </w:ins>
      <w:del w:id="18" w:author="Chuan-Peng Hu" w:date="2023-10-20T08:46:00Z">
        <w:r w:rsidRPr="00D05412" w:rsidDel="00751930">
          <w:delText xml:space="preserve">on the </w:delText>
        </w:r>
      </w:del>
      <w:r w:rsidRPr="00D05412">
        <w:t>scales</w:t>
      </w:r>
      <w:ins w:id="19" w:author="Chuan-Peng Hu" w:date="2023-10-20T08:46:00Z">
        <w:r w:rsidR="00751930">
          <w:t xml:space="preserve"> that were</w:t>
        </w:r>
      </w:ins>
      <w:r w:rsidRPr="00D05412">
        <w:t xml:space="preserve"> used for screening depression</w:t>
      </w:r>
      <w:del w:id="20" w:author="Chuan-Peng Hu" w:date="2023-10-20T08:46:00Z">
        <w:r w:rsidRPr="00D05412" w:rsidDel="00751930">
          <w:delText xml:space="preserve"> and </w:delText>
        </w:r>
      </w:del>
      <w:ins w:id="21" w:author="Chuan-Peng Hu" w:date="2023-10-20T08:46:00Z">
        <w:r w:rsidR="00751930">
          <w:t xml:space="preserve">. In total, we </w:t>
        </w:r>
      </w:ins>
      <w:r w:rsidRPr="00D05412">
        <w:t xml:space="preserve">identified 34 scales from </w:t>
      </w:r>
      <w:ins w:id="22" w:author="Chuan-Peng Hu" w:date="2023-10-20T08:48:00Z">
        <w:r w:rsidR="00751930">
          <w:t>470</w:t>
        </w:r>
      </w:ins>
      <w:ins w:id="23" w:author="Chuan-Peng Hu" w:date="2023-10-20T08:46:00Z">
        <w:r w:rsidR="00751930">
          <w:t xml:space="preserve"> articles included in </w:t>
        </w:r>
      </w:ins>
      <w:r w:rsidRPr="00D05412">
        <w:t>these four meta-analysis.</w:t>
      </w:r>
      <w:r>
        <w:t xml:space="preserve"> </w:t>
      </w:r>
    </w:p>
    <w:p w14:paraId="5E799CCF" w14:textId="0D49B603" w:rsidR="00095790" w:rsidRPr="00095790" w:rsidRDefault="00095790" w:rsidP="00095790">
      <w:pPr>
        <w:ind w:firstLine="480"/>
      </w:pPr>
      <w:r w:rsidRPr="00D05412">
        <w:t xml:space="preserve">We </w:t>
      </w:r>
      <w:ins w:id="24" w:author="Chuan-Peng Hu" w:date="2023-10-20T08:47:00Z">
        <w:r w:rsidR="00751930">
          <w:t xml:space="preserve">then checked </w:t>
        </w:r>
      </w:ins>
      <w:del w:id="25" w:author="Chuan-Peng Hu" w:date="2023-10-20T08:47:00Z">
        <w:r w:rsidRPr="00D05412" w:rsidDel="00751930">
          <w:delText xml:space="preserve">carefully selected the </w:delText>
        </w:r>
      </w:del>
      <w:r w:rsidRPr="00D05412">
        <w:t>version</w:t>
      </w:r>
      <w:ins w:id="26" w:author="Chuan-Peng Hu" w:date="2023-10-20T08:47:00Z">
        <w:r w:rsidR="00751930">
          <w:t>s</w:t>
        </w:r>
      </w:ins>
      <w:r w:rsidRPr="00D05412">
        <w:t xml:space="preserve"> of each scales</w:t>
      </w:r>
      <w:ins w:id="27" w:author="Chuan-Peng Hu" w:date="2023-10-20T08:47:00Z">
        <w:r w:rsidR="00751930">
          <w:t xml:space="preserve"> and selected the most valid version</w:t>
        </w:r>
      </w:ins>
      <w:del w:id="28" w:author="Chuan-Peng Hu" w:date="2023-10-20T08:48:00Z">
        <w:r w:rsidRPr="00D05412" w:rsidDel="00751930">
          <w:delText xml:space="preserve"> to ensure the authenticity of the items of each scale included in our final analysis</w:delText>
        </w:r>
      </w:del>
      <w:ins w:id="29" w:author="Chuan-Peng Hu" w:date="2023-10-20T08:48:00Z">
        <w:r w:rsidR="00751930">
          <w:t xml:space="preserve"> for each scales in our analysis</w:t>
        </w:r>
      </w:ins>
      <w:r w:rsidRPr="00D05412">
        <w:t xml:space="preserve">. </w:t>
      </w:r>
      <w:del w:id="30" w:author="Chuan-Peng Hu" w:date="2023-10-20T08:49:00Z">
        <w:r w:rsidRPr="00D05412" w:rsidDel="00751930">
          <w:delText xml:space="preserve">We first retrieved all 470 articles that included in the above-mentioned four meta-analyses and that were used for screening depression. Then, we compared different versions of the scales with the same name. </w:delText>
        </w:r>
      </w:del>
      <w:r w:rsidRPr="00D05412">
        <w:t>The main reason for</w:t>
      </w:r>
      <w:ins w:id="31" w:author="Chuan-Peng Hu" w:date="2023-10-20T08:49:00Z">
        <w:r w:rsidR="00751930">
          <w:t xml:space="preserve"> checking the version of </w:t>
        </w:r>
      </w:ins>
      <w:del w:id="32" w:author="Chuan-Peng Hu" w:date="2023-10-20T08:49:00Z">
        <w:r w:rsidRPr="00D05412" w:rsidDel="00751930">
          <w:delText xml:space="preserve"> </w:delText>
        </w:r>
      </w:del>
      <w:r w:rsidRPr="00D05412">
        <w:t>scales</w:t>
      </w:r>
      <w:ins w:id="33" w:author="Chuan-Peng Hu" w:date="2023-10-20T08:49:00Z">
        <w:r w:rsidR="00751930">
          <w:t xml:space="preserve"> </w:t>
        </w:r>
      </w:ins>
      <w:del w:id="34" w:author="Chuan-Peng Hu" w:date="2023-10-20T08:49:00Z">
        <w:r w:rsidRPr="00D05412" w:rsidDel="00751930">
          <w:delText xml:space="preserve"> share same names </w:delText>
        </w:r>
      </w:del>
      <w:r w:rsidRPr="00D05412">
        <w:t xml:space="preserve">is that </w:t>
      </w:r>
      <w:ins w:id="35" w:author="Chuan-Peng Hu" w:date="2023-10-20T08:49:00Z">
        <w:r w:rsidR="00751930">
          <w:t>many scales</w:t>
        </w:r>
      </w:ins>
      <w:del w:id="36" w:author="Chuan-Peng Hu" w:date="2023-10-20T08:49:00Z">
        <w:r w:rsidRPr="00D05412" w:rsidDel="00751930">
          <w:delText>they</w:delText>
        </w:r>
      </w:del>
      <w:r w:rsidRPr="00D05412">
        <w:t xml:space="preserve"> were translated </w:t>
      </w:r>
      <w:ins w:id="37" w:author="Chuan-Peng Hu" w:date="2023-10-20T08:49:00Z">
        <w:r w:rsidR="00751930">
          <w:t xml:space="preserve">from foreign languages </w:t>
        </w:r>
      </w:ins>
      <w:r w:rsidRPr="00D05412">
        <w:t>by different translators</w:t>
      </w:r>
      <w:del w:id="38" w:author="Chuan-Peng Hu" w:date="2023-10-20T08:49:00Z">
        <w:r w:rsidRPr="00D05412" w:rsidDel="00751930">
          <w:delText xml:space="preserve"> from roginal scales in English or other languages</w:delText>
        </w:r>
      </w:del>
      <w:r w:rsidRPr="00D05412">
        <w:t xml:space="preserve">. </w:t>
      </w:r>
      <w:ins w:id="39" w:author="Chuan-Peng Hu" w:date="2023-10-20T08:50:00Z">
        <w:r w:rsidR="00751930">
          <w:t xml:space="preserve">If a scale has multiple versions, </w:t>
        </w:r>
      </w:ins>
      <w:del w:id="40" w:author="Chuan-Peng Hu" w:date="2023-10-20T08:50:00Z">
        <w:r w:rsidRPr="00D05412" w:rsidDel="00751930">
          <w:delText xml:space="preserve">We </w:delText>
        </w:r>
      </w:del>
      <w:ins w:id="41" w:author="Chuan-Peng Hu" w:date="2023-10-20T08:50:00Z">
        <w:r w:rsidR="00751930">
          <w:t>w</w:t>
        </w:r>
        <w:r w:rsidR="00751930" w:rsidRPr="00D05412">
          <w:t xml:space="preserve">e </w:t>
        </w:r>
      </w:ins>
      <w:del w:id="42" w:author="Chuan-Peng Hu" w:date="2023-10-20T08:50:00Z">
        <w:r w:rsidRPr="00D05412" w:rsidDel="00751930">
          <w:delText xml:space="preserve">employed </w:delText>
        </w:r>
      </w:del>
      <w:ins w:id="43" w:author="Chuan-Peng Hu" w:date="2023-10-20T08:50:00Z">
        <w:r w:rsidR="00751930">
          <w:t>us</w:t>
        </w:r>
        <w:r w:rsidR="00751930" w:rsidRPr="00D05412">
          <w:t xml:space="preserve">ed </w:t>
        </w:r>
      </w:ins>
      <w:r w:rsidRPr="00D05412">
        <w:t xml:space="preserve">the following criteria for </w:t>
      </w:r>
      <w:del w:id="44" w:author="Chuan-Peng Hu" w:date="2023-10-20T08:50:00Z">
        <w:r w:rsidRPr="00D05412" w:rsidDel="00751930">
          <w:delText xml:space="preserve">choose </w:delText>
        </w:r>
      </w:del>
      <w:ins w:id="45" w:author="Chuan-Peng Hu" w:date="2023-10-20T08:50:00Z">
        <w:r w:rsidR="00751930">
          <w:t>selecting</w:t>
        </w:r>
        <w:r w:rsidR="00751930" w:rsidRPr="00D05412">
          <w:t xml:space="preserve"> </w:t>
        </w:r>
      </w:ins>
      <w:r w:rsidRPr="00D05412">
        <w:t>the</w:t>
      </w:r>
      <w:del w:id="46" w:author="Chuan-Peng Hu" w:date="2023-10-20T08:50:00Z">
        <w:r w:rsidRPr="00D05412" w:rsidDel="00751930">
          <w:delText xml:space="preserve"> best</w:delText>
        </w:r>
      </w:del>
      <w:r w:rsidRPr="00D05412">
        <w:t xml:space="preserve"> version </w:t>
      </w:r>
      <w:ins w:id="47" w:author="Chuan-Peng Hu" w:date="2023-10-20T08:50:00Z">
        <w:r w:rsidR="00751930">
          <w:t>for later analys</w:t>
        </w:r>
      </w:ins>
      <w:ins w:id="48" w:author="Chuan-Peng Hu" w:date="2023-10-20T08:51:00Z">
        <w:r w:rsidR="00751930">
          <w:t>e</w:t>
        </w:r>
      </w:ins>
      <w:ins w:id="49" w:author="Chuan-Peng Hu" w:date="2023-10-20T08:50:00Z">
        <w:r w:rsidR="00751930">
          <w:t>s</w:t>
        </w:r>
      </w:ins>
      <w:del w:id="50" w:author="Chuan-Peng Hu" w:date="2023-10-20T08:51:00Z">
        <w:r w:rsidRPr="00D05412" w:rsidDel="00751930">
          <w:delText>when there are multiple versions</w:delText>
        </w:r>
      </w:del>
      <w:r w:rsidRPr="00D05412">
        <w:t>: (1), whether or not the version of the scale have been revised, if yes, we usually use the revised version; (2), whether the version of the scale has been validated in at least one Chinese students sample and psychometric indices were reported in the valiation studies; (3), whether symptom names are available for the version of the scale</w:t>
      </w:r>
      <w:ins w:id="51" w:author="Chuan-Peng Hu" w:date="2023-10-20T08:52:00Z">
        <w:r w:rsidR="00751930">
          <w:t xml:space="preserve">. </w:t>
        </w:r>
        <w:r w:rsidR="00751930">
          <w:lastRenderedPageBreak/>
          <w:t xml:space="preserve">We also considered the popularity of different versions of a scale </w:t>
        </w:r>
      </w:ins>
      <w:ins w:id="52" w:author="Chuan-Peng Hu" w:date="2023-10-20T08:53:00Z">
        <w:r w:rsidR="00751930">
          <w:t>when selecting the best version</w:t>
        </w:r>
      </w:ins>
      <w:del w:id="53" w:author="Chuan-Peng Hu" w:date="2023-10-20T08:52:00Z">
        <w:r w:rsidRPr="00D05412" w:rsidDel="00751930">
          <w:delText>;</w:delText>
        </w:r>
      </w:del>
      <w:del w:id="54" w:author="Chuan-Peng Hu" w:date="2023-10-20T08:53:00Z">
        <w:r w:rsidRPr="00D05412" w:rsidDel="00751930">
          <w:delText xml:space="preserve"> (4) number of empirical studies, among all 470 papers, that used </w:delText>
        </w:r>
      </w:del>
      <w:del w:id="55" w:author="Chuan-Peng Hu" w:date="2023-10-20T08:51:00Z">
        <w:r w:rsidRPr="00D05412" w:rsidDel="00751930">
          <w:delText>that specific</w:delText>
        </w:r>
      </w:del>
      <w:del w:id="56" w:author="Chuan-Peng Hu" w:date="2023-10-20T08:53:00Z">
        <w:r w:rsidRPr="00D05412" w:rsidDel="00751930">
          <w:delText xml:space="preserve"> version</w:delText>
        </w:r>
      </w:del>
      <w:r w:rsidRPr="00D05412">
        <w:t xml:space="preserve">. For instance, </w:t>
      </w:r>
      <w:ins w:id="57" w:author="Chuan-Peng Hu" w:date="2023-10-20T08:53:00Z">
        <w:r w:rsidR="00751930">
          <w:t xml:space="preserve">CES-D was first translated by </w:t>
        </w:r>
      </w:ins>
      <w:ins w:id="58" w:author="Chuan-Peng Hu" w:date="2023-10-20T08:54:00Z">
        <w:r w:rsidR="00751930" w:rsidRPr="00D05412">
          <w:rPr>
            <w:rFonts w:hint="eastAsia"/>
          </w:rPr>
          <w:t>汪向东等</w:t>
        </w:r>
        <w:r w:rsidR="00751930" w:rsidRPr="00D05412">
          <w:t>(1999)</w:t>
        </w:r>
        <w:r w:rsidR="00751930">
          <w:t xml:space="preserve">, which was used by XXX/470 papers. However, </w:t>
        </w:r>
        <w:r w:rsidR="00751930" w:rsidRPr="00D05412">
          <w:rPr>
            <w:rFonts w:hint="eastAsia"/>
          </w:rPr>
          <w:t>章婕等</w:t>
        </w:r>
        <w:r w:rsidR="00751930" w:rsidRPr="00D05412">
          <w:t>(2010)</w:t>
        </w:r>
        <w:r w:rsidR="00751930">
          <w:t xml:space="preserve"> revised </w:t>
        </w:r>
      </w:ins>
      <w:r w:rsidRPr="00D05412">
        <w:t>the 20th item</w:t>
      </w:r>
      <w:ins w:id="59" w:author="Chuan-Peng Hu" w:date="2023-10-20T08:55:00Z">
        <w:r w:rsidR="00751930" w:rsidRPr="00D05412">
          <w:t>, "I could not get going",</w:t>
        </w:r>
      </w:ins>
      <w:r w:rsidRPr="00D05412">
        <w:t xml:space="preserve"> </w:t>
      </w:r>
      <w:del w:id="60" w:author="Chuan-Peng Hu" w:date="2023-10-20T08:54:00Z">
        <w:r w:rsidRPr="00D05412" w:rsidDel="00751930">
          <w:delText>of CES-D</w:delText>
        </w:r>
      </w:del>
      <w:ins w:id="61" w:author="Chuan-Peng Hu" w:date="2023-10-20T08:54:00Z">
        <w:r w:rsidR="00751930">
          <w:t>of this scale</w:t>
        </w:r>
      </w:ins>
      <w:ins w:id="62" w:author="Chuan-Peng Hu" w:date="2023-10-20T08:55:00Z">
        <w:r w:rsidR="00751930">
          <w:t xml:space="preserve"> because the</w:t>
        </w:r>
      </w:ins>
      <w:ins w:id="63" w:author="Chuan-Peng Hu" w:date="2023-10-20T08:57:00Z">
        <w:r w:rsidR="00647277">
          <w:t xml:space="preserve"> meaning of</w:t>
        </w:r>
      </w:ins>
      <w:ins w:id="64" w:author="Chuan-Peng Hu" w:date="2023-10-20T08:55:00Z">
        <w:r w:rsidR="00751930">
          <w:t xml:space="preserve"> original translation,</w:t>
        </w:r>
      </w:ins>
      <w:del w:id="65" w:author="Chuan-Peng Hu" w:date="2023-10-20T08:55:00Z">
        <w:r w:rsidRPr="00D05412" w:rsidDel="00751930">
          <w:delText>, "I could not get going", was translated as</w:delText>
        </w:r>
      </w:del>
      <w:r w:rsidRPr="00D05412">
        <w:t xml:space="preserve"> “</w:t>
      </w:r>
      <w:r w:rsidRPr="00D05412">
        <w:rPr>
          <w:rFonts w:hint="eastAsia"/>
        </w:rPr>
        <w:t>我走路很慢”</w:t>
      </w:r>
      <w:r w:rsidRPr="00D05412">
        <w:t xml:space="preserve"> ("I walk very slowly" as directly back translated into English)</w:t>
      </w:r>
      <w:ins w:id="66" w:author="Chuan-Peng Hu" w:date="2023-10-20T08:55:00Z">
        <w:r w:rsidR="00751930">
          <w:t>,</w:t>
        </w:r>
      </w:ins>
      <w:ins w:id="67" w:author="Chuan-Peng Hu" w:date="2023-10-20T08:56:00Z">
        <w:r w:rsidR="00647277">
          <w:t xml:space="preserve"> </w:t>
        </w:r>
      </w:ins>
      <w:ins w:id="68" w:author="Chuan-Peng Hu" w:date="2023-10-20T08:57:00Z">
        <w:r w:rsidR="00647277">
          <w:t xml:space="preserve">diverge from the original English item. </w:t>
        </w:r>
      </w:ins>
      <w:del w:id="69" w:author="Chuan-Peng Hu" w:date="2023-10-20T08:57:00Z">
        <w:r w:rsidRPr="00D05412" w:rsidDel="00647277">
          <w:delText xml:space="preserve"> by </w:delText>
        </w:r>
        <w:r w:rsidRPr="00D05412" w:rsidDel="00647277">
          <w:rPr>
            <w:rFonts w:hint="eastAsia"/>
          </w:rPr>
          <w:delText>汪向东等</w:delText>
        </w:r>
        <w:r w:rsidRPr="00D05412" w:rsidDel="00647277">
          <w:delText xml:space="preserve">(1999) but was revised by </w:delText>
        </w:r>
        <w:r w:rsidRPr="00D05412" w:rsidDel="00647277">
          <w:rPr>
            <w:rFonts w:hint="eastAsia"/>
          </w:rPr>
          <w:delText>章婕等</w:delText>
        </w:r>
        <w:r w:rsidRPr="00D05412" w:rsidDel="00647277">
          <w:delText xml:space="preserve">(2010), we included the version by </w:delText>
        </w:r>
      </w:del>
      <w:r w:rsidRPr="00D05412">
        <w:rPr>
          <w:rFonts w:hint="eastAsia"/>
        </w:rPr>
        <w:t>章婕等</w:t>
      </w:r>
      <w:r w:rsidRPr="00D05412">
        <w:t>(2010)</w:t>
      </w:r>
      <w:ins w:id="70" w:author="Chuan-Peng Hu" w:date="2023-10-20T08:57:00Z">
        <w:r w:rsidR="00647277">
          <w:t xml:space="preserve"> translated this item as</w:t>
        </w:r>
      </w:ins>
      <w:ins w:id="71" w:author="Chuan-Peng Hu" w:date="2023-10-20T08:58:00Z">
        <w:r w:rsidR="00647277">
          <w:t xml:space="preserve"> </w:t>
        </w:r>
      </w:ins>
      <w:del w:id="72" w:author="Chuan-Peng Hu" w:date="2023-10-20T08:57:00Z">
        <w:r w:rsidRPr="00D05412" w:rsidDel="00647277">
          <w:delText>,</w:delText>
        </w:r>
      </w:del>
      <w:del w:id="73" w:author="Chuan-Peng Hu" w:date="2023-10-20T08:58:00Z">
        <w:r w:rsidRPr="00D05412" w:rsidDel="00647277">
          <w:delText xml:space="preserve"> where the translation is </w:delText>
        </w:r>
      </w:del>
      <w:r w:rsidRPr="00D05412">
        <w:t>“</w:t>
      </w:r>
      <w:r w:rsidRPr="00D05412">
        <w:rPr>
          <w:rFonts w:hint="eastAsia"/>
        </w:rPr>
        <w:t>我提不起劲儿来做事”</w:t>
      </w:r>
      <w:r w:rsidRPr="00D05412">
        <w:t xml:space="preserve"> ("I lack the motivation to do things" as directly back translated into English)</w:t>
      </w:r>
      <w:ins w:id="74" w:author="Chuan-Peng Hu" w:date="2023-10-20T08:58:00Z">
        <w:r w:rsidR="00647277">
          <w:t xml:space="preserve"> and close to the original meaning</w:t>
        </w:r>
      </w:ins>
      <w:r w:rsidRPr="00D05412">
        <w:t>.</w:t>
      </w:r>
      <w:ins w:id="75" w:author="Chuan-Peng Hu" w:date="2023-10-20T08:58:00Z">
        <w:r w:rsidR="00647277">
          <w:t xml:space="preserve"> Thus we chose the version by </w:t>
        </w:r>
        <w:r w:rsidR="00647277" w:rsidRPr="00D05412">
          <w:rPr>
            <w:rFonts w:hint="eastAsia"/>
          </w:rPr>
          <w:t>章婕等</w:t>
        </w:r>
        <w:r w:rsidR="00647277" w:rsidRPr="00D05412">
          <w:t>(2010)</w:t>
        </w:r>
        <w:r w:rsidR="00647277">
          <w:t xml:space="preserve">. </w:t>
        </w:r>
      </w:ins>
    </w:p>
    <w:p w14:paraId="25C2BBF7" w14:textId="58EA29EC" w:rsidR="00095790" w:rsidRPr="00D05412" w:rsidRDefault="00095790" w:rsidP="00095790">
      <w:pPr>
        <w:pStyle w:val="Heading2"/>
        <w:rPr>
          <w:rFonts w:eastAsiaTheme="minorEastAsia"/>
        </w:rPr>
      </w:pPr>
      <w:r>
        <w:rPr>
          <w:rFonts w:eastAsiaTheme="minorEastAsia"/>
        </w:rPr>
        <w:t xml:space="preserve">2.2 </w:t>
      </w:r>
      <w:r w:rsidRPr="00D05412">
        <w:rPr>
          <w:rFonts w:eastAsiaTheme="minorEastAsia"/>
        </w:rPr>
        <w:t>Merge the items</w:t>
      </w:r>
    </w:p>
    <w:p w14:paraId="3AB1A72E" w14:textId="5C43B00C" w:rsidR="00095790" w:rsidRPr="00D05412" w:rsidRDefault="00095790" w:rsidP="00095790">
      <w:pPr>
        <w:ind w:firstLine="480"/>
      </w:pPr>
      <w:r w:rsidRPr="00D05412">
        <w:t xml:space="preserve">In this step, we merged items that assess the identical or similar symptom </w:t>
      </w:r>
      <w:del w:id="76" w:author="Chuan-Peng Hu" w:date="2023-10-20T09:00:00Z">
        <w:r w:rsidRPr="00D05412" w:rsidDel="00647277">
          <w:delText xml:space="preserve">as a single </w:delText>
        </w:r>
        <w:r w:rsidRPr="00D05412" w:rsidDel="00647277">
          <w:rPr>
            <w:rFonts w:eastAsiaTheme="minorEastAsia"/>
          </w:rPr>
          <w:delText>item</w:delText>
        </w:r>
        <w:r w:rsidRPr="00D05412" w:rsidDel="00647277">
          <w:delText xml:space="preserve"> </w:delText>
        </w:r>
      </w:del>
      <w:r w:rsidRPr="00D05412">
        <w:t>within each scale. Four trained coders</w:t>
      </w:r>
      <w:ins w:id="77" w:author="Chuan-Peng Hu" w:date="2023-10-20T09:00:00Z">
        <w:r w:rsidR="00647277">
          <w:t>, grouped into two two</w:t>
        </w:r>
      </w:ins>
      <w:ins w:id="78" w:author="Chuan-Peng Hu" w:date="2023-10-20T09:01:00Z">
        <w:r w:rsidR="00647277">
          <w:t xml:space="preserve"> pairs</w:t>
        </w:r>
      </w:ins>
      <w:ins w:id="79" w:author="Chuan-Peng Hu" w:date="2023-10-20T09:00:00Z">
        <w:r w:rsidR="00647277">
          <w:t>,</w:t>
        </w:r>
      </w:ins>
      <w:r w:rsidRPr="00D05412">
        <w:t xml:space="preserve"> independently merged items for each scale. </w:t>
      </w:r>
      <w:del w:id="80" w:author="Chuan-Peng Hu" w:date="2023-10-20T09:01:00Z">
        <w:r w:rsidRPr="00D05412" w:rsidDel="00647277">
          <w:delText xml:space="preserve">Four </w:delText>
        </w:r>
      </w:del>
      <w:ins w:id="81" w:author="Chuan-Peng Hu" w:date="2023-10-20T09:01:00Z">
        <w:r w:rsidR="00647277">
          <w:t xml:space="preserve">Each </w:t>
        </w:r>
      </w:ins>
      <w:r w:rsidRPr="00D05412">
        <w:t>coders</w:t>
      </w:r>
      <w:ins w:id="82" w:author="Chuan-Peng Hu" w:date="2023-10-20T09:01:00Z">
        <w:r w:rsidR="00647277">
          <w:t xml:space="preserve"> independently code the scales </w:t>
        </w:r>
      </w:ins>
      <w:del w:id="83" w:author="Chuan-Peng Hu" w:date="2023-10-20T09:01:00Z">
        <w:r w:rsidRPr="00D05412" w:rsidDel="00647277">
          <w:delText xml:space="preserve"> were then grouped into two pairs </w:delText>
        </w:r>
      </w:del>
      <w:r w:rsidRPr="00D05412">
        <w:t>and</w:t>
      </w:r>
      <w:ins w:id="84" w:author="Chuan-Peng Hu" w:date="2023-10-20T09:01:00Z">
        <w:r w:rsidR="00647277">
          <w:t xml:space="preserve"> the</w:t>
        </w:r>
      </w:ins>
      <w:r w:rsidRPr="00D05412">
        <w:t xml:space="preserve"> discussed their results and resolve discrepancies</w:t>
      </w:r>
      <w:ins w:id="85" w:author="Chuan-Peng Hu" w:date="2023-10-20T09:02:00Z">
        <w:r w:rsidR="00647277">
          <w:t xml:space="preserve"> with their patner</w:t>
        </w:r>
      </w:ins>
      <w:r w:rsidRPr="00D05412">
        <w:t xml:space="preserve">. Subsequently, </w:t>
      </w:r>
      <w:del w:id="86" w:author="Chuan-Peng Hu" w:date="2023-10-20T09:02:00Z">
        <w:r w:rsidRPr="00D05412" w:rsidDel="00647277">
          <w:delText>the two gro</w:delText>
        </w:r>
      </w:del>
      <w:ins w:id="87" w:author="Chuan-Peng Hu" w:date="2023-10-20T09:02:00Z">
        <w:r w:rsidR="00647277">
          <w:t>all four coders</w:t>
        </w:r>
      </w:ins>
      <w:del w:id="88" w:author="Chuan-Peng Hu" w:date="2023-10-20T09:02:00Z">
        <w:r w:rsidRPr="00D05412" w:rsidDel="00647277">
          <w:delText>ups</w:delText>
        </w:r>
      </w:del>
      <w:r w:rsidRPr="00D05412">
        <w:t xml:space="preserve"> and the corresponding author together resolved the discrepancies (if there were any) and created a unified version, which was then verified by a clinically certificated doctor (co-author ***) and revised accordingly.</w:t>
      </w:r>
    </w:p>
    <w:p w14:paraId="4C676F3E" w14:textId="43DE518B" w:rsidR="00095790" w:rsidRPr="00D05412" w:rsidRDefault="00095790" w:rsidP="00095790">
      <w:pPr>
        <w:pStyle w:val="Heading2"/>
        <w:rPr>
          <w:rFonts w:eastAsiaTheme="minorEastAsia"/>
        </w:rPr>
      </w:pPr>
      <w:r>
        <w:rPr>
          <w:rFonts w:eastAsiaTheme="minorEastAsia"/>
        </w:rPr>
        <w:t>2.3</w:t>
      </w:r>
      <w:r w:rsidRPr="00D05412">
        <w:rPr>
          <w:rFonts w:eastAsiaTheme="minorEastAsia"/>
        </w:rPr>
        <w:t xml:space="preserve"> Compare symptoms across different </w:t>
      </w:r>
      <w:r>
        <w:rPr>
          <w:rFonts w:eastAsiaTheme="minorEastAsia" w:hint="eastAsia"/>
        </w:rPr>
        <w:t>scale</w:t>
      </w:r>
      <w:r w:rsidRPr="00D05412">
        <w:rPr>
          <w:rFonts w:eastAsiaTheme="minorEastAsia"/>
        </w:rPr>
        <w:t>s</w:t>
      </w:r>
    </w:p>
    <w:p w14:paraId="37238E11" w14:textId="2ED4FDE0" w:rsidR="00095790" w:rsidRPr="00D05412" w:rsidRDefault="00095790" w:rsidP="00095790">
      <w:pPr>
        <w:ind w:firstLine="480"/>
      </w:pPr>
      <w:r w:rsidRPr="00D05412">
        <w:t xml:space="preserve">In this step, we </w:t>
      </w:r>
      <w:del w:id="89" w:author="Chuan-Peng Hu" w:date="2023-10-20T09:05:00Z">
        <w:r w:rsidRPr="00D05412" w:rsidDel="00647277">
          <w:rPr>
            <w:rFonts w:hint="eastAsia"/>
          </w:rPr>
          <w:delText xml:space="preserve">conducted </w:delText>
        </w:r>
      </w:del>
      <w:ins w:id="90" w:author="Chuan-Peng Hu" w:date="2023-10-20T09:05:00Z">
        <w:r w:rsidR="00647277">
          <w:rPr>
            <w:rFonts w:hint="eastAsia"/>
          </w:rPr>
          <w:t>compare</w:t>
        </w:r>
        <w:r w:rsidR="00FB37EA">
          <w:t>d</w:t>
        </w:r>
        <w:r w:rsidR="00647277">
          <w:t xml:space="preserve"> </w:t>
        </w:r>
      </w:ins>
      <w:r w:rsidRPr="00D05412">
        <w:t xml:space="preserve">symptoms </w:t>
      </w:r>
      <w:del w:id="91" w:author="Chuan-Peng Hu" w:date="2023-10-20T09:05:00Z">
        <w:r w:rsidRPr="00D05412" w:rsidDel="00647277">
          <w:delText xml:space="preserve">comparison to determine the overlapping symptoms </w:delText>
        </w:r>
      </w:del>
      <w:r w:rsidRPr="00D05412">
        <w:t xml:space="preserve">across all scales, as in Fried (2017). The process was also finished by the following procedure: individual comparision, </w:t>
      </w:r>
      <w:del w:id="92" w:author="Chuan-Peng Hu" w:date="2023-10-20T09:08:00Z">
        <w:r w:rsidRPr="00D05412" w:rsidDel="00D634F3">
          <w:delText xml:space="preserve">separate </w:delText>
        </w:r>
      </w:del>
      <w:r w:rsidRPr="00D05412">
        <w:t xml:space="preserve">discussion </w:t>
      </w:r>
      <w:del w:id="93" w:author="Chuan-Peng Hu" w:date="2023-10-20T09:07:00Z">
        <w:r w:rsidRPr="00D05412" w:rsidDel="00D634F3">
          <w:rPr>
            <w:rFonts w:hint="eastAsia"/>
          </w:rPr>
          <w:delText>by</w:delText>
        </w:r>
      </w:del>
      <w:ins w:id="94" w:author="Chuan-Peng Hu" w:date="2023-10-20T09:07:00Z">
        <w:r w:rsidR="00D634F3">
          <w:t>within</w:t>
        </w:r>
      </w:ins>
      <w:r w:rsidRPr="00D05412">
        <w:t xml:space="preserve"> pairs, group disccusion with all coders and corresponding author, and verification by the author with clinically certificated doctor.</w:t>
      </w:r>
    </w:p>
    <w:p w14:paraId="6A0DF545" w14:textId="59DB70BF" w:rsidR="00095790" w:rsidRDefault="00095790" w:rsidP="00095790">
      <w:pPr>
        <w:ind w:firstLine="480"/>
      </w:pPr>
      <w:del w:id="95" w:author="Chuan-Peng Hu" w:date="2023-10-20T09:08:00Z">
        <w:r w:rsidRPr="00D05412" w:rsidDel="00D634F3">
          <w:delText>As in Fried (2017), we</w:delText>
        </w:r>
      </w:del>
      <w:ins w:id="96" w:author="Chuan-Peng Hu" w:date="2023-10-20T09:08:00Z">
        <w:r w:rsidR="00D634F3">
          <w:t>We</w:t>
        </w:r>
      </w:ins>
      <w:r w:rsidRPr="00D05412">
        <w:t xml:space="preserve"> retained both compound symptoms and specific symptoms, as in Fried (2017). Compound symptoms include a range of related symptoms, whereas specific symptoms are more concrete and describe specific patterns. For example, 'appetite changes' is a compound symptom, whereas 'appetite increased' and 'appetite decreased' are two specific symptoms of 'appetite changes'. </w:t>
      </w:r>
    </w:p>
    <w:p w14:paraId="348742C4" w14:textId="77777777" w:rsidR="00095790" w:rsidRPr="00D05412" w:rsidRDefault="00095790" w:rsidP="00095790">
      <w:pPr>
        <w:ind w:firstLine="480"/>
      </w:pPr>
      <w:bookmarkStart w:id="97" w:name="OLE_LINK9"/>
      <w:r w:rsidRPr="00D05412">
        <w:t xml:space="preserve">When comparing between scales, it is possible that one scale has an item that measures a compound symptom directly but another scale has items that measure one or more specific symptoms of that compound symptom. </w:t>
      </w:r>
      <w:r w:rsidRPr="001C0CA3">
        <w:t>Compo</w:t>
      </w:r>
      <w:r>
        <w:rPr>
          <w:rFonts w:hint="eastAsia"/>
        </w:rPr>
        <w:t>und</w:t>
      </w:r>
      <w:r w:rsidRPr="001C0CA3">
        <w:t xml:space="preserve"> and </w:t>
      </w:r>
      <w:r w:rsidRPr="00D05412">
        <w:t xml:space="preserve">specific </w:t>
      </w:r>
      <w:r w:rsidRPr="001C0CA3">
        <w:t>symptoms would be considered to overlap</w:t>
      </w:r>
      <w:r>
        <w:rPr>
          <w:rFonts w:hint="eastAsia"/>
        </w:rPr>
        <w:t>.</w:t>
      </w:r>
      <w:bookmarkEnd w:id="97"/>
      <w:r>
        <w:rPr>
          <w:rFonts w:hint="eastAsia"/>
        </w:rPr>
        <w:t xml:space="preserve"> </w:t>
      </w:r>
      <w:r w:rsidRPr="00D05412">
        <w:t xml:space="preserve">Because of this distinction, we coded the </w:t>
      </w:r>
      <w:r w:rsidRPr="00D05412">
        <w:lastRenderedPageBreak/>
        <w:t xml:space="preserve">symptoms as following: </w:t>
      </w:r>
      <w:r w:rsidRPr="001C0CA3">
        <w:t xml:space="preserve">For symptoms that could be directly measured, the code was 2; for symptoms that were not directly measured, but were </w:t>
      </w:r>
      <w:r w:rsidRPr="00D05412">
        <w:t>specific</w:t>
      </w:r>
      <w:r w:rsidRPr="001C0CA3">
        <w:t xml:space="preserve"> symptoms under the compo</w:t>
      </w:r>
      <w:r>
        <w:t>und</w:t>
      </w:r>
      <w:r w:rsidRPr="001C0CA3">
        <w:t xml:space="preserve"> symptom, the code was 1.</w:t>
      </w:r>
      <w:r>
        <w:rPr>
          <w:rFonts w:hint="eastAsia"/>
        </w:rPr>
        <w:t xml:space="preserve"> </w:t>
      </w:r>
      <w:r w:rsidRPr="00D05412">
        <w:t>For instance, we coded the 18th item of CDI, 'appetite changes' as 2 on the symptom</w:t>
      </w:r>
      <w:r>
        <w:t xml:space="preserve"> </w:t>
      </w:r>
      <w:r w:rsidRPr="00D05412">
        <w:t xml:space="preserve">'appetite changes', while specific symptoms of this compound symptom, 'appetite increased' or 'appetite decreased', was coded as 1 because these two are not measured in CDI (see Supplementary Materials and Figure 2 for details).   </w:t>
      </w:r>
    </w:p>
    <w:p w14:paraId="5A99C46F" w14:textId="13CE156F" w:rsidR="00095790" w:rsidRDefault="00095790" w:rsidP="00095790">
      <w:pPr>
        <w:ind w:firstLine="480"/>
      </w:pPr>
      <w:r w:rsidRPr="00D05412">
        <w:t>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c symptoms such as: 'blue', 'low mood', 'sad', and 'anhedonia'. This approach is slightly different from Fried (2017), where he coded all these item as a specific symptom 'Sad moods'.</w:t>
      </w:r>
    </w:p>
    <w:p w14:paraId="0D326D57" w14:textId="52EEBEB8" w:rsidR="00465011" w:rsidRPr="00AC66A1" w:rsidRDefault="003C5BA5" w:rsidP="00095790">
      <w:pPr>
        <w:ind w:firstLine="480"/>
      </w:pPr>
      <w:r w:rsidRPr="003C5BA5">
        <w:t xml:space="preserve">We reported the following comparative information: descriptive details of different symptoms and the performance and characteristics of </w:t>
      </w:r>
      <w:r w:rsidR="00F41420" w:rsidRPr="00F41420">
        <w:t>scales</w:t>
      </w:r>
      <w:r w:rsidRPr="003C5BA5">
        <w:t xml:space="preserve"> on various symptoms. </w:t>
      </w:r>
      <w:r w:rsidR="00F41420" w:rsidRPr="00F41420">
        <w:t>Additionally, we provided</w:t>
      </w:r>
      <w:r w:rsidR="001B25EB">
        <w:t xml:space="preserve"> </w:t>
      </w:r>
      <w:r w:rsidRPr="003C5BA5">
        <w:t>the</w:t>
      </w:r>
      <w:bookmarkEnd w:id="1"/>
      <w:r w:rsidR="00465011" w:rsidRPr="00465011">
        <w:t xml:space="preserve"> </w:t>
      </w:r>
      <w:r w:rsidR="00465011" w:rsidRPr="00FD6780">
        <w:t>proportions of idiosyncratic symptoms (symptoms not found on other scales), the respective proportions of compound and specific symptoms, and the proportions of DSM-5 depressive symptoms included.</w:t>
      </w:r>
    </w:p>
    <w:p w14:paraId="1A026B59" w14:textId="328DBC75" w:rsidR="00095790" w:rsidRDefault="00095790" w:rsidP="00095790">
      <w:pPr>
        <w:pStyle w:val="Heading2"/>
      </w:pPr>
      <w:r>
        <w:t xml:space="preserve">2.4 </w:t>
      </w:r>
      <w:r w:rsidRPr="00CC601F">
        <w:rPr>
          <w:shd w:val="clear" w:color="auto" w:fill="FFFFFF"/>
        </w:rPr>
        <w:t>Scale overlap</w:t>
      </w:r>
    </w:p>
    <w:p w14:paraId="66C47A4A" w14:textId="521C1299" w:rsidR="00851DD9" w:rsidRDefault="00AC66A1" w:rsidP="00095790">
      <w:pPr>
        <w:ind w:firstLine="480"/>
      </w:pPr>
      <w:r w:rsidRPr="00AC66A1">
        <w:rPr>
          <w:rFonts w:hint="eastAsia"/>
        </w:rPr>
        <w:t>We</w:t>
      </w:r>
      <w:r w:rsidRPr="00AC66A1">
        <w:t xml:space="preserve"> used Jaccard index for the degree of overlap between different </w:t>
      </w:r>
      <w:r w:rsidR="00056964">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w:t>
      </w:r>
      <w:r w:rsidRPr="00AC66A1">
        <w:rPr>
          <w:rFonts w:hint="eastAsia"/>
        </w:rPr>
        <w:t>or</w:t>
      </w:r>
      <w:r w:rsidRPr="00AC66A1">
        <w:t xml:space="preserve"> Jaccard is s/(u1 + u2 + s), where "s" represents the number of items shared by two </w:t>
      </w:r>
      <w:r w:rsidR="00056964">
        <w:rPr>
          <w:rFonts w:hint="eastAsia"/>
        </w:rPr>
        <w:t>scale</w:t>
      </w:r>
      <w:r w:rsidRPr="00AC66A1">
        <w:t xml:space="preserve">s, and "u1" and "u2"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 </w:t>
      </w:r>
      <w:bookmarkEnd w:id="2"/>
    </w:p>
    <w:p w14:paraId="2E0E05D2" w14:textId="77777777" w:rsidR="00851DD9" w:rsidRDefault="00851DD9" w:rsidP="00D05412">
      <w:pPr>
        <w:ind w:firstLine="480"/>
        <w:sectPr w:rsidR="00851DD9" w:rsidSect="00D05412">
          <w:pgSz w:w="11906" w:h="16838"/>
          <w:pgMar w:top="1440" w:right="1797" w:bottom="1440" w:left="1797" w:header="851" w:footer="992" w:gutter="0"/>
          <w:cols w:space="425"/>
          <w:docGrid w:type="lines" w:linePitch="312"/>
        </w:sectPr>
      </w:pPr>
    </w:p>
    <w:p w14:paraId="45FDC0B0" w14:textId="77777777" w:rsidR="00851DD9" w:rsidRDefault="00851DD9" w:rsidP="00D05412">
      <w:pPr>
        <w:ind w:firstLine="480"/>
      </w:pPr>
    </w:p>
    <w:p w14:paraId="651A0758" w14:textId="77777777" w:rsidR="00922F80" w:rsidRDefault="00851DD9" w:rsidP="00922F80">
      <w:pPr>
        <w:ind w:firstLine="480"/>
        <w:sectPr w:rsidR="00922F80" w:rsidSect="00851DD9">
          <w:pgSz w:w="16838" w:h="11906" w:orient="landscape"/>
          <w:pgMar w:top="1797" w:right="1440" w:bottom="1797" w:left="1440" w:header="851" w:footer="992" w:gutter="0"/>
          <w:cols w:space="425"/>
          <w:docGrid w:linePitch="312"/>
        </w:sectPr>
      </w:pPr>
      <w:r>
        <w:rPr>
          <w:noProof/>
        </w:rPr>
        <w:drawing>
          <wp:inline distT="0" distB="0" distL="0" distR="0" wp14:anchorId="168E16A7" wp14:editId="7DC1CD10">
            <wp:extent cx="6824133" cy="4770755"/>
            <wp:effectExtent l="0" t="0" r="0" b="0"/>
            <wp:docPr id="1267197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4133" cy="4770755"/>
                    </a:xfrm>
                    <a:prstGeom prst="rect">
                      <a:avLst/>
                    </a:prstGeom>
                    <a:noFill/>
                    <a:ln>
                      <a:noFill/>
                    </a:ln>
                  </pic:spPr>
                </pic:pic>
              </a:graphicData>
            </a:graphic>
          </wp:inline>
        </w:drawing>
      </w:r>
    </w:p>
    <w:p w14:paraId="6EE01995" w14:textId="5AFE0893" w:rsidR="00095790" w:rsidRPr="00095790" w:rsidRDefault="00095790" w:rsidP="00056964">
      <w:pPr>
        <w:pStyle w:val="Heading1"/>
      </w:pPr>
      <w:r w:rsidRPr="00D05412">
        <w:lastRenderedPageBreak/>
        <w:t>3 Result</w:t>
      </w:r>
    </w:p>
    <w:p w14:paraId="4AD73BD8" w14:textId="7DE3A1DC" w:rsidR="000C52F8" w:rsidRDefault="000C52F8" w:rsidP="00056964">
      <w:pPr>
        <w:pStyle w:val="Heading1"/>
      </w:pPr>
      <w:r>
        <w:rPr>
          <w:rFonts w:eastAsiaTheme="minorEastAsia"/>
        </w:rPr>
        <w:t>3</w:t>
      </w:r>
      <w:r w:rsidR="00D05412" w:rsidRPr="00D05412">
        <w:t>.1</w:t>
      </w:r>
      <w:r w:rsidR="00056964" w:rsidRPr="00056964">
        <w:t xml:space="preserve"> </w:t>
      </w:r>
      <w:r w:rsidR="00DB3CE8" w:rsidRPr="00DB3CE8">
        <w:t xml:space="preserve">Description of </w:t>
      </w:r>
      <w:r w:rsidR="00DB3CE8">
        <w:rPr>
          <w:rFonts w:hint="eastAsia"/>
        </w:rPr>
        <w:t>s</w:t>
      </w:r>
      <w:r w:rsidR="00DB3CE8" w:rsidRPr="00DB3CE8">
        <w:t>cale</w:t>
      </w:r>
      <w:r w:rsidR="00DB3CE8">
        <w:rPr>
          <w:rFonts w:hint="eastAsia"/>
        </w:rPr>
        <w:t>s</w:t>
      </w:r>
      <w:r w:rsidR="00DB3CE8" w:rsidRPr="00DB3CE8">
        <w:t xml:space="preserve"> selection</w:t>
      </w:r>
    </w:p>
    <w:p w14:paraId="0515C1B4" w14:textId="5C6315B0" w:rsidR="000C52F8" w:rsidRDefault="000C52F8" w:rsidP="00851DD9">
      <w:pPr>
        <w:ind w:firstLine="480"/>
      </w:pPr>
      <w:r w:rsidRPr="00D05412">
        <w:t xml:space="preserve">Among these 34 scales, the items of four scales, the Mini International Neuropsychiatric Interview for children and adolescents (Mini-KID), WHO-CIDI 3.0, Psychological Health Inventory (PHI), and the Symptom Checklist 45, were not findable. The citation of two scales, the Beck Depression Inventory (Zhang Yuxin Revised Edition) and Short Depression Scale, could not be identified and thus the items of them can not be identified. As a result, these six scales were excluded from furthere analysis. Both 'Gu &amp; Chen (2020) 'and 'Ji (2007)' measured depression using a single item, </w:t>
      </w:r>
      <w:r w:rsidR="00FD4466" w:rsidRPr="00D05412">
        <w:t>''</w:t>
      </w:r>
      <w:r w:rsidRPr="00D05412">
        <w:t>During the past 12 months, did you ever feel so sad or hopeless almost every day for two weeks or more in a row that you stopped doing your usual activities?</w:t>
      </w:r>
      <w:r w:rsidR="00FD4466" w:rsidRPr="00FD4466">
        <w:t xml:space="preserve"> </w:t>
      </w:r>
      <w:r w:rsidR="00FD4466" w:rsidRPr="00D05412">
        <w:t>''</w:t>
      </w:r>
      <w:r w:rsidRPr="00D05412">
        <w:t xml:space="preserve">. The only difference between them was the language – one was in Chinese and the other was in English. We treated them as one scale, with name 'Ji (2007)' for short. We also combined the boys and girls version of the Child Behavior Checklist (CBCL) as one scale. Finally, 27 scales ere included in the analysis (see Table 1) </w:t>
      </w:r>
      <w:r>
        <w:rPr>
          <w:rFonts w:hint="eastAsia"/>
        </w:rPr>
        <w:t>.</w:t>
      </w:r>
    </w:p>
    <w:p w14:paraId="779F3B7B" w14:textId="77777777" w:rsidR="000C52F8" w:rsidRDefault="000C52F8" w:rsidP="000C52F8">
      <w:pPr>
        <w:ind w:firstLine="480"/>
      </w:pPr>
    </w:p>
    <w:p w14:paraId="1C0CC70C" w14:textId="77777777" w:rsidR="000C52F8" w:rsidRDefault="000C52F8" w:rsidP="000C52F8">
      <w:pPr>
        <w:ind w:firstLine="480"/>
      </w:pPr>
    </w:p>
    <w:p w14:paraId="05B6D47A" w14:textId="77777777" w:rsidR="000C52F8" w:rsidRDefault="000C52F8" w:rsidP="000C52F8">
      <w:pPr>
        <w:ind w:firstLine="480"/>
      </w:pPr>
    </w:p>
    <w:p w14:paraId="31436C58" w14:textId="77777777" w:rsidR="000C52F8" w:rsidRDefault="000C52F8" w:rsidP="000C52F8">
      <w:pPr>
        <w:ind w:firstLine="480"/>
      </w:pPr>
    </w:p>
    <w:p w14:paraId="576121DD" w14:textId="77777777" w:rsidR="000C52F8" w:rsidRDefault="000C52F8" w:rsidP="000C52F8">
      <w:pPr>
        <w:ind w:firstLine="480"/>
      </w:pPr>
    </w:p>
    <w:p w14:paraId="408A6EE4" w14:textId="77777777" w:rsidR="000C52F8" w:rsidRDefault="000C52F8" w:rsidP="000C52F8">
      <w:pPr>
        <w:ind w:firstLine="480"/>
      </w:pPr>
    </w:p>
    <w:p w14:paraId="66D90DE1" w14:textId="77777777" w:rsidR="000C52F8" w:rsidRDefault="000C52F8" w:rsidP="000C52F8">
      <w:pPr>
        <w:ind w:firstLine="480"/>
      </w:pPr>
    </w:p>
    <w:p w14:paraId="18B44920" w14:textId="77777777" w:rsidR="000C52F8" w:rsidRDefault="000C52F8" w:rsidP="000C52F8">
      <w:pPr>
        <w:ind w:firstLine="480"/>
      </w:pPr>
    </w:p>
    <w:p w14:paraId="0447369D" w14:textId="77777777" w:rsidR="000C52F8" w:rsidRDefault="000C52F8" w:rsidP="000C52F8">
      <w:pPr>
        <w:ind w:firstLine="480"/>
      </w:pPr>
    </w:p>
    <w:p w14:paraId="12D4D26F" w14:textId="77777777" w:rsidR="000C52F8" w:rsidRDefault="000C52F8" w:rsidP="000C52F8">
      <w:pPr>
        <w:ind w:firstLine="480"/>
      </w:pPr>
    </w:p>
    <w:p w14:paraId="67AAF516" w14:textId="77777777" w:rsidR="000C52F8" w:rsidRDefault="000C52F8" w:rsidP="000C52F8">
      <w:pPr>
        <w:ind w:firstLine="480"/>
      </w:pPr>
    </w:p>
    <w:p w14:paraId="426EC852" w14:textId="77777777" w:rsidR="000C52F8" w:rsidRDefault="000C52F8" w:rsidP="000C52F8">
      <w:pPr>
        <w:ind w:firstLine="480"/>
      </w:pPr>
    </w:p>
    <w:p w14:paraId="56920E63" w14:textId="77777777" w:rsidR="000C52F8" w:rsidRDefault="000C52F8" w:rsidP="000C52F8">
      <w:pPr>
        <w:ind w:firstLine="480"/>
      </w:pPr>
    </w:p>
    <w:p w14:paraId="50BE2FEB" w14:textId="77777777" w:rsidR="000C52F8" w:rsidRDefault="000C52F8" w:rsidP="000C52F8">
      <w:pPr>
        <w:ind w:firstLine="480"/>
      </w:pPr>
    </w:p>
    <w:p w14:paraId="7F44A432" w14:textId="77777777" w:rsidR="000C52F8" w:rsidRDefault="000C52F8" w:rsidP="000C52F8">
      <w:pPr>
        <w:ind w:firstLine="480"/>
      </w:pPr>
    </w:p>
    <w:p w14:paraId="7313E810" w14:textId="77777777" w:rsidR="000C52F8" w:rsidRDefault="000C52F8" w:rsidP="000C52F8">
      <w:pPr>
        <w:ind w:firstLine="480"/>
      </w:pPr>
    </w:p>
    <w:p w14:paraId="5DBB40E3" w14:textId="77777777" w:rsidR="000C52F8" w:rsidRDefault="000C52F8" w:rsidP="000C52F8">
      <w:pPr>
        <w:ind w:firstLine="480"/>
      </w:pPr>
    </w:p>
    <w:p w14:paraId="548214C6" w14:textId="77777777" w:rsidR="00FD6780" w:rsidRDefault="00FD6780" w:rsidP="000C52F8">
      <w:pPr>
        <w:ind w:firstLine="480"/>
        <w:sectPr w:rsidR="00FD6780" w:rsidSect="00922F80">
          <w:pgSz w:w="11906" w:h="16838"/>
          <w:pgMar w:top="1440" w:right="1797" w:bottom="1440" w:left="1797" w:header="851" w:footer="992" w:gutter="0"/>
          <w:cols w:space="425"/>
          <w:docGrid w:linePitch="312"/>
        </w:sectPr>
      </w:pPr>
    </w:p>
    <w:p w14:paraId="07688785" w14:textId="4A25F1EB" w:rsidR="00FD6780" w:rsidRPr="008A768F" w:rsidRDefault="00FD6780" w:rsidP="008A768F">
      <w:pPr>
        <w:ind w:firstLineChars="0" w:firstLine="0"/>
        <w:jc w:val="center"/>
        <w:rPr>
          <w:b/>
          <w:bCs/>
          <w:sz w:val="21"/>
          <w:szCs w:val="21"/>
        </w:rPr>
      </w:pPr>
      <w:bookmarkStart w:id="98" w:name="_Hlk147762882"/>
      <w:commentRangeStart w:id="99"/>
      <w:r w:rsidRPr="008A768F">
        <w:rPr>
          <w:rFonts w:hint="eastAsia"/>
          <w:b/>
          <w:bCs/>
          <w:sz w:val="21"/>
          <w:szCs w:val="21"/>
        </w:rPr>
        <w:lastRenderedPageBreak/>
        <w:t>表</w:t>
      </w:r>
      <w:r w:rsidRPr="008A768F">
        <w:rPr>
          <w:rFonts w:hint="eastAsia"/>
          <w:b/>
          <w:bCs/>
          <w:sz w:val="21"/>
          <w:szCs w:val="21"/>
        </w:rPr>
        <w:t>1</w:t>
      </w:r>
      <w:r w:rsidRPr="008A768F">
        <w:rPr>
          <w:b/>
          <w:bCs/>
          <w:sz w:val="21"/>
          <w:szCs w:val="21"/>
        </w:rPr>
        <w:t xml:space="preserve"> </w:t>
      </w:r>
      <w:r w:rsidRPr="008A768F">
        <w:rPr>
          <w:rFonts w:hint="eastAsia"/>
          <w:b/>
          <w:bCs/>
          <w:sz w:val="21"/>
          <w:szCs w:val="21"/>
        </w:rPr>
        <w:t>量表题目的具体来源及收集情况</w:t>
      </w:r>
      <w:commentRangeEnd w:id="99"/>
      <w:r w:rsidR="00D634F3">
        <w:rPr>
          <w:rStyle w:val="CommentReference"/>
        </w:rPr>
        <w:commentReference w:id="99"/>
      </w:r>
    </w:p>
    <w:tbl>
      <w:tblPr>
        <w:tblStyle w:val="TableGrid"/>
        <w:tblW w:w="1616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FD6780" w:rsidRPr="00FD6780" w14:paraId="04FF2064" w14:textId="77777777" w:rsidTr="0087618E">
        <w:trPr>
          <w:tblHeader/>
          <w:jc w:val="center"/>
        </w:trPr>
        <w:tc>
          <w:tcPr>
            <w:tcW w:w="4253" w:type="dxa"/>
            <w:tcBorders>
              <w:top w:val="single" w:sz="12" w:space="0" w:color="auto"/>
              <w:bottom w:val="single" w:sz="12" w:space="0" w:color="auto"/>
            </w:tcBorders>
            <w:vAlign w:val="center"/>
          </w:tcPr>
          <w:p w14:paraId="50239CD5" w14:textId="77777777" w:rsidR="00FD6780" w:rsidRPr="00FD6780" w:rsidRDefault="00FD6780" w:rsidP="008A768F">
            <w:pPr>
              <w:spacing w:line="300" w:lineRule="exact"/>
              <w:ind w:firstLineChars="0" w:firstLine="0"/>
              <w:jc w:val="center"/>
              <w:rPr>
                <w:sz w:val="21"/>
                <w:szCs w:val="21"/>
              </w:rPr>
            </w:pPr>
            <w:bookmarkStart w:id="100" w:name="_Hlk147762861"/>
            <w:bookmarkEnd w:id="98"/>
            <w:r w:rsidRPr="00FD6780">
              <w:rPr>
                <w:sz w:val="21"/>
                <w:szCs w:val="21"/>
              </w:rPr>
              <w:t>量表名称</w:t>
            </w:r>
            <w:r w:rsidRPr="00FD6780">
              <w:rPr>
                <w:rFonts w:hint="eastAsia"/>
                <w:sz w:val="21"/>
                <w:szCs w:val="21"/>
              </w:rPr>
              <w:t>2</w:t>
            </w:r>
            <w:r w:rsidRPr="00FD6780">
              <w:rPr>
                <w:sz w:val="21"/>
                <w:szCs w:val="21"/>
              </w:rPr>
              <w:t>7</w:t>
            </w:r>
            <w:r w:rsidRPr="00FD6780">
              <w:rPr>
                <w:rFonts w:hint="eastAsia"/>
                <w:sz w:val="21"/>
                <w:szCs w:val="21"/>
              </w:rPr>
              <w:t>个</w:t>
            </w:r>
            <w:r w:rsidRPr="00FD6780">
              <w:rPr>
                <w:sz w:val="21"/>
                <w:szCs w:val="21"/>
              </w:rPr>
              <w:t>(</w:t>
            </w:r>
            <w:r w:rsidRPr="00FD6780">
              <w:rPr>
                <w:sz w:val="21"/>
                <w:szCs w:val="21"/>
              </w:rPr>
              <w:t>共</w:t>
            </w:r>
            <w:r w:rsidRPr="00FD6780">
              <w:rPr>
                <w:sz w:val="21"/>
                <w:szCs w:val="21"/>
              </w:rPr>
              <w:t>34</w:t>
            </w:r>
            <w:r w:rsidRPr="00FD6780">
              <w:rPr>
                <w:sz w:val="21"/>
                <w:szCs w:val="21"/>
              </w:rPr>
              <w:t>个</w:t>
            </w:r>
            <w:r w:rsidRPr="00FD6780">
              <w:rPr>
                <w:rFonts w:hint="eastAsia"/>
                <w:sz w:val="21"/>
                <w:szCs w:val="21"/>
              </w:rPr>
              <w:t>，排除</w:t>
            </w:r>
            <w:r w:rsidRPr="00FD6780">
              <w:rPr>
                <w:sz w:val="21"/>
                <w:szCs w:val="21"/>
              </w:rPr>
              <w:t>7</w:t>
            </w:r>
            <w:r w:rsidRPr="00FD6780">
              <w:rPr>
                <w:rFonts w:hint="eastAsia"/>
                <w:sz w:val="21"/>
                <w:szCs w:val="21"/>
              </w:rPr>
              <w:t>个</w:t>
            </w:r>
            <w:r w:rsidRPr="00FD6780">
              <w:rPr>
                <w:sz w:val="21"/>
                <w:szCs w:val="21"/>
              </w:rPr>
              <w:t>)</w:t>
            </w:r>
          </w:p>
        </w:tc>
        <w:tc>
          <w:tcPr>
            <w:tcW w:w="2694" w:type="dxa"/>
            <w:tcBorders>
              <w:top w:val="single" w:sz="12" w:space="0" w:color="auto"/>
              <w:bottom w:val="single" w:sz="12" w:space="0" w:color="auto"/>
            </w:tcBorders>
            <w:vAlign w:val="center"/>
          </w:tcPr>
          <w:p w14:paraId="014474F8" w14:textId="77777777" w:rsidR="00FD6780" w:rsidRPr="00FD6780" w:rsidRDefault="00FD6780" w:rsidP="008A768F">
            <w:pPr>
              <w:spacing w:line="300" w:lineRule="exact"/>
              <w:ind w:firstLineChars="0" w:firstLine="0"/>
              <w:jc w:val="center"/>
              <w:rPr>
                <w:sz w:val="21"/>
                <w:szCs w:val="21"/>
              </w:rPr>
            </w:pPr>
            <w:r w:rsidRPr="00FD6780">
              <w:rPr>
                <w:sz w:val="21"/>
                <w:szCs w:val="21"/>
              </w:rPr>
              <w:t>元分析</w:t>
            </w:r>
            <w:r w:rsidRPr="00FD6780">
              <w:rPr>
                <w:rFonts w:hint="eastAsia"/>
                <w:sz w:val="21"/>
                <w:szCs w:val="21"/>
              </w:rPr>
              <w:t>数据</w:t>
            </w:r>
            <w:r w:rsidRPr="00FD6780">
              <w:rPr>
                <w:sz w:val="21"/>
                <w:szCs w:val="21"/>
              </w:rPr>
              <w:t>中该量表来源</w:t>
            </w:r>
          </w:p>
        </w:tc>
        <w:tc>
          <w:tcPr>
            <w:tcW w:w="2126" w:type="dxa"/>
            <w:tcBorders>
              <w:top w:val="single" w:sz="12" w:space="0" w:color="auto"/>
              <w:bottom w:val="single" w:sz="12" w:space="0" w:color="auto"/>
            </w:tcBorders>
            <w:vAlign w:val="center"/>
          </w:tcPr>
          <w:p w14:paraId="3A47FC8D" w14:textId="77777777" w:rsidR="00FD6780" w:rsidRPr="00FD6780" w:rsidRDefault="00FD6780" w:rsidP="008A768F">
            <w:pPr>
              <w:spacing w:line="300" w:lineRule="exact"/>
              <w:ind w:firstLineChars="0" w:firstLine="0"/>
              <w:jc w:val="center"/>
              <w:rPr>
                <w:sz w:val="21"/>
                <w:szCs w:val="21"/>
              </w:rPr>
            </w:pPr>
            <w:r w:rsidRPr="00FD6780">
              <w:rPr>
                <w:sz w:val="21"/>
                <w:szCs w:val="21"/>
              </w:rPr>
              <w:t>元分析中使用该量表的文章数量</w:t>
            </w:r>
          </w:p>
        </w:tc>
        <w:tc>
          <w:tcPr>
            <w:tcW w:w="3566" w:type="dxa"/>
            <w:tcBorders>
              <w:top w:val="single" w:sz="12" w:space="0" w:color="auto"/>
              <w:bottom w:val="single" w:sz="12" w:space="0" w:color="auto"/>
            </w:tcBorders>
            <w:vAlign w:val="center"/>
          </w:tcPr>
          <w:p w14:paraId="76B07860" w14:textId="77777777" w:rsidR="00FD6780" w:rsidRPr="00FD6780" w:rsidRDefault="00FD6780" w:rsidP="008A768F">
            <w:pPr>
              <w:spacing w:line="300" w:lineRule="exact"/>
              <w:ind w:firstLineChars="0" w:firstLine="0"/>
              <w:jc w:val="center"/>
              <w:rPr>
                <w:sz w:val="21"/>
                <w:szCs w:val="21"/>
              </w:rPr>
            </w:pPr>
            <w:r w:rsidRPr="00FD6780">
              <w:rPr>
                <w:sz w:val="21"/>
                <w:szCs w:val="21"/>
              </w:rPr>
              <w:t>本文量表直接来源</w:t>
            </w:r>
          </w:p>
        </w:tc>
        <w:tc>
          <w:tcPr>
            <w:tcW w:w="3522" w:type="dxa"/>
            <w:tcBorders>
              <w:top w:val="single" w:sz="12" w:space="0" w:color="auto"/>
              <w:bottom w:val="single" w:sz="12" w:space="0" w:color="auto"/>
            </w:tcBorders>
          </w:tcPr>
          <w:p w14:paraId="6B06E74B" w14:textId="77777777" w:rsidR="00FD6780" w:rsidRPr="00FD6780" w:rsidRDefault="00FD6780" w:rsidP="008A768F">
            <w:pPr>
              <w:spacing w:line="300" w:lineRule="exact"/>
              <w:ind w:firstLineChars="500" w:firstLine="1050"/>
              <w:jc w:val="center"/>
              <w:rPr>
                <w:sz w:val="21"/>
                <w:szCs w:val="21"/>
              </w:rPr>
            </w:pPr>
          </w:p>
          <w:p w14:paraId="02E42229" w14:textId="77777777" w:rsidR="00FD6780" w:rsidRPr="00FD6780" w:rsidRDefault="00FD6780" w:rsidP="008A768F">
            <w:pPr>
              <w:spacing w:line="300" w:lineRule="exact"/>
              <w:ind w:firstLineChars="700" w:firstLine="1470"/>
              <w:jc w:val="center"/>
              <w:rPr>
                <w:sz w:val="21"/>
                <w:szCs w:val="21"/>
              </w:rPr>
            </w:pPr>
            <w:r w:rsidRPr="00FD6780">
              <w:rPr>
                <w:sz w:val="21"/>
                <w:szCs w:val="21"/>
              </w:rPr>
              <w:t>备注</w:t>
            </w:r>
          </w:p>
        </w:tc>
      </w:tr>
      <w:tr w:rsidR="00FD6780" w:rsidRPr="00FD6780" w14:paraId="2941E228" w14:textId="77777777" w:rsidTr="0087618E">
        <w:trPr>
          <w:jc w:val="center"/>
        </w:trPr>
        <w:tc>
          <w:tcPr>
            <w:tcW w:w="4253" w:type="dxa"/>
            <w:tcBorders>
              <w:top w:val="single" w:sz="12" w:space="0" w:color="auto"/>
            </w:tcBorders>
            <w:vAlign w:val="center"/>
          </w:tcPr>
          <w:p w14:paraId="4A8A5739"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Self- Rating Depression Scale (SDS)</w:t>
            </w:r>
          </w:p>
        </w:tc>
        <w:tc>
          <w:tcPr>
            <w:tcW w:w="2694" w:type="dxa"/>
            <w:tcBorders>
              <w:top w:val="single" w:sz="12" w:space="0" w:color="auto"/>
            </w:tcBorders>
            <w:vAlign w:val="center"/>
          </w:tcPr>
          <w:p w14:paraId="38410DB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NE.Ref.{9B2BF791-106E-416B-BD38-F832C3F3D6C3}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39</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NE.Ref.{0251D90D-36B2-4863-A09C-B0BBCE738277}</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15</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NE.Ref.{9F0A19D2-97E3-451A-BB6D-5681FBC4703E}</w:instrText>
            </w:r>
            <w:r w:rsidRPr="00FD6780">
              <w:rPr>
                <w:sz w:val="21"/>
                <w:szCs w:val="21"/>
              </w:rPr>
              <w:fldChar w:fldCharType="separate"/>
            </w:r>
            <w:r w:rsidRPr="00FD6780">
              <w:rPr>
                <w:color w:val="000000"/>
                <w:kern w:val="0"/>
                <w:sz w:val="21"/>
                <w:szCs w:val="21"/>
              </w:rPr>
              <w:t>陈姜等</w:t>
            </w:r>
            <w:r w:rsidRPr="00FD6780">
              <w:rPr>
                <w:color w:val="000000"/>
                <w:kern w:val="0"/>
                <w:sz w:val="21"/>
                <w:szCs w:val="21"/>
              </w:rPr>
              <w:t>(2000)</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NE.Ref.{AA0BD727-9ED3-4CD8-833E-D3A3EB3D81A1}</w:instrText>
            </w:r>
            <w:r w:rsidRPr="00FD6780">
              <w:rPr>
                <w:sz w:val="21"/>
                <w:szCs w:val="21"/>
              </w:rPr>
              <w:fldChar w:fldCharType="separate"/>
            </w:r>
            <w:r w:rsidRPr="00FD6780">
              <w:rPr>
                <w:color w:val="000000"/>
                <w:kern w:val="0"/>
                <w:sz w:val="21"/>
                <w:szCs w:val="21"/>
              </w:rPr>
              <w:t>Jordan et al.(2000)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NE.Ref.{DD45CEC2-61C0-46B5-9E2E-1F2DF07BC56A}</w:instrText>
            </w:r>
            <w:r w:rsidRPr="00FD6780">
              <w:rPr>
                <w:sz w:val="21"/>
                <w:szCs w:val="21"/>
              </w:rPr>
              <w:fldChar w:fldCharType="separate"/>
            </w:r>
            <w:r w:rsidRPr="00FD6780">
              <w:rPr>
                <w:color w:val="000000"/>
                <w:kern w:val="0"/>
                <w:sz w:val="21"/>
                <w:szCs w:val="21"/>
              </w:rPr>
              <w:t>王汝展等</w:t>
            </w:r>
            <w:r w:rsidRPr="00FD6780">
              <w:rPr>
                <w:color w:val="000000"/>
                <w:kern w:val="0"/>
                <w:sz w:val="21"/>
                <w:szCs w:val="21"/>
              </w:rPr>
              <w:t>(2009)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NE.Ref.{D671F8CC-4933-4298-9938-1986A4747908}</w:instrText>
            </w:r>
            <w:r w:rsidRPr="00FD6780">
              <w:rPr>
                <w:sz w:val="21"/>
                <w:szCs w:val="21"/>
              </w:rPr>
              <w:fldChar w:fldCharType="separate"/>
            </w:r>
            <w:r w:rsidRPr="00FD6780">
              <w:rPr>
                <w:color w:val="000000"/>
                <w:kern w:val="0"/>
                <w:sz w:val="21"/>
                <w:szCs w:val="21"/>
              </w:rPr>
              <w:t>Zung(1965)</w:t>
            </w:r>
            <w:r w:rsidRPr="00FD6780">
              <w:rPr>
                <w:sz w:val="21"/>
                <w:szCs w:val="21"/>
              </w:rPr>
              <w:fldChar w:fldCharType="end"/>
            </w:r>
            <w:r w:rsidRPr="00FD6780">
              <w:rPr>
                <w:sz w:val="21"/>
                <w:szCs w:val="21"/>
              </w:rPr>
              <w:t>18</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NE.Ref.{A98EC9ED-C2A8-437B-9DD8-F28DEBD7B8C3}</w:instrText>
            </w:r>
            <w:r w:rsidRPr="00FD6780">
              <w:rPr>
                <w:sz w:val="21"/>
                <w:szCs w:val="21"/>
              </w:rPr>
              <w:fldChar w:fldCharType="separate"/>
            </w:r>
            <w:r w:rsidRPr="00FD6780">
              <w:rPr>
                <w:color w:val="000000"/>
                <w:kern w:val="0"/>
                <w:sz w:val="21"/>
                <w:szCs w:val="21"/>
              </w:rPr>
              <w:t>任艳峰等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NE.Ref.{FB02C6A0-97BA-4B27-85FE-BE98FFA45846}</w:instrText>
            </w:r>
            <w:r w:rsidRPr="00FD6780">
              <w:rPr>
                <w:sz w:val="21"/>
                <w:szCs w:val="21"/>
              </w:rPr>
              <w:fldChar w:fldCharType="separate"/>
            </w:r>
            <w:r w:rsidRPr="00FD6780">
              <w:rPr>
                <w:color w:val="000000"/>
                <w:kern w:val="0"/>
                <w:sz w:val="21"/>
                <w:szCs w:val="21"/>
              </w:rPr>
              <w:t>苏春燕等</w:t>
            </w:r>
            <w:r w:rsidRPr="00FD6780">
              <w:rPr>
                <w:color w:val="000000"/>
                <w:kern w:val="0"/>
                <w:sz w:val="21"/>
                <w:szCs w:val="21"/>
              </w:rPr>
              <w:t>(2003)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NE.Ref.{B8077D13-3AEF-460A-A55B-075063C1539A}</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8</w:t>
            </w:r>
            <w:r w:rsidRPr="00FD6780">
              <w:rPr>
                <w:sz w:val="21"/>
                <w:szCs w:val="21"/>
              </w:rPr>
              <w:t>篇</w:t>
            </w:r>
            <w:r w:rsidRPr="00FD6780">
              <w:rPr>
                <w:sz w:val="21"/>
                <w:szCs w:val="21"/>
              </w:rPr>
              <w:t>,</w:t>
            </w:r>
            <w:r w:rsidRPr="00FD6780">
              <w:rPr>
                <w:sz w:val="21"/>
                <w:szCs w:val="21"/>
              </w:rPr>
              <w:fldChar w:fldCharType="begin"/>
            </w:r>
            <w:r w:rsidRPr="00FD6780">
              <w:rPr>
                <w:sz w:val="21"/>
                <w:szCs w:val="21"/>
              </w:rPr>
              <w:instrText xml:space="preserve"> ADDIN NE.Ref.{EF26BD9D-6690-4CB4-B12F-71BAE367B21C}</w:instrText>
            </w:r>
            <w:r w:rsidRPr="00FD6780">
              <w:rPr>
                <w:sz w:val="21"/>
                <w:szCs w:val="21"/>
              </w:rPr>
              <w:fldChar w:fldCharType="separate"/>
            </w:r>
            <w:r w:rsidRPr="00FD6780">
              <w:rPr>
                <w:color w:val="000000"/>
                <w:kern w:val="0"/>
                <w:sz w:val="21"/>
                <w:szCs w:val="21"/>
              </w:rPr>
              <w:t>姚树桥和孙学礼</w:t>
            </w:r>
            <w:r w:rsidRPr="00FD6780">
              <w:rPr>
                <w:color w:val="000000"/>
                <w:kern w:val="0"/>
                <w:sz w:val="21"/>
                <w:szCs w:val="21"/>
              </w:rPr>
              <w:t>(2008)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NE.Ref.{C689C8F7-ACAB-4C9C-B619-8C65D0D4D22E}</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NE.Ref.{D398B6C6-7FB3-4CC0-96D9-1E1E7969B282}</w:instrText>
            </w:r>
            <w:r w:rsidRPr="00FD6780">
              <w:rPr>
                <w:sz w:val="21"/>
                <w:szCs w:val="21"/>
              </w:rPr>
              <w:fldChar w:fldCharType="separate"/>
            </w:r>
            <w:r w:rsidRPr="00FD6780">
              <w:rPr>
                <w:color w:val="000000"/>
                <w:kern w:val="0"/>
                <w:sz w:val="21"/>
                <w:szCs w:val="21"/>
              </w:rPr>
              <w:t>王俊等</w:t>
            </w:r>
            <w:r w:rsidRPr="00FD6780">
              <w:rPr>
                <w:color w:val="000000"/>
                <w:kern w:val="0"/>
                <w:sz w:val="21"/>
                <w:szCs w:val="21"/>
              </w:rPr>
              <w:t>(2013)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NE.Ref.{43D6DE0A-C9C3-4772-B00D-B8E05B9EE52B}</w:instrText>
            </w:r>
            <w:r w:rsidRPr="00FD6780">
              <w:rPr>
                <w:sz w:val="21"/>
                <w:szCs w:val="21"/>
              </w:rPr>
              <w:fldChar w:fldCharType="separate"/>
            </w:r>
            <w:r w:rsidRPr="00FD6780">
              <w:rPr>
                <w:color w:val="000000"/>
                <w:kern w:val="0"/>
                <w:sz w:val="21"/>
                <w:szCs w:val="21"/>
              </w:rPr>
              <w:t>崔庆霞和王在翔</w:t>
            </w:r>
            <w:r w:rsidRPr="00FD6780">
              <w:rPr>
                <w:color w:val="000000"/>
                <w:kern w:val="0"/>
                <w:sz w:val="21"/>
                <w:szCs w:val="21"/>
              </w:rPr>
              <w:t>(2014)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NE.Ref.{B37065D0-F9DE-480D-B26B-8DD7890CA9E5}</w:instrText>
            </w:r>
            <w:r w:rsidRPr="00FD6780">
              <w:rPr>
                <w:sz w:val="21"/>
                <w:szCs w:val="21"/>
              </w:rPr>
              <w:fldChar w:fldCharType="separate"/>
            </w:r>
            <w:r w:rsidRPr="00FD6780">
              <w:rPr>
                <w:color w:val="000000"/>
                <w:kern w:val="0"/>
                <w:sz w:val="21"/>
                <w:szCs w:val="21"/>
              </w:rPr>
              <w:t>段泉泉和胜利</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NE.Ref.{7356FDEB-263E-4A7B-95D8-322964A2E320}</w:instrText>
            </w:r>
            <w:r w:rsidRPr="00FD6780">
              <w:rPr>
                <w:sz w:val="21"/>
                <w:szCs w:val="21"/>
              </w:rPr>
              <w:fldChar w:fldCharType="separate"/>
            </w:r>
            <w:r w:rsidRPr="00FD6780">
              <w:rPr>
                <w:color w:val="000000"/>
                <w:kern w:val="0"/>
                <w:sz w:val="21"/>
                <w:szCs w:val="21"/>
              </w:rPr>
              <w:t>郑世华等</w:t>
            </w:r>
            <w:r w:rsidRPr="00FD6780">
              <w:rPr>
                <w:color w:val="000000"/>
                <w:kern w:val="0"/>
                <w:sz w:val="21"/>
                <w:szCs w:val="21"/>
              </w:rPr>
              <w:t>(2016)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NE.Ref.{E967EC53-1C91-45D4-B105-3CCD675ECDE7}</w:instrText>
            </w:r>
            <w:r w:rsidRPr="00FD6780">
              <w:rPr>
                <w:sz w:val="21"/>
                <w:szCs w:val="21"/>
              </w:rPr>
              <w:fldChar w:fldCharType="separate"/>
            </w:r>
            <w:r w:rsidRPr="00FD6780">
              <w:rPr>
                <w:color w:val="000000"/>
                <w:kern w:val="0"/>
                <w:sz w:val="21"/>
                <w:szCs w:val="21"/>
              </w:rPr>
              <w:t>王征宇和迟玉芬</w:t>
            </w:r>
            <w:r w:rsidRPr="00FD6780">
              <w:rPr>
                <w:color w:val="000000"/>
                <w:kern w:val="0"/>
                <w:sz w:val="21"/>
                <w:szCs w:val="21"/>
              </w:rPr>
              <w:t>(1984)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NE.Ref.{2C3531CD-DC27-4D44-A153-714999AC003B}</w:instrText>
            </w:r>
            <w:r w:rsidRPr="00FD6780">
              <w:rPr>
                <w:sz w:val="21"/>
                <w:szCs w:val="21"/>
              </w:rPr>
              <w:fldChar w:fldCharType="separate"/>
            </w:r>
            <w:r w:rsidRPr="00FD6780">
              <w:rPr>
                <w:color w:val="000000"/>
                <w:kern w:val="0"/>
                <w:sz w:val="21"/>
                <w:szCs w:val="21"/>
              </w:rPr>
              <w:t>张明园等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NE.Ref.{B3DBEF04-D28C-4DBA-84C8-16E8D3E8F2F4}</w:instrText>
            </w:r>
            <w:r w:rsidRPr="00FD6780">
              <w:rPr>
                <w:sz w:val="21"/>
                <w:szCs w:val="21"/>
              </w:rPr>
              <w:fldChar w:fldCharType="separate"/>
            </w:r>
            <w:r w:rsidRPr="00FD6780">
              <w:rPr>
                <w:color w:val="000000"/>
                <w:kern w:val="0"/>
                <w:sz w:val="21"/>
                <w:szCs w:val="21"/>
              </w:rPr>
              <w:t>Zung(1969)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NE.Ref.{8BB3AA21-8858-4FB9-ADEE-07D4CBF83D50}</w:instrText>
            </w:r>
            <w:r w:rsidRPr="00FD6780">
              <w:rPr>
                <w:sz w:val="21"/>
                <w:szCs w:val="21"/>
              </w:rPr>
              <w:fldChar w:fldCharType="separate"/>
            </w:r>
            <w:r w:rsidRPr="00FD6780">
              <w:rPr>
                <w:color w:val="000000"/>
                <w:kern w:val="0"/>
                <w:sz w:val="21"/>
                <w:szCs w:val="21"/>
              </w:rPr>
              <w:t>崔杰诚和陈国生</w:t>
            </w:r>
            <w:r w:rsidRPr="00FD6780">
              <w:rPr>
                <w:color w:val="000000"/>
                <w:kern w:val="0"/>
                <w:sz w:val="21"/>
                <w:szCs w:val="21"/>
              </w:rPr>
              <w:t>(1998)</w:t>
            </w:r>
            <w:r w:rsidRPr="00FD6780">
              <w:rPr>
                <w:sz w:val="21"/>
                <w:szCs w:val="21"/>
              </w:rPr>
              <w:fldChar w:fldCharType="end"/>
            </w:r>
            <w:r w:rsidRPr="00FD6780">
              <w:rPr>
                <w:sz w:val="21"/>
                <w:szCs w:val="21"/>
              </w:rPr>
              <w:t>。</w:t>
            </w:r>
          </w:p>
        </w:tc>
        <w:tc>
          <w:tcPr>
            <w:tcW w:w="2126" w:type="dxa"/>
            <w:tcBorders>
              <w:top w:val="single" w:sz="12" w:space="0" w:color="auto"/>
            </w:tcBorders>
            <w:vAlign w:val="center"/>
          </w:tcPr>
          <w:p w14:paraId="32B75B14" w14:textId="77777777" w:rsidR="00FD6780" w:rsidRPr="00FD6780" w:rsidRDefault="00FD6780" w:rsidP="008A768F">
            <w:pPr>
              <w:spacing w:line="300" w:lineRule="exact"/>
              <w:ind w:firstLineChars="0" w:firstLine="0"/>
              <w:jc w:val="center"/>
              <w:rPr>
                <w:sz w:val="21"/>
                <w:szCs w:val="21"/>
              </w:rPr>
            </w:pPr>
            <w:r w:rsidRPr="00FD6780">
              <w:rPr>
                <w:sz w:val="21"/>
                <w:szCs w:val="21"/>
              </w:rPr>
              <w:t>135</w:t>
            </w:r>
          </w:p>
        </w:tc>
        <w:tc>
          <w:tcPr>
            <w:tcW w:w="3566" w:type="dxa"/>
            <w:tcBorders>
              <w:top w:val="single" w:sz="12" w:space="0" w:color="auto"/>
            </w:tcBorders>
            <w:vAlign w:val="center"/>
          </w:tcPr>
          <w:p w14:paraId="3F2DD9F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NE.Ref.{D40B0FBE-084B-4958-B855-A92B10933864}</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20</w:t>
            </w:r>
            <w:r w:rsidRPr="00FD6780">
              <w:rPr>
                <w:rFonts w:hint="eastAsia"/>
                <w:sz w:val="21"/>
                <w:szCs w:val="21"/>
              </w:rPr>
              <w:t>题</w:t>
            </w:r>
          </w:p>
          <w:p w14:paraId="5D0EDDEC" w14:textId="77777777" w:rsidR="00FD6780" w:rsidRPr="00FD6780" w:rsidRDefault="00FD6780" w:rsidP="008A768F">
            <w:pPr>
              <w:spacing w:line="300" w:lineRule="exact"/>
              <w:ind w:firstLineChars="0" w:firstLine="0"/>
              <w:jc w:val="center"/>
              <w:rPr>
                <w:sz w:val="21"/>
                <w:szCs w:val="21"/>
              </w:rPr>
            </w:pPr>
          </w:p>
        </w:tc>
        <w:tc>
          <w:tcPr>
            <w:tcW w:w="3522" w:type="dxa"/>
            <w:tcBorders>
              <w:top w:val="single" w:sz="12" w:space="0" w:color="auto"/>
            </w:tcBorders>
          </w:tcPr>
          <w:p w14:paraId="1E648BBD" w14:textId="77777777" w:rsidR="00FD6780" w:rsidRPr="00FD6780" w:rsidRDefault="00FD6780" w:rsidP="008A768F">
            <w:pPr>
              <w:spacing w:after="240"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NE.Ref.{06BAF6AE-681D-4337-AD99-6F5802E5460A}</w:instrText>
            </w:r>
            <w:r w:rsidRPr="00FD6780">
              <w:rPr>
                <w:sz w:val="21"/>
                <w:szCs w:val="21"/>
              </w:rPr>
              <w:fldChar w:fldCharType="separate"/>
            </w:r>
            <w:r w:rsidRPr="00FD6780">
              <w:rPr>
                <w:color w:val="000000"/>
                <w:kern w:val="0"/>
                <w:sz w:val="21"/>
                <w:szCs w:val="21"/>
              </w:rPr>
              <w:t>Jordan et al.(2000)</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NE.Ref.{5317EB60-07AC-421F-AD7D-E8E9F46E5B60}</w:instrText>
            </w:r>
            <w:r w:rsidRPr="00FD6780">
              <w:rPr>
                <w:sz w:val="21"/>
                <w:szCs w:val="21"/>
              </w:rPr>
              <w:fldChar w:fldCharType="separate"/>
            </w:r>
            <w:r w:rsidRPr="00FD6780">
              <w:rPr>
                <w:color w:val="000000"/>
                <w:kern w:val="0"/>
                <w:sz w:val="21"/>
                <w:szCs w:val="21"/>
              </w:rPr>
              <w:t>王汝展等</w:t>
            </w:r>
            <w:r w:rsidRPr="00FD6780">
              <w:rPr>
                <w:color w:val="000000"/>
                <w:kern w:val="0"/>
                <w:sz w:val="21"/>
                <w:szCs w:val="21"/>
              </w:rPr>
              <w:t>(2009)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NE.Ref.{826D154B-780F-4895-B5D9-15AD40B74899}</w:instrText>
            </w:r>
            <w:r w:rsidRPr="00FD6780">
              <w:rPr>
                <w:sz w:val="21"/>
                <w:szCs w:val="21"/>
              </w:rPr>
              <w:fldChar w:fldCharType="separate"/>
            </w:r>
            <w:r w:rsidRPr="00FD6780">
              <w:rPr>
                <w:color w:val="000000"/>
                <w:kern w:val="0"/>
                <w:sz w:val="21"/>
                <w:szCs w:val="21"/>
              </w:rPr>
              <w:t>王俊等</w:t>
            </w:r>
            <w:r w:rsidRPr="00FD6780">
              <w:rPr>
                <w:color w:val="000000"/>
                <w:kern w:val="0"/>
                <w:sz w:val="21"/>
                <w:szCs w:val="21"/>
              </w:rPr>
              <w:t>(2013)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NE.Ref.{AAAA4AA7-79ED-4C75-98FA-7CDCABBF53B3}</w:instrText>
            </w:r>
            <w:r w:rsidRPr="00FD6780">
              <w:rPr>
                <w:sz w:val="21"/>
                <w:szCs w:val="21"/>
              </w:rPr>
              <w:fldChar w:fldCharType="separate"/>
            </w:r>
            <w:r w:rsidRPr="00FD6780">
              <w:rPr>
                <w:color w:val="000000"/>
                <w:kern w:val="0"/>
                <w:sz w:val="21"/>
                <w:szCs w:val="21"/>
              </w:rPr>
              <w:t>崔庆霞和王在翔</w:t>
            </w:r>
            <w:r w:rsidRPr="00FD6780">
              <w:rPr>
                <w:color w:val="000000"/>
                <w:kern w:val="0"/>
                <w:sz w:val="21"/>
                <w:szCs w:val="21"/>
              </w:rPr>
              <w:t>(2014)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NE.Ref.{8455552C-9990-43D5-B170-17027A6938AA}</w:instrText>
            </w:r>
            <w:r w:rsidRPr="00FD6780">
              <w:rPr>
                <w:sz w:val="21"/>
                <w:szCs w:val="21"/>
              </w:rPr>
              <w:fldChar w:fldCharType="separate"/>
            </w:r>
            <w:r w:rsidRPr="00FD6780">
              <w:rPr>
                <w:color w:val="000000"/>
                <w:kern w:val="0"/>
                <w:sz w:val="21"/>
                <w:szCs w:val="21"/>
              </w:rPr>
              <w:t>段泉泉和胜利</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NE.Ref.{4D03B3E6-6F2F-4552-A1A8-B6BE25209854}</w:instrText>
            </w:r>
            <w:r w:rsidRPr="00FD6780">
              <w:rPr>
                <w:sz w:val="21"/>
                <w:szCs w:val="21"/>
              </w:rPr>
              <w:fldChar w:fldCharType="separate"/>
            </w:r>
            <w:r w:rsidRPr="00FD6780">
              <w:rPr>
                <w:color w:val="000000"/>
                <w:kern w:val="0"/>
                <w:sz w:val="21"/>
                <w:szCs w:val="21"/>
              </w:rPr>
              <w:t>郑世华等</w:t>
            </w:r>
            <w:r w:rsidRPr="00FD6780">
              <w:rPr>
                <w:color w:val="000000"/>
                <w:kern w:val="0"/>
                <w:sz w:val="21"/>
                <w:szCs w:val="21"/>
              </w:rPr>
              <w:t>(2016)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NE.Ref.{1062D9C6-2820-4193-B1D7-28831B8F031C}</w:instrText>
            </w:r>
            <w:r w:rsidRPr="00FD6780">
              <w:rPr>
                <w:sz w:val="21"/>
                <w:szCs w:val="21"/>
              </w:rPr>
              <w:fldChar w:fldCharType="separate"/>
            </w:r>
            <w:r w:rsidRPr="00FD6780">
              <w:rPr>
                <w:color w:val="000000"/>
                <w:kern w:val="0"/>
                <w:sz w:val="21"/>
                <w:szCs w:val="21"/>
              </w:rPr>
              <w:t>Zung(1969)</w:t>
            </w:r>
            <w:r w:rsidRPr="00FD6780">
              <w:rPr>
                <w:sz w:val="21"/>
                <w:szCs w:val="21"/>
              </w:rPr>
              <w:fldChar w:fldCharType="end"/>
            </w:r>
            <w:r w:rsidRPr="00FD6780">
              <w:rPr>
                <w:rFonts w:hint="eastAsia"/>
                <w:sz w:val="21"/>
                <w:szCs w:val="21"/>
              </w:rPr>
              <w:t>未</w:t>
            </w:r>
            <w:r w:rsidRPr="00FD6780">
              <w:rPr>
                <w:sz w:val="21"/>
                <w:szCs w:val="21"/>
              </w:rPr>
              <w:t>提供题目。</w:t>
            </w:r>
          </w:p>
          <w:p w14:paraId="1251A5CF" w14:textId="77777777" w:rsidR="00FD6780" w:rsidRPr="00FD6780" w:rsidRDefault="00FD6780" w:rsidP="008A768F">
            <w:pPr>
              <w:spacing w:after="240" w:line="300" w:lineRule="exact"/>
              <w:ind w:firstLineChars="0" w:firstLine="0"/>
              <w:jc w:val="center"/>
              <w:rPr>
                <w:sz w:val="21"/>
                <w:szCs w:val="21"/>
              </w:rPr>
            </w:pPr>
            <w:r w:rsidRPr="00FD6780">
              <w:rPr>
                <w:color w:val="080000"/>
                <w:sz w:val="21"/>
                <w:szCs w:val="21"/>
              </w:rPr>
              <w:t>陈姜等</w:t>
            </w:r>
            <w:r w:rsidRPr="00FD6780">
              <w:rPr>
                <w:color w:val="080000"/>
                <w:sz w:val="21"/>
                <w:szCs w:val="21"/>
              </w:rPr>
              <w:t>(2000</w:t>
            </w:r>
            <w:r w:rsidRPr="00FD6780">
              <w:rPr>
                <w:color w:val="080000"/>
                <w:sz w:val="21"/>
                <w:szCs w:val="21"/>
              </w:rPr>
              <w:t>、</w:t>
            </w:r>
            <w:r w:rsidRPr="00FD6780">
              <w:rPr>
                <w:sz w:val="21"/>
                <w:szCs w:val="21"/>
              </w:rPr>
              <w:fldChar w:fldCharType="begin"/>
            </w:r>
            <w:r w:rsidRPr="00FD6780">
              <w:rPr>
                <w:sz w:val="21"/>
                <w:szCs w:val="21"/>
              </w:rPr>
              <w:instrText xml:space="preserve"> ADDIN NE.Ref.{BEE888F2-0F21-46D4-82A9-C5DA4E1D6F2F}</w:instrText>
            </w:r>
            <w:r w:rsidRPr="00FD6780">
              <w:rPr>
                <w:sz w:val="21"/>
                <w:szCs w:val="21"/>
              </w:rPr>
              <w:fldChar w:fldCharType="separate"/>
            </w:r>
            <w:r w:rsidRPr="00FD6780">
              <w:rPr>
                <w:color w:val="000000"/>
                <w:kern w:val="0"/>
                <w:sz w:val="21"/>
                <w:szCs w:val="21"/>
              </w:rPr>
              <w:t>任艳峰等</w:t>
            </w:r>
            <w:r w:rsidRPr="00FD6780">
              <w:rPr>
                <w:color w:val="000000"/>
                <w:kern w:val="0"/>
                <w:sz w:val="21"/>
                <w:szCs w:val="21"/>
              </w:rPr>
              <w:t>(2015)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NE.Ref.{1EAD0542-5B03-4C3C-A707-B27E1112FD25}</w:instrText>
            </w:r>
            <w:r w:rsidRPr="00FD6780">
              <w:rPr>
                <w:sz w:val="21"/>
                <w:szCs w:val="21"/>
              </w:rPr>
              <w:fldChar w:fldCharType="separate"/>
            </w:r>
            <w:r w:rsidRPr="00FD6780">
              <w:rPr>
                <w:color w:val="000000"/>
                <w:kern w:val="0"/>
                <w:sz w:val="21"/>
                <w:szCs w:val="21"/>
              </w:rPr>
              <w:t>苏春燕等</w:t>
            </w:r>
            <w:r w:rsidRPr="00FD6780">
              <w:rPr>
                <w:color w:val="000000"/>
                <w:kern w:val="0"/>
                <w:sz w:val="21"/>
                <w:szCs w:val="21"/>
              </w:rPr>
              <w:t>(2003)</w:t>
            </w:r>
            <w:r w:rsidRPr="00FD6780">
              <w:rPr>
                <w:sz w:val="21"/>
                <w:szCs w:val="21"/>
              </w:rPr>
              <w:fldChar w:fldCharType="end"/>
            </w:r>
            <w:r w:rsidRPr="00FD6780">
              <w:rPr>
                <w:rFonts w:hint="eastAsia"/>
                <w:sz w:val="21"/>
                <w:szCs w:val="21"/>
              </w:rPr>
              <w:t>的</w:t>
            </w:r>
            <w:r w:rsidRPr="00FD6780">
              <w:rPr>
                <w:sz w:val="21"/>
                <w:szCs w:val="21"/>
              </w:rPr>
              <w:t>与本量表无关。</w:t>
            </w:r>
          </w:p>
          <w:p w14:paraId="6152A900" w14:textId="77777777" w:rsidR="00FD6780" w:rsidRPr="00FD6780" w:rsidRDefault="00FD6780" w:rsidP="008A768F">
            <w:pPr>
              <w:spacing w:after="240" w:line="300" w:lineRule="exact"/>
              <w:ind w:firstLineChars="0" w:firstLine="0"/>
              <w:jc w:val="center"/>
              <w:rPr>
                <w:sz w:val="21"/>
                <w:szCs w:val="21"/>
              </w:rPr>
            </w:pPr>
            <w:r w:rsidRPr="00FD6780">
              <w:rPr>
                <w:sz w:val="21"/>
                <w:szCs w:val="21"/>
              </w:rPr>
              <w:t>相对</w:t>
            </w:r>
            <w:r w:rsidRPr="00FD6780">
              <w:rPr>
                <w:sz w:val="21"/>
                <w:szCs w:val="21"/>
              </w:rPr>
              <w:fldChar w:fldCharType="begin"/>
            </w:r>
            <w:r w:rsidRPr="00FD6780">
              <w:rPr>
                <w:sz w:val="21"/>
                <w:szCs w:val="21"/>
              </w:rPr>
              <w:instrText xml:space="preserve"> ADDIN NE.Ref.{10F75F7F-222B-4461-9CCE-35793138F7A9}</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NE.Ref.{6CE2C3D4-DB38-4257-AF63-65630AF529B3}</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在提供</w:t>
            </w:r>
            <w:r w:rsidRPr="00FD6780">
              <w:rPr>
                <w:rFonts w:hint="eastAsia"/>
                <w:sz w:val="21"/>
                <w:szCs w:val="21"/>
              </w:rPr>
              <w:t>条目</w:t>
            </w:r>
            <w:r w:rsidRPr="00FD6780">
              <w:rPr>
                <w:sz w:val="21"/>
                <w:szCs w:val="21"/>
              </w:rPr>
              <w:t>的同时</w:t>
            </w:r>
            <w:r w:rsidRPr="00FD6780">
              <w:rPr>
                <w:rFonts w:hint="eastAsia"/>
                <w:sz w:val="21"/>
                <w:szCs w:val="21"/>
              </w:rPr>
              <w:t>也</w:t>
            </w:r>
            <w:r w:rsidRPr="00FD6780">
              <w:rPr>
                <w:sz w:val="21"/>
                <w:szCs w:val="21"/>
              </w:rPr>
              <w:t>直接提供症状，更方便内容分析。</w:t>
            </w:r>
          </w:p>
          <w:p w14:paraId="3B2A44AF" w14:textId="77777777" w:rsidR="00FD6780" w:rsidRPr="00FD6780" w:rsidRDefault="00FD6780" w:rsidP="008A768F">
            <w:pPr>
              <w:spacing w:after="240"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NE.Ref.{05DCEC0E-CEA8-4E1F-91CE-525A7CE45A64}</w:instrText>
            </w:r>
            <w:r w:rsidRPr="00FD6780">
              <w:rPr>
                <w:sz w:val="21"/>
                <w:szCs w:val="21"/>
              </w:rPr>
              <w:fldChar w:fldCharType="separate"/>
            </w:r>
            <w:r w:rsidRPr="00FD6780">
              <w:rPr>
                <w:color w:val="000000"/>
                <w:kern w:val="0"/>
                <w:sz w:val="21"/>
                <w:szCs w:val="21"/>
              </w:rPr>
              <w:t>崔杰诚和陈国生</w:t>
            </w:r>
            <w:r w:rsidRPr="00FD6780">
              <w:rPr>
                <w:color w:val="000000"/>
                <w:kern w:val="0"/>
                <w:sz w:val="21"/>
                <w:szCs w:val="21"/>
              </w:rPr>
              <w:t>(1998)</w:t>
            </w:r>
            <w:r w:rsidRPr="00FD6780">
              <w:rPr>
                <w:sz w:val="21"/>
                <w:szCs w:val="21"/>
              </w:rPr>
              <w:fldChar w:fldCharType="end"/>
            </w:r>
            <w:r w:rsidRPr="00FD6780">
              <w:rPr>
                <w:sz w:val="21"/>
                <w:szCs w:val="21"/>
              </w:rPr>
              <w:t>无法获取。</w:t>
            </w:r>
          </w:p>
          <w:p w14:paraId="5F99C5B0" w14:textId="77777777" w:rsidR="00FD6780" w:rsidRPr="00FD6780" w:rsidRDefault="00FD6780" w:rsidP="008A768F">
            <w:pPr>
              <w:spacing w:line="300" w:lineRule="exact"/>
              <w:ind w:firstLineChars="0" w:firstLine="0"/>
              <w:jc w:val="center"/>
              <w:rPr>
                <w:sz w:val="21"/>
                <w:szCs w:val="21"/>
              </w:rPr>
            </w:pPr>
          </w:p>
        </w:tc>
      </w:tr>
      <w:tr w:rsidR="00FD6780" w:rsidRPr="00FD6780" w14:paraId="4783F8D0" w14:textId="77777777" w:rsidTr="0087618E">
        <w:trPr>
          <w:jc w:val="center"/>
        </w:trPr>
        <w:tc>
          <w:tcPr>
            <w:tcW w:w="4253" w:type="dxa"/>
            <w:vAlign w:val="center"/>
          </w:tcPr>
          <w:p w14:paraId="5F8DDD9D"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sz w:val="21"/>
                <w:szCs w:val="21"/>
              </w:rPr>
              <w:t>S</w:t>
            </w:r>
            <w:r w:rsidRPr="00FD6780">
              <w:rPr>
                <w:sz w:val="21"/>
                <w:szCs w:val="21"/>
              </w:rPr>
              <w:t>ymptom Checklist 90</w:t>
            </w:r>
            <w:r w:rsidRPr="00FD6780">
              <w:rPr>
                <w:sz w:val="21"/>
                <w:szCs w:val="21"/>
              </w:rPr>
              <w:t>（</w:t>
            </w:r>
            <w:r w:rsidRPr="00FD6780">
              <w:rPr>
                <w:sz w:val="21"/>
                <w:szCs w:val="21"/>
              </w:rPr>
              <w:t>SCL-90</w:t>
            </w:r>
            <w:r w:rsidRPr="00FD6780">
              <w:rPr>
                <w:sz w:val="21"/>
                <w:szCs w:val="21"/>
              </w:rPr>
              <w:t>）</w:t>
            </w:r>
          </w:p>
        </w:tc>
        <w:tc>
          <w:tcPr>
            <w:tcW w:w="2694" w:type="dxa"/>
            <w:vAlign w:val="center"/>
          </w:tcPr>
          <w:p w14:paraId="607BBC0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NE.Ref.{D6069477-A97F-4D79-9EDC-53C5AEF5AF22}</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16</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NE.Ref.{199100DB-298A-4E67-B5BC-B04234068AF7}</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color w:val="000000"/>
                <w:kern w:val="0"/>
                <w:sz w:val="21"/>
                <w:szCs w:val="21"/>
              </w:rPr>
              <w:t>戴海崎等</w:t>
            </w:r>
            <w:r w:rsidRPr="00FD6780">
              <w:rPr>
                <w:color w:val="000000"/>
                <w:kern w:val="0"/>
                <w:sz w:val="21"/>
                <w:szCs w:val="21"/>
              </w:rPr>
              <w:t>(2007),</w:t>
            </w:r>
            <w:r w:rsidRPr="00FD6780">
              <w:rPr>
                <w:color w:val="000000"/>
                <w:kern w:val="0"/>
                <w:sz w:val="21"/>
                <w:szCs w:val="21"/>
              </w:rPr>
              <w:t>仲稳山</w:t>
            </w:r>
            <w:r w:rsidRPr="00FD6780">
              <w:rPr>
                <w:color w:val="000000"/>
                <w:kern w:val="0"/>
                <w:sz w:val="21"/>
                <w:szCs w:val="21"/>
              </w:rPr>
              <w:t>(2009)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NE.Ref.{3C8DDE06-9B23-4A7F-ADDB-579D68992F31}</w:instrText>
            </w:r>
            <w:r w:rsidRPr="00FD6780">
              <w:rPr>
                <w:sz w:val="21"/>
                <w:szCs w:val="21"/>
              </w:rPr>
              <w:fldChar w:fldCharType="separate"/>
            </w:r>
            <w:r w:rsidRPr="00FD6780">
              <w:rPr>
                <w:color w:val="000000"/>
                <w:kern w:val="0"/>
                <w:sz w:val="21"/>
                <w:szCs w:val="21"/>
              </w:rPr>
              <w:t>王征宇</w:t>
            </w:r>
            <w:r w:rsidRPr="00FD6780">
              <w:rPr>
                <w:color w:val="000000"/>
                <w:kern w:val="0"/>
                <w:sz w:val="21"/>
                <w:szCs w:val="21"/>
              </w:rPr>
              <w:t>(1984),</w:t>
            </w:r>
            <w:r w:rsidRPr="00FD6780">
              <w:rPr>
                <w:color w:val="000000"/>
                <w:kern w:val="0"/>
                <w:sz w:val="21"/>
                <w:szCs w:val="21"/>
              </w:rPr>
              <w:t>高成阁等</w:t>
            </w:r>
            <w:r w:rsidRPr="00FD6780">
              <w:rPr>
                <w:color w:val="000000"/>
                <w:kern w:val="0"/>
                <w:sz w:val="21"/>
                <w:szCs w:val="21"/>
              </w:rPr>
              <w:t>(1997)</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NE.Ref.{122C9151-F92B-4DD6-9847-F31F254D0B8D}</w:instrText>
            </w:r>
            <w:r w:rsidRPr="00FD6780">
              <w:rPr>
                <w:sz w:val="21"/>
                <w:szCs w:val="21"/>
              </w:rPr>
              <w:fldChar w:fldCharType="separate"/>
            </w:r>
            <w:r w:rsidRPr="00FD6780">
              <w:rPr>
                <w:color w:val="000000"/>
                <w:kern w:val="0"/>
                <w:sz w:val="21"/>
                <w:szCs w:val="21"/>
              </w:rPr>
              <w:t>Derogatis et al.(1976)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NE.Ref.{888EC89A-C748-4A26-A0CA-8654CC638232}</w:instrText>
            </w:r>
            <w:r w:rsidRPr="00FD6780">
              <w:rPr>
                <w:sz w:val="21"/>
                <w:szCs w:val="21"/>
              </w:rPr>
              <w:fldChar w:fldCharType="separate"/>
            </w:r>
            <w:r w:rsidRPr="00FD6780">
              <w:rPr>
                <w:color w:val="000000"/>
                <w:kern w:val="0"/>
                <w:sz w:val="21"/>
                <w:szCs w:val="21"/>
              </w:rPr>
              <w:t>陈树林和李凌江</w:t>
            </w:r>
            <w:r w:rsidRPr="00FD6780">
              <w:rPr>
                <w:color w:val="000000"/>
                <w:kern w:val="0"/>
                <w:sz w:val="21"/>
                <w:szCs w:val="21"/>
              </w:rPr>
              <w:t>(2003)</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NE.Ref.{94863D8F-5E9C-4A97-83DD-4F76E0075B80}</w:instrText>
            </w:r>
            <w:r w:rsidRPr="00FD6780">
              <w:rPr>
                <w:sz w:val="21"/>
                <w:szCs w:val="21"/>
              </w:rPr>
              <w:fldChar w:fldCharType="separate"/>
            </w:r>
            <w:r w:rsidRPr="00FD6780">
              <w:rPr>
                <w:color w:val="000000"/>
                <w:kern w:val="0"/>
                <w:sz w:val="21"/>
                <w:szCs w:val="21"/>
              </w:rPr>
              <w:t>张明园</w:t>
            </w:r>
            <w:r w:rsidRPr="00FD6780">
              <w:rPr>
                <w:color w:val="000000"/>
                <w:kern w:val="0"/>
                <w:sz w:val="21"/>
                <w:szCs w:val="21"/>
              </w:rPr>
              <w:t>(1998)</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NE.Ref.{AA0F8BC2-2D8D-469D-A212-879BE3097413}</w:instrText>
            </w:r>
            <w:r w:rsidRPr="00FD6780">
              <w:rPr>
                <w:sz w:val="21"/>
                <w:szCs w:val="21"/>
              </w:rPr>
              <w:fldChar w:fldCharType="separate"/>
            </w:r>
            <w:r w:rsidRPr="00FD6780">
              <w:rPr>
                <w:color w:val="000000"/>
                <w:kern w:val="0"/>
                <w:sz w:val="21"/>
                <w:szCs w:val="21"/>
              </w:rPr>
              <w:t>黄赐英</w:t>
            </w:r>
            <w:r w:rsidRPr="00FD6780">
              <w:rPr>
                <w:color w:val="000000"/>
                <w:kern w:val="0"/>
                <w:sz w:val="21"/>
                <w:szCs w:val="21"/>
              </w:rPr>
              <w:lastRenderedPageBreak/>
              <w:t>和裴利华</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NE.Ref.{E8288711-3E49-432A-86E7-F9B7BAF06054}</w:instrText>
            </w:r>
            <w:r w:rsidRPr="00FD6780">
              <w:rPr>
                <w:sz w:val="21"/>
                <w:szCs w:val="21"/>
              </w:rPr>
              <w:fldChar w:fldCharType="separate"/>
            </w:r>
            <w:r w:rsidRPr="00FD6780">
              <w:rPr>
                <w:color w:val="000000"/>
                <w:kern w:val="0"/>
                <w:sz w:val="21"/>
                <w:szCs w:val="21"/>
              </w:rPr>
              <w:t>陈国鹏</w:t>
            </w:r>
            <w:r w:rsidRPr="00FD6780">
              <w:rPr>
                <w:color w:val="000000"/>
                <w:kern w:val="0"/>
                <w:sz w:val="21"/>
                <w:szCs w:val="21"/>
              </w:rPr>
              <w:t>(2005)</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NE.Ref.{FB01084C-58CA-4C26-A11E-B2C633AA7FF3}</w:instrText>
            </w:r>
            <w:r w:rsidRPr="00FD6780">
              <w:rPr>
                <w:sz w:val="21"/>
                <w:szCs w:val="21"/>
              </w:rPr>
              <w:fldChar w:fldCharType="separate"/>
            </w:r>
            <w:r w:rsidRPr="00FD6780">
              <w:rPr>
                <w:color w:val="000000"/>
                <w:kern w:val="0"/>
                <w:sz w:val="21"/>
                <w:szCs w:val="21"/>
              </w:rPr>
              <w:t>Mensah &amp; Kiernan(2010)</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NE.Ref.{3BFDA054-E516-40C4-B15A-F6F3E4A39829}</w:instrText>
            </w:r>
            <w:r w:rsidRPr="00FD6780">
              <w:rPr>
                <w:sz w:val="21"/>
                <w:szCs w:val="21"/>
              </w:rPr>
              <w:fldChar w:fldCharType="separate"/>
            </w:r>
            <w:r w:rsidRPr="00FD6780">
              <w:rPr>
                <w:color w:val="000000"/>
                <w:kern w:val="0"/>
                <w:sz w:val="21"/>
                <w:szCs w:val="21"/>
              </w:rPr>
              <w:t>金华等</w:t>
            </w:r>
            <w:r w:rsidRPr="00FD6780">
              <w:rPr>
                <w:color w:val="000000"/>
                <w:kern w:val="0"/>
                <w:sz w:val="21"/>
                <w:szCs w:val="21"/>
              </w:rPr>
              <w:t>(1986)</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NE.Ref.{3F0B93E0-3D34-400C-B031-544788A18218}</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NE.Ref.{3EFEDB10-13FB-4047-A9D5-548FE940A15E}</w:instrText>
            </w:r>
            <w:r w:rsidRPr="00FD6780">
              <w:rPr>
                <w:sz w:val="21"/>
                <w:szCs w:val="21"/>
              </w:rPr>
              <w:fldChar w:fldCharType="separate"/>
            </w:r>
            <w:r w:rsidRPr="00FD6780">
              <w:rPr>
                <w:color w:val="000000"/>
                <w:kern w:val="0"/>
                <w:sz w:val="21"/>
                <w:szCs w:val="21"/>
              </w:rPr>
              <w:t>Derogatis(1973)</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NE.Ref.{5CD411C2-1A4A-4F38-A896-598A3BFF4F17}</w:instrText>
            </w:r>
            <w:r w:rsidRPr="00FD6780">
              <w:rPr>
                <w:sz w:val="21"/>
                <w:szCs w:val="21"/>
              </w:rPr>
              <w:fldChar w:fldCharType="separate"/>
            </w:r>
            <w:r w:rsidRPr="00FD6780">
              <w:rPr>
                <w:color w:val="000000"/>
                <w:kern w:val="0"/>
                <w:sz w:val="21"/>
                <w:szCs w:val="21"/>
              </w:rPr>
              <w:t>Derogatis(1977)</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NE.Ref.{8EB48EE6-F8E9-469F-8671-611C655152E1}</w:instrText>
            </w:r>
            <w:r w:rsidRPr="00FD6780">
              <w:rPr>
                <w:sz w:val="21"/>
                <w:szCs w:val="21"/>
              </w:rPr>
              <w:fldChar w:fldCharType="separate"/>
            </w:r>
            <w:r w:rsidRPr="00FD6780">
              <w:rPr>
                <w:color w:val="000000"/>
                <w:kern w:val="0"/>
                <w:sz w:val="21"/>
                <w:szCs w:val="21"/>
              </w:rPr>
              <w:t>Hoffmann &amp; Overall(1978)</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5E868C1"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114</w:t>
            </w:r>
          </w:p>
        </w:tc>
        <w:tc>
          <w:tcPr>
            <w:tcW w:w="3566" w:type="dxa"/>
            <w:vAlign w:val="center"/>
          </w:tcPr>
          <w:p w14:paraId="4007674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NE.Ref.{1E1FB178-1A6E-44D0-BA50-B53B25EE602E}</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77125E0B"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戴海崎等</w:t>
            </w:r>
            <w:r w:rsidRPr="00FD6780">
              <w:rPr>
                <w:color w:val="000000"/>
                <w:sz w:val="21"/>
                <w:szCs w:val="21"/>
              </w:rPr>
              <w:t>(2007)</w:t>
            </w:r>
            <w:r w:rsidRPr="00FD6780">
              <w:rPr>
                <w:color w:val="000000"/>
                <w:sz w:val="21"/>
                <w:szCs w:val="21"/>
              </w:rPr>
              <w:t>、高成阁等</w:t>
            </w:r>
            <w:r w:rsidRPr="00FD6780">
              <w:rPr>
                <w:color w:val="000000"/>
                <w:sz w:val="21"/>
                <w:szCs w:val="21"/>
              </w:rPr>
              <w:t>(1997)</w:t>
            </w:r>
            <w:r w:rsidRPr="00FD6780">
              <w:rPr>
                <w:color w:val="000000"/>
                <w:sz w:val="21"/>
                <w:szCs w:val="21"/>
              </w:rPr>
              <w:t>、王征宇</w:t>
            </w:r>
            <w:r w:rsidRPr="00FD6780">
              <w:rPr>
                <w:color w:val="000000"/>
                <w:sz w:val="21"/>
                <w:szCs w:val="21"/>
              </w:rPr>
              <w:t>(1984)</w:t>
            </w:r>
            <w:r w:rsidRPr="00FD6780">
              <w:rPr>
                <w:color w:val="000000"/>
                <w:sz w:val="21"/>
                <w:szCs w:val="21"/>
              </w:rPr>
              <w:t>、</w:t>
            </w:r>
            <w:r w:rsidRPr="00FD6780">
              <w:rPr>
                <w:sz w:val="21"/>
                <w:szCs w:val="21"/>
              </w:rPr>
              <w:fldChar w:fldCharType="begin"/>
            </w:r>
            <w:r w:rsidRPr="00FD6780">
              <w:rPr>
                <w:sz w:val="21"/>
                <w:szCs w:val="21"/>
              </w:rPr>
              <w:instrText xml:space="preserve"> ADDIN NE.Ref.{1A4E8FC8-177F-4B4D-BD21-E2A7A6DED2A0}</w:instrText>
            </w:r>
            <w:r w:rsidRPr="00FD6780">
              <w:rPr>
                <w:sz w:val="21"/>
                <w:szCs w:val="21"/>
              </w:rPr>
              <w:fldChar w:fldCharType="separate"/>
            </w:r>
            <w:r w:rsidRPr="00FD6780">
              <w:rPr>
                <w:color w:val="000000"/>
                <w:kern w:val="0"/>
                <w:sz w:val="21"/>
                <w:szCs w:val="21"/>
              </w:rPr>
              <w:t>Derogatis et al.(1976)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NE.Ref.{03ACBDD3-D182-4E4D-9517-9D2F1B224C2D}</w:instrText>
            </w:r>
            <w:r w:rsidRPr="00FD6780">
              <w:rPr>
                <w:sz w:val="21"/>
                <w:szCs w:val="21"/>
              </w:rPr>
              <w:fldChar w:fldCharType="separate"/>
            </w:r>
            <w:r w:rsidRPr="00FD6780">
              <w:rPr>
                <w:color w:val="000000"/>
                <w:kern w:val="0"/>
                <w:sz w:val="21"/>
                <w:szCs w:val="21"/>
              </w:rPr>
              <w:t>陈树林和李凌江</w:t>
            </w:r>
            <w:r w:rsidRPr="00FD6780">
              <w:rPr>
                <w:color w:val="000000"/>
                <w:kern w:val="0"/>
                <w:sz w:val="21"/>
                <w:szCs w:val="21"/>
              </w:rPr>
              <w:t>(2003)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NE.Ref.{75B9A92E-128D-4B61-B136-3B430DB033B8}</w:instrText>
            </w:r>
            <w:r w:rsidRPr="00FD6780">
              <w:rPr>
                <w:sz w:val="21"/>
                <w:szCs w:val="21"/>
              </w:rPr>
              <w:fldChar w:fldCharType="separate"/>
            </w:r>
            <w:r w:rsidRPr="00FD6780">
              <w:rPr>
                <w:color w:val="000000"/>
                <w:kern w:val="0"/>
                <w:sz w:val="21"/>
                <w:szCs w:val="21"/>
              </w:rPr>
              <w:t>黄赐英和裴利华</w:t>
            </w:r>
            <w:r w:rsidRPr="00FD6780">
              <w:rPr>
                <w:color w:val="000000"/>
                <w:kern w:val="0"/>
                <w:sz w:val="21"/>
                <w:szCs w:val="21"/>
              </w:rPr>
              <w:t>(2005)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NE.Ref.{13F51F4F-45D4-4FE3-9292-1CED06F77201}</w:instrText>
            </w:r>
            <w:r w:rsidRPr="00FD6780">
              <w:rPr>
                <w:sz w:val="21"/>
                <w:szCs w:val="21"/>
              </w:rPr>
              <w:fldChar w:fldCharType="separate"/>
            </w:r>
            <w:r w:rsidRPr="00FD6780">
              <w:rPr>
                <w:color w:val="000000"/>
                <w:kern w:val="0"/>
                <w:sz w:val="21"/>
                <w:szCs w:val="21"/>
              </w:rPr>
              <w:t>陈国鹏</w:t>
            </w:r>
            <w:r w:rsidRPr="00FD6780">
              <w:rPr>
                <w:color w:val="000000"/>
                <w:kern w:val="0"/>
                <w:sz w:val="21"/>
                <w:szCs w:val="21"/>
              </w:rPr>
              <w:t>(2005)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NE.Ref.{713DE2CE-5066-4AAA-A2F4-2FC8F4D6E6BF}</w:instrText>
            </w:r>
            <w:r w:rsidRPr="00FD6780">
              <w:rPr>
                <w:sz w:val="21"/>
                <w:szCs w:val="21"/>
              </w:rPr>
              <w:fldChar w:fldCharType="separate"/>
            </w:r>
            <w:r w:rsidRPr="00FD6780">
              <w:rPr>
                <w:color w:val="000000"/>
                <w:kern w:val="0"/>
                <w:sz w:val="21"/>
                <w:szCs w:val="21"/>
              </w:rPr>
              <w:t>Mensah &amp; Kiernan(2010)</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NE.Ref.{53BE2FD4-BD1C-42E3-B954-D5D3464E23E3}</w:instrText>
            </w:r>
            <w:r w:rsidRPr="00FD6780">
              <w:rPr>
                <w:sz w:val="21"/>
                <w:szCs w:val="21"/>
              </w:rPr>
              <w:fldChar w:fldCharType="separate"/>
            </w:r>
            <w:r w:rsidRPr="00FD6780">
              <w:rPr>
                <w:color w:val="000000"/>
                <w:kern w:val="0"/>
                <w:sz w:val="21"/>
                <w:szCs w:val="21"/>
              </w:rPr>
              <w:t>金华等</w:t>
            </w:r>
            <w:r w:rsidRPr="00FD6780">
              <w:rPr>
                <w:color w:val="000000"/>
                <w:kern w:val="0"/>
                <w:sz w:val="21"/>
                <w:szCs w:val="21"/>
              </w:rPr>
              <w:t>(1986)</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NE.Ref.{1ED6C4E0-F522-4AC8-B168-48AE9AA588D8}</w:instrText>
            </w:r>
            <w:r w:rsidRPr="00FD6780">
              <w:rPr>
                <w:sz w:val="21"/>
                <w:szCs w:val="21"/>
              </w:rPr>
              <w:fldChar w:fldCharType="separate"/>
            </w:r>
            <w:r w:rsidRPr="00FD6780">
              <w:rPr>
                <w:color w:val="000000"/>
                <w:kern w:val="0"/>
                <w:sz w:val="21"/>
                <w:szCs w:val="21"/>
              </w:rPr>
              <w:t>Hoffmann &amp; Overall(1978)</w:t>
            </w:r>
            <w:r w:rsidRPr="00FD6780">
              <w:rPr>
                <w:sz w:val="21"/>
                <w:szCs w:val="21"/>
              </w:rPr>
              <w:fldChar w:fldCharType="end"/>
            </w:r>
            <w:r w:rsidRPr="00FD6780">
              <w:rPr>
                <w:rFonts w:hint="eastAsia"/>
                <w:color w:val="000000"/>
                <w:sz w:val="21"/>
                <w:szCs w:val="21"/>
              </w:rPr>
              <w:t>未</w:t>
            </w:r>
            <w:r w:rsidRPr="00FD6780">
              <w:rPr>
                <w:color w:val="000000"/>
                <w:sz w:val="21"/>
                <w:szCs w:val="21"/>
              </w:rPr>
              <w:t>提供题目。</w:t>
            </w:r>
          </w:p>
          <w:p w14:paraId="16AEB5DF"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fldChar w:fldCharType="begin"/>
            </w:r>
            <w:r w:rsidRPr="00FD6780">
              <w:rPr>
                <w:sz w:val="21"/>
                <w:szCs w:val="21"/>
              </w:rPr>
              <w:instrText xml:space="preserve"> ADDIN NE.Ref.{B314AE68-629E-424B-B189-4AC2326FF857}</w:instrText>
            </w:r>
            <w:r w:rsidRPr="00FD6780">
              <w:rPr>
                <w:sz w:val="21"/>
                <w:szCs w:val="21"/>
              </w:rPr>
              <w:fldChar w:fldCharType="separate"/>
            </w:r>
            <w:r w:rsidRPr="00FD6780">
              <w:rPr>
                <w:color w:val="000000"/>
                <w:kern w:val="0"/>
                <w:sz w:val="21"/>
                <w:szCs w:val="21"/>
              </w:rPr>
              <w:t>Derogatis(1973)</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NE.Ref.{ABCFEB51-CC99-4967-8B88-DBAE8B8450FD}</w:instrText>
            </w:r>
            <w:r w:rsidRPr="00FD6780">
              <w:rPr>
                <w:sz w:val="21"/>
                <w:szCs w:val="21"/>
              </w:rPr>
              <w:fldChar w:fldCharType="separate"/>
            </w:r>
            <w:r w:rsidRPr="00FD6780">
              <w:rPr>
                <w:color w:val="000000"/>
                <w:kern w:val="0"/>
                <w:sz w:val="21"/>
                <w:szCs w:val="21"/>
              </w:rPr>
              <w:t>Derogatis(1977)</w:t>
            </w:r>
            <w:r w:rsidRPr="00FD6780">
              <w:rPr>
                <w:sz w:val="21"/>
                <w:szCs w:val="21"/>
              </w:rPr>
              <w:fldChar w:fldCharType="end"/>
            </w:r>
            <w:r w:rsidRPr="00FD6780">
              <w:rPr>
                <w:sz w:val="21"/>
                <w:szCs w:val="21"/>
              </w:rPr>
              <w:t>、</w:t>
            </w:r>
            <w:r w:rsidRPr="00FD6780">
              <w:rPr>
                <w:color w:val="000000"/>
                <w:sz w:val="21"/>
                <w:szCs w:val="21"/>
              </w:rPr>
              <w:t>仲稳山</w:t>
            </w:r>
            <w:r w:rsidRPr="00FD6780">
              <w:rPr>
                <w:color w:val="000000"/>
                <w:sz w:val="21"/>
                <w:szCs w:val="21"/>
              </w:rPr>
              <w:t>(2009)</w:t>
            </w:r>
            <w:r w:rsidRPr="00FD6780">
              <w:rPr>
                <w:color w:val="000000"/>
                <w:sz w:val="21"/>
                <w:szCs w:val="21"/>
              </w:rPr>
              <w:t>未获得。</w:t>
            </w:r>
          </w:p>
        </w:tc>
      </w:tr>
      <w:tr w:rsidR="00FD6780" w:rsidRPr="00FD6780" w14:paraId="4B87A566" w14:textId="77777777" w:rsidTr="0087618E">
        <w:trPr>
          <w:jc w:val="center"/>
        </w:trPr>
        <w:tc>
          <w:tcPr>
            <w:tcW w:w="4253" w:type="dxa"/>
            <w:vAlign w:val="center"/>
          </w:tcPr>
          <w:p w14:paraId="2CED245F"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The Center for Epidemiological Studies Depression Scale (CES-D)</w:t>
            </w:r>
          </w:p>
        </w:tc>
        <w:tc>
          <w:tcPr>
            <w:tcW w:w="2694" w:type="dxa"/>
            <w:vAlign w:val="center"/>
          </w:tcPr>
          <w:p w14:paraId="20991E1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NE.Ref.{90248059-AE5A-4AFB-8357-65AC66F4D0AE}</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NE.Ref.{68B675BA-423D-4683-9367-383FE7AF18E0}</w:instrText>
            </w:r>
            <w:r w:rsidRPr="00FD6780">
              <w:rPr>
                <w:sz w:val="21"/>
                <w:szCs w:val="21"/>
              </w:rPr>
              <w:fldChar w:fldCharType="separate"/>
            </w:r>
            <w:r w:rsidRPr="00FD6780">
              <w:rPr>
                <w:color w:val="000000"/>
                <w:kern w:val="0"/>
                <w:sz w:val="21"/>
                <w:szCs w:val="21"/>
              </w:rPr>
              <w:t>史从戎等</w:t>
            </w:r>
            <w:r w:rsidRPr="00FD6780">
              <w:rPr>
                <w:color w:val="000000"/>
                <w:kern w:val="0"/>
                <w:sz w:val="21"/>
                <w:szCs w:val="21"/>
              </w:rPr>
              <w:t>(2011)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NE.Ref.{414C2AAB-5EA4-4EFA-9F5C-5699F7ECBA2B}</w:instrText>
            </w:r>
            <w:r w:rsidRPr="00FD6780">
              <w:rPr>
                <w:sz w:val="21"/>
                <w:szCs w:val="21"/>
              </w:rPr>
              <w:fldChar w:fldCharType="separate"/>
            </w:r>
            <w:r w:rsidRPr="00FD6780">
              <w:rPr>
                <w:color w:val="000000"/>
                <w:kern w:val="0"/>
                <w:sz w:val="21"/>
                <w:szCs w:val="21"/>
              </w:rPr>
              <w:t>Radloff(1991)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NE.Ref.{B235AE31-1513-4BE8-AF59-2B03903FABA0}</w:instrText>
            </w:r>
            <w:r w:rsidRPr="00FD6780">
              <w:rPr>
                <w:sz w:val="21"/>
                <w:szCs w:val="21"/>
              </w:rPr>
              <w:fldChar w:fldCharType="separate"/>
            </w:r>
            <w:r w:rsidRPr="00FD6780">
              <w:rPr>
                <w:color w:val="000000"/>
                <w:kern w:val="0"/>
                <w:sz w:val="21"/>
                <w:szCs w:val="21"/>
              </w:rPr>
              <w:t>戴晓阳</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NE.Ref.{DD489A3A-7E31-4173-BABE-397EE3DDB21F}</w:instrText>
            </w:r>
            <w:r w:rsidRPr="00FD6780">
              <w:rPr>
                <w:sz w:val="21"/>
                <w:szCs w:val="21"/>
              </w:rPr>
              <w:fldChar w:fldCharType="separate"/>
            </w:r>
            <w:r w:rsidRPr="00FD6780">
              <w:rPr>
                <w:color w:val="000000"/>
                <w:kern w:val="0"/>
                <w:sz w:val="21"/>
                <w:szCs w:val="21"/>
              </w:rPr>
              <w:t>张作记</w:t>
            </w:r>
            <w:r w:rsidRPr="00FD6780">
              <w:rPr>
                <w:color w:val="000000"/>
                <w:kern w:val="0"/>
                <w:sz w:val="21"/>
                <w:szCs w:val="21"/>
              </w:rPr>
              <w:t>(2005)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NE.Ref.{41CFBADF-3106-4428-BE29-49AA85CDE24C}</w:instrText>
            </w:r>
            <w:r w:rsidRPr="00FD6780">
              <w:rPr>
                <w:sz w:val="21"/>
                <w:szCs w:val="21"/>
              </w:rPr>
              <w:fldChar w:fldCharType="separate"/>
            </w:r>
            <w:r w:rsidRPr="00FD6780">
              <w:rPr>
                <w:color w:val="000000"/>
                <w:kern w:val="0"/>
                <w:sz w:val="21"/>
                <w:szCs w:val="21"/>
              </w:rPr>
              <w:t>章婕等</w:t>
            </w:r>
            <w:r w:rsidRPr="00FD6780">
              <w:rPr>
                <w:color w:val="000000"/>
                <w:kern w:val="0"/>
                <w:sz w:val="21"/>
                <w:szCs w:val="21"/>
              </w:rPr>
              <w:t>(2010)</w:t>
            </w:r>
            <w:r w:rsidRPr="00FD6780">
              <w:rPr>
                <w:sz w:val="21"/>
                <w:szCs w:val="21"/>
              </w:rPr>
              <w:fldChar w:fldCharType="end"/>
            </w:r>
            <w:r w:rsidRPr="00FD6780">
              <w:rPr>
                <w:sz w:val="21"/>
                <w:szCs w:val="21"/>
              </w:rPr>
              <w:t>5</w:t>
            </w:r>
            <w:r w:rsidRPr="00FD6780">
              <w:rPr>
                <w:sz w:val="21"/>
                <w:szCs w:val="21"/>
              </w:rPr>
              <w:t>篇</w:t>
            </w:r>
          </w:p>
          <w:p w14:paraId="2D23259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NE.Ref.{758BCFF1-A07A-474B-9491-EBCE0D5A2B1C}</w:instrText>
            </w:r>
            <w:r w:rsidRPr="00FD6780">
              <w:rPr>
                <w:sz w:val="21"/>
                <w:szCs w:val="21"/>
              </w:rPr>
              <w:fldChar w:fldCharType="separate"/>
            </w:r>
            <w:r w:rsidRPr="00FD6780">
              <w:rPr>
                <w:color w:val="000000"/>
                <w:kern w:val="0"/>
                <w:sz w:val="21"/>
                <w:szCs w:val="21"/>
              </w:rPr>
              <w:t>Cheng et al.(2012)</w:t>
            </w:r>
            <w:r w:rsidRPr="00FD6780">
              <w:rPr>
                <w:sz w:val="21"/>
                <w:szCs w:val="21"/>
              </w:rPr>
              <w:fldChar w:fldCharType="end"/>
            </w:r>
            <w:r w:rsidRPr="00FD6780">
              <w:rPr>
                <w:sz w:val="21"/>
                <w:szCs w:val="21"/>
              </w:rPr>
              <w:t>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NE.Ref.{D2D6BABB-5B93-4AD4-BF91-72E4E8C28D93}</w:instrText>
            </w:r>
            <w:r w:rsidRPr="00FD6780">
              <w:rPr>
                <w:sz w:val="21"/>
                <w:szCs w:val="21"/>
              </w:rPr>
              <w:fldChar w:fldCharType="separate"/>
            </w:r>
            <w:r w:rsidRPr="00FD6780">
              <w:rPr>
                <w:color w:val="000000"/>
                <w:kern w:val="0"/>
                <w:sz w:val="21"/>
                <w:szCs w:val="21"/>
              </w:rPr>
              <w:t>Lee et al.(2008)</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NE.Ref.{6B199E79-B5D2-4B3E-938B-ACEEA4A81450}</w:instrText>
            </w:r>
            <w:r w:rsidRPr="00FD6780">
              <w:rPr>
                <w:sz w:val="21"/>
                <w:szCs w:val="21"/>
              </w:rPr>
              <w:fldChar w:fldCharType="separate"/>
            </w:r>
            <w:r w:rsidRPr="00FD6780">
              <w:rPr>
                <w:color w:val="000000"/>
                <w:kern w:val="0"/>
                <w:sz w:val="21"/>
                <w:szCs w:val="21"/>
              </w:rPr>
              <w:t>Cheung &amp; Bagley(1998)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NE.Ref.{0A0AB3F8-737E-455A-B969-30D4DD0C4670}</w:instrText>
            </w:r>
            <w:r w:rsidRPr="00FD6780">
              <w:rPr>
                <w:sz w:val="21"/>
                <w:szCs w:val="21"/>
              </w:rPr>
              <w:fldChar w:fldCharType="separate"/>
            </w:r>
            <w:r w:rsidRPr="00FD6780">
              <w:rPr>
                <w:color w:val="000000"/>
                <w:kern w:val="0"/>
                <w:sz w:val="21"/>
                <w:szCs w:val="21"/>
              </w:rPr>
              <w:t>陈祉妍等</w:t>
            </w:r>
            <w:r w:rsidRPr="00FD6780">
              <w:rPr>
                <w:color w:val="000000"/>
                <w:kern w:val="0"/>
                <w:sz w:val="21"/>
                <w:szCs w:val="21"/>
              </w:rPr>
              <w:t>(2009)</w:t>
            </w:r>
            <w:r w:rsidRPr="00FD6780">
              <w:rPr>
                <w:sz w:val="21"/>
                <w:szCs w:val="21"/>
              </w:rPr>
              <w:fldChar w:fldCharType="end"/>
            </w:r>
            <w:r w:rsidRPr="00FD6780">
              <w:rPr>
                <w:sz w:val="21"/>
                <w:szCs w:val="21"/>
              </w:rPr>
              <w:t>4</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NE.Ref.{436E3F10-5F36-4CF9-A4DA-C45ADFCEA138}</w:instrText>
            </w:r>
            <w:r w:rsidRPr="00FD6780">
              <w:rPr>
                <w:sz w:val="21"/>
                <w:szCs w:val="21"/>
              </w:rPr>
              <w:fldChar w:fldCharType="separate"/>
            </w:r>
            <w:r w:rsidRPr="00FD6780">
              <w:rPr>
                <w:color w:val="000000"/>
                <w:kern w:val="0"/>
                <w:sz w:val="21"/>
                <w:szCs w:val="21"/>
              </w:rPr>
              <w:t>Wang et al.(2013)</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NE.Ref.{1FD3CD26-A681-44E5-8C2D-6950B9A0A22E}</w:instrText>
            </w:r>
            <w:r w:rsidRPr="00FD6780">
              <w:rPr>
                <w:sz w:val="21"/>
                <w:szCs w:val="21"/>
              </w:rPr>
              <w:fldChar w:fldCharType="separate"/>
            </w:r>
            <w:r w:rsidRPr="00FD6780">
              <w:rPr>
                <w:color w:val="000000"/>
                <w:kern w:val="0"/>
                <w:sz w:val="21"/>
                <w:szCs w:val="21"/>
              </w:rPr>
              <w:t>Yang et al.(2015)</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NE.Ref.{8146636F-850C-45A5-AA28-D443033BC8F3}</w:instrText>
            </w:r>
            <w:r w:rsidRPr="00FD6780">
              <w:rPr>
                <w:sz w:val="21"/>
                <w:szCs w:val="21"/>
              </w:rPr>
              <w:fldChar w:fldCharType="separate"/>
            </w:r>
            <w:r w:rsidRPr="00FD6780">
              <w:rPr>
                <w:color w:val="000000"/>
                <w:kern w:val="0"/>
                <w:sz w:val="21"/>
                <w:szCs w:val="21"/>
              </w:rPr>
              <w:t>Radloff(1977)</w:t>
            </w:r>
            <w:r w:rsidRPr="00FD6780">
              <w:rPr>
                <w:sz w:val="21"/>
                <w:szCs w:val="21"/>
              </w:rPr>
              <w:fldChar w:fldCharType="end"/>
            </w:r>
            <w:r w:rsidRPr="00FD6780">
              <w:rPr>
                <w:sz w:val="21"/>
                <w:szCs w:val="21"/>
              </w:rPr>
              <w:t>10</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NE.Ref.{CAA042D2-F7B8-4248-AABF-70C7C8E60D76}</w:instrText>
            </w:r>
            <w:r w:rsidRPr="00FD6780">
              <w:rPr>
                <w:sz w:val="21"/>
                <w:szCs w:val="21"/>
              </w:rPr>
              <w:fldChar w:fldCharType="separate"/>
            </w:r>
            <w:r w:rsidRPr="00FD6780">
              <w:rPr>
                <w:color w:val="000000"/>
                <w:kern w:val="0"/>
                <w:sz w:val="21"/>
                <w:szCs w:val="21"/>
              </w:rPr>
              <w:t>潘丝媛等</w:t>
            </w:r>
            <w:r w:rsidRPr="00FD6780">
              <w:rPr>
                <w:color w:val="000000"/>
                <w:kern w:val="0"/>
                <w:sz w:val="21"/>
                <w:szCs w:val="21"/>
              </w:rPr>
              <w:t>(2018)</w:t>
            </w:r>
            <w:r w:rsidRPr="00FD6780">
              <w:rPr>
                <w:sz w:val="21"/>
                <w:szCs w:val="21"/>
              </w:rPr>
              <w:fldChar w:fldCharType="end"/>
            </w:r>
            <w:r w:rsidRPr="00FD6780">
              <w:rPr>
                <w:sz w:val="21"/>
                <w:szCs w:val="21"/>
              </w:rPr>
              <w:t>1</w:t>
            </w:r>
            <w:r w:rsidRPr="00FD6780">
              <w:rPr>
                <w:sz w:val="21"/>
                <w:szCs w:val="21"/>
              </w:rPr>
              <w:t>篇</w:t>
            </w:r>
            <w:r w:rsidRPr="00FD6780">
              <w:rPr>
                <w:sz w:val="21"/>
                <w:szCs w:val="21"/>
              </w:rPr>
              <w:t>, 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NE.Ref.{C8E98550-DC8E-4B99-8865-C14885ED31B1}</w:instrText>
            </w:r>
            <w:r w:rsidRPr="00FD6780">
              <w:rPr>
                <w:sz w:val="21"/>
                <w:szCs w:val="21"/>
              </w:rPr>
              <w:fldChar w:fldCharType="separate"/>
            </w:r>
            <w:r w:rsidRPr="00FD6780">
              <w:rPr>
                <w:color w:val="000000"/>
                <w:kern w:val="0"/>
                <w:sz w:val="21"/>
                <w:szCs w:val="21"/>
              </w:rPr>
              <w:t>Jiang et al.(2019)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NE.Ref.{825E807E-61CD-4A86-8271-E4BE71EAC234}</w:instrText>
            </w:r>
            <w:r w:rsidRPr="00FD6780">
              <w:rPr>
                <w:sz w:val="21"/>
                <w:szCs w:val="21"/>
              </w:rPr>
              <w:fldChar w:fldCharType="separate"/>
            </w:r>
            <w:r w:rsidRPr="00FD6780">
              <w:rPr>
                <w:color w:val="000000"/>
                <w:kern w:val="0"/>
                <w:sz w:val="21"/>
                <w:szCs w:val="21"/>
              </w:rPr>
              <w:t>刘平</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p>
          <w:p w14:paraId="38656978"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258BFE1B" w14:textId="77777777" w:rsidR="00FD6780" w:rsidRPr="00FD6780" w:rsidRDefault="00FD6780" w:rsidP="008A768F">
            <w:pPr>
              <w:spacing w:line="300" w:lineRule="exact"/>
              <w:ind w:firstLineChars="0" w:firstLine="0"/>
              <w:jc w:val="center"/>
              <w:rPr>
                <w:sz w:val="21"/>
                <w:szCs w:val="21"/>
              </w:rPr>
            </w:pPr>
            <w:r w:rsidRPr="00FD6780">
              <w:rPr>
                <w:sz w:val="21"/>
                <w:szCs w:val="21"/>
              </w:rPr>
              <w:t>68</w:t>
            </w:r>
          </w:p>
        </w:tc>
        <w:tc>
          <w:tcPr>
            <w:tcW w:w="3566" w:type="dxa"/>
            <w:vAlign w:val="center"/>
          </w:tcPr>
          <w:p w14:paraId="06A01FA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NE.Ref.{1555CCAB-66B9-4FA3-BC12-267B097EC6CC}</w:instrText>
            </w:r>
            <w:r w:rsidRPr="00FD6780">
              <w:rPr>
                <w:sz w:val="21"/>
                <w:szCs w:val="21"/>
              </w:rPr>
              <w:fldChar w:fldCharType="separate"/>
            </w:r>
            <w:r w:rsidRPr="00FD6780">
              <w:rPr>
                <w:color w:val="000000"/>
                <w:kern w:val="0"/>
                <w:sz w:val="21"/>
                <w:szCs w:val="21"/>
              </w:rPr>
              <w:t>章婕等</w:t>
            </w:r>
            <w:r w:rsidRPr="00FD6780">
              <w:rPr>
                <w:color w:val="000000"/>
                <w:kern w:val="0"/>
                <w:sz w:val="21"/>
                <w:szCs w:val="21"/>
              </w:rPr>
              <w:t>(2010)</w:t>
            </w:r>
            <w:r w:rsidRPr="00FD6780">
              <w:rPr>
                <w:sz w:val="21"/>
                <w:szCs w:val="21"/>
              </w:rPr>
              <w:fldChar w:fldCharType="end"/>
            </w:r>
            <w:r w:rsidRPr="00FD6780">
              <w:rPr>
                <w:sz w:val="21"/>
                <w:szCs w:val="21"/>
              </w:rPr>
              <w:t xml:space="preserve"> 20</w:t>
            </w:r>
            <w:r w:rsidRPr="00FD6780">
              <w:rPr>
                <w:rFonts w:hint="eastAsia"/>
                <w:sz w:val="21"/>
                <w:szCs w:val="21"/>
              </w:rPr>
              <w:t>题</w:t>
            </w:r>
          </w:p>
        </w:tc>
        <w:tc>
          <w:tcPr>
            <w:tcW w:w="3522" w:type="dxa"/>
          </w:tcPr>
          <w:p w14:paraId="47EB65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NE.Ref.{1EE53D72-84C7-4148-B167-B2E1B8631D12}</w:instrText>
            </w:r>
            <w:r w:rsidRPr="00FD6780">
              <w:rPr>
                <w:sz w:val="21"/>
                <w:szCs w:val="21"/>
              </w:rPr>
              <w:fldChar w:fldCharType="separate"/>
            </w:r>
            <w:r w:rsidRPr="00FD6780">
              <w:rPr>
                <w:color w:val="000000"/>
                <w:kern w:val="0"/>
                <w:sz w:val="21"/>
                <w:szCs w:val="21"/>
              </w:rPr>
              <w:t>史从戎等</w:t>
            </w:r>
            <w:r w:rsidRPr="00FD6780">
              <w:rPr>
                <w:color w:val="000000"/>
                <w:kern w:val="0"/>
                <w:sz w:val="21"/>
                <w:szCs w:val="21"/>
              </w:rPr>
              <w:t>(2011)</w:t>
            </w:r>
            <w:r w:rsidRPr="00FD6780">
              <w:rPr>
                <w:sz w:val="21"/>
                <w:szCs w:val="21"/>
              </w:rPr>
              <w:fldChar w:fldCharType="end"/>
            </w:r>
            <w:r w:rsidRPr="00FD6780">
              <w:rPr>
                <w:sz w:val="21"/>
                <w:szCs w:val="21"/>
              </w:rPr>
              <w:t>、</w:t>
            </w:r>
            <w:r w:rsidRPr="00FD6780">
              <w:rPr>
                <w:sz w:val="21"/>
                <w:szCs w:val="21"/>
              </w:rPr>
              <w:t>Cheng et al.(2012)</w:t>
            </w:r>
            <w:r w:rsidRPr="00FD6780">
              <w:rPr>
                <w:sz w:val="21"/>
                <w:szCs w:val="21"/>
              </w:rPr>
              <w:t>、</w:t>
            </w:r>
            <w:r w:rsidRPr="00FD6780">
              <w:rPr>
                <w:sz w:val="21"/>
                <w:szCs w:val="21"/>
              </w:rPr>
              <w:fldChar w:fldCharType="begin"/>
            </w:r>
            <w:r w:rsidRPr="00FD6780">
              <w:rPr>
                <w:sz w:val="21"/>
                <w:szCs w:val="21"/>
              </w:rPr>
              <w:instrText xml:space="preserve"> ADDIN NE.Ref.{D2B83A23-9A90-4A82-A152-0FD2E880781C}</w:instrText>
            </w:r>
            <w:r w:rsidRPr="00FD6780">
              <w:rPr>
                <w:sz w:val="21"/>
                <w:szCs w:val="21"/>
              </w:rPr>
              <w:fldChar w:fldCharType="separate"/>
            </w:r>
            <w:r w:rsidRPr="00FD6780">
              <w:rPr>
                <w:color w:val="000000"/>
                <w:kern w:val="0"/>
                <w:sz w:val="21"/>
                <w:szCs w:val="21"/>
              </w:rPr>
              <w:t>Yang et al.(2015)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NE.Ref.{FF74A950-C491-4CAC-AA16-0B5A9999B5D6}</w:instrText>
            </w:r>
            <w:r w:rsidRPr="00FD6780">
              <w:rPr>
                <w:sz w:val="21"/>
                <w:szCs w:val="21"/>
              </w:rPr>
              <w:fldChar w:fldCharType="separate"/>
            </w:r>
            <w:r w:rsidRPr="00FD6780">
              <w:rPr>
                <w:color w:val="000000"/>
                <w:kern w:val="0"/>
                <w:sz w:val="21"/>
                <w:szCs w:val="21"/>
              </w:rPr>
              <w:t>陈祉妍等</w:t>
            </w:r>
            <w:r w:rsidRPr="00FD6780">
              <w:rPr>
                <w:color w:val="000000"/>
                <w:kern w:val="0"/>
                <w:sz w:val="21"/>
                <w:szCs w:val="21"/>
              </w:rPr>
              <w:t>(2009)</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NE.Ref.{859BF3E0-CF68-4915-A35C-AF9D0C319331}</w:instrText>
            </w:r>
            <w:r w:rsidRPr="00FD6780">
              <w:rPr>
                <w:sz w:val="21"/>
                <w:szCs w:val="21"/>
              </w:rPr>
              <w:fldChar w:fldCharType="separate"/>
            </w:r>
            <w:r w:rsidRPr="00FD6780">
              <w:rPr>
                <w:color w:val="000000"/>
                <w:kern w:val="0"/>
                <w:sz w:val="21"/>
                <w:szCs w:val="21"/>
              </w:rPr>
              <w:t>潘丝媛等</w:t>
            </w:r>
            <w:r w:rsidRPr="00FD6780">
              <w:rPr>
                <w:color w:val="000000"/>
                <w:kern w:val="0"/>
                <w:sz w:val="21"/>
                <w:szCs w:val="21"/>
              </w:rPr>
              <w:t>(2018)</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NE.Ref.{4BAF9509-0138-46E5-A494-31998DBDE2BA}</w:instrText>
            </w:r>
            <w:r w:rsidRPr="00FD6780">
              <w:rPr>
                <w:sz w:val="21"/>
                <w:szCs w:val="21"/>
              </w:rPr>
              <w:fldChar w:fldCharType="separate"/>
            </w:r>
            <w:r w:rsidRPr="00FD6780">
              <w:rPr>
                <w:color w:val="000000"/>
                <w:kern w:val="0"/>
                <w:sz w:val="21"/>
                <w:szCs w:val="21"/>
              </w:rPr>
              <w:t>刘琰等</w:t>
            </w:r>
            <w:r w:rsidRPr="00FD6780">
              <w:rPr>
                <w:color w:val="000000"/>
                <w:kern w:val="0"/>
                <w:sz w:val="21"/>
                <w:szCs w:val="21"/>
              </w:rPr>
              <w:t>(2015)</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NE.Ref.{0E71DA6E-88D5-46D6-BA99-011DA6D4B500}</w:instrText>
            </w:r>
            <w:r w:rsidRPr="00FD6780">
              <w:rPr>
                <w:sz w:val="21"/>
                <w:szCs w:val="21"/>
              </w:rPr>
              <w:fldChar w:fldCharType="separate"/>
            </w:r>
            <w:r w:rsidRPr="00FD6780">
              <w:rPr>
                <w:color w:val="000000"/>
                <w:kern w:val="0"/>
                <w:sz w:val="21"/>
                <w:szCs w:val="21"/>
              </w:rPr>
              <w:t>Jiang et al.(2019)</w:t>
            </w:r>
            <w:r w:rsidRPr="00FD6780">
              <w:rPr>
                <w:sz w:val="21"/>
                <w:szCs w:val="21"/>
              </w:rPr>
              <w:fldChar w:fldCharType="end"/>
            </w:r>
            <w:r w:rsidRPr="00FD6780">
              <w:rPr>
                <w:rFonts w:hint="eastAsia"/>
                <w:sz w:val="21"/>
                <w:szCs w:val="21"/>
              </w:rPr>
              <w:t>未</w:t>
            </w:r>
            <w:r w:rsidRPr="00FD6780">
              <w:rPr>
                <w:sz w:val="21"/>
                <w:szCs w:val="21"/>
              </w:rPr>
              <w:t>提供题目，</w:t>
            </w:r>
            <w:r w:rsidRPr="00FD6780">
              <w:rPr>
                <w:sz w:val="21"/>
                <w:szCs w:val="21"/>
              </w:rPr>
              <w:fldChar w:fldCharType="begin"/>
            </w:r>
            <w:r w:rsidRPr="00FD6780">
              <w:rPr>
                <w:sz w:val="21"/>
                <w:szCs w:val="21"/>
              </w:rPr>
              <w:instrText xml:space="preserve"> ADDIN NE.Ref.{97ED2FD2-0771-43F9-9A10-F903F6AE3035}</w:instrText>
            </w:r>
            <w:r w:rsidRPr="00FD6780">
              <w:rPr>
                <w:sz w:val="21"/>
                <w:szCs w:val="21"/>
              </w:rPr>
              <w:fldChar w:fldCharType="separate"/>
            </w:r>
            <w:r w:rsidRPr="00FD6780">
              <w:rPr>
                <w:color w:val="000000"/>
                <w:kern w:val="0"/>
                <w:sz w:val="21"/>
                <w:szCs w:val="21"/>
              </w:rPr>
              <w:t>刘平</w:t>
            </w:r>
            <w:r w:rsidRPr="00FD6780">
              <w:rPr>
                <w:color w:val="000000"/>
                <w:kern w:val="0"/>
                <w:sz w:val="21"/>
                <w:szCs w:val="21"/>
              </w:rPr>
              <w:t>(1999)</w:t>
            </w:r>
            <w:r w:rsidRPr="00FD6780">
              <w:rPr>
                <w:sz w:val="21"/>
                <w:szCs w:val="21"/>
              </w:rPr>
              <w:fldChar w:fldCharType="end"/>
            </w:r>
            <w:r w:rsidRPr="00FD6780">
              <w:rPr>
                <w:rFonts w:hint="eastAsia"/>
                <w:sz w:val="21"/>
                <w:szCs w:val="21"/>
              </w:rPr>
              <w:t>未能获得全文</w:t>
            </w:r>
            <w:r w:rsidRPr="00FD6780">
              <w:rPr>
                <w:sz w:val="21"/>
                <w:szCs w:val="21"/>
              </w:rPr>
              <w:t>。</w:t>
            </w:r>
          </w:p>
          <w:p w14:paraId="2CA831B5" w14:textId="77777777" w:rsidR="00FD6780" w:rsidRPr="00FD6780" w:rsidRDefault="00FD6780" w:rsidP="008A768F">
            <w:pPr>
              <w:spacing w:line="300" w:lineRule="exact"/>
              <w:ind w:firstLineChars="0" w:firstLine="0"/>
              <w:jc w:val="center"/>
              <w:rPr>
                <w:sz w:val="21"/>
                <w:szCs w:val="21"/>
              </w:rPr>
            </w:pPr>
          </w:p>
        </w:tc>
      </w:tr>
      <w:tr w:rsidR="00FD6780" w:rsidRPr="00FD6780" w14:paraId="556F3A4C" w14:textId="77777777" w:rsidTr="0087618E">
        <w:trPr>
          <w:jc w:val="center"/>
        </w:trPr>
        <w:tc>
          <w:tcPr>
            <w:tcW w:w="4253" w:type="dxa"/>
            <w:vAlign w:val="center"/>
          </w:tcPr>
          <w:p w14:paraId="2DE1202F"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Children's Depression Inventory (CDI)</w:t>
            </w:r>
          </w:p>
        </w:tc>
        <w:tc>
          <w:tcPr>
            <w:tcW w:w="2694" w:type="dxa"/>
            <w:vAlign w:val="center"/>
          </w:tcPr>
          <w:p w14:paraId="309C74A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NE.Ref.{3FEC9712-1608-4D1D-91EC-306B9CDE3D8D}</w:instrText>
            </w:r>
            <w:r w:rsidRPr="00FD6780">
              <w:rPr>
                <w:sz w:val="21"/>
                <w:szCs w:val="21"/>
              </w:rPr>
              <w:fldChar w:fldCharType="separate"/>
            </w:r>
            <w:r w:rsidRPr="00FD6780">
              <w:rPr>
                <w:color w:val="000000"/>
                <w:kern w:val="0"/>
                <w:sz w:val="21"/>
                <w:szCs w:val="21"/>
              </w:rPr>
              <w:t>Kovacs(1992)</w:t>
            </w:r>
            <w:r w:rsidRPr="00FD6780">
              <w:rPr>
                <w:sz w:val="21"/>
                <w:szCs w:val="21"/>
              </w:rPr>
              <w:fldChar w:fldCharType="end"/>
            </w:r>
            <w:r w:rsidRPr="00FD6780">
              <w:rPr>
                <w:sz w:val="21"/>
                <w:szCs w:val="21"/>
              </w:rPr>
              <w:t>6</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NE.Ref.{E2A303EB-202E-4A6C-9746-29562644E86B}</w:instrText>
            </w:r>
            <w:r w:rsidRPr="00FD6780">
              <w:rPr>
                <w:sz w:val="21"/>
                <w:szCs w:val="21"/>
              </w:rPr>
              <w:fldChar w:fldCharType="separate"/>
            </w:r>
            <w:r w:rsidRPr="00FD6780">
              <w:rPr>
                <w:color w:val="000000"/>
                <w:kern w:val="0"/>
                <w:sz w:val="21"/>
                <w:szCs w:val="21"/>
              </w:rPr>
              <w:t xml:space="preserve">Beck et </w:t>
            </w:r>
            <w:r w:rsidRPr="00FD6780">
              <w:rPr>
                <w:color w:val="000000"/>
                <w:kern w:val="0"/>
                <w:sz w:val="21"/>
                <w:szCs w:val="21"/>
              </w:rPr>
              <w:lastRenderedPageBreak/>
              <w:t>al.(1961)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NE.Ref.{330B4EF5-EE42-45BF-9103-F33B75B86BDE}</w:instrText>
            </w:r>
            <w:r w:rsidRPr="00FD6780">
              <w:rPr>
                <w:sz w:val="21"/>
                <w:szCs w:val="21"/>
              </w:rPr>
              <w:fldChar w:fldCharType="separate"/>
            </w:r>
            <w:r w:rsidRPr="00FD6780">
              <w:rPr>
                <w:color w:val="000000"/>
                <w:kern w:val="0"/>
                <w:sz w:val="21"/>
                <w:szCs w:val="21"/>
              </w:rPr>
              <w:t>洪忻等</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NE.Ref.{98F2B856-0B73-41A2-9C9B-5A3230B75D70}</w:instrText>
            </w:r>
            <w:r w:rsidRPr="00FD6780">
              <w:rPr>
                <w:sz w:val="21"/>
                <w:szCs w:val="21"/>
              </w:rPr>
              <w:fldChar w:fldCharType="separate"/>
            </w:r>
            <w:r w:rsidRPr="00FD6780">
              <w:rPr>
                <w:color w:val="000000"/>
                <w:kern w:val="0"/>
                <w:sz w:val="21"/>
                <w:szCs w:val="21"/>
              </w:rPr>
              <w:t>陈海燕等</w:t>
            </w:r>
            <w:r w:rsidRPr="00FD6780">
              <w:rPr>
                <w:color w:val="000000"/>
                <w:kern w:val="0"/>
                <w:sz w:val="21"/>
                <w:szCs w:val="21"/>
              </w:rPr>
              <w:t>(2012)</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NE.Ref.{6FE1572A-1BCC-4BB5-8463-3E4F212D85BC}</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NE.Ref.{D44F9EEB-DCDE-4E09-8236-C38081076BCB}</w:instrText>
            </w:r>
            <w:r w:rsidRPr="00FD6780">
              <w:rPr>
                <w:sz w:val="21"/>
                <w:szCs w:val="21"/>
              </w:rPr>
              <w:fldChar w:fldCharType="separate"/>
            </w:r>
            <w:r w:rsidRPr="00FD6780">
              <w:rPr>
                <w:color w:val="000000"/>
                <w:kern w:val="0"/>
                <w:sz w:val="21"/>
                <w:szCs w:val="21"/>
              </w:rPr>
              <w:t>吴文峰等</w:t>
            </w:r>
            <w:r w:rsidRPr="00FD6780">
              <w:rPr>
                <w:color w:val="000000"/>
                <w:kern w:val="0"/>
                <w:sz w:val="21"/>
                <w:szCs w:val="21"/>
              </w:rPr>
              <w:t>(2010)</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NE.Ref.{BC619E1D-F706-42F5-807F-9173E17DE8CC}</w:instrText>
            </w:r>
            <w:r w:rsidRPr="00FD6780">
              <w:rPr>
                <w:sz w:val="21"/>
                <w:szCs w:val="21"/>
              </w:rPr>
              <w:fldChar w:fldCharType="separate"/>
            </w:r>
            <w:r w:rsidRPr="00FD6780">
              <w:rPr>
                <w:color w:val="000000"/>
                <w:kern w:val="0"/>
                <w:sz w:val="21"/>
                <w:szCs w:val="21"/>
              </w:rPr>
              <w:t>Samm et al.(2008)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NE.Ref.{96B6B818-C4C1-404F-AA5C-21EA5C6C59ED}</w:instrText>
            </w:r>
            <w:r w:rsidRPr="00FD6780">
              <w:rPr>
                <w:sz w:val="21"/>
                <w:szCs w:val="21"/>
              </w:rPr>
              <w:fldChar w:fldCharType="separate"/>
            </w:r>
            <w:r w:rsidRPr="00FD6780">
              <w:rPr>
                <w:color w:val="000000"/>
                <w:kern w:val="0"/>
                <w:sz w:val="21"/>
                <w:szCs w:val="21"/>
              </w:rPr>
              <w:t>Kovas(1985)</w:t>
            </w:r>
            <w:r w:rsidRPr="00FD6780">
              <w:rPr>
                <w:sz w:val="21"/>
                <w:szCs w:val="21"/>
              </w:rPr>
              <w:fldChar w:fldCharType="end"/>
            </w:r>
          </w:p>
        </w:tc>
        <w:tc>
          <w:tcPr>
            <w:tcW w:w="2126" w:type="dxa"/>
            <w:vAlign w:val="center"/>
          </w:tcPr>
          <w:p w14:paraId="7D3412BD"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38</w:t>
            </w:r>
          </w:p>
        </w:tc>
        <w:tc>
          <w:tcPr>
            <w:tcW w:w="3566" w:type="dxa"/>
            <w:vAlign w:val="center"/>
          </w:tcPr>
          <w:p w14:paraId="51BFE85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NE.Ref.{52979150-B64F-42C5-B2AC-938AED30C84B}</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27</w:t>
            </w:r>
            <w:r w:rsidRPr="00FD6780">
              <w:rPr>
                <w:rFonts w:hint="eastAsia"/>
                <w:sz w:val="21"/>
                <w:szCs w:val="21"/>
              </w:rPr>
              <w:t>题</w:t>
            </w:r>
          </w:p>
        </w:tc>
        <w:tc>
          <w:tcPr>
            <w:tcW w:w="3522" w:type="dxa"/>
          </w:tcPr>
          <w:p w14:paraId="4A40A82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NE.Ref.{248A43BC-75F2-41DF-B064-59FA58722829}</w:instrText>
            </w:r>
            <w:r w:rsidRPr="00FD6780">
              <w:rPr>
                <w:sz w:val="21"/>
                <w:szCs w:val="21"/>
              </w:rPr>
              <w:fldChar w:fldCharType="separate"/>
            </w:r>
            <w:r w:rsidRPr="00FD6780">
              <w:rPr>
                <w:color w:val="000000"/>
                <w:kern w:val="0"/>
                <w:sz w:val="21"/>
                <w:szCs w:val="21"/>
              </w:rPr>
              <w:t>Beck et al.(1961)</w:t>
            </w:r>
            <w:r w:rsidRPr="00FD6780">
              <w:rPr>
                <w:sz w:val="21"/>
                <w:szCs w:val="21"/>
              </w:rPr>
              <w:fldChar w:fldCharType="end"/>
            </w:r>
            <w:r w:rsidRPr="00FD6780">
              <w:rPr>
                <w:sz w:val="21"/>
                <w:szCs w:val="21"/>
              </w:rPr>
              <w:t>实际是</w:t>
            </w:r>
            <w:r w:rsidRPr="00FD6780">
              <w:rPr>
                <w:sz w:val="21"/>
                <w:szCs w:val="21"/>
              </w:rPr>
              <w:t xml:space="preserve"> BDI-I</w:t>
            </w:r>
            <w:r w:rsidRPr="00FD6780">
              <w:rPr>
                <w:sz w:val="21"/>
                <w:szCs w:val="21"/>
              </w:rPr>
              <w:t>的文</w:t>
            </w:r>
            <w:r w:rsidRPr="00FD6780">
              <w:rPr>
                <w:sz w:val="21"/>
                <w:szCs w:val="21"/>
              </w:rPr>
              <w:lastRenderedPageBreak/>
              <w:t>章并不是</w:t>
            </w:r>
            <w:r w:rsidRPr="00FD6780">
              <w:rPr>
                <w:sz w:val="21"/>
                <w:szCs w:val="21"/>
              </w:rPr>
              <w:t>CDI</w:t>
            </w:r>
            <w:r w:rsidRPr="00FD6780">
              <w:rPr>
                <w:sz w:val="21"/>
                <w:szCs w:val="21"/>
              </w:rPr>
              <w:t>。</w:t>
            </w:r>
          </w:p>
          <w:p w14:paraId="2D8068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NE.Ref.{E25C1AC2-FA8A-476D-BA36-F5F8CBA47874}</w:instrText>
            </w:r>
            <w:r w:rsidRPr="00FD6780">
              <w:rPr>
                <w:sz w:val="21"/>
                <w:szCs w:val="21"/>
              </w:rPr>
              <w:fldChar w:fldCharType="separate"/>
            </w:r>
            <w:r w:rsidRPr="00FD6780">
              <w:rPr>
                <w:color w:val="000000"/>
                <w:kern w:val="0"/>
                <w:sz w:val="21"/>
                <w:szCs w:val="21"/>
              </w:rPr>
              <w:t>洪忻等</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NE.Ref.{60601352-3D8B-4EBB-9C8D-AFA6B045D133}</w:instrText>
            </w:r>
            <w:r w:rsidRPr="00FD6780">
              <w:rPr>
                <w:sz w:val="21"/>
                <w:szCs w:val="21"/>
              </w:rPr>
              <w:fldChar w:fldCharType="separate"/>
            </w:r>
            <w:r w:rsidRPr="00FD6780">
              <w:rPr>
                <w:color w:val="000000"/>
                <w:kern w:val="0"/>
                <w:sz w:val="21"/>
                <w:szCs w:val="21"/>
              </w:rPr>
              <w:t>陈海燕等</w:t>
            </w:r>
            <w:r w:rsidRPr="00FD6780">
              <w:rPr>
                <w:color w:val="000000"/>
                <w:kern w:val="0"/>
                <w:sz w:val="21"/>
                <w:szCs w:val="21"/>
              </w:rPr>
              <w:t>(2012)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NE.Ref.{A13D0CD8-21C2-4201-BB43-BAE3E3973426}</w:instrText>
            </w:r>
            <w:r w:rsidRPr="00FD6780">
              <w:rPr>
                <w:sz w:val="21"/>
                <w:szCs w:val="21"/>
              </w:rPr>
              <w:fldChar w:fldCharType="separate"/>
            </w:r>
            <w:r w:rsidRPr="00FD6780">
              <w:rPr>
                <w:color w:val="000000"/>
                <w:kern w:val="0"/>
                <w:sz w:val="21"/>
                <w:szCs w:val="21"/>
              </w:rPr>
              <w:t>吴文峰等</w:t>
            </w:r>
            <w:r w:rsidRPr="00FD6780">
              <w:rPr>
                <w:color w:val="000000"/>
                <w:kern w:val="0"/>
                <w:sz w:val="21"/>
                <w:szCs w:val="21"/>
              </w:rPr>
              <w:t>(2010)</w:t>
            </w:r>
            <w:r w:rsidRPr="00FD6780">
              <w:rPr>
                <w:sz w:val="21"/>
                <w:szCs w:val="21"/>
              </w:rPr>
              <w:fldChar w:fldCharType="end"/>
            </w:r>
            <w:r w:rsidRPr="00FD6780">
              <w:rPr>
                <w:rFonts w:hint="eastAsia"/>
                <w:sz w:val="21"/>
                <w:szCs w:val="21"/>
              </w:rPr>
              <w:t>未</w:t>
            </w:r>
            <w:r w:rsidRPr="00FD6780">
              <w:rPr>
                <w:sz w:val="21"/>
                <w:szCs w:val="21"/>
              </w:rPr>
              <w:t>提供题目。</w:t>
            </w:r>
          </w:p>
          <w:p w14:paraId="323C22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NE.Ref.{5AEA5966-FA3F-4240-8C75-8BDBCF7F11B7}</w:instrText>
            </w:r>
            <w:r w:rsidRPr="00FD6780">
              <w:rPr>
                <w:sz w:val="21"/>
                <w:szCs w:val="21"/>
              </w:rPr>
              <w:fldChar w:fldCharType="separate"/>
            </w:r>
            <w:r w:rsidRPr="00FD6780">
              <w:rPr>
                <w:color w:val="000000"/>
                <w:kern w:val="0"/>
                <w:sz w:val="21"/>
                <w:szCs w:val="21"/>
              </w:rPr>
              <w:t>俞大维和李旭</w:t>
            </w:r>
            <w:r w:rsidRPr="00FD6780">
              <w:rPr>
                <w:color w:val="000000"/>
                <w:kern w:val="0"/>
                <w:sz w:val="21"/>
                <w:szCs w:val="21"/>
              </w:rPr>
              <w:t>(2000)</w:t>
            </w:r>
            <w:r w:rsidRPr="00FD6780">
              <w:rPr>
                <w:sz w:val="21"/>
                <w:szCs w:val="21"/>
              </w:rPr>
              <w:fldChar w:fldCharType="end"/>
            </w:r>
            <w:r w:rsidRPr="00FD6780">
              <w:rPr>
                <w:sz w:val="21"/>
                <w:szCs w:val="21"/>
              </w:rPr>
              <w:t>提供的是症状名，可以用于内容分析，但是无法用于实际测量。</w:t>
            </w:r>
          </w:p>
          <w:p w14:paraId="4815419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NE.Ref.{5C212C93-1653-4806-916E-E5BA75418977}</w:instrText>
            </w:r>
            <w:r w:rsidRPr="00FD6780">
              <w:rPr>
                <w:sz w:val="21"/>
                <w:szCs w:val="21"/>
              </w:rPr>
              <w:fldChar w:fldCharType="separate"/>
            </w:r>
            <w:r w:rsidRPr="00FD6780">
              <w:rPr>
                <w:color w:val="000000"/>
                <w:kern w:val="0"/>
                <w:sz w:val="21"/>
                <w:szCs w:val="21"/>
              </w:rPr>
              <w:t>Kovacs(1992)</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NE.Ref.{803CA070-9BC4-497D-B2C3-5C0C4C49BBCE}</w:instrText>
            </w:r>
            <w:r w:rsidRPr="00FD6780">
              <w:rPr>
                <w:sz w:val="21"/>
                <w:szCs w:val="21"/>
              </w:rPr>
              <w:fldChar w:fldCharType="separate"/>
            </w:r>
            <w:r w:rsidRPr="00FD6780">
              <w:rPr>
                <w:color w:val="000000"/>
                <w:kern w:val="0"/>
                <w:sz w:val="21"/>
                <w:szCs w:val="21"/>
              </w:rPr>
              <w:t>Kovas(1985)</w:t>
            </w:r>
            <w:r w:rsidRPr="00FD6780">
              <w:rPr>
                <w:sz w:val="21"/>
                <w:szCs w:val="21"/>
              </w:rPr>
              <w:fldChar w:fldCharType="end"/>
            </w:r>
            <w:r w:rsidRPr="00FD6780">
              <w:rPr>
                <w:sz w:val="21"/>
                <w:szCs w:val="21"/>
              </w:rPr>
              <w:t>无法获取。</w:t>
            </w:r>
          </w:p>
          <w:p w14:paraId="7281B649" w14:textId="77777777" w:rsidR="00FD6780" w:rsidRPr="00FD6780" w:rsidRDefault="00FD6780" w:rsidP="008A768F">
            <w:pPr>
              <w:spacing w:line="300" w:lineRule="exact"/>
              <w:ind w:firstLineChars="0" w:firstLine="0"/>
              <w:jc w:val="center"/>
              <w:rPr>
                <w:sz w:val="21"/>
                <w:szCs w:val="21"/>
              </w:rPr>
            </w:pPr>
          </w:p>
          <w:p w14:paraId="753B0175" w14:textId="77777777" w:rsidR="00FD6780" w:rsidRPr="00FD6780" w:rsidRDefault="00FD6780" w:rsidP="008A768F">
            <w:pPr>
              <w:spacing w:line="300" w:lineRule="exact"/>
              <w:ind w:firstLineChars="0" w:firstLine="0"/>
              <w:jc w:val="center"/>
              <w:rPr>
                <w:sz w:val="21"/>
                <w:szCs w:val="21"/>
              </w:rPr>
            </w:pPr>
          </w:p>
          <w:p w14:paraId="73B3D7EB" w14:textId="77777777" w:rsidR="00FD6780" w:rsidRPr="00FD6780" w:rsidRDefault="00FD6780" w:rsidP="008A768F">
            <w:pPr>
              <w:spacing w:line="300" w:lineRule="exact"/>
              <w:ind w:firstLineChars="0" w:firstLine="0"/>
              <w:jc w:val="center"/>
              <w:rPr>
                <w:sz w:val="21"/>
                <w:szCs w:val="21"/>
              </w:rPr>
            </w:pPr>
          </w:p>
        </w:tc>
      </w:tr>
      <w:tr w:rsidR="00FD6780" w:rsidRPr="00FD6780" w14:paraId="0E51914E" w14:textId="77777777" w:rsidTr="0087618E">
        <w:trPr>
          <w:jc w:val="center"/>
        </w:trPr>
        <w:tc>
          <w:tcPr>
            <w:tcW w:w="4253" w:type="dxa"/>
            <w:vAlign w:val="center"/>
          </w:tcPr>
          <w:p w14:paraId="271C4D0D" w14:textId="77777777" w:rsidR="00FD6780" w:rsidRPr="00FD6780" w:rsidRDefault="00FD6780" w:rsidP="008A768F">
            <w:pPr>
              <w:spacing w:line="300" w:lineRule="exact"/>
              <w:ind w:firstLineChars="0" w:firstLine="0"/>
              <w:jc w:val="center"/>
              <w:rPr>
                <w:color w:val="000000"/>
                <w:sz w:val="21"/>
                <w:szCs w:val="21"/>
              </w:rPr>
            </w:pPr>
            <w:r w:rsidRPr="00FD6780">
              <w:rPr>
                <w:rFonts w:ascii="Tahoma" w:hAnsi="Tahoma" w:cs="Tahoma"/>
                <w:color w:val="000000"/>
                <w:sz w:val="21"/>
                <w:szCs w:val="21"/>
              </w:rPr>
              <w:t>﻿</w:t>
            </w:r>
            <w:r w:rsidRPr="00FD6780">
              <w:rPr>
                <w:color w:val="000000"/>
                <w:sz w:val="21"/>
                <w:szCs w:val="21"/>
              </w:rPr>
              <w:t>Depression Self-rating Scale for Children (DSRSC)</w:t>
            </w:r>
          </w:p>
          <w:p w14:paraId="03C4C497" w14:textId="77777777" w:rsidR="00FD6780" w:rsidRPr="00FD6780" w:rsidRDefault="00FD6780" w:rsidP="008A768F">
            <w:pPr>
              <w:spacing w:line="300" w:lineRule="exact"/>
              <w:ind w:firstLineChars="0" w:firstLine="0"/>
              <w:jc w:val="center"/>
              <w:rPr>
                <w:color w:val="0D0D0D" w:themeColor="text1" w:themeTint="F2"/>
                <w:sz w:val="21"/>
                <w:szCs w:val="21"/>
              </w:rPr>
            </w:pPr>
          </w:p>
        </w:tc>
        <w:tc>
          <w:tcPr>
            <w:tcW w:w="2694" w:type="dxa"/>
            <w:vAlign w:val="center"/>
          </w:tcPr>
          <w:p w14:paraId="2EB698A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NE.Ref.{A4EE7667-B17A-407B-934C-4D88CC30F7EB}</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11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NE.Ref.{4A1D7513-FD24-4C13-9A63-6B577B993402}</w:instrText>
            </w:r>
            <w:r w:rsidRPr="00FD6780">
              <w:rPr>
                <w:sz w:val="21"/>
                <w:szCs w:val="21"/>
              </w:rPr>
              <w:fldChar w:fldCharType="separate"/>
            </w:r>
            <w:r w:rsidRPr="00FD6780">
              <w:rPr>
                <w:color w:val="000000"/>
                <w:kern w:val="0"/>
                <w:sz w:val="21"/>
                <w:szCs w:val="21"/>
              </w:rPr>
              <w:t>王凯等</w:t>
            </w:r>
            <w:r w:rsidRPr="00FD6780">
              <w:rPr>
                <w:color w:val="000000"/>
                <w:kern w:val="0"/>
                <w:sz w:val="21"/>
                <w:szCs w:val="21"/>
              </w:rPr>
              <w:t>(2002)</w:t>
            </w:r>
            <w:r w:rsidRPr="00FD6780">
              <w:rPr>
                <w:sz w:val="21"/>
                <w:szCs w:val="21"/>
              </w:rPr>
              <w:fldChar w:fldCharType="end"/>
            </w:r>
            <w:r w:rsidRPr="00FD6780">
              <w:rPr>
                <w:sz w:val="21"/>
                <w:szCs w:val="21"/>
              </w:rPr>
              <w:t>4</w:t>
            </w:r>
            <w:r w:rsidRPr="00FD6780">
              <w:rPr>
                <w:sz w:val="21"/>
                <w:szCs w:val="21"/>
              </w:rPr>
              <w:t>篇。</w:t>
            </w:r>
          </w:p>
        </w:tc>
        <w:tc>
          <w:tcPr>
            <w:tcW w:w="2126" w:type="dxa"/>
            <w:vAlign w:val="center"/>
          </w:tcPr>
          <w:p w14:paraId="2E0B9A5C" w14:textId="77777777" w:rsidR="00FD6780" w:rsidRPr="00FD6780" w:rsidRDefault="00FD6780" w:rsidP="008A768F">
            <w:pPr>
              <w:spacing w:line="300" w:lineRule="exact"/>
              <w:ind w:firstLineChars="0" w:firstLine="0"/>
              <w:jc w:val="center"/>
              <w:rPr>
                <w:sz w:val="21"/>
                <w:szCs w:val="21"/>
              </w:rPr>
            </w:pPr>
            <w:r w:rsidRPr="00FD6780">
              <w:rPr>
                <w:sz w:val="21"/>
                <w:szCs w:val="21"/>
              </w:rPr>
              <w:t>18</w:t>
            </w:r>
          </w:p>
        </w:tc>
        <w:tc>
          <w:tcPr>
            <w:tcW w:w="3566" w:type="dxa"/>
            <w:vAlign w:val="center"/>
          </w:tcPr>
          <w:p w14:paraId="0E2D84C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NE.Ref.{9DE40832-C1B1-4514-9486-003F9CAD8EFA}</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18</w:t>
            </w:r>
            <w:r w:rsidRPr="00FD6780">
              <w:rPr>
                <w:rFonts w:hint="eastAsia"/>
                <w:sz w:val="21"/>
                <w:szCs w:val="21"/>
              </w:rPr>
              <w:t>题</w:t>
            </w:r>
          </w:p>
        </w:tc>
        <w:tc>
          <w:tcPr>
            <w:tcW w:w="3522" w:type="dxa"/>
          </w:tcPr>
          <w:p w14:paraId="034B99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NE.Ref.{49844C27-7CB8-4787-AC39-5A34DD831692}</w:instrText>
            </w:r>
            <w:r w:rsidRPr="00FD6780">
              <w:rPr>
                <w:sz w:val="21"/>
                <w:szCs w:val="21"/>
              </w:rPr>
              <w:fldChar w:fldCharType="separate"/>
            </w:r>
            <w:r w:rsidRPr="00FD6780">
              <w:rPr>
                <w:color w:val="000000"/>
                <w:kern w:val="0"/>
                <w:sz w:val="21"/>
                <w:szCs w:val="21"/>
              </w:rPr>
              <w:t>王凯等</w:t>
            </w:r>
            <w:r w:rsidRPr="00FD6780">
              <w:rPr>
                <w:color w:val="000000"/>
                <w:kern w:val="0"/>
                <w:sz w:val="21"/>
                <w:szCs w:val="21"/>
              </w:rPr>
              <w:t>(2002)</w:t>
            </w:r>
            <w:r w:rsidRPr="00FD6780">
              <w:rPr>
                <w:sz w:val="21"/>
                <w:szCs w:val="21"/>
              </w:rPr>
              <w:fldChar w:fldCharType="end"/>
            </w:r>
            <w:r w:rsidRPr="00FD6780">
              <w:rPr>
                <w:sz w:val="21"/>
                <w:szCs w:val="21"/>
              </w:rPr>
              <w:t>是焦虑的常模与抑郁无关。</w:t>
            </w:r>
          </w:p>
          <w:p w14:paraId="064B358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NE.Ref.{91159021-51F2-4455-A2B1-C390631E2C6F}</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(2003)</w:t>
            </w:r>
            <w:r w:rsidRPr="00FD6780">
              <w:rPr>
                <w:sz w:val="21"/>
                <w:szCs w:val="21"/>
              </w:rPr>
              <w:fldChar w:fldCharType="end"/>
            </w:r>
            <w:r w:rsidRPr="00FD6780">
              <w:rPr>
                <w:sz w:val="21"/>
                <w:szCs w:val="21"/>
              </w:rPr>
              <w:t>提供的是症状名，可以用于内容分析，但是无法用于实际测量。</w:t>
            </w:r>
          </w:p>
        </w:tc>
      </w:tr>
      <w:tr w:rsidR="00FD6780" w:rsidRPr="00FD6780" w14:paraId="252E3CF0" w14:textId="77777777" w:rsidTr="0087618E">
        <w:trPr>
          <w:jc w:val="center"/>
        </w:trPr>
        <w:tc>
          <w:tcPr>
            <w:tcW w:w="4253" w:type="dxa"/>
            <w:vAlign w:val="center"/>
          </w:tcPr>
          <w:p w14:paraId="6A402136"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kern w:val="0"/>
                <w:sz w:val="21"/>
                <w:szCs w:val="21"/>
              </w:rPr>
              <w:t>Beck Depression Inventory</w:t>
            </w:r>
            <w:r w:rsidRPr="00FD6780">
              <w:rPr>
                <w:color w:val="0D0D0D" w:themeColor="text1" w:themeTint="F2"/>
                <w:sz w:val="21"/>
                <w:szCs w:val="21"/>
              </w:rPr>
              <w:t>（</w:t>
            </w:r>
            <w:r w:rsidRPr="00FD6780">
              <w:rPr>
                <w:color w:val="0D0D0D" w:themeColor="text1" w:themeTint="F2"/>
                <w:sz w:val="21"/>
                <w:szCs w:val="21"/>
              </w:rPr>
              <w:t>BDI-I</w:t>
            </w:r>
            <w:r w:rsidRPr="00FD6780">
              <w:rPr>
                <w:color w:val="0D0D0D" w:themeColor="text1" w:themeTint="F2"/>
                <w:sz w:val="21"/>
                <w:szCs w:val="21"/>
              </w:rPr>
              <w:t>）</w:t>
            </w:r>
          </w:p>
        </w:tc>
        <w:tc>
          <w:tcPr>
            <w:tcW w:w="2694" w:type="dxa"/>
            <w:vAlign w:val="center"/>
          </w:tcPr>
          <w:p w14:paraId="3946F4F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NE.Ref.{92689CA2-73E6-4A0E-85F9-97C737201E37}</w:instrText>
            </w:r>
            <w:r w:rsidRPr="00FD6780">
              <w:rPr>
                <w:sz w:val="21"/>
                <w:szCs w:val="21"/>
              </w:rPr>
              <w:fldChar w:fldCharType="separate"/>
            </w:r>
            <w:r w:rsidRPr="00FD6780">
              <w:rPr>
                <w:color w:val="000000"/>
                <w:kern w:val="0"/>
                <w:sz w:val="21"/>
                <w:szCs w:val="21"/>
              </w:rPr>
              <w:t>周德新</w:t>
            </w:r>
            <w:r w:rsidRPr="00FD6780">
              <w:rPr>
                <w:color w:val="000000"/>
                <w:kern w:val="0"/>
                <w:sz w:val="21"/>
                <w:szCs w:val="21"/>
              </w:rPr>
              <w:t>(2006)</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NE.Ref.{43778BD8-9E1A-43BC-ACD6-5AC7A3247929}</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NE.Ref.{83CF2D80-F49E-4C81-8A09-9723A18F895F}</w:instrText>
            </w:r>
            <w:r w:rsidRPr="00FD6780">
              <w:rPr>
                <w:sz w:val="21"/>
                <w:szCs w:val="21"/>
              </w:rPr>
              <w:fldChar w:fldCharType="separate"/>
            </w:r>
            <w:r w:rsidRPr="00FD6780">
              <w:rPr>
                <w:color w:val="000000"/>
                <w:kern w:val="0"/>
                <w:sz w:val="21"/>
                <w:szCs w:val="21"/>
              </w:rPr>
              <w:t>Beck &amp; Beck(1972)</w:t>
            </w:r>
            <w:r w:rsidRPr="00FD6780">
              <w:rPr>
                <w:sz w:val="21"/>
                <w:szCs w:val="21"/>
              </w:rPr>
              <w:fldChar w:fldCharType="end"/>
            </w:r>
            <w:r w:rsidRPr="00FD6780">
              <w:rPr>
                <w:sz w:val="21"/>
                <w:szCs w:val="21"/>
              </w:rPr>
              <w:t>2</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NE.Ref.{5FEB41BA-F60F-42EB-BEA1-559DE3952264}</w:instrText>
            </w:r>
            <w:r w:rsidRPr="00FD6780">
              <w:rPr>
                <w:sz w:val="21"/>
                <w:szCs w:val="21"/>
              </w:rPr>
              <w:fldChar w:fldCharType="separate"/>
            </w:r>
            <w:r w:rsidRPr="00FD6780">
              <w:rPr>
                <w:color w:val="000000"/>
                <w:kern w:val="0"/>
                <w:sz w:val="21"/>
                <w:szCs w:val="21"/>
              </w:rPr>
              <w:t>Beck et al.(1988)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NE.Ref.{17F932A6-6D8A-40F7-9A1D-5ECEAF32BDA4}</w:instrText>
            </w:r>
            <w:r w:rsidRPr="00FD6780">
              <w:rPr>
                <w:sz w:val="21"/>
                <w:szCs w:val="21"/>
              </w:rPr>
              <w:fldChar w:fldCharType="separate"/>
            </w:r>
            <w:r w:rsidRPr="00FD6780">
              <w:rPr>
                <w:color w:val="000000"/>
                <w:kern w:val="0"/>
                <w:sz w:val="21"/>
                <w:szCs w:val="21"/>
              </w:rPr>
              <w:t>Beck et al.(1961)</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NE.Ref.{6C248C1A-082C-435A-9E46-3E6EE08B4F5E}</w:instrText>
            </w:r>
            <w:r w:rsidRPr="00FD6780">
              <w:rPr>
                <w:sz w:val="21"/>
                <w:szCs w:val="21"/>
              </w:rPr>
              <w:fldChar w:fldCharType="separate"/>
            </w:r>
            <w:r w:rsidRPr="00FD6780">
              <w:rPr>
                <w:color w:val="000000"/>
                <w:kern w:val="0"/>
                <w:sz w:val="21"/>
                <w:szCs w:val="21"/>
              </w:rPr>
              <w:t>Beck &amp; Beamesderfer(1974)</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22F74F3" w14:textId="77777777" w:rsidR="00FD6780" w:rsidRPr="00FD6780" w:rsidRDefault="00FD6780" w:rsidP="008A768F">
            <w:pPr>
              <w:spacing w:line="300" w:lineRule="exact"/>
              <w:ind w:firstLineChars="0" w:firstLine="0"/>
              <w:jc w:val="center"/>
              <w:rPr>
                <w:sz w:val="21"/>
                <w:szCs w:val="21"/>
              </w:rPr>
            </w:pPr>
            <w:r w:rsidRPr="00FD6780">
              <w:rPr>
                <w:sz w:val="21"/>
                <w:szCs w:val="21"/>
              </w:rPr>
              <w:t>16</w:t>
            </w:r>
          </w:p>
        </w:tc>
        <w:bookmarkStart w:id="101" w:name="OLE_LINK4"/>
        <w:tc>
          <w:tcPr>
            <w:tcW w:w="3566" w:type="dxa"/>
            <w:vAlign w:val="center"/>
          </w:tcPr>
          <w:p w14:paraId="21A67F59"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NE.Ref.{942EF9DD-1C2A-4B68-934D-E65F51048FC4}</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bookmarkEnd w:id="101"/>
            <w:r w:rsidRPr="00FD6780">
              <w:rPr>
                <w:sz w:val="21"/>
                <w:szCs w:val="21"/>
              </w:rPr>
              <w:t>21</w:t>
            </w:r>
            <w:r w:rsidRPr="00FD6780">
              <w:rPr>
                <w:rFonts w:hint="eastAsia"/>
                <w:sz w:val="21"/>
                <w:szCs w:val="21"/>
              </w:rPr>
              <w:t>题</w:t>
            </w:r>
          </w:p>
        </w:tc>
        <w:tc>
          <w:tcPr>
            <w:tcW w:w="3522" w:type="dxa"/>
          </w:tcPr>
          <w:p w14:paraId="0B70308F" w14:textId="77777777" w:rsidR="00FD6780" w:rsidRPr="00FD6780" w:rsidRDefault="00FD6780" w:rsidP="008A768F">
            <w:pPr>
              <w:spacing w:line="300" w:lineRule="exact"/>
              <w:ind w:firstLineChars="0" w:firstLine="0"/>
              <w:jc w:val="center"/>
              <w:rPr>
                <w:color w:val="080000"/>
                <w:sz w:val="21"/>
                <w:szCs w:val="21"/>
              </w:rPr>
            </w:pPr>
            <w:r w:rsidRPr="00FD6780">
              <w:rPr>
                <w:color w:val="080000"/>
                <w:sz w:val="21"/>
                <w:szCs w:val="21"/>
              </w:rPr>
              <w:t>徐俊冕</w:t>
            </w:r>
            <w:r w:rsidRPr="00FD6780">
              <w:rPr>
                <w:color w:val="080000"/>
                <w:sz w:val="21"/>
                <w:szCs w:val="21"/>
              </w:rPr>
              <w:t>(1991)</w:t>
            </w:r>
            <w:r w:rsidRPr="00FD6780">
              <w:rPr>
                <w:color w:val="080000"/>
                <w:sz w:val="21"/>
                <w:szCs w:val="21"/>
              </w:rPr>
              <w:t>、</w:t>
            </w:r>
            <w:r w:rsidRPr="00FD6780">
              <w:rPr>
                <w:sz w:val="21"/>
                <w:szCs w:val="21"/>
              </w:rPr>
              <w:fldChar w:fldCharType="begin"/>
            </w:r>
            <w:r w:rsidRPr="00FD6780">
              <w:rPr>
                <w:sz w:val="21"/>
                <w:szCs w:val="21"/>
              </w:rPr>
              <w:instrText xml:space="preserve"> ADDIN NE.Ref.{B51CD0E8-1E00-4E32-8E26-82452810F3B3}</w:instrText>
            </w:r>
            <w:r w:rsidRPr="00FD6780">
              <w:rPr>
                <w:sz w:val="21"/>
                <w:szCs w:val="21"/>
              </w:rPr>
              <w:fldChar w:fldCharType="separate"/>
            </w:r>
            <w:r w:rsidRPr="00FD6780">
              <w:rPr>
                <w:color w:val="000000"/>
                <w:kern w:val="0"/>
                <w:sz w:val="21"/>
                <w:szCs w:val="21"/>
              </w:rPr>
              <w:t>Beck et al.(1988)</w:t>
            </w:r>
            <w:r w:rsidRPr="00FD6780">
              <w:rPr>
                <w:sz w:val="21"/>
                <w:szCs w:val="21"/>
              </w:rPr>
              <w:fldChar w:fldCharType="end"/>
            </w:r>
            <w:r w:rsidRPr="00FD6780">
              <w:rPr>
                <w:rFonts w:hint="eastAsia"/>
                <w:color w:val="080000"/>
                <w:sz w:val="21"/>
                <w:szCs w:val="21"/>
              </w:rPr>
              <w:t>未</w:t>
            </w:r>
            <w:r w:rsidRPr="00FD6780">
              <w:rPr>
                <w:color w:val="080000"/>
                <w:sz w:val="21"/>
                <w:szCs w:val="21"/>
              </w:rPr>
              <w:t>提供题目。</w:t>
            </w:r>
          </w:p>
          <w:p w14:paraId="6A038C6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NE.Ref.{8BA5F82E-C898-42F1-9C15-815570820902}</w:instrText>
            </w:r>
            <w:r w:rsidRPr="00FD6780">
              <w:rPr>
                <w:sz w:val="21"/>
                <w:szCs w:val="21"/>
              </w:rPr>
              <w:fldChar w:fldCharType="separate"/>
            </w:r>
            <w:r w:rsidRPr="00FD6780">
              <w:rPr>
                <w:color w:val="000000"/>
                <w:kern w:val="0"/>
                <w:sz w:val="21"/>
                <w:szCs w:val="21"/>
              </w:rPr>
              <w:t>周德新</w:t>
            </w:r>
            <w:r w:rsidRPr="00FD6780">
              <w:rPr>
                <w:color w:val="000000"/>
                <w:kern w:val="0"/>
                <w:sz w:val="21"/>
                <w:szCs w:val="21"/>
              </w:rPr>
              <w:t>(2006)</w:t>
            </w:r>
            <w:r w:rsidRPr="00FD6780">
              <w:rPr>
                <w:sz w:val="21"/>
                <w:szCs w:val="21"/>
              </w:rPr>
              <w:fldChar w:fldCharType="end"/>
            </w:r>
            <w:r w:rsidRPr="00FD6780">
              <w:rPr>
                <w:sz w:val="21"/>
                <w:szCs w:val="21"/>
              </w:rPr>
              <w:t>与本量表无关。</w:t>
            </w:r>
          </w:p>
        </w:tc>
      </w:tr>
      <w:tr w:rsidR="00FD6780" w:rsidRPr="00FD6780" w14:paraId="2FCDCCB4" w14:textId="77777777" w:rsidTr="0087618E">
        <w:trPr>
          <w:jc w:val="center"/>
        </w:trPr>
        <w:tc>
          <w:tcPr>
            <w:tcW w:w="4253" w:type="dxa"/>
            <w:vAlign w:val="center"/>
          </w:tcPr>
          <w:p w14:paraId="79E47DC7"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t>Mental Health Inventroy of Middle-school students</w:t>
            </w:r>
            <w:r w:rsidRPr="00FD6780">
              <w:rPr>
                <w:sz w:val="21"/>
                <w:szCs w:val="21"/>
              </w:rPr>
              <w:t>（</w:t>
            </w:r>
            <w:r w:rsidRPr="00FD6780">
              <w:rPr>
                <w:sz w:val="21"/>
                <w:szCs w:val="21"/>
              </w:rPr>
              <w:t>MSSMHS</w:t>
            </w:r>
            <w:r w:rsidRPr="00FD6780">
              <w:rPr>
                <w:sz w:val="21"/>
                <w:szCs w:val="21"/>
              </w:rPr>
              <w:t>）</w:t>
            </w:r>
          </w:p>
        </w:tc>
        <w:tc>
          <w:tcPr>
            <w:tcW w:w="2694" w:type="dxa"/>
            <w:vAlign w:val="center"/>
          </w:tcPr>
          <w:p w14:paraId="4DBA3D2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NE.Ref.{99ECF465-0324-4EF0-8AA6-1B8B3EB3FC62}</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sz w:val="21"/>
                <w:szCs w:val="21"/>
              </w:rPr>
              <w:t>8</w:t>
            </w:r>
            <w:r w:rsidRPr="00FD6780">
              <w:rPr>
                <w:sz w:val="21"/>
                <w:szCs w:val="21"/>
              </w:rPr>
              <w:t>篇</w:t>
            </w:r>
          </w:p>
        </w:tc>
        <w:tc>
          <w:tcPr>
            <w:tcW w:w="2126" w:type="dxa"/>
            <w:vAlign w:val="center"/>
          </w:tcPr>
          <w:p w14:paraId="7CC88609" w14:textId="77777777" w:rsidR="00FD6780" w:rsidRPr="00FD6780" w:rsidRDefault="00FD6780" w:rsidP="008A768F">
            <w:pPr>
              <w:spacing w:line="300" w:lineRule="exact"/>
              <w:ind w:firstLineChars="0" w:firstLine="0"/>
              <w:jc w:val="center"/>
              <w:rPr>
                <w:sz w:val="21"/>
                <w:szCs w:val="21"/>
              </w:rPr>
            </w:pPr>
            <w:r w:rsidRPr="00FD6780">
              <w:rPr>
                <w:sz w:val="21"/>
                <w:szCs w:val="21"/>
              </w:rPr>
              <w:t>15</w:t>
            </w:r>
          </w:p>
        </w:tc>
        <w:tc>
          <w:tcPr>
            <w:tcW w:w="3566" w:type="dxa"/>
            <w:vAlign w:val="center"/>
          </w:tcPr>
          <w:p w14:paraId="33CB000E" w14:textId="61F7CF3F"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NE.Ref.{6EE624A7-D26E-4EB7-85A6-FC1FD0E31118}</w:instrText>
            </w:r>
            <w:r w:rsidRPr="00FD6780">
              <w:rPr>
                <w:sz w:val="21"/>
                <w:szCs w:val="21"/>
              </w:rPr>
              <w:fldChar w:fldCharType="separate"/>
            </w:r>
            <w:r w:rsidRPr="00FD6780">
              <w:rPr>
                <w:color w:val="000000"/>
                <w:kern w:val="0"/>
                <w:sz w:val="21"/>
                <w:szCs w:val="21"/>
              </w:rPr>
              <w:t>王极盛</w:t>
            </w:r>
            <w:r w:rsidRPr="00FD6780">
              <w:rPr>
                <w:color w:val="000000"/>
                <w:kern w:val="0"/>
                <w:sz w:val="21"/>
                <w:szCs w:val="21"/>
              </w:rPr>
              <w:t>(1998)</w:t>
            </w:r>
            <w:r w:rsidRPr="00FD6780">
              <w:rPr>
                <w:sz w:val="21"/>
                <w:szCs w:val="21"/>
              </w:rPr>
              <w:fldChar w:fldCharType="end"/>
            </w:r>
            <w:r w:rsidR="00163112">
              <w:rPr>
                <w:sz w:val="21"/>
                <w:szCs w:val="21"/>
              </w:rPr>
              <w:t>6</w:t>
            </w:r>
            <w:r w:rsidRPr="00FD6780">
              <w:rPr>
                <w:rFonts w:hint="eastAsia"/>
                <w:sz w:val="21"/>
                <w:szCs w:val="21"/>
              </w:rPr>
              <w:t>题</w:t>
            </w:r>
          </w:p>
        </w:tc>
        <w:tc>
          <w:tcPr>
            <w:tcW w:w="3522" w:type="dxa"/>
          </w:tcPr>
          <w:p w14:paraId="0DCDEB6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NE.Ref.{BCB89E28-E5BD-4341-B567-C7890034B078}</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04A3BFB2" w14:textId="77777777" w:rsidTr="0087618E">
        <w:trPr>
          <w:jc w:val="center"/>
        </w:trPr>
        <w:tc>
          <w:tcPr>
            <w:tcW w:w="4253" w:type="dxa"/>
            <w:vAlign w:val="center"/>
          </w:tcPr>
          <w:p w14:paraId="0532E4E5"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color w:val="0D0D0D" w:themeColor="text1" w:themeTint="F2"/>
                <w:sz w:val="21"/>
                <w:szCs w:val="21"/>
              </w:rPr>
              <w:t>Beck Depression Inventory</w:t>
            </w:r>
            <w:r w:rsidRPr="00FD6780">
              <w:rPr>
                <w:color w:val="0D0D0D" w:themeColor="text1" w:themeTint="F2"/>
                <w:sz w:val="21"/>
                <w:szCs w:val="21"/>
              </w:rPr>
              <w:t>-II</w:t>
            </w:r>
            <w:r w:rsidRPr="00FD6780">
              <w:rPr>
                <w:color w:val="0D0D0D" w:themeColor="text1" w:themeTint="F2"/>
                <w:sz w:val="21"/>
                <w:szCs w:val="21"/>
              </w:rPr>
              <w:t>（</w:t>
            </w:r>
            <w:r w:rsidRPr="00FD6780">
              <w:rPr>
                <w:color w:val="0D0D0D" w:themeColor="text1" w:themeTint="F2"/>
                <w:sz w:val="21"/>
                <w:szCs w:val="21"/>
              </w:rPr>
              <w:t>BDI-II</w:t>
            </w:r>
            <w:r w:rsidRPr="00FD6780">
              <w:rPr>
                <w:color w:val="0D0D0D" w:themeColor="text1" w:themeTint="F2"/>
                <w:sz w:val="21"/>
                <w:szCs w:val="21"/>
              </w:rPr>
              <w:t>）</w:t>
            </w:r>
          </w:p>
        </w:tc>
        <w:tc>
          <w:tcPr>
            <w:tcW w:w="2694" w:type="dxa"/>
            <w:vAlign w:val="center"/>
          </w:tcPr>
          <w:p w14:paraId="0C83CDF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NE.Ref.{2B99EA75-251F-4CA3-8D0A-56C8C3AC9E03}</w:instrText>
            </w:r>
            <w:r w:rsidRPr="00FD6780">
              <w:rPr>
                <w:sz w:val="21"/>
                <w:szCs w:val="21"/>
              </w:rPr>
              <w:fldChar w:fldCharType="separate"/>
            </w:r>
            <w:r w:rsidRPr="00FD6780">
              <w:rPr>
                <w:color w:val="000000"/>
                <w:kern w:val="0"/>
                <w:sz w:val="21"/>
                <w:szCs w:val="21"/>
              </w:rPr>
              <w:t>杨文辉等</w:t>
            </w:r>
            <w:r w:rsidRPr="00FD6780">
              <w:rPr>
                <w:color w:val="000000"/>
                <w:kern w:val="0"/>
                <w:sz w:val="21"/>
                <w:szCs w:val="21"/>
              </w:rPr>
              <w:t>(2014)</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NE.Ref.{0AC4C0A7-83DB-44B1-B5CC-2F09DE4FB474}</w:instrText>
            </w:r>
            <w:r w:rsidRPr="00FD6780">
              <w:rPr>
                <w:sz w:val="21"/>
                <w:szCs w:val="21"/>
              </w:rPr>
              <w:fldChar w:fldCharType="separate"/>
            </w:r>
            <w:r w:rsidRPr="00FD6780">
              <w:rPr>
                <w:color w:val="000000"/>
                <w:kern w:val="0"/>
                <w:sz w:val="21"/>
                <w:szCs w:val="21"/>
              </w:rPr>
              <w:t>王振等</w:t>
            </w:r>
            <w:r w:rsidRPr="00FD6780">
              <w:rPr>
                <w:color w:val="000000"/>
                <w:kern w:val="0"/>
                <w:sz w:val="21"/>
                <w:szCs w:val="21"/>
              </w:rPr>
              <w:lastRenderedPageBreak/>
              <w:t>(2011)</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NE.Ref.{BEDAC306-7AD1-4432-937E-6322D578B371}</w:instrText>
            </w:r>
            <w:r w:rsidRPr="00FD6780">
              <w:rPr>
                <w:sz w:val="21"/>
                <w:szCs w:val="21"/>
              </w:rPr>
              <w:fldChar w:fldCharType="separate"/>
            </w:r>
            <w:r w:rsidRPr="00FD6780">
              <w:rPr>
                <w:color w:val="000000"/>
                <w:kern w:val="0"/>
                <w:sz w:val="21"/>
                <w:szCs w:val="21"/>
              </w:rPr>
              <w:t>Wang et al.(2009)</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NE.Ref.{08C56846-9A53-43CA-884D-70348D6A598E}</w:instrText>
            </w:r>
            <w:r w:rsidRPr="00FD6780">
              <w:rPr>
                <w:sz w:val="21"/>
                <w:szCs w:val="21"/>
              </w:rPr>
              <w:fldChar w:fldCharType="separate"/>
            </w:r>
            <w:r w:rsidRPr="00FD6780">
              <w:rPr>
                <w:color w:val="000000"/>
                <w:kern w:val="0"/>
                <w:sz w:val="21"/>
                <w:szCs w:val="21"/>
              </w:rPr>
              <w:t>Dere et al.(2015)</w:t>
            </w:r>
            <w:r w:rsidRPr="00FD6780">
              <w:rPr>
                <w:sz w:val="21"/>
                <w:szCs w:val="21"/>
              </w:rPr>
              <w:fldChar w:fldCharType="end"/>
            </w:r>
          </w:p>
        </w:tc>
        <w:tc>
          <w:tcPr>
            <w:tcW w:w="2126" w:type="dxa"/>
            <w:vAlign w:val="center"/>
          </w:tcPr>
          <w:p w14:paraId="3780DC4A"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t>11</w:t>
            </w:r>
          </w:p>
        </w:tc>
        <w:tc>
          <w:tcPr>
            <w:tcW w:w="3566" w:type="dxa"/>
            <w:vAlign w:val="center"/>
          </w:tcPr>
          <w:p w14:paraId="658FC3C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NE.Ref.{16501C7F-B150-4D90-A5B1-4066638F9C9E}</w:instrText>
            </w:r>
            <w:r w:rsidRPr="00FD6780">
              <w:rPr>
                <w:sz w:val="21"/>
                <w:szCs w:val="21"/>
              </w:rPr>
              <w:fldChar w:fldCharType="separate"/>
            </w:r>
            <w:r w:rsidRPr="00FD6780">
              <w:rPr>
                <w:color w:val="000000"/>
                <w:kern w:val="0"/>
                <w:sz w:val="21"/>
                <w:szCs w:val="21"/>
              </w:rPr>
              <w:t>王振等</w:t>
            </w:r>
            <w:r w:rsidRPr="00FD6780">
              <w:rPr>
                <w:color w:val="000000"/>
                <w:kern w:val="0"/>
                <w:sz w:val="21"/>
                <w:szCs w:val="21"/>
              </w:rPr>
              <w:t>(2011)</w:t>
            </w:r>
            <w:r w:rsidRPr="00FD6780">
              <w:rPr>
                <w:sz w:val="21"/>
                <w:szCs w:val="21"/>
              </w:rPr>
              <w:fldChar w:fldCharType="end"/>
            </w:r>
            <w:r w:rsidRPr="00FD6780">
              <w:rPr>
                <w:sz w:val="21"/>
                <w:szCs w:val="21"/>
              </w:rPr>
              <w:t>21</w:t>
            </w:r>
            <w:r w:rsidRPr="00FD6780">
              <w:rPr>
                <w:rFonts w:hint="eastAsia"/>
                <w:sz w:val="21"/>
                <w:szCs w:val="21"/>
              </w:rPr>
              <w:t>题</w:t>
            </w:r>
          </w:p>
        </w:tc>
        <w:tc>
          <w:tcPr>
            <w:tcW w:w="3522" w:type="dxa"/>
          </w:tcPr>
          <w:p w14:paraId="575641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NE.Ref.{3EF37D56-7E96-416D-BA26-2F0E726C139F}</w:instrText>
            </w:r>
            <w:r w:rsidRPr="00FD6780">
              <w:rPr>
                <w:sz w:val="21"/>
                <w:szCs w:val="21"/>
              </w:rPr>
              <w:fldChar w:fldCharType="separate"/>
            </w:r>
            <w:r w:rsidRPr="00FD6780">
              <w:rPr>
                <w:color w:val="000000"/>
                <w:kern w:val="0"/>
                <w:sz w:val="21"/>
                <w:szCs w:val="21"/>
              </w:rPr>
              <w:t>杨文辉等</w:t>
            </w:r>
            <w:r w:rsidRPr="00FD6780">
              <w:rPr>
                <w:color w:val="000000"/>
                <w:kern w:val="0"/>
                <w:sz w:val="21"/>
                <w:szCs w:val="21"/>
              </w:rPr>
              <w:t>(2014)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NE.Ref.{F614F6E4-AF84-4DB2-9500-90FBB300F63E}</w:instrText>
            </w:r>
            <w:r w:rsidRPr="00FD6780">
              <w:rPr>
                <w:sz w:val="21"/>
                <w:szCs w:val="21"/>
              </w:rPr>
              <w:fldChar w:fldCharType="separate"/>
            </w:r>
            <w:r w:rsidRPr="00FD6780">
              <w:rPr>
                <w:color w:val="000000"/>
                <w:kern w:val="0"/>
                <w:sz w:val="21"/>
                <w:szCs w:val="21"/>
              </w:rPr>
              <w:t>Dere et al.(2015)</w:t>
            </w:r>
            <w:r w:rsidRPr="00FD6780">
              <w:rPr>
                <w:sz w:val="21"/>
                <w:szCs w:val="21"/>
              </w:rPr>
              <w:fldChar w:fldCharType="end"/>
            </w:r>
            <w:r w:rsidRPr="00FD6780">
              <w:rPr>
                <w:rFonts w:hint="eastAsia"/>
                <w:sz w:val="21"/>
                <w:szCs w:val="21"/>
              </w:rPr>
              <w:t>未</w:t>
            </w:r>
            <w:r w:rsidRPr="00FD6780">
              <w:rPr>
                <w:sz w:val="21"/>
                <w:szCs w:val="21"/>
              </w:rPr>
              <w:lastRenderedPageBreak/>
              <w:t>提供题目。</w:t>
            </w:r>
          </w:p>
          <w:p w14:paraId="232CB18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NE.Ref.{3EE986B7-A12D-4EEE-B9A7-535C6421FD49}</w:instrText>
            </w:r>
            <w:r w:rsidRPr="00FD6780">
              <w:rPr>
                <w:sz w:val="21"/>
                <w:szCs w:val="21"/>
              </w:rPr>
              <w:fldChar w:fldCharType="separate"/>
            </w:r>
            <w:r w:rsidRPr="00FD6780">
              <w:rPr>
                <w:color w:val="000000"/>
                <w:kern w:val="0"/>
                <w:sz w:val="21"/>
                <w:szCs w:val="21"/>
              </w:rPr>
              <w:t>Wang et al.(2009)</w:t>
            </w:r>
            <w:r w:rsidRPr="00FD6780">
              <w:rPr>
                <w:sz w:val="21"/>
                <w:szCs w:val="21"/>
              </w:rPr>
              <w:fldChar w:fldCharType="end"/>
            </w:r>
            <w:r w:rsidRPr="00FD6780">
              <w:rPr>
                <w:sz w:val="21"/>
                <w:szCs w:val="21"/>
              </w:rPr>
              <w:t xml:space="preserve"> </w:t>
            </w:r>
            <w:r w:rsidRPr="00FD6780">
              <w:rPr>
                <w:sz w:val="21"/>
                <w:szCs w:val="21"/>
              </w:rPr>
              <w:t>与本量表无关。</w:t>
            </w:r>
          </w:p>
        </w:tc>
      </w:tr>
      <w:tr w:rsidR="00FD6780" w:rsidRPr="00FD6780" w14:paraId="507EF06E" w14:textId="77777777" w:rsidTr="0087618E">
        <w:trPr>
          <w:jc w:val="center"/>
        </w:trPr>
        <w:tc>
          <w:tcPr>
            <w:tcW w:w="4253" w:type="dxa"/>
            <w:vAlign w:val="center"/>
          </w:tcPr>
          <w:p w14:paraId="18FDCADC"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t>Patient Health Questionnaire-9 items (PHQ-9)</w:t>
            </w:r>
          </w:p>
        </w:tc>
        <w:tc>
          <w:tcPr>
            <w:tcW w:w="2694" w:type="dxa"/>
            <w:vAlign w:val="center"/>
          </w:tcPr>
          <w:p w14:paraId="5B5C206E"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NE.Ref.{92B1BC58-7754-4774-B2AF-CCEFA7E208F0}</w:instrText>
            </w:r>
            <w:r w:rsidRPr="00FD6780">
              <w:rPr>
                <w:sz w:val="21"/>
                <w:szCs w:val="21"/>
              </w:rPr>
              <w:fldChar w:fldCharType="separate"/>
            </w:r>
            <w:r w:rsidRPr="00FD6780">
              <w:rPr>
                <w:color w:val="000000"/>
                <w:kern w:val="0"/>
                <w:sz w:val="21"/>
                <w:szCs w:val="21"/>
              </w:rPr>
              <w:t>Spitzer et al.(1999)</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NE.Ref.{F2D9ED5C-0814-49E6-BA03-010020A2D208}</w:instrText>
            </w:r>
            <w:r w:rsidRPr="00FD6780">
              <w:rPr>
                <w:sz w:val="21"/>
                <w:szCs w:val="21"/>
              </w:rPr>
              <w:fldChar w:fldCharType="separate"/>
            </w:r>
            <w:r w:rsidRPr="00FD6780">
              <w:rPr>
                <w:color w:val="000000"/>
                <w:kern w:val="0"/>
                <w:sz w:val="21"/>
                <w:szCs w:val="21"/>
              </w:rPr>
              <w:t>Kroenke &amp; Spitzer(2002)</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NE.Ref.{240BBBED-D671-4ACA-9BD3-FA27E1F445B1}</w:instrText>
            </w:r>
            <w:r w:rsidRPr="00FD6780">
              <w:rPr>
                <w:sz w:val="21"/>
                <w:szCs w:val="21"/>
              </w:rPr>
              <w:fldChar w:fldCharType="separate"/>
            </w:r>
            <w:r w:rsidRPr="00FD6780">
              <w:rPr>
                <w:color w:val="000000"/>
                <w:kern w:val="0"/>
                <w:sz w:val="21"/>
                <w:szCs w:val="21"/>
              </w:rPr>
              <w:t>Sun et al.(2017)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854F2E0" w14:textId="77777777" w:rsidR="00FD6780" w:rsidRPr="00FD6780" w:rsidRDefault="00FD6780" w:rsidP="008A768F">
            <w:pPr>
              <w:spacing w:line="300" w:lineRule="exact"/>
              <w:ind w:firstLineChars="0" w:firstLine="0"/>
              <w:jc w:val="center"/>
              <w:rPr>
                <w:sz w:val="21"/>
                <w:szCs w:val="21"/>
              </w:rPr>
            </w:pPr>
            <w:r w:rsidRPr="00FD6780">
              <w:rPr>
                <w:sz w:val="21"/>
                <w:szCs w:val="21"/>
              </w:rPr>
              <w:t>11</w:t>
            </w:r>
          </w:p>
        </w:tc>
        <w:tc>
          <w:tcPr>
            <w:tcW w:w="3566" w:type="dxa"/>
            <w:vAlign w:val="center"/>
          </w:tcPr>
          <w:p w14:paraId="6DF6703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NE.Ref.{77CB929A-91EE-46F6-9CA0-A4E5672701B2}</w:instrText>
            </w:r>
            <w:r w:rsidRPr="00FD6780">
              <w:rPr>
                <w:sz w:val="21"/>
                <w:szCs w:val="21"/>
              </w:rPr>
              <w:fldChar w:fldCharType="separate"/>
            </w:r>
            <w:r w:rsidRPr="00FD6780">
              <w:rPr>
                <w:color w:val="000000"/>
                <w:kern w:val="0"/>
                <w:sz w:val="21"/>
                <w:szCs w:val="21"/>
              </w:rPr>
              <w:t>张明园等</w:t>
            </w:r>
            <w:r w:rsidRPr="00FD6780">
              <w:rPr>
                <w:color w:val="000000"/>
                <w:kern w:val="0"/>
                <w:sz w:val="21"/>
                <w:szCs w:val="21"/>
              </w:rPr>
              <w:t>(2015)</w:t>
            </w:r>
            <w:r w:rsidRPr="00FD6780">
              <w:rPr>
                <w:sz w:val="21"/>
                <w:szCs w:val="21"/>
              </w:rPr>
              <w:fldChar w:fldCharType="end"/>
            </w:r>
            <w:r w:rsidRPr="00FD6780">
              <w:rPr>
                <w:sz w:val="21"/>
                <w:szCs w:val="21"/>
              </w:rPr>
              <w:t>9</w:t>
            </w:r>
            <w:r w:rsidRPr="00FD6780">
              <w:rPr>
                <w:rFonts w:hint="eastAsia"/>
                <w:sz w:val="21"/>
                <w:szCs w:val="21"/>
              </w:rPr>
              <w:t>题</w:t>
            </w:r>
          </w:p>
        </w:tc>
        <w:tc>
          <w:tcPr>
            <w:tcW w:w="3522" w:type="dxa"/>
          </w:tcPr>
          <w:p w14:paraId="223AC22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NE.Ref.{BFF45DC2-390D-4EAC-BEC5-9FED354525C9}</w:instrText>
            </w:r>
            <w:r w:rsidRPr="00FD6780">
              <w:rPr>
                <w:sz w:val="21"/>
                <w:szCs w:val="21"/>
              </w:rPr>
              <w:fldChar w:fldCharType="separate"/>
            </w:r>
            <w:r w:rsidRPr="00FD6780">
              <w:rPr>
                <w:color w:val="000000"/>
                <w:kern w:val="0"/>
                <w:sz w:val="21"/>
                <w:szCs w:val="21"/>
              </w:rPr>
              <w:t>Sun et al.(2017)</w:t>
            </w:r>
            <w:r w:rsidRPr="00FD6780">
              <w:rPr>
                <w:sz w:val="21"/>
                <w:szCs w:val="21"/>
              </w:rPr>
              <w:fldChar w:fldCharType="end"/>
            </w:r>
            <w:r w:rsidRPr="00FD6780">
              <w:rPr>
                <w:rFonts w:hint="eastAsia"/>
                <w:sz w:val="21"/>
                <w:szCs w:val="21"/>
              </w:rPr>
              <w:t>未</w:t>
            </w:r>
            <w:r w:rsidRPr="00FD6780">
              <w:rPr>
                <w:sz w:val="21"/>
                <w:szCs w:val="21"/>
              </w:rPr>
              <w:t>提供题目。</w:t>
            </w:r>
          </w:p>
          <w:p w14:paraId="4337D8A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NE.Ref.{2FEF0BA9-BE2A-447F-8BA5-BEC6CE5D9015}</w:instrText>
            </w:r>
            <w:r w:rsidRPr="00FD6780">
              <w:rPr>
                <w:sz w:val="21"/>
                <w:szCs w:val="21"/>
              </w:rPr>
              <w:fldChar w:fldCharType="separate"/>
            </w:r>
            <w:r w:rsidRPr="00FD6780">
              <w:rPr>
                <w:color w:val="000000"/>
                <w:kern w:val="0"/>
                <w:sz w:val="21"/>
                <w:szCs w:val="21"/>
              </w:rPr>
              <w:t>Spitzer et al.(1999)</w:t>
            </w:r>
            <w:r w:rsidRPr="00FD6780">
              <w:rPr>
                <w:sz w:val="21"/>
                <w:szCs w:val="21"/>
              </w:rPr>
              <w:fldChar w:fldCharType="end"/>
            </w:r>
            <w:r w:rsidRPr="00FD6780">
              <w:rPr>
                <w:sz w:val="21"/>
                <w:szCs w:val="21"/>
              </w:rPr>
              <w:t>,</w:t>
            </w:r>
            <w:r w:rsidRPr="00FD6780">
              <w:rPr>
                <w:sz w:val="21"/>
                <w:szCs w:val="21"/>
              </w:rPr>
              <w:t>和</w:t>
            </w:r>
            <w:r w:rsidRPr="00FD6780">
              <w:rPr>
                <w:sz w:val="21"/>
                <w:szCs w:val="21"/>
              </w:rPr>
              <w:fldChar w:fldCharType="begin"/>
            </w:r>
            <w:r w:rsidRPr="00FD6780">
              <w:rPr>
                <w:sz w:val="21"/>
                <w:szCs w:val="21"/>
              </w:rPr>
              <w:instrText xml:space="preserve"> ADDIN NE.Ref.{8F43D462-4CE3-499F-A108-AF4C3B9398E5}</w:instrText>
            </w:r>
            <w:r w:rsidRPr="00FD6780">
              <w:rPr>
                <w:sz w:val="21"/>
                <w:szCs w:val="21"/>
              </w:rPr>
              <w:fldChar w:fldCharType="separate"/>
            </w:r>
            <w:r w:rsidRPr="00FD6780">
              <w:rPr>
                <w:color w:val="000000"/>
                <w:kern w:val="0"/>
                <w:sz w:val="21"/>
                <w:szCs w:val="21"/>
              </w:rPr>
              <w:t>Kroenke &amp; Spitzer(2002)</w:t>
            </w:r>
            <w:r w:rsidRPr="00FD6780">
              <w:rPr>
                <w:sz w:val="21"/>
                <w:szCs w:val="21"/>
              </w:rPr>
              <w:fldChar w:fldCharType="end"/>
            </w:r>
            <w:r w:rsidRPr="00FD6780">
              <w:rPr>
                <w:sz w:val="21"/>
                <w:szCs w:val="21"/>
              </w:rPr>
              <w:t>题目一致。</w:t>
            </w:r>
          </w:p>
        </w:tc>
      </w:tr>
      <w:tr w:rsidR="00FD6780" w:rsidRPr="00FD6780" w14:paraId="441FB666" w14:textId="77777777" w:rsidTr="0087618E">
        <w:trPr>
          <w:jc w:val="center"/>
        </w:trPr>
        <w:tc>
          <w:tcPr>
            <w:tcW w:w="4253" w:type="dxa"/>
            <w:vAlign w:val="center"/>
          </w:tcPr>
          <w:p w14:paraId="30DA9889"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rFonts w:hint="eastAsia"/>
                <w:sz w:val="21"/>
                <w:szCs w:val="21"/>
              </w:rPr>
              <w:t>The Depression Anxiety Stress Scale</w:t>
            </w:r>
            <w:r w:rsidRPr="00FD6780">
              <w:rPr>
                <w:rFonts w:hint="eastAsia"/>
                <w:sz w:val="21"/>
                <w:szCs w:val="21"/>
              </w:rPr>
              <w:t>，</w:t>
            </w:r>
            <w:r w:rsidRPr="00FD6780">
              <w:rPr>
                <w:rFonts w:hint="eastAsia"/>
                <w:sz w:val="21"/>
                <w:szCs w:val="21"/>
              </w:rPr>
              <w:t>DASS</w:t>
            </w:r>
            <w:r w:rsidRPr="00FD6780">
              <w:rPr>
                <w:sz w:val="21"/>
                <w:szCs w:val="21"/>
              </w:rPr>
              <w:t xml:space="preserve"> -21 (DASS-21)</w:t>
            </w:r>
          </w:p>
        </w:tc>
        <w:tc>
          <w:tcPr>
            <w:tcW w:w="2694" w:type="dxa"/>
            <w:vAlign w:val="center"/>
          </w:tcPr>
          <w:p w14:paraId="4D1A7AD0"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NE.Ref.{8589EC94-426A-4E7B-BDB9-724EDE4FA5E3}</w:instrText>
            </w:r>
            <w:r w:rsidRPr="00FD6780">
              <w:rPr>
                <w:sz w:val="21"/>
                <w:szCs w:val="21"/>
              </w:rPr>
              <w:fldChar w:fldCharType="separate"/>
            </w:r>
            <w:r w:rsidRPr="00FD6780">
              <w:rPr>
                <w:color w:val="000000"/>
                <w:kern w:val="0"/>
                <w:sz w:val="21"/>
                <w:szCs w:val="21"/>
              </w:rPr>
              <w:t>苑新群</w:t>
            </w:r>
            <w:r w:rsidRPr="00FD6780">
              <w:rPr>
                <w:color w:val="000000"/>
                <w:kern w:val="0"/>
                <w:sz w:val="21"/>
                <w:szCs w:val="21"/>
              </w:rPr>
              <w:t>(2014)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NE.Ref.{889BC92E-9BE9-4008-9183-13150814B168}</w:instrText>
            </w:r>
            <w:r w:rsidRPr="00FD6780">
              <w:rPr>
                <w:sz w:val="21"/>
                <w:szCs w:val="21"/>
              </w:rPr>
              <w:fldChar w:fldCharType="separate"/>
            </w:r>
            <w:r w:rsidRPr="00FD6780">
              <w:rPr>
                <w:color w:val="000000"/>
                <w:kern w:val="0"/>
                <w:sz w:val="21"/>
                <w:szCs w:val="21"/>
              </w:rPr>
              <w:t>Lovibond &amp; Lovibond(1995)</w:t>
            </w:r>
            <w:r w:rsidRPr="00FD6780">
              <w:rPr>
                <w:sz w:val="21"/>
                <w:szCs w:val="21"/>
              </w:rPr>
              <w:fldChar w:fldCharType="end"/>
            </w:r>
            <w:r w:rsidRPr="00FD6780">
              <w:rPr>
                <w:sz w:val="21"/>
                <w:szCs w:val="21"/>
              </w:rPr>
              <w:t>3</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NE.Ref.{E5F543AF-4369-4433-8C89-B6CC3BD98924}</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BE65C80" w14:textId="77777777" w:rsidR="00FD6780" w:rsidRPr="00FD6780" w:rsidRDefault="00FD6780" w:rsidP="008A768F">
            <w:pPr>
              <w:spacing w:line="300" w:lineRule="exact"/>
              <w:ind w:firstLineChars="0" w:firstLine="0"/>
              <w:jc w:val="center"/>
              <w:rPr>
                <w:sz w:val="21"/>
                <w:szCs w:val="21"/>
              </w:rPr>
            </w:pPr>
            <w:r w:rsidRPr="00FD6780">
              <w:rPr>
                <w:sz w:val="21"/>
                <w:szCs w:val="21"/>
              </w:rPr>
              <w:t>9</w:t>
            </w:r>
          </w:p>
        </w:tc>
        <w:tc>
          <w:tcPr>
            <w:tcW w:w="3566" w:type="dxa"/>
            <w:vAlign w:val="center"/>
          </w:tcPr>
          <w:p w14:paraId="1F77534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NE.Ref.{0F192B31-8932-4D97-A5EE-EBF488BABE6C}</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7</w:t>
            </w:r>
            <w:r w:rsidRPr="00FD6780">
              <w:rPr>
                <w:rFonts w:hint="eastAsia"/>
                <w:sz w:val="21"/>
                <w:szCs w:val="21"/>
              </w:rPr>
              <w:t>题</w:t>
            </w:r>
          </w:p>
        </w:tc>
        <w:tc>
          <w:tcPr>
            <w:tcW w:w="3522" w:type="dxa"/>
          </w:tcPr>
          <w:p w14:paraId="3FC3584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NE.Ref.{4059FE41-7D81-49BC-9C76-B9DCBE206FFB}</w:instrText>
            </w:r>
            <w:r w:rsidRPr="00FD6780">
              <w:rPr>
                <w:sz w:val="21"/>
                <w:szCs w:val="21"/>
              </w:rPr>
              <w:fldChar w:fldCharType="separate"/>
            </w:r>
            <w:r w:rsidRPr="00FD6780">
              <w:rPr>
                <w:color w:val="000000"/>
                <w:kern w:val="0"/>
                <w:sz w:val="21"/>
                <w:szCs w:val="21"/>
              </w:rPr>
              <w:t>龚栩等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t>提供的是症状名，可以用于内容分析，但是无法用于实际测量。</w:t>
            </w:r>
          </w:p>
        </w:tc>
      </w:tr>
      <w:tr w:rsidR="00FD6780" w:rsidRPr="00FD6780" w14:paraId="1C736AE8" w14:textId="77777777" w:rsidTr="0087618E">
        <w:trPr>
          <w:jc w:val="center"/>
        </w:trPr>
        <w:tc>
          <w:tcPr>
            <w:tcW w:w="4253" w:type="dxa"/>
            <w:vAlign w:val="center"/>
          </w:tcPr>
          <w:p w14:paraId="0FA54FE2" w14:textId="77777777" w:rsidR="00FD6780" w:rsidRPr="00FD6780" w:rsidRDefault="00FD6780" w:rsidP="008A768F">
            <w:pPr>
              <w:spacing w:line="300" w:lineRule="exact"/>
              <w:ind w:firstLineChars="0" w:firstLine="0"/>
              <w:jc w:val="center"/>
              <w:rPr>
                <w:sz w:val="21"/>
                <w:szCs w:val="21"/>
              </w:rPr>
            </w:pPr>
            <w:r w:rsidRPr="00FD6780">
              <w:rPr>
                <w:color w:val="0D0D0D" w:themeColor="text1" w:themeTint="F2"/>
                <w:sz w:val="21"/>
                <w:szCs w:val="21"/>
              </w:rPr>
              <w:t>Child Behavior Checklist (CBCL)</w:t>
            </w:r>
          </w:p>
        </w:tc>
        <w:tc>
          <w:tcPr>
            <w:tcW w:w="2694" w:type="dxa"/>
            <w:vAlign w:val="center"/>
          </w:tcPr>
          <w:p w14:paraId="53F648FF" w14:textId="77777777" w:rsidR="00FD6780" w:rsidRPr="00FD6780" w:rsidRDefault="00FD6780" w:rsidP="008A768F">
            <w:pPr>
              <w:spacing w:line="300" w:lineRule="exact"/>
              <w:ind w:firstLineChars="0" w:firstLine="0"/>
              <w:jc w:val="center"/>
              <w:rPr>
                <w:sz w:val="21"/>
                <w:szCs w:val="21"/>
              </w:rPr>
            </w:pPr>
          </w:p>
          <w:p w14:paraId="2A5B4BC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NE.Ref.{5165FA68-9F98-4614-A845-D7D1590AA43A}</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NE.Ref.{5781A8F9-1B7A-4750-A41C-A2308BB6CA0E}</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(1998)</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NE.Ref.{8587E9F6-84C0-4604-85C8-FAAA48A02525}</w:instrText>
            </w:r>
            <w:r w:rsidRPr="00FD6780">
              <w:rPr>
                <w:sz w:val="21"/>
                <w:szCs w:val="21"/>
              </w:rPr>
              <w:fldChar w:fldCharType="separate"/>
            </w:r>
            <w:r w:rsidRPr="00FD6780">
              <w:rPr>
                <w:color w:val="000000"/>
                <w:kern w:val="0"/>
                <w:sz w:val="21"/>
                <w:szCs w:val="21"/>
              </w:rPr>
              <w:t>忻仁娥</w:t>
            </w:r>
            <w:r w:rsidRPr="00FD6780">
              <w:rPr>
                <w:color w:val="000000"/>
                <w:kern w:val="0"/>
                <w:sz w:val="21"/>
                <w:szCs w:val="21"/>
              </w:rPr>
              <w:t>(1994)</w:t>
            </w:r>
            <w:r w:rsidRPr="00FD6780">
              <w:rPr>
                <w:sz w:val="21"/>
                <w:szCs w:val="21"/>
              </w:rPr>
              <w:fldChar w:fldCharType="end"/>
            </w:r>
            <w:r w:rsidRPr="00FD6780">
              <w:rPr>
                <w:sz w:val="21"/>
                <w:szCs w:val="21"/>
              </w:rPr>
              <w:t>1</w:t>
            </w:r>
            <w:r w:rsidRPr="00FD6780">
              <w:rPr>
                <w:sz w:val="21"/>
                <w:szCs w:val="21"/>
              </w:rPr>
              <w:t>篇</w:t>
            </w:r>
            <w:r w:rsidRPr="00FD6780">
              <w:rPr>
                <w:sz w:val="21"/>
                <w:szCs w:val="21"/>
              </w:rPr>
              <w:t xml:space="preserve">, </w:t>
            </w:r>
            <w:r w:rsidRPr="00FD6780">
              <w:rPr>
                <w:sz w:val="21"/>
                <w:szCs w:val="21"/>
              </w:rPr>
              <w:fldChar w:fldCharType="begin"/>
            </w:r>
            <w:r w:rsidRPr="00FD6780">
              <w:rPr>
                <w:sz w:val="21"/>
                <w:szCs w:val="21"/>
              </w:rPr>
              <w:instrText xml:space="preserve"> ADDIN NE.Ref.{EF375560-C586-4CC4-B5E1-66F9837693B5}</w:instrText>
            </w:r>
            <w:r w:rsidRPr="00FD6780">
              <w:rPr>
                <w:sz w:val="21"/>
                <w:szCs w:val="21"/>
              </w:rPr>
              <w:fldChar w:fldCharType="separate"/>
            </w:r>
            <w:r w:rsidRPr="00FD6780">
              <w:rPr>
                <w:color w:val="000000"/>
                <w:kern w:val="0"/>
                <w:sz w:val="21"/>
                <w:szCs w:val="21"/>
              </w:rPr>
              <w:t>Achenbach &amp; Edelbrock(1987)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B7810A1" w14:textId="77777777" w:rsidR="00FD6780" w:rsidRPr="00FD6780" w:rsidRDefault="00FD6780" w:rsidP="008A768F">
            <w:pPr>
              <w:spacing w:line="300" w:lineRule="exact"/>
              <w:ind w:firstLineChars="0" w:firstLine="0"/>
              <w:jc w:val="center"/>
              <w:rPr>
                <w:sz w:val="21"/>
                <w:szCs w:val="21"/>
              </w:rPr>
            </w:pPr>
            <w:r w:rsidRPr="00FD6780">
              <w:rPr>
                <w:sz w:val="21"/>
                <w:szCs w:val="21"/>
              </w:rPr>
              <w:t>6</w:t>
            </w:r>
          </w:p>
        </w:tc>
        <w:tc>
          <w:tcPr>
            <w:tcW w:w="3566" w:type="dxa"/>
            <w:vAlign w:val="center"/>
          </w:tcPr>
          <w:p w14:paraId="1822AE75"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NE.Ref.{55D8E704-F3C9-4606-B85A-AC5B7BAE65E2}</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p>
          <w:p w14:paraId="058B7A4D" w14:textId="48FB3E2D" w:rsidR="00FD6780" w:rsidRPr="00FD6780" w:rsidRDefault="00FD6780" w:rsidP="008A768F">
            <w:pPr>
              <w:spacing w:line="300" w:lineRule="exact"/>
              <w:ind w:firstLineChars="0" w:firstLine="0"/>
              <w:jc w:val="center"/>
              <w:rPr>
                <w:sz w:val="21"/>
                <w:szCs w:val="21"/>
              </w:rPr>
            </w:pPr>
            <w:r w:rsidRPr="00FD6780">
              <w:rPr>
                <w:rFonts w:hint="eastAsia"/>
                <w:sz w:val="21"/>
                <w:szCs w:val="21"/>
              </w:rPr>
              <w:t>男</w:t>
            </w:r>
            <w:r w:rsidRPr="00FD6780">
              <w:rPr>
                <w:rFonts w:hint="eastAsia"/>
                <w:sz w:val="21"/>
                <w:szCs w:val="21"/>
              </w:rPr>
              <w:t>1</w:t>
            </w:r>
            <w:r w:rsidR="00173AE3">
              <w:rPr>
                <w:sz w:val="21"/>
                <w:szCs w:val="21"/>
              </w:rPr>
              <w:t>7</w:t>
            </w:r>
            <w:r w:rsidRPr="00FD6780">
              <w:rPr>
                <w:rFonts w:hint="eastAsia"/>
                <w:sz w:val="21"/>
                <w:szCs w:val="21"/>
              </w:rPr>
              <w:t>题，女</w:t>
            </w:r>
            <w:r w:rsidRPr="00FD6780">
              <w:rPr>
                <w:rFonts w:hint="eastAsia"/>
                <w:sz w:val="21"/>
                <w:szCs w:val="21"/>
              </w:rPr>
              <w:t>1</w:t>
            </w:r>
            <w:r w:rsidRPr="00FD6780">
              <w:rPr>
                <w:sz w:val="21"/>
                <w:szCs w:val="21"/>
              </w:rPr>
              <w:t>8</w:t>
            </w:r>
            <w:r w:rsidRPr="00FD6780">
              <w:rPr>
                <w:rFonts w:hint="eastAsia"/>
                <w:sz w:val="21"/>
                <w:szCs w:val="21"/>
              </w:rPr>
              <w:t>题</w:t>
            </w:r>
          </w:p>
        </w:tc>
        <w:tc>
          <w:tcPr>
            <w:tcW w:w="3522" w:type="dxa"/>
          </w:tcPr>
          <w:p w14:paraId="52DF8D80" w14:textId="77777777" w:rsidR="00FD6780" w:rsidRPr="00FD6780" w:rsidRDefault="00FD6780" w:rsidP="008A768F">
            <w:pPr>
              <w:spacing w:line="300" w:lineRule="exact"/>
              <w:ind w:firstLineChars="0" w:firstLine="0"/>
              <w:jc w:val="center"/>
              <w:rPr>
                <w:sz w:val="21"/>
                <w:szCs w:val="21"/>
              </w:rPr>
            </w:pPr>
          </w:p>
          <w:p w14:paraId="654443C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NE.Ref.{81088F0E-5B21-497B-86F7-22E324EFCEA7}</w:instrText>
            </w:r>
            <w:r w:rsidRPr="00FD6780">
              <w:rPr>
                <w:sz w:val="21"/>
                <w:szCs w:val="21"/>
              </w:rPr>
              <w:fldChar w:fldCharType="separate"/>
            </w:r>
            <w:r w:rsidRPr="00FD6780">
              <w:rPr>
                <w:color w:val="000000"/>
                <w:kern w:val="0"/>
                <w:sz w:val="21"/>
                <w:szCs w:val="21"/>
              </w:rPr>
              <w:t>苏林雁等</w:t>
            </w:r>
            <w:r w:rsidRPr="00FD6780">
              <w:rPr>
                <w:color w:val="000000"/>
                <w:kern w:val="0"/>
                <w:sz w:val="21"/>
                <w:szCs w:val="21"/>
              </w:rPr>
              <w:t>(1998)</w:t>
            </w:r>
            <w:r w:rsidRPr="00FD6780">
              <w:rPr>
                <w:sz w:val="21"/>
                <w:szCs w:val="21"/>
              </w:rPr>
              <w:fldChar w:fldCharType="end"/>
            </w:r>
            <w:r w:rsidRPr="00FD6780">
              <w:rPr>
                <w:rFonts w:hint="eastAsia"/>
                <w:sz w:val="21"/>
                <w:szCs w:val="21"/>
              </w:rPr>
              <w:t>未</w:t>
            </w:r>
            <w:r w:rsidRPr="00FD6780">
              <w:rPr>
                <w:sz w:val="21"/>
                <w:szCs w:val="21"/>
              </w:rPr>
              <w:t>提供题目。</w:t>
            </w:r>
          </w:p>
          <w:p w14:paraId="06EA540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NE.Ref.{5FF701DD-067B-4249-8114-E2076AB6B4E3}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提供的抑郁维度男生跟女生的题目不一样。</w:t>
            </w:r>
          </w:p>
          <w:p w14:paraId="66A5BB9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NE.Ref.{94BCA4A9-2D3B-440F-BD7F-91669EB08FB7}</w:instrText>
            </w:r>
            <w:r w:rsidRPr="00FD6780">
              <w:rPr>
                <w:sz w:val="21"/>
                <w:szCs w:val="21"/>
              </w:rPr>
              <w:fldChar w:fldCharType="separate"/>
            </w:r>
            <w:r w:rsidRPr="00FD6780">
              <w:rPr>
                <w:color w:val="000000"/>
                <w:kern w:val="0"/>
                <w:sz w:val="21"/>
                <w:szCs w:val="21"/>
              </w:rPr>
              <w:t>忻仁娥</w:t>
            </w:r>
            <w:r w:rsidRPr="00FD6780">
              <w:rPr>
                <w:color w:val="000000"/>
                <w:kern w:val="0"/>
                <w:sz w:val="21"/>
                <w:szCs w:val="21"/>
              </w:rPr>
              <w:t>(1994)</w:t>
            </w:r>
            <w:r w:rsidRPr="00FD6780">
              <w:rPr>
                <w:sz w:val="21"/>
                <w:szCs w:val="21"/>
              </w:rPr>
              <w:fldChar w:fldCharType="end"/>
            </w:r>
            <w:r w:rsidRPr="00FD6780">
              <w:rPr>
                <w:sz w:val="21"/>
                <w:szCs w:val="21"/>
              </w:rPr>
              <w:t>、</w:t>
            </w:r>
            <w:r w:rsidRPr="00FD6780">
              <w:rPr>
                <w:sz w:val="21"/>
                <w:szCs w:val="21"/>
              </w:rPr>
              <w:fldChar w:fldCharType="begin"/>
            </w:r>
            <w:r w:rsidRPr="00FD6780">
              <w:rPr>
                <w:sz w:val="21"/>
                <w:szCs w:val="21"/>
              </w:rPr>
              <w:instrText xml:space="preserve"> ADDIN NE.Ref.{0D94057A-9910-4ABE-BD6C-9D64E5940CED}</w:instrText>
            </w:r>
            <w:r w:rsidRPr="00FD6780">
              <w:rPr>
                <w:sz w:val="21"/>
                <w:szCs w:val="21"/>
              </w:rPr>
              <w:fldChar w:fldCharType="separate"/>
            </w:r>
            <w:r w:rsidRPr="00FD6780">
              <w:rPr>
                <w:color w:val="000000"/>
                <w:kern w:val="0"/>
                <w:sz w:val="21"/>
                <w:szCs w:val="21"/>
              </w:rPr>
              <w:t>Achenbach &amp; Edelbrock(1987)</w:t>
            </w:r>
            <w:r w:rsidRPr="00FD6780">
              <w:rPr>
                <w:sz w:val="21"/>
                <w:szCs w:val="21"/>
              </w:rPr>
              <w:fldChar w:fldCharType="end"/>
            </w:r>
            <w:r w:rsidRPr="00FD6780">
              <w:rPr>
                <w:sz w:val="21"/>
                <w:szCs w:val="21"/>
              </w:rPr>
              <w:t>未获取</w:t>
            </w:r>
            <w:r w:rsidRPr="00FD6780">
              <w:rPr>
                <w:rFonts w:hint="eastAsia"/>
                <w:sz w:val="21"/>
                <w:szCs w:val="21"/>
              </w:rPr>
              <w:t>全文</w:t>
            </w:r>
            <w:r w:rsidRPr="00FD6780">
              <w:rPr>
                <w:sz w:val="21"/>
                <w:szCs w:val="21"/>
              </w:rPr>
              <w:t>。</w:t>
            </w:r>
          </w:p>
          <w:p w14:paraId="7F19D0FD" w14:textId="77777777" w:rsidR="00FD6780" w:rsidRPr="00FD6780" w:rsidRDefault="00FD6780" w:rsidP="008A768F">
            <w:pPr>
              <w:spacing w:line="300" w:lineRule="exact"/>
              <w:ind w:firstLineChars="0" w:firstLine="0"/>
              <w:jc w:val="center"/>
              <w:rPr>
                <w:sz w:val="21"/>
                <w:szCs w:val="21"/>
              </w:rPr>
            </w:pPr>
          </w:p>
        </w:tc>
      </w:tr>
      <w:tr w:rsidR="00FD6780" w:rsidRPr="00FD6780" w14:paraId="26831FBE" w14:textId="77777777" w:rsidTr="0087618E">
        <w:trPr>
          <w:trHeight w:val="1744"/>
          <w:jc w:val="center"/>
        </w:trPr>
        <w:tc>
          <w:tcPr>
            <w:tcW w:w="4253" w:type="dxa"/>
            <w:vAlign w:val="center"/>
          </w:tcPr>
          <w:p w14:paraId="12D8F677" w14:textId="77777777" w:rsidR="00FD6780" w:rsidRPr="00FD6780" w:rsidRDefault="00FD6780" w:rsidP="008A768F">
            <w:pPr>
              <w:spacing w:line="300" w:lineRule="exact"/>
              <w:ind w:firstLineChars="0" w:firstLine="0"/>
              <w:jc w:val="center"/>
              <w:rPr>
                <w:color w:val="000000"/>
                <w:sz w:val="21"/>
                <w:szCs w:val="21"/>
              </w:rPr>
            </w:pPr>
            <w:r w:rsidRPr="00FD6780">
              <w:rPr>
                <w:rFonts w:hint="eastAsia"/>
                <w:color w:val="000000"/>
                <w:sz w:val="21"/>
                <w:szCs w:val="21"/>
              </w:rPr>
              <w:t>Mood and Feelings Questionnaire</w:t>
            </w:r>
            <w:r w:rsidRPr="00FD6780">
              <w:rPr>
                <w:color w:val="000000"/>
                <w:sz w:val="21"/>
                <w:szCs w:val="21"/>
              </w:rPr>
              <w:t xml:space="preserve"> (MFQ-C)</w:t>
            </w:r>
          </w:p>
        </w:tc>
        <w:tc>
          <w:tcPr>
            <w:tcW w:w="2694" w:type="dxa"/>
            <w:vAlign w:val="center"/>
          </w:tcPr>
          <w:p w14:paraId="2873DED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NE.Ref.{0411507B-3F56-4AD8-B1A0-9EDCE4B4C6B1}</w:instrText>
            </w:r>
            <w:r w:rsidRPr="00FD6780">
              <w:rPr>
                <w:sz w:val="21"/>
                <w:szCs w:val="21"/>
              </w:rPr>
              <w:fldChar w:fldCharType="separate"/>
            </w:r>
            <w:r w:rsidRPr="00FD6780">
              <w:rPr>
                <w:color w:val="000000"/>
                <w:kern w:val="0"/>
                <w:sz w:val="21"/>
                <w:szCs w:val="21"/>
              </w:rPr>
              <w:t>Wood et al.(1995)</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038AD02" w14:textId="77777777" w:rsidR="00FD6780" w:rsidRPr="00FD6780" w:rsidRDefault="00FD6780" w:rsidP="008A768F">
            <w:pPr>
              <w:spacing w:line="300" w:lineRule="exact"/>
              <w:ind w:firstLineChars="0" w:firstLine="0"/>
              <w:jc w:val="center"/>
              <w:rPr>
                <w:sz w:val="21"/>
                <w:szCs w:val="21"/>
              </w:rPr>
            </w:pPr>
            <w:r w:rsidRPr="00FD6780">
              <w:rPr>
                <w:sz w:val="21"/>
                <w:szCs w:val="21"/>
              </w:rPr>
              <w:t>3</w:t>
            </w:r>
          </w:p>
        </w:tc>
        <w:tc>
          <w:tcPr>
            <w:tcW w:w="3566" w:type="dxa"/>
            <w:vAlign w:val="center"/>
          </w:tcPr>
          <w:p w14:paraId="1951E3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NE.Ref.{1DC56140-AFF4-40B8-B4A5-13DF0763CD49}</w:instrText>
            </w:r>
            <w:r w:rsidRPr="00FD6780">
              <w:rPr>
                <w:sz w:val="21"/>
                <w:szCs w:val="21"/>
              </w:rPr>
              <w:fldChar w:fldCharType="separate"/>
            </w:r>
            <w:r w:rsidRPr="00FD6780">
              <w:rPr>
                <w:color w:val="000000"/>
                <w:kern w:val="0"/>
                <w:sz w:val="21"/>
                <w:szCs w:val="21"/>
              </w:rPr>
              <w:t>曹枫林等</w:t>
            </w:r>
            <w:r w:rsidRPr="00FD6780">
              <w:rPr>
                <w:color w:val="000000"/>
                <w:kern w:val="0"/>
                <w:sz w:val="21"/>
                <w:szCs w:val="21"/>
              </w:rPr>
              <w:t>(2009)</w:t>
            </w:r>
            <w:r w:rsidRPr="00FD6780">
              <w:rPr>
                <w:sz w:val="21"/>
                <w:szCs w:val="21"/>
              </w:rPr>
              <w:fldChar w:fldCharType="end"/>
            </w:r>
            <w:r w:rsidRPr="00FD6780">
              <w:rPr>
                <w:sz w:val="21"/>
                <w:szCs w:val="21"/>
              </w:rPr>
              <w:t>33</w:t>
            </w:r>
            <w:r w:rsidRPr="00FD6780">
              <w:rPr>
                <w:rFonts w:hint="eastAsia"/>
                <w:sz w:val="21"/>
                <w:szCs w:val="21"/>
              </w:rPr>
              <w:t>题</w:t>
            </w:r>
          </w:p>
        </w:tc>
        <w:tc>
          <w:tcPr>
            <w:tcW w:w="3522" w:type="dxa"/>
          </w:tcPr>
          <w:p w14:paraId="75903FD8" w14:textId="77777777" w:rsidR="00FD6780" w:rsidRPr="00FD6780" w:rsidRDefault="00FD6780" w:rsidP="008A768F">
            <w:pPr>
              <w:spacing w:line="300" w:lineRule="exact"/>
              <w:ind w:firstLineChars="0" w:firstLine="0"/>
              <w:jc w:val="center"/>
              <w:rPr>
                <w:color w:val="080000"/>
                <w:sz w:val="21"/>
                <w:szCs w:val="21"/>
              </w:rPr>
            </w:pPr>
            <w:r w:rsidRPr="00FD6780">
              <w:rPr>
                <w:sz w:val="21"/>
                <w:szCs w:val="21"/>
              </w:rPr>
              <w:fldChar w:fldCharType="begin"/>
            </w:r>
            <w:r w:rsidRPr="00FD6780">
              <w:rPr>
                <w:sz w:val="21"/>
                <w:szCs w:val="21"/>
              </w:rPr>
              <w:instrText xml:space="preserve"> ADDIN NE.Ref.{5947B1A3-5352-4FDC-BC20-64039D83A548}</w:instrText>
            </w:r>
            <w:r w:rsidRPr="00FD6780">
              <w:rPr>
                <w:sz w:val="21"/>
                <w:szCs w:val="21"/>
              </w:rPr>
              <w:fldChar w:fldCharType="separate"/>
            </w:r>
            <w:r w:rsidRPr="00FD6780">
              <w:rPr>
                <w:color w:val="000000"/>
                <w:kern w:val="0"/>
                <w:sz w:val="21"/>
                <w:szCs w:val="21"/>
              </w:rPr>
              <w:t>Wood et al.(1995)</w:t>
            </w:r>
            <w:r w:rsidRPr="00FD6780">
              <w:rPr>
                <w:sz w:val="21"/>
                <w:szCs w:val="21"/>
              </w:rPr>
              <w:fldChar w:fldCharType="end"/>
            </w:r>
            <w:r w:rsidRPr="00FD6780">
              <w:rPr>
                <w:rFonts w:hint="eastAsia"/>
                <w:color w:val="080000"/>
                <w:sz w:val="21"/>
                <w:szCs w:val="21"/>
              </w:rPr>
              <w:t>未提</w:t>
            </w:r>
            <w:r w:rsidRPr="00FD6780">
              <w:rPr>
                <w:color w:val="080000"/>
                <w:sz w:val="21"/>
                <w:szCs w:val="21"/>
              </w:rPr>
              <w:t>供题目。</w:t>
            </w:r>
          </w:p>
          <w:p w14:paraId="39EE341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NE.Ref.{49DBAAC0-05D1-4CA7-9B4E-538DF0E29DF3}</w:instrText>
            </w:r>
            <w:r w:rsidRPr="00FD6780">
              <w:rPr>
                <w:sz w:val="21"/>
                <w:szCs w:val="21"/>
              </w:rPr>
              <w:fldChar w:fldCharType="separate"/>
            </w:r>
            <w:r w:rsidRPr="00FD6780">
              <w:rPr>
                <w:color w:val="000000"/>
                <w:kern w:val="0"/>
                <w:sz w:val="21"/>
                <w:szCs w:val="21"/>
              </w:rPr>
              <w:t>曹枫林等</w:t>
            </w:r>
            <w:r w:rsidRPr="00FD6780">
              <w:rPr>
                <w:color w:val="000000"/>
                <w:kern w:val="0"/>
                <w:sz w:val="21"/>
                <w:szCs w:val="21"/>
              </w:rPr>
              <w:t>(2009)</w:t>
            </w:r>
            <w:r w:rsidRPr="00FD6780">
              <w:rPr>
                <w:sz w:val="21"/>
                <w:szCs w:val="21"/>
              </w:rPr>
              <w:fldChar w:fldCharType="end"/>
            </w:r>
            <w:r w:rsidRPr="00FD6780">
              <w:rPr>
                <w:rFonts w:hint="eastAsia"/>
                <w:sz w:val="21"/>
                <w:szCs w:val="21"/>
              </w:rPr>
              <w:t>中为</w:t>
            </w:r>
            <w:r w:rsidRPr="00FD6780">
              <w:rPr>
                <w:sz w:val="21"/>
                <w:szCs w:val="21"/>
              </w:rPr>
              <w:t>情绪问卷</w:t>
            </w:r>
            <w:r w:rsidRPr="00FD6780">
              <w:rPr>
                <w:sz w:val="21"/>
                <w:szCs w:val="21"/>
              </w:rPr>
              <w:t>MF</w:t>
            </w:r>
            <w:r w:rsidRPr="00FD6780">
              <w:rPr>
                <w:rFonts w:hint="eastAsia"/>
                <w:sz w:val="21"/>
                <w:szCs w:val="21"/>
              </w:rPr>
              <w:t>Q</w:t>
            </w:r>
            <w:r w:rsidRPr="00FD6780">
              <w:rPr>
                <w:rFonts w:hint="eastAsia"/>
                <w:sz w:val="21"/>
                <w:szCs w:val="21"/>
              </w:rPr>
              <w:t>，推测是</w:t>
            </w:r>
            <w:r w:rsidRPr="00FD6780">
              <w:rPr>
                <w:sz w:val="21"/>
                <w:szCs w:val="21"/>
              </w:rPr>
              <w:t>MFQ-C</w:t>
            </w:r>
            <w:r w:rsidRPr="00FD6780">
              <w:rPr>
                <w:sz w:val="21"/>
                <w:szCs w:val="21"/>
              </w:rPr>
              <w:t>。</w:t>
            </w:r>
          </w:p>
          <w:p w14:paraId="025134B2" w14:textId="77777777" w:rsidR="00FD6780" w:rsidRPr="00FD6780" w:rsidRDefault="00FD6780" w:rsidP="008A768F">
            <w:pPr>
              <w:spacing w:line="300" w:lineRule="exact"/>
              <w:ind w:firstLineChars="0" w:firstLine="0"/>
              <w:jc w:val="center"/>
              <w:rPr>
                <w:sz w:val="21"/>
                <w:szCs w:val="21"/>
              </w:rPr>
            </w:pPr>
          </w:p>
          <w:p w14:paraId="005F3815" w14:textId="77777777" w:rsidR="00FD6780" w:rsidRPr="00FD6780" w:rsidRDefault="00FD6780" w:rsidP="008A768F">
            <w:pPr>
              <w:spacing w:line="300" w:lineRule="exact"/>
              <w:ind w:firstLineChars="0" w:firstLine="0"/>
              <w:jc w:val="center"/>
              <w:rPr>
                <w:color w:val="080000"/>
                <w:sz w:val="21"/>
                <w:szCs w:val="21"/>
              </w:rPr>
            </w:pPr>
          </w:p>
          <w:p w14:paraId="5FF71F92" w14:textId="77777777" w:rsidR="00FD6780" w:rsidRPr="00FD6780" w:rsidRDefault="00FD6780" w:rsidP="008A768F">
            <w:pPr>
              <w:spacing w:line="300" w:lineRule="exact"/>
              <w:ind w:firstLineChars="0" w:firstLine="0"/>
              <w:jc w:val="center"/>
              <w:rPr>
                <w:sz w:val="21"/>
                <w:szCs w:val="21"/>
              </w:rPr>
            </w:pPr>
          </w:p>
        </w:tc>
      </w:tr>
      <w:tr w:rsidR="00FD6780" w:rsidRPr="00FD6780" w14:paraId="3438623D" w14:textId="77777777" w:rsidTr="0087618E">
        <w:trPr>
          <w:jc w:val="center"/>
        </w:trPr>
        <w:tc>
          <w:tcPr>
            <w:tcW w:w="4253" w:type="dxa"/>
            <w:vAlign w:val="center"/>
          </w:tcPr>
          <w:p w14:paraId="0F658156"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Middle school students' depression scale (CSSSDS)</w:t>
            </w:r>
          </w:p>
        </w:tc>
        <w:tc>
          <w:tcPr>
            <w:tcW w:w="2694" w:type="dxa"/>
            <w:vAlign w:val="center"/>
          </w:tcPr>
          <w:p w14:paraId="441F746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NE.Ref.{57E0935F-D69C-4276-9ED4-9A238DFE6356}</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sz w:val="21"/>
                <w:szCs w:val="21"/>
              </w:rPr>
              <w:t>2</w:t>
            </w:r>
            <w:r w:rsidRPr="00FD6780">
              <w:rPr>
                <w:sz w:val="21"/>
                <w:szCs w:val="21"/>
              </w:rPr>
              <w:t>篇</w:t>
            </w:r>
          </w:p>
        </w:tc>
        <w:tc>
          <w:tcPr>
            <w:tcW w:w="2126" w:type="dxa"/>
            <w:vAlign w:val="center"/>
          </w:tcPr>
          <w:p w14:paraId="05C10A5B" w14:textId="77777777" w:rsidR="00FD6780" w:rsidRPr="00FD6780" w:rsidRDefault="00FD6780" w:rsidP="008A768F">
            <w:pPr>
              <w:spacing w:line="300" w:lineRule="exact"/>
              <w:ind w:firstLineChars="0" w:firstLine="0"/>
              <w:jc w:val="center"/>
              <w:rPr>
                <w:sz w:val="21"/>
                <w:szCs w:val="21"/>
              </w:rPr>
            </w:pPr>
            <w:r w:rsidRPr="00FD6780">
              <w:rPr>
                <w:sz w:val="21"/>
                <w:szCs w:val="21"/>
              </w:rPr>
              <w:t>3</w:t>
            </w:r>
          </w:p>
        </w:tc>
        <w:tc>
          <w:tcPr>
            <w:tcW w:w="3566" w:type="dxa"/>
            <w:vAlign w:val="center"/>
          </w:tcPr>
          <w:p w14:paraId="59B6F95B"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NE.Ref.{67E97E91-A6CE-48FB-8E43-AA4569FE27B7}</w:instrText>
            </w:r>
            <w:r w:rsidRPr="00FD6780">
              <w:rPr>
                <w:sz w:val="21"/>
                <w:szCs w:val="21"/>
              </w:rPr>
              <w:fldChar w:fldCharType="separate"/>
            </w:r>
            <w:r w:rsidRPr="00FD6780">
              <w:rPr>
                <w:color w:val="000000"/>
                <w:kern w:val="0"/>
                <w:sz w:val="21"/>
                <w:szCs w:val="21"/>
              </w:rPr>
              <w:t>王极盛</w:t>
            </w:r>
            <w:r w:rsidRPr="00FD6780">
              <w:rPr>
                <w:color w:val="000000"/>
                <w:kern w:val="0"/>
                <w:sz w:val="21"/>
                <w:szCs w:val="21"/>
              </w:rPr>
              <w:t>(1998)</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5B89100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NE.Ref.{47CC96C7-6618-452A-866E-AE9D0FB3FD40}</w:instrText>
            </w:r>
            <w:r w:rsidRPr="00FD6780">
              <w:rPr>
                <w:sz w:val="21"/>
                <w:szCs w:val="21"/>
              </w:rPr>
              <w:fldChar w:fldCharType="separate"/>
            </w:r>
            <w:r w:rsidRPr="00FD6780">
              <w:rPr>
                <w:color w:val="000000"/>
                <w:kern w:val="0"/>
                <w:sz w:val="21"/>
                <w:szCs w:val="21"/>
              </w:rPr>
              <w:t>王极盛等</w:t>
            </w:r>
            <w:r w:rsidRPr="00FD6780">
              <w:rPr>
                <w:color w:val="000000"/>
                <w:kern w:val="0"/>
                <w:sz w:val="21"/>
                <w:szCs w:val="21"/>
              </w:rPr>
              <w:t>(1997)</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3B4E94A8" w14:textId="77777777" w:rsidTr="0087618E">
        <w:trPr>
          <w:jc w:val="center"/>
        </w:trPr>
        <w:tc>
          <w:tcPr>
            <w:tcW w:w="4253" w:type="dxa"/>
            <w:vAlign w:val="center"/>
          </w:tcPr>
          <w:p w14:paraId="721D908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 xml:space="preserve">Center for Epidemiologic Studies Depression </w:t>
            </w:r>
            <w:r w:rsidRPr="00FD6780">
              <w:rPr>
                <w:color w:val="0D0D0D" w:themeColor="text1" w:themeTint="F2"/>
                <w:sz w:val="21"/>
                <w:szCs w:val="21"/>
              </w:rPr>
              <w:lastRenderedPageBreak/>
              <w:t>Scale for Children (CES-D-C</w:t>
            </w:r>
            <w:r w:rsidRPr="00FD6780">
              <w:rPr>
                <w:rFonts w:hint="eastAsia"/>
                <w:color w:val="0D0D0D" w:themeColor="text1" w:themeTint="F2"/>
                <w:sz w:val="21"/>
                <w:szCs w:val="21"/>
              </w:rPr>
              <w:t>)</w:t>
            </w:r>
          </w:p>
        </w:tc>
        <w:tc>
          <w:tcPr>
            <w:tcW w:w="2694" w:type="dxa"/>
            <w:vAlign w:val="center"/>
          </w:tcPr>
          <w:p w14:paraId="733D969A" w14:textId="77777777" w:rsidR="00FD6780" w:rsidRPr="00FD6780" w:rsidRDefault="00FD6780" w:rsidP="008A768F">
            <w:pPr>
              <w:spacing w:line="300" w:lineRule="exact"/>
              <w:ind w:firstLineChars="0" w:firstLine="0"/>
              <w:jc w:val="center"/>
              <w:rPr>
                <w:sz w:val="21"/>
                <w:szCs w:val="21"/>
              </w:rPr>
            </w:pPr>
            <w:r w:rsidRPr="00FD6780">
              <w:rPr>
                <w:sz w:val="21"/>
                <w:szCs w:val="21"/>
              </w:rPr>
              <w:lastRenderedPageBreak/>
              <w:fldChar w:fldCharType="begin"/>
            </w:r>
            <w:r w:rsidRPr="00FD6780">
              <w:rPr>
                <w:sz w:val="21"/>
                <w:szCs w:val="21"/>
              </w:rPr>
              <w:instrText xml:space="preserve"> ADDIN NE.Ref.{A714ED55-2075-4A6E-8717-EFF23BCE8B1E}</w:instrText>
            </w:r>
            <w:r w:rsidRPr="00FD6780">
              <w:rPr>
                <w:sz w:val="21"/>
                <w:szCs w:val="21"/>
              </w:rPr>
              <w:fldChar w:fldCharType="separate"/>
            </w:r>
            <w:r w:rsidRPr="00FD6780">
              <w:rPr>
                <w:color w:val="000000"/>
                <w:kern w:val="0"/>
                <w:sz w:val="21"/>
                <w:szCs w:val="21"/>
              </w:rPr>
              <w:t>William Li et al.(2010)</w:t>
            </w:r>
            <w:r w:rsidRPr="00FD6780">
              <w:rPr>
                <w:sz w:val="21"/>
                <w:szCs w:val="21"/>
              </w:rPr>
              <w:fldChar w:fldCharType="end"/>
            </w:r>
          </w:p>
        </w:tc>
        <w:tc>
          <w:tcPr>
            <w:tcW w:w="2126" w:type="dxa"/>
            <w:vAlign w:val="center"/>
          </w:tcPr>
          <w:p w14:paraId="1CC787F6" w14:textId="77777777" w:rsidR="00FD6780" w:rsidRPr="00FD6780" w:rsidRDefault="00FD6780" w:rsidP="008A768F">
            <w:pPr>
              <w:spacing w:line="300" w:lineRule="exact"/>
              <w:ind w:firstLineChars="0" w:firstLine="0"/>
              <w:jc w:val="center"/>
              <w:rPr>
                <w:sz w:val="21"/>
                <w:szCs w:val="21"/>
              </w:rPr>
            </w:pPr>
            <w:r w:rsidRPr="00FD6780">
              <w:rPr>
                <w:sz w:val="21"/>
                <w:szCs w:val="21"/>
              </w:rPr>
              <w:t>2</w:t>
            </w:r>
          </w:p>
        </w:tc>
        <w:tc>
          <w:tcPr>
            <w:tcW w:w="3566" w:type="dxa"/>
            <w:vAlign w:val="center"/>
          </w:tcPr>
          <w:p w14:paraId="2DB79F2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NE.Ref.{DFAAE83B-8056-48EA-A2BA-E30057070FCC}</w:instrText>
            </w:r>
            <w:r w:rsidRPr="00FD6780">
              <w:rPr>
                <w:sz w:val="21"/>
                <w:szCs w:val="21"/>
              </w:rPr>
              <w:fldChar w:fldCharType="separate"/>
            </w:r>
            <w:r w:rsidRPr="00FD6780">
              <w:rPr>
                <w:color w:val="000000"/>
                <w:kern w:val="0"/>
                <w:sz w:val="21"/>
                <w:szCs w:val="21"/>
              </w:rPr>
              <w:t>William Li et al.(2010)</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7860F972" w14:textId="77777777" w:rsidR="00FD6780" w:rsidRPr="00FD6780" w:rsidRDefault="00FD6780" w:rsidP="008A768F">
            <w:pPr>
              <w:spacing w:line="300" w:lineRule="exact"/>
              <w:ind w:firstLineChars="0" w:firstLine="0"/>
              <w:jc w:val="center"/>
              <w:rPr>
                <w:sz w:val="21"/>
                <w:szCs w:val="21"/>
              </w:rPr>
            </w:pPr>
          </w:p>
        </w:tc>
      </w:tr>
      <w:tr w:rsidR="00FD6780" w:rsidRPr="00FD6780" w14:paraId="6877C947" w14:textId="77777777" w:rsidTr="0087618E">
        <w:trPr>
          <w:jc w:val="center"/>
        </w:trPr>
        <w:tc>
          <w:tcPr>
            <w:tcW w:w="4253" w:type="dxa"/>
            <w:vAlign w:val="center"/>
          </w:tcPr>
          <w:p w14:paraId="50A9CFD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sz w:val="21"/>
                <w:szCs w:val="21"/>
              </w:rPr>
              <w:t>Adolescent Depression Inventory</w:t>
            </w:r>
            <w:r w:rsidRPr="00FD6780">
              <w:rPr>
                <w:sz w:val="21"/>
                <w:szCs w:val="21"/>
              </w:rPr>
              <w:t>（</w:t>
            </w:r>
            <w:r w:rsidRPr="00FD6780">
              <w:rPr>
                <w:sz w:val="21"/>
                <w:szCs w:val="21"/>
              </w:rPr>
              <w:t>ADI</w:t>
            </w:r>
            <w:r w:rsidRPr="00FD6780">
              <w:rPr>
                <w:sz w:val="21"/>
                <w:szCs w:val="21"/>
              </w:rPr>
              <w:t>）</w:t>
            </w:r>
          </w:p>
        </w:tc>
        <w:tc>
          <w:tcPr>
            <w:tcW w:w="2694" w:type="dxa"/>
            <w:vAlign w:val="center"/>
          </w:tcPr>
          <w:p w14:paraId="1D96562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NE.Ref.{10D90AB8-C7C7-4F42-8839-C1B38DDD2D92}</w:instrText>
            </w:r>
            <w:r w:rsidRPr="00FD6780">
              <w:rPr>
                <w:sz w:val="21"/>
                <w:szCs w:val="21"/>
              </w:rPr>
              <w:fldChar w:fldCharType="separate"/>
            </w:r>
            <w:r w:rsidRPr="00FD6780">
              <w:rPr>
                <w:color w:val="000000"/>
                <w:kern w:val="0"/>
                <w:sz w:val="21"/>
                <w:szCs w:val="21"/>
              </w:rPr>
              <w:t>Huang &amp; Hsu(2003)</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B73C5C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3761757"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NE.Ref.{35AE1CE1-A295-4FD5-B49C-221FF090E8E5}</w:instrText>
            </w:r>
            <w:r w:rsidRPr="00FD6780">
              <w:rPr>
                <w:color w:val="000000"/>
                <w:sz w:val="21"/>
                <w:szCs w:val="21"/>
              </w:rPr>
              <w:fldChar w:fldCharType="separate"/>
            </w:r>
            <w:r w:rsidRPr="00FD6780">
              <w:rPr>
                <w:color w:val="000000"/>
                <w:kern w:val="0"/>
                <w:sz w:val="21"/>
                <w:szCs w:val="21"/>
              </w:rPr>
              <w:t>楊雅惠</w:t>
            </w:r>
            <w:r w:rsidRPr="00FD6780">
              <w:rPr>
                <w:color w:val="000000"/>
                <w:kern w:val="0"/>
                <w:sz w:val="21"/>
                <w:szCs w:val="21"/>
              </w:rPr>
              <w:t>(2003)</w:t>
            </w:r>
            <w:r w:rsidRPr="00FD6780">
              <w:rPr>
                <w:color w:val="000000"/>
                <w:sz w:val="21"/>
                <w:szCs w:val="21"/>
              </w:rPr>
              <w:fldChar w:fldCharType="end"/>
            </w:r>
            <w:r w:rsidRPr="00FD6780">
              <w:rPr>
                <w:color w:val="000000"/>
                <w:sz w:val="21"/>
                <w:szCs w:val="21"/>
              </w:rPr>
              <w:t>31</w:t>
            </w:r>
            <w:r w:rsidRPr="00FD6780">
              <w:rPr>
                <w:rFonts w:hint="eastAsia"/>
                <w:color w:val="000000"/>
                <w:sz w:val="21"/>
                <w:szCs w:val="21"/>
              </w:rPr>
              <w:t>题</w:t>
            </w:r>
          </w:p>
        </w:tc>
        <w:tc>
          <w:tcPr>
            <w:tcW w:w="3522" w:type="dxa"/>
          </w:tcPr>
          <w:p w14:paraId="346A2E1C"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NE.Ref.{F1A8769E-E4DB-40BE-82DD-A406E396D423}</w:instrText>
            </w:r>
            <w:r w:rsidRPr="00FD6780">
              <w:rPr>
                <w:sz w:val="21"/>
                <w:szCs w:val="21"/>
              </w:rPr>
              <w:fldChar w:fldCharType="separate"/>
            </w:r>
            <w:r w:rsidRPr="00FD6780">
              <w:rPr>
                <w:color w:val="000000"/>
                <w:kern w:val="0"/>
                <w:sz w:val="21"/>
                <w:szCs w:val="21"/>
              </w:rPr>
              <w:t>Huang &amp; Hsu(2003)</w:t>
            </w:r>
            <w:r w:rsidRPr="00FD6780">
              <w:rPr>
                <w:sz w:val="21"/>
                <w:szCs w:val="21"/>
              </w:rPr>
              <w:fldChar w:fldCharType="end"/>
            </w:r>
            <w:r w:rsidRPr="00FD6780">
              <w:rPr>
                <w:sz w:val="21"/>
                <w:szCs w:val="21"/>
              </w:rPr>
              <w:t>未获得</w:t>
            </w:r>
            <w:r w:rsidRPr="00FD6780">
              <w:rPr>
                <w:rFonts w:hint="eastAsia"/>
                <w:sz w:val="21"/>
                <w:szCs w:val="21"/>
              </w:rPr>
              <w:t>全文</w:t>
            </w:r>
          </w:p>
        </w:tc>
      </w:tr>
      <w:tr w:rsidR="00FD6780" w:rsidRPr="00FD6780" w14:paraId="7F933984" w14:textId="77777777" w:rsidTr="0087618E">
        <w:trPr>
          <w:jc w:val="center"/>
        </w:trPr>
        <w:tc>
          <w:tcPr>
            <w:tcW w:w="4253" w:type="dxa"/>
            <w:vAlign w:val="center"/>
          </w:tcPr>
          <w:p w14:paraId="56719237"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Brief Symptom Rating Scale (BSRS-5)</w:t>
            </w:r>
          </w:p>
        </w:tc>
        <w:tc>
          <w:tcPr>
            <w:tcW w:w="2694" w:type="dxa"/>
            <w:vAlign w:val="center"/>
          </w:tcPr>
          <w:p w14:paraId="5E03379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NE.Ref.{6E3BB8BE-2831-4C6C-9526-052737D36C7B}</w:instrText>
            </w:r>
            <w:r w:rsidRPr="00FD6780">
              <w:rPr>
                <w:sz w:val="21"/>
                <w:szCs w:val="21"/>
              </w:rPr>
              <w:fldChar w:fldCharType="separate"/>
            </w:r>
            <w:r w:rsidRPr="00FD6780">
              <w:rPr>
                <w:color w:val="000000"/>
                <w:kern w:val="0"/>
                <w:sz w:val="21"/>
                <w:szCs w:val="21"/>
              </w:rPr>
              <w:t>Lee et al.(1990)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3C79C154"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5FA82F1"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NE.Ref.{472AD035-BEA4-47DB-A251-B4B2651307ED}</w:instrText>
            </w:r>
            <w:r w:rsidRPr="00FD6780">
              <w:rPr>
                <w:sz w:val="21"/>
                <w:szCs w:val="21"/>
              </w:rPr>
              <w:fldChar w:fldCharType="separate"/>
            </w:r>
            <w:r w:rsidRPr="00FD6780">
              <w:rPr>
                <w:color w:val="000000"/>
                <w:kern w:val="0"/>
                <w:sz w:val="21"/>
                <w:szCs w:val="21"/>
              </w:rPr>
              <w:t>Lee et al.(1990)</w:t>
            </w:r>
            <w:r w:rsidRPr="00FD6780">
              <w:rPr>
                <w:sz w:val="21"/>
                <w:szCs w:val="21"/>
              </w:rPr>
              <w:fldChar w:fldCharType="end"/>
            </w:r>
            <w:r w:rsidRPr="00FD6780">
              <w:rPr>
                <w:sz w:val="21"/>
                <w:szCs w:val="21"/>
              </w:rPr>
              <w:t>7</w:t>
            </w:r>
            <w:r w:rsidRPr="00FD6780">
              <w:rPr>
                <w:rFonts w:hint="eastAsia"/>
                <w:sz w:val="21"/>
                <w:szCs w:val="21"/>
              </w:rPr>
              <w:t>题</w:t>
            </w:r>
          </w:p>
        </w:tc>
        <w:tc>
          <w:tcPr>
            <w:tcW w:w="3522" w:type="dxa"/>
          </w:tcPr>
          <w:p w14:paraId="167E1FB6" w14:textId="77777777" w:rsidR="00FD6780" w:rsidRPr="00FD6780" w:rsidRDefault="00FD6780" w:rsidP="008A768F">
            <w:pPr>
              <w:spacing w:line="300" w:lineRule="exact"/>
              <w:ind w:firstLineChars="0" w:firstLine="0"/>
              <w:jc w:val="center"/>
              <w:rPr>
                <w:sz w:val="21"/>
                <w:szCs w:val="21"/>
              </w:rPr>
            </w:pPr>
          </w:p>
        </w:tc>
      </w:tr>
      <w:tr w:rsidR="00FD6780" w:rsidRPr="00FD6780" w14:paraId="2DB58421" w14:textId="77777777" w:rsidTr="0087618E">
        <w:trPr>
          <w:jc w:val="center"/>
        </w:trPr>
        <w:tc>
          <w:tcPr>
            <w:tcW w:w="4253" w:type="dxa"/>
            <w:vAlign w:val="center"/>
          </w:tcPr>
          <w:p w14:paraId="4E128A31"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Short version of Center for Epidemiologic Studies Depression Scale (CES-D-13)</w:t>
            </w:r>
          </w:p>
        </w:tc>
        <w:tc>
          <w:tcPr>
            <w:tcW w:w="2694" w:type="dxa"/>
            <w:vAlign w:val="center"/>
          </w:tcPr>
          <w:p w14:paraId="384C62C7"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NE.Ref.{0A7085D8-171C-4101-A570-23FFEEA7CFDF}</w:instrText>
            </w:r>
            <w:r w:rsidRPr="00FD6780">
              <w:rPr>
                <w:sz w:val="21"/>
                <w:szCs w:val="21"/>
              </w:rPr>
              <w:fldChar w:fldCharType="separate"/>
            </w:r>
            <w:r w:rsidRPr="00FD6780">
              <w:rPr>
                <w:color w:val="000000"/>
                <w:kern w:val="0"/>
                <w:sz w:val="21"/>
                <w:szCs w:val="21"/>
              </w:rPr>
              <w:t>Li et al.(2016)</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NE.Ref.{53F5847D-D909-41F4-AACF-457E54FE55F3}</w:instrText>
            </w:r>
            <w:r w:rsidRPr="00FD6780">
              <w:rPr>
                <w:sz w:val="21"/>
                <w:szCs w:val="21"/>
              </w:rPr>
              <w:fldChar w:fldCharType="separate"/>
            </w:r>
            <w:r w:rsidRPr="00FD6780">
              <w:rPr>
                <w:color w:val="000000"/>
                <w:kern w:val="0"/>
                <w:sz w:val="21"/>
                <w:szCs w:val="21"/>
              </w:rPr>
              <w:t>张宝山和李娟</w:t>
            </w:r>
            <w:r w:rsidRPr="00FD6780">
              <w:rPr>
                <w:color w:val="000000"/>
                <w:kern w:val="0"/>
                <w:sz w:val="21"/>
                <w:szCs w:val="21"/>
              </w:rPr>
              <w:t>(2011)</w:t>
            </w:r>
            <w:r w:rsidRPr="00FD6780">
              <w:rPr>
                <w:sz w:val="21"/>
                <w:szCs w:val="21"/>
              </w:rPr>
              <w:fldChar w:fldCharType="end"/>
            </w:r>
          </w:p>
        </w:tc>
        <w:tc>
          <w:tcPr>
            <w:tcW w:w="2126" w:type="dxa"/>
            <w:vAlign w:val="center"/>
          </w:tcPr>
          <w:p w14:paraId="6576322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026DDA8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NE.Ref.{B2950268-E0F8-4573-A7B5-ADD6DE97FF73}</w:instrText>
            </w:r>
            <w:r w:rsidRPr="00FD6780">
              <w:rPr>
                <w:sz w:val="21"/>
                <w:szCs w:val="21"/>
              </w:rPr>
              <w:fldChar w:fldCharType="separate"/>
            </w:r>
            <w:r w:rsidRPr="00FD6780">
              <w:rPr>
                <w:color w:val="000000"/>
                <w:kern w:val="0"/>
                <w:sz w:val="21"/>
                <w:szCs w:val="21"/>
              </w:rPr>
              <w:t>张宝山和李娟</w:t>
            </w:r>
            <w:r w:rsidRPr="00FD6780">
              <w:rPr>
                <w:color w:val="000000"/>
                <w:kern w:val="0"/>
                <w:sz w:val="21"/>
                <w:szCs w:val="21"/>
              </w:rPr>
              <w:t>(2011)</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4B6646C3" w14:textId="77777777" w:rsidR="00FD6780" w:rsidRPr="00FD6780" w:rsidRDefault="00FD6780" w:rsidP="008A768F">
            <w:pPr>
              <w:spacing w:line="300" w:lineRule="exact"/>
              <w:ind w:firstLineChars="0" w:firstLine="0"/>
              <w:jc w:val="center"/>
              <w:rPr>
                <w:sz w:val="21"/>
                <w:szCs w:val="21"/>
              </w:rPr>
            </w:pPr>
          </w:p>
        </w:tc>
      </w:tr>
      <w:tr w:rsidR="00FD6780" w:rsidRPr="00FD6780" w14:paraId="7C232682" w14:textId="77777777" w:rsidTr="0087618E">
        <w:trPr>
          <w:jc w:val="center"/>
        </w:trPr>
        <w:tc>
          <w:tcPr>
            <w:tcW w:w="4253" w:type="dxa"/>
            <w:vAlign w:val="center"/>
          </w:tcPr>
          <w:p w14:paraId="279AB5F0" w14:textId="77777777" w:rsidR="00FD6780" w:rsidRPr="00FD6780" w:rsidRDefault="00FD6780" w:rsidP="008A768F">
            <w:pPr>
              <w:spacing w:line="300" w:lineRule="exact"/>
              <w:ind w:firstLineChars="0" w:firstLine="0"/>
              <w:jc w:val="center"/>
              <w:rPr>
                <w:sz w:val="21"/>
                <w:szCs w:val="21"/>
              </w:rPr>
            </w:pPr>
            <w:r w:rsidRPr="00FD6780">
              <w:rPr>
                <w:sz w:val="21"/>
                <w:szCs w:val="21"/>
              </w:rPr>
              <w:t>CEPS-constructed scale (CEPS)</w:t>
            </w:r>
          </w:p>
        </w:tc>
        <w:tc>
          <w:tcPr>
            <w:tcW w:w="2694" w:type="dxa"/>
            <w:vAlign w:val="center"/>
          </w:tcPr>
          <w:p w14:paraId="75428AC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NE.Ref.{E178BCA3-04EF-4EBF-B6F4-70D5B795838E}</w:instrText>
            </w:r>
            <w:r w:rsidRPr="00FD6780">
              <w:rPr>
                <w:sz w:val="21"/>
                <w:szCs w:val="21"/>
              </w:rPr>
              <w:fldChar w:fldCharType="separate"/>
            </w:r>
            <w:r w:rsidRPr="00FD6780">
              <w:rPr>
                <w:color w:val="000000"/>
                <w:kern w:val="0"/>
                <w:sz w:val="21"/>
                <w:szCs w:val="21"/>
              </w:rPr>
              <w:t>Ma et al.(2020)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14D214C3"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A73400D"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Ma et al.(2020)4</w:t>
            </w:r>
            <w:r w:rsidRPr="00FD6780">
              <w:rPr>
                <w:rFonts w:hint="eastAsia"/>
                <w:color w:val="000000"/>
                <w:sz w:val="21"/>
                <w:szCs w:val="21"/>
              </w:rPr>
              <w:t>题</w:t>
            </w:r>
          </w:p>
        </w:tc>
        <w:tc>
          <w:tcPr>
            <w:tcW w:w="3522" w:type="dxa"/>
          </w:tcPr>
          <w:p w14:paraId="126D09F1" w14:textId="77777777" w:rsidR="00FD6780" w:rsidRPr="00FD6780" w:rsidRDefault="00FD6780" w:rsidP="008A768F">
            <w:pPr>
              <w:spacing w:line="300" w:lineRule="exact"/>
              <w:ind w:firstLineChars="0" w:firstLine="0"/>
              <w:jc w:val="center"/>
              <w:rPr>
                <w:sz w:val="21"/>
                <w:szCs w:val="21"/>
              </w:rPr>
            </w:pPr>
          </w:p>
        </w:tc>
      </w:tr>
      <w:tr w:rsidR="00FD6780" w:rsidRPr="00FD6780" w14:paraId="2931BF98" w14:textId="77777777" w:rsidTr="0087618E">
        <w:trPr>
          <w:jc w:val="center"/>
        </w:trPr>
        <w:tc>
          <w:tcPr>
            <w:tcW w:w="4253" w:type="dxa"/>
            <w:vAlign w:val="center"/>
          </w:tcPr>
          <w:p w14:paraId="6B893FC3"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Depression Status Inventory (DSI</w:t>
            </w:r>
            <w:r w:rsidRPr="00FD6780">
              <w:rPr>
                <w:rFonts w:hint="eastAsia"/>
                <w:color w:val="000000"/>
                <w:sz w:val="21"/>
                <w:szCs w:val="21"/>
              </w:rPr>
              <w:t>)</w:t>
            </w:r>
          </w:p>
        </w:tc>
        <w:tc>
          <w:tcPr>
            <w:tcW w:w="2694" w:type="dxa"/>
            <w:vAlign w:val="center"/>
          </w:tcPr>
          <w:p w14:paraId="0B600378"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NE.Ref.{FEEB03BA-B82B-443C-B6E5-5594E2388507}</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7D71CE2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1FEE43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NE.Ref.{5C7E3C38-9AE6-47D7-B35D-95699DE055A3}</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sz w:val="21"/>
                <w:szCs w:val="21"/>
              </w:rPr>
              <w:t>20</w:t>
            </w:r>
            <w:r w:rsidRPr="00FD6780">
              <w:rPr>
                <w:rFonts w:hint="eastAsia"/>
                <w:sz w:val="21"/>
                <w:szCs w:val="21"/>
              </w:rPr>
              <w:t>题</w:t>
            </w:r>
          </w:p>
        </w:tc>
        <w:tc>
          <w:tcPr>
            <w:tcW w:w="3522" w:type="dxa"/>
          </w:tcPr>
          <w:p w14:paraId="7A870758" w14:textId="77777777" w:rsidR="00FD6780" w:rsidRPr="00FD6780" w:rsidRDefault="00FD6780" w:rsidP="008A768F">
            <w:pPr>
              <w:spacing w:line="300" w:lineRule="exact"/>
              <w:ind w:firstLineChars="0" w:firstLine="0"/>
              <w:jc w:val="center"/>
              <w:rPr>
                <w:sz w:val="21"/>
                <w:szCs w:val="21"/>
              </w:rPr>
            </w:pPr>
          </w:p>
        </w:tc>
      </w:tr>
      <w:tr w:rsidR="00FD6780" w:rsidRPr="00FD6780" w14:paraId="625ED92E" w14:textId="77777777" w:rsidTr="0087618E">
        <w:trPr>
          <w:jc w:val="center"/>
        </w:trPr>
        <w:tc>
          <w:tcPr>
            <w:tcW w:w="4253" w:type="dxa"/>
            <w:vAlign w:val="center"/>
          </w:tcPr>
          <w:p w14:paraId="748FF12C"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Hospital Anxiety and Depression Scale</w:t>
            </w:r>
            <w:r w:rsidRPr="00FD6780">
              <w:rPr>
                <w:rFonts w:hint="eastAsia"/>
                <w:color w:val="000000"/>
                <w:sz w:val="21"/>
                <w:szCs w:val="21"/>
              </w:rPr>
              <w:t xml:space="preserve"> (</w:t>
            </w:r>
            <w:r w:rsidRPr="00FD6780">
              <w:rPr>
                <w:color w:val="000000"/>
                <w:sz w:val="21"/>
                <w:szCs w:val="21"/>
              </w:rPr>
              <w:t>HADS)</w:t>
            </w:r>
          </w:p>
          <w:p w14:paraId="512425B6" w14:textId="77777777" w:rsidR="00FD6780" w:rsidRPr="00FD6780" w:rsidRDefault="00FD6780" w:rsidP="008A768F">
            <w:pPr>
              <w:spacing w:line="300" w:lineRule="exact"/>
              <w:ind w:firstLineChars="0" w:firstLine="0"/>
              <w:jc w:val="center"/>
              <w:rPr>
                <w:sz w:val="21"/>
                <w:szCs w:val="21"/>
              </w:rPr>
            </w:pPr>
          </w:p>
        </w:tc>
        <w:tc>
          <w:tcPr>
            <w:tcW w:w="2694" w:type="dxa"/>
            <w:vAlign w:val="center"/>
          </w:tcPr>
          <w:p w14:paraId="72C7935A"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NE.Ref.{6D91E4A1-220F-4F53-BBD2-95A637B93D51}</w:instrText>
            </w:r>
            <w:r w:rsidRPr="00FD6780">
              <w:rPr>
                <w:color w:val="000000"/>
                <w:sz w:val="21"/>
                <w:szCs w:val="21"/>
              </w:rPr>
              <w:fldChar w:fldCharType="separate"/>
            </w:r>
            <w:r w:rsidRPr="00FD6780">
              <w:rPr>
                <w:color w:val="000000"/>
                <w:kern w:val="0"/>
                <w:sz w:val="21"/>
                <w:szCs w:val="21"/>
              </w:rPr>
              <w:t>Zigmond &amp; Snaith(1983)</w:t>
            </w:r>
            <w:r w:rsidRPr="00FD6780">
              <w:rPr>
                <w:color w:val="000000"/>
                <w:sz w:val="21"/>
                <w:szCs w:val="21"/>
              </w:rPr>
              <w:fldChar w:fldCharType="end"/>
            </w:r>
            <w:r w:rsidRPr="00FD6780">
              <w:rPr>
                <w:color w:val="000000"/>
                <w:sz w:val="21"/>
                <w:szCs w:val="21"/>
              </w:rPr>
              <w:t>1</w:t>
            </w:r>
            <w:r w:rsidRPr="00FD6780">
              <w:rPr>
                <w:color w:val="000000"/>
                <w:sz w:val="21"/>
                <w:szCs w:val="21"/>
              </w:rPr>
              <w:t>篇</w:t>
            </w:r>
          </w:p>
        </w:tc>
        <w:tc>
          <w:tcPr>
            <w:tcW w:w="2126" w:type="dxa"/>
            <w:vAlign w:val="center"/>
          </w:tcPr>
          <w:p w14:paraId="6D6CD48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03227AE4"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NE.Ref.{1516FACA-5D31-4A48-A452-1AD22C5F0DCA}</w:instrText>
            </w:r>
            <w:r w:rsidRPr="00FD6780">
              <w:rPr>
                <w:sz w:val="21"/>
                <w:szCs w:val="21"/>
              </w:rPr>
              <w:fldChar w:fldCharType="separate"/>
            </w:r>
            <w:r w:rsidRPr="00FD6780">
              <w:rPr>
                <w:color w:val="000000"/>
                <w:kern w:val="0"/>
                <w:sz w:val="21"/>
                <w:szCs w:val="21"/>
              </w:rPr>
              <w:t>汪向东等</w:t>
            </w:r>
            <w:r w:rsidRPr="00FD6780">
              <w:rPr>
                <w:color w:val="000000"/>
                <w:kern w:val="0"/>
                <w:sz w:val="21"/>
                <w:szCs w:val="21"/>
              </w:rPr>
              <w:t>(1999)</w:t>
            </w:r>
            <w:r w:rsidRPr="00FD6780">
              <w:rPr>
                <w:sz w:val="21"/>
                <w:szCs w:val="21"/>
              </w:rPr>
              <w:fldChar w:fldCharType="end"/>
            </w:r>
            <w:r w:rsidRPr="00FD6780">
              <w:rPr>
                <w:color w:val="000000"/>
                <w:sz w:val="21"/>
                <w:szCs w:val="21"/>
              </w:rPr>
              <w:t>7</w:t>
            </w:r>
            <w:r w:rsidRPr="00FD6780">
              <w:rPr>
                <w:rFonts w:hint="eastAsia"/>
                <w:color w:val="000000"/>
                <w:sz w:val="21"/>
                <w:szCs w:val="21"/>
              </w:rPr>
              <w:t>题</w:t>
            </w:r>
          </w:p>
        </w:tc>
        <w:tc>
          <w:tcPr>
            <w:tcW w:w="3522" w:type="dxa"/>
          </w:tcPr>
          <w:p w14:paraId="5CD13EB0" w14:textId="77777777" w:rsidR="00FD6780" w:rsidRPr="00FD6780" w:rsidRDefault="00FD6780" w:rsidP="008A768F">
            <w:pPr>
              <w:spacing w:line="300" w:lineRule="exact"/>
              <w:ind w:firstLine="420"/>
              <w:jc w:val="center"/>
              <w:rPr>
                <w:sz w:val="21"/>
                <w:szCs w:val="21"/>
              </w:rPr>
            </w:pPr>
          </w:p>
        </w:tc>
      </w:tr>
      <w:tr w:rsidR="00FD6780" w:rsidRPr="00FD6780" w14:paraId="4BB17385" w14:textId="77777777" w:rsidTr="0087618E">
        <w:trPr>
          <w:jc w:val="center"/>
        </w:trPr>
        <w:tc>
          <w:tcPr>
            <w:tcW w:w="4253" w:type="dxa"/>
            <w:vAlign w:val="center"/>
          </w:tcPr>
          <w:p w14:paraId="6BBE9220"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t xml:space="preserve">Hamilton Depression Rating Scale for Depression </w:t>
            </w:r>
            <w:r w:rsidRPr="00FD6780">
              <w:rPr>
                <w:rFonts w:hint="eastAsia"/>
                <w:color w:val="000000"/>
                <w:sz w:val="21"/>
                <w:szCs w:val="21"/>
              </w:rPr>
              <w:t>(</w:t>
            </w:r>
            <w:r w:rsidRPr="00FD6780">
              <w:rPr>
                <w:color w:val="000000"/>
                <w:sz w:val="21"/>
                <w:szCs w:val="21"/>
              </w:rPr>
              <w:t>HAMD)</w:t>
            </w:r>
          </w:p>
        </w:tc>
        <w:tc>
          <w:tcPr>
            <w:tcW w:w="2694" w:type="dxa"/>
            <w:vAlign w:val="center"/>
          </w:tcPr>
          <w:p w14:paraId="08F8BC5B" w14:textId="77777777" w:rsidR="00FD6780" w:rsidRPr="00FD6780" w:rsidRDefault="00FD6780" w:rsidP="008A768F">
            <w:pPr>
              <w:spacing w:line="300" w:lineRule="exact"/>
              <w:ind w:firstLineChars="0" w:firstLine="0"/>
              <w:jc w:val="center"/>
              <w:rPr>
                <w:color w:val="000000"/>
                <w:sz w:val="21"/>
                <w:szCs w:val="21"/>
              </w:rPr>
            </w:pPr>
          </w:p>
        </w:tc>
        <w:tc>
          <w:tcPr>
            <w:tcW w:w="2126" w:type="dxa"/>
            <w:vAlign w:val="center"/>
          </w:tcPr>
          <w:p w14:paraId="495EA3B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EBC315F" w14:textId="77777777" w:rsidR="00FD6780" w:rsidRPr="00FD6780" w:rsidRDefault="00FD6780" w:rsidP="008A768F">
            <w:pPr>
              <w:spacing w:line="300" w:lineRule="exact"/>
              <w:ind w:firstLineChars="0" w:firstLine="0"/>
              <w:jc w:val="center"/>
              <w:rPr>
                <w:color w:val="000000"/>
                <w:sz w:val="21"/>
                <w:szCs w:val="21"/>
              </w:rPr>
            </w:pPr>
            <w:r w:rsidRPr="00FD6780">
              <w:rPr>
                <w:color w:val="000000"/>
                <w:sz w:val="21"/>
                <w:szCs w:val="21"/>
              </w:rPr>
              <w:fldChar w:fldCharType="begin"/>
            </w:r>
            <w:r w:rsidRPr="00FD6780">
              <w:rPr>
                <w:color w:val="000000"/>
                <w:sz w:val="21"/>
                <w:szCs w:val="21"/>
              </w:rPr>
              <w:instrText xml:space="preserve"> ADDIN NE.Ref.{10390D60-FF15-4843-8838-8D8B81888D9E}</w:instrText>
            </w:r>
            <w:r w:rsidRPr="00FD6780">
              <w:rPr>
                <w:color w:val="000000"/>
                <w:sz w:val="21"/>
                <w:szCs w:val="21"/>
              </w:rPr>
              <w:fldChar w:fldCharType="separate"/>
            </w:r>
            <w:r w:rsidRPr="00FD6780">
              <w:rPr>
                <w:color w:val="000000"/>
                <w:kern w:val="0"/>
                <w:sz w:val="21"/>
                <w:szCs w:val="21"/>
              </w:rPr>
              <w:t>汤毓华和张明园</w:t>
            </w:r>
            <w:r w:rsidRPr="00FD6780">
              <w:rPr>
                <w:color w:val="000000"/>
                <w:kern w:val="0"/>
                <w:sz w:val="21"/>
                <w:szCs w:val="21"/>
              </w:rPr>
              <w:t>(1984)</w:t>
            </w:r>
            <w:r w:rsidRPr="00FD6780">
              <w:rPr>
                <w:color w:val="000000"/>
                <w:sz w:val="21"/>
                <w:szCs w:val="21"/>
              </w:rPr>
              <w:fldChar w:fldCharType="end"/>
            </w:r>
            <w:r w:rsidRPr="00FD6780">
              <w:rPr>
                <w:color w:val="000000"/>
                <w:sz w:val="21"/>
                <w:szCs w:val="21"/>
              </w:rPr>
              <w:t>24</w:t>
            </w:r>
            <w:r w:rsidRPr="00FD6780">
              <w:rPr>
                <w:rFonts w:hint="eastAsia"/>
                <w:color w:val="000000"/>
                <w:sz w:val="21"/>
                <w:szCs w:val="21"/>
              </w:rPr>
              <w:t>题</w:t>
            </w:r>
          </w:p>
        </w:tc>
        <w:tc>
          <w:tcPr>
            <w:tcW w:w="3522" w:type="dxa"/>
          </w:tcPr>
          <w:p w14:paraId="24BEEDB1" w14:textId="77777777" w:rsidR="00FD6780" w:rsidRPr="00FD6780" w:rsidRDefault="00FD6780" w:rsidP="008A768F">
            <w:pPr>
              <w:spacing w:line="300" w:lineRule="exact"/>
              <w:ind w:firstLine="420"/>
              <w:jc w:val="center"/>
              <w:rPr>
                <w:sz w:val="21"/>
                <w:szCs w:val="21"/>
              </w:rPr>
            </w:pPr>
          </w:p>
        </w:tc>
      </w:tr>
      <w:tr w:rsidR="00FD6780" w:rsidRPr="00FD6780" w14:paraId="398E1EBC" w14:textId="77777777" w:rsidTr="0087618E">
        <w:trPr>
          <w:jc w:val="center"/>
        </w:trPr>
        <w:tc>
          <w:tcPr>
            <w:tcW w:w="4253" w:type="dxa"/>
            <w:vAlign w:val="center"/>
          </w:tcPr>
          <w:p w14:paraId="71A99572"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t>Comprehensive Survey Report on Health-Related/Risk Behaviors among Chinese Adolescents. (</w:t>
            </w:r>
            <w:r w:rsidRPr="00FD6780">
              <w:rPr>
                <w:color w:val="2A2B2E"/>
                <w:sz w:val="21"/>
                <w:szCs w:val="21"/>
                <w:shd w:val="clear" w:color="auto" w:fill="FFFFFF"/>
              </w:rPr>
              <w:t>Ji_2007</w:t>
            </w:r>
            <w:r w:rsidRPr="00FD6780">
              <w:rPr>
                <w:rFonts w:hint="eastAsia"/>
                <w:color w:val="2A2B2E"/>
                <w:sz w:val="21"/>
                <w:szCs w:val="21"/>
                <w:shd w:val="clear" w:color="auto" w:fill="FFFFFF"/>
              </w:rPr>
              <w:t>)</w:t>
            </w:r>
          </w:p>
        </w:tc>
        <w:tc>
          <w:tcPr>
            <w:tcW w:w="2694" w:type="dxa"/>
            <w:vAlign w:val="center"/>
          </w:tcPr>
          <w:p w14:paraId="11D73858"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NE.Ref.{5C41246E-DA2C-4404-83DC-C9FCC32B4525}</w:instrText>
            </w:r>
            <w:r w:rsidRPr="00FD6780">
              <w:rPr>
                <w:sz w:val="21"/>
                <w:szCs w:val="21"/>
              </w:rPr>
              <w:fldChar w:fldCharType="separate"/>
            </w:r>
            <w:r w:rsidRPr="00FD6780">
              <w:rPr>
                <w:color w:val="000000"/>
                <w:kern w:val="0"/>
                <w:sz w:val="21"/>
                <w:szCs w:val="21"/>
              </w:rPr>
              <w:t>季成叶</w:t>
            </w:r>
            <w:r w:rsidRPr="00FD6780">
              <w:rPr>
                <w:color w:val="000000"/>
                <w:kern w:val="0"/>
                <w:sz w:val="21"/>
                <w:szCs w:val="21"/>
              </w:rPr>
              <w:t>(2007)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08993A40"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795C5827" w14:textId="77777777" w:rsidR="00FD6780" w:rsidRPr="00FD6780" w:rsidRDefault="00FD6780" w:rsidP="008A768F">
            <w:pPr>
              <w:spacing w:line="300" w:lineRule="exact"/>
              <w:ind w:firstLineChars="0" w:firstLine="0"/>
              <w:jc w:val="center"/>
              <w:rPr>
                <w:color w:val="000000"/>
                <w:sz w:val="21"/>
                <w:szCs w:val="21"/>
              </w:rPr>
            </w:pPr>
            <w:r w:rsidRPr="00FD6780">
              <w:rPr>
                <w:sz w:val="21"/>
                <w:szCs w:val="21"/>
              </w:rPr>
              <w:fldChar w:fldCharType="begin"/>
            </w:r>
            <w:r w:rsidRPr="00FD6780">
              <w:rPr>
                <w:sz w:val="21"/>
                <w:szCs w:val="21"/>
              </w:rPr>
              <w:instrText xml:space="preserve"> ADDIN NE.Ref.{5EF5B27A-C911-46C9-8D6D-3B3D298AB3E4}</w:instrText>
            </w:r>
            <w:r w:rsidRPr="00FD6780">
              <w:rPr>
                <w:sz w:val="21"/>
                <w:szCs w:val="21"/>
              </w:rPr>
              <w:fldChar w:fldCharType="separate"/>
            </w:r>
            <w:r w:rsidRPr="00FD6780">
              <w:rPr>
                <w:color w:val="000000"/>
                <w:kern w:val="0"/>
                <w:sz w:val="21"/>
                <w:szCs w:val="21"/>
              </w:rPr>
              <w:t>季成叶</w:t>
            </w:r>
            <w:r w:rsidRPr="00FD6780">
              <w:rPr>
                <w:color w:val="000000"/>
                <w:kern w:val="0"/>
                <w:sz w:val="21"/>
                <w:szCs w:val="21"/>
              </w:rPr>
              <w:t>(2007)</w:t>
            </w:r>
            <w:r w:rsidRPr="00FD6780">
              <w:rPr>
                <w:sz w:val="21"/>
                <w:szCs w:val="21"/>
              </w:rPr>
              <w:fldChar w:fldCharType="end"/>
            </w:r>
            <w:r w:rsidRPr="00FD6780">
              <w:rPr>
                <w:sz w:val="21"/>
                <w:szCs w:val="21"/>
              </w:rPr>
              <w:t>1</w:t>
            </w:r>
            <w:r w:rsidRPr="00FD6780">
              <w:rPr>
                <w:rFonts w:hint="eastAsia"/>
                <w:sz w:val="21"/>
                <w:szCs w:val="21"/>
              </w:rPr>
              <w:t>题</w:t>
            </w:r>
          </w:p>
        </w:tc>
        <w:tc>
          <w:tcPr>
            <w:tcW w:w="3522" w:type="dxa"/>
          </w:tcPr>
          <w:p w14:paraId="66AEC521" w14:textId="77777777" w:rsidR="00FD6780" w:rsidRPr="00FD6780" w:rsidRDefault="00FD6780" w:rsidP="008A768F">
            <w:pPr>
              <w:spacing w:line="300" w:lineRule="exact"/>
              <w:ind w:firstLineChars="0" w:firstLine="0"/>
              <w:jc w:val="center"/>
              <w:rPr>
                <w:sz w:val="21"/>
                <w:szCs w:val="21"/>
              </w:rPr>
            </w:pPr>
          </w:p>
          <w:p w14:paraId="59CD71A8" w14:textId="77777777" w:rsidR="00FD6780" w:rsidRPr="00FD6780" w:rsidRDefault="00FD6780" w:rsidP="008A768F">
            <w:pPr>
              <w:spacing w:line="300" w:lineRule="exact"/>
              <w:ind w:firstLine="420"/>
              <w:jc w:val="center"/>
              <w:rPr>
                <w:sz w:val="21"/>
                <w:szCs w:val="21"/>
              </w:rPr>
            </w:pPr>
          </w:p>
        </w:tc>
      </w:tr>
      <w:tr w:rsidR="00FD6780" w:rsidRPr="00FD6780" w14:paraId="7873FF6B" w14:textId="77777777" w:rsidTr="0087618E">
        <w:trPr>
          <w:jc w:val="center"/>
        </w:trPr>
        <w:tc>
          <w:tcPr>
            <w:tcW w:w="4253" w:type="dxa"/>
            <w:vAlign w:val="center"/>
          </w:tcPr>
          <w:p w14:paraId="1C3DF0EF"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t>Kutcher Adolescent Depression Scale (KADS-11)</w:t>
            </w:r>
          </w:p>
        </w:tc>
        <w:tc>
          <w:tcPr>
            <w:tcW w:w="2694" w:type="dxa"/>
            <w:vAlign w:val="center"/>
          </w:tcPr>
          <w:p w14:paraId="0F50C41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NE.Ref.{825FC76D-0ADE-40D8-9E1A-2DFF1CC341E3}</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880445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BCB3D4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NE.Ref.{9381AB81-4EDF-47D3-9DFB-0CB52C2DF369}</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11</w:t>
            </w:r>
            <w:r w:rsidRPr="00FD6780">
              <w:rPr>
                <w:rFonts w:hint="eastAsia"/>
                <w:sz w:val="21"/>
                <w:szCs w:val="21"/>
              </w:rPr>
              <w:t>题</w:t>
            </w:r>
          </w:p>
        </w:tc>
        <w:tc>
          <w:tcPr>
            <w:tcW w:w="3522" w:type="dxa"/>
          </w:tcPr>
          <w:p w14:paraId="1EFA03E4"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NE.Ref.{5FA46BD9-13FA-484F-B805-E942FE7B99B9}</w:instrText>
            </w:r>
            <w:r w:rsidRPr="00FD6780">
              <w:rPr>
                <w:sz w:val="21"/>
                <w:szCs w:val="21"/>
              </w:rPr>
              <w:fldChar w:fldCharType="separate"/>
            </w:r>
            <w:r w:rsidRPr="00FD6780">
              <w:rPr>
                <w:color w:val="000000"/>
                <w:kern w:val="0"/>
                <w:sz w:val="21"/>
                <w:szCs w:val="21"/>
              </w:rPr>
              <w:t>周慧鸣等</w:t>
            </w:r>
            <w:r w:rsidRPr="00FD6780">
              <w:rPr>
                <w:color w:val="000000"/>
                <w:kern w:val="0"/>
                <w:sz w:val="21"/>
                <w:szCs w:val="21"/>
              </w:rPr>
              <w:t>(2015)</w:t>
            </w:r>
            <w:r w:rsidRPr="00FD6780">
              <w:rPr>
                <w:sz w:val="21"/>
                <w:szCs w:val="21"/>
              </w:rPr>
              <w:fldChar w:fldCharType="end"/>
            </w:r>
            <w:r w:rsidRPr="00FD6780">
              <w:rPr>
                <w:sz w:val="21"/>
                <w:szCs w:val="21"/>
              </w:rPr>
              <w:t xml:space="preserve"> </w:t>
            </w:r>
            <w:r w:rsidRPr="00FD6780">
              <w:rPr>
                <w:sz w:val="21"/>
                <w:szCs w:val="21"/>
              </w:rPr>
              <w:t>提供的是症状名，可以用于内容分析，但是无法用于实际测量。</w:t>
            </w:r>
          </w:p>
        </w:tc>
      </w:tr>
      <w:tr w:rsidR="00FD6780" w:rsidRPr="00FD6780" w14:paraId="1421C958" w14:textId="77777777" w:rsidTr="0087618E">
        <w:trPr>
          <w:jc w:val="center"/>
        </w:trPr>
        <w:tc>
          <w:tcPr>
            <w:tcW w:w="4253" w:type="dxa"/>
            <w:vAlign w:val="center"/>
          </w:tcPr>
          <w:p w14:paraId="151A918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NE.Ref.{1DDF9A6A-FB6B-4416-B7A3-BAEA2F8E7263}</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 xml:space="preserve"> self-designed questionnaire (Sakuma_2010)</w:t>
            </w:r>
          </w:p>
          <w:p w14:paraId="374E946E" w14:textId="77777777" w:rsidR="00FD6780" w:rsidRPr="00FD6780" w:rsidRDefault="00FD6780" w:rsidP="008A768F">
            <w:pPr>
              <w:spacing w:line="300" w:lineRule="exact"/>
              <w:ind w:firstLineChars="0" w:firstLine="0"/>
              <w:jc w:val="center"/>
              <w:rPr>
                <w:color w:val="0D0D0D" w:themeColor="text1" w:themeTint="F2"/>
                <w:sz w:val="21"/>
                <w:szCs w:val="21"/>
              </w:rPr>
            </w:pPr>
          </w:p>
        </w:tc>
        <w:tc>
          <w:tcPr>
            <w:tcW w:w="2694" w:type="dxa"/>
            <w:vAlign w:val="center"/>
          </w:tcPr>
          <w:p w14:paraId="5CA1215E"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NE.Ref.{67C59963-7062-4840-B6CA-E37487EDB114}</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2C89F21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318EEC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NE.Ref.{E1CF8626-93B8-40FA-A09B-2373227E8A9C}</w:instrText>
            </w:r>
            <w:r w:rsidRPr="00FD6780">
              <w:rPr>
                <w:sz w:val="21"/>
                <w:szCs w:val="21"/>
              </w:rPr>
              <w:fldChar w:fldCharType="separate"/>
            </w:r>
            <w:r w:rsidRPr="00FD6780">
              <w:rPr>
                <w:color w:val="000000"/>
                <w:kern w:val="0"/>
                <w:sz w:val="21"/>
                <w:szCs w:val="21"/>
              </w:rPr>
              <w:t>Sakuma et al.(2010)</w:t>
            </w:r>
            <w:r w:rsidRPr="00FD6780">
              <w:rPr>
                <w:sz w:val="21"/>
                <w:szCs w:val="21"/>
              </w:rPr>
              <w:fldChar w:fldCharType="end"/>
            </w:r>
            <w:r w:rsidRPr="00FD6780">
              <w:rPr>
                <w:sz w:val="21"/>
                <w:szCs w:val="21"/>
              </w:rPr>
              <w:t>4</w:t>
            </w:r>
            <w:r w:rsidRPr="00FD6780">
              <w:rPr>
                <w:rFonts w:hint="eastAsia"/>
                <w:sz w:val="21"/>
                <w:szCs w:val="21"/>
              </w:rPr>
              <w:t>题</w:t>
            </w:r>
          </w:p>
        </w:tc>
        <w:tc>
          <w:tcPr>
            <w:tcW w:w="3522" w:type="dxa"/>
          </w:tcPr>
          <w:p w14:paraId="2E8D8916" w14:textId="77777777" w:rsidR="00FD6780" w:rsidRPr="00FD6780" w:rsidRDefault="00FD6780" w:rsidP="008A768F">
            <w:pPr>
              <w:spacing w:line="300" w:lineRule="exact"/>
              <w:ind w:firstLine="420"/>
              <w:jc w:val="center"/>
              <w:rPr>
                <w:sz w:val="21"/>
                <w:szCs w:val="21"/>
              </w:rPr>
            </w:pPr>
          </w:p>
          <w:p w14:paraId="06D0D255" w14:textId="77777777" w:rsidR="00FD6780" w:rsidRPr="00FD6780" w:rsidRDefault="00FD6780" w:rsidP="008A768F">
            <w:pPr>
              <w:spacing w:line="300" w:lineRule="exact"/>
              <w:ind w:firstLineChars="400" w:firstLine="840"/>
              <w:jc w:val="center"/>
              <w:rPr>
                <w:sz w:val="21"/>
                <w:szCs w:val="21"/>
              </w:rPr>
            </w:pPr>
            <w:r w:rsidRPr="00FD6780">
              <w:rPr>
                <w:sz w:val="21"/>
                <w:szCs w:val="21"/>
              </w:rPr>
              <w:t>自编</w:t>
            </w:r>
          </w:p>
        </w:tc>
      </w:tr>
      <w:tr w:rsidR="00FD6780" w:rsidRPr="00FD6780" w14:paraId="053D971C" w14:textId="77777777" w:rsidTr="0087618E">
        <w:trPr>
          <w:jc w:val="center"/>
        </w:trPr>
        <w:tc>
          <w:tcPr>
            <w:tcW w:w="4253" w:type="dxa"/>
            <w:vAlign w:val="center"/>
          </w:tcPr>
          <w:p w14:paraId="6F35ECDD"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D0D0D" w:themeColor="text1" w:themeTint="F2"/>
                <w:sz w:val="21"/>
                <w:szCs w:val="21"/>
              </w:rPr>
              <w:t>Short Mood and Feelings Questionnaire (SMFQ)</w:t>
            </w:r>
          </w:p>
        </w:tc>
        <w:tc>
          <w:tcPr>
            <w:tcW w:w="2694" w:type="dxa"/>
            <w:vAlign w:val="center"/>
          </w:tcPr>
          <w:p w14:paraId="02CCC776"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NE.Ref.{F13BC521-03D7-401F-8A87-3F3CC37A0ED7}</w:instrText>
            </w:r>
            <w:r w:rsidRPr="00FD6780">
              <w:rPr>
                <w:sz w:val="21"/>
                <w:szCs w:val="21"/>
              </w:rPr>
              <w:fldChar w:fldCharType="separate"/>
            </w:r>
            <w:r w:rsidRPr="00FD6780">
              <w:rPr>
                <w:color w:val="000000"/>
                <w:kern w:val="0"/>
                <w:sz w:val="21"/>
                <w:szCs w:val="21"/>
              </w:rPr>
              <w:t>程培霞等</w:t>
            </w:r>
            <w:r w:rsidRPr="00FD6780">
              <w:rPr>
                <w:color w:val="000000"/>
                <w:kern w:val="0"/>
                <w:sz w:val="21"/>
                <w:szCs w:val="21"/>
              </w:rPr>
              <w:t>(2009)</w:t>
            </w:r>
            <w:r w:rsidRPr="00FD6780">
              <w:rPr>
                <w:sz w:val="21"/>
                <w:szCs w:val="21"/>
              </w:rPr>
              <w:fldChar w:fldCharType="end"/>
            </w:r>
          </w:p>
        </w:tc>
        <w:tc>
          <w:tcPr>
            <w:tcW w:w="2126" w:type="dxa"/>
            <w:vAlign w:val="center"/>
          </w:tcPr>
          <w:p w14:paraId="050CA002"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06331A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NE.Ref.{EFD60719-E4A8-4FA0-A191-0C5C8919D10B}</w:instrText>
            </w:r>
            <w:r w:rsidRPr="00FD6780">
              <w:rPr>
                <w:sz w:val="21"/>
                <w:szCs w:val="21"/>
              </w:rPr>
              <w:fldChar w:fldCharType="separate"/>
            </w:r>
            <w:r w:rsidRPr="00FD6780">
              <w:rPr>
                <w:color w:val="000000"/>
                <w:kern w:val="0"/>
                <w:sz w:val="21"/>
                <w:szCs w:val="21"/>
              </w:rPr>
              <w:t>程培霞等</w:t>
            </w:r>
            <w:r w:rsidRPr="00FD6780">
              <w:rPr>
                <w:color w:val="000000"/>
                <w:kern w:val="0"/>
                <w:sz w:val="21"/>
                <w:szCs w:val="21"/>
              </w:rPr>
              <w:t>(2009)</w:t>
            </w:r>
            <w:r w:rsidRPr="00FD6780">
              <w:rPr>
                <w:sz w:val="21"/>
                <w:szCs w:val="21"/>
              </w:rPr>
              <w:fldChar w:fldCharType="end"/>
            </w:r>
            <w:r w:rsidRPr="00FD6780">
              <w:rPr>
                <w:sz w:val="21"/>
                <w:szCs w:val="21"/>
              </w:rPr>
              <w:t>13</w:t>
            </w:r>
            <w:r w:rsidRPr="00FD6780">
              <w:rPr>
                <w:rFonts w:hint="eastAsia"/>
                <w:sz w:val="21"/>
                <w:szCs w:val="21"/>
              </w:rPr>
              <w:t>题</w:t>
            </w:r>
          </w:p>
        </w:tc>
        <w:tc>
          <w:tcPr>
            <w:tcW w:w="3522" w:type="dxa"/>
          </w:tcPr>
          <w:p w14:paraId="0875156D" w14:textId="77777777" w:rsidR="00FD6780" w:rsidRPr="00FD6780" w:rsidRDefault="00FD6780" w:rsidP="008A768F">
            <w:pPr>
              <w:spacing w:line="300" w:lineRule="exact"/>
              <w:ind w:firstLine="420"/>
              <w:jc w:val="center"/>
              <w:rPr>
                <w:sz w:val="21"/>
                <w:szCs w:val="21"/>
              </w:rPr>
            </w:pPr>
          </w:p>
          <w:p w14:paraId="0EC3B684" w14:textId="77777777" w:rsidR="00FD6780" w:rsidRPr="00FD6780" w:rsidRDefault="00FD6780" w:rsidP="008A768F">
            <w:pPr>
              <w:spacing w:line="300" w:lineRule="exact"/>
              <w:ind w:firstLineChars="100" w:firstLine="210"/>
              <w:jc w:val="center"/>
              <w:rPr>
                <w:sz w:val="21"/>
                <w:szCs w:val="21"/>
              </w:rPr>
            </w:pPr>
          </w:p>
        </w:tc>
      </w:tr>
      <w:tr w:rsidR="00FD6780" w:rsidRPr="00FD6780" w14:paraId="32231F33" w14:textId="77777777" w:rsidTr="0087618E">
        <w:trPr>
          <w:jc w:val="center"/>
        </w:trPr>
        <w:tc>
          <w:tcPr>
            <w:tcW w:w="4253" w:type="dxa"/>
            <w:vAlign w:val="center"/>
          </w:tcPr>
          <w:p w14:paraId="26DAC6A5" w14:textId="77777777" w:rsidR="00FD6780" w:rsidRPr="00FD6780" w:rsidRDefault="00FD6780" w:rsidP="008A768F">
            <w:pPr>
              <w:spacing w:line="300" w:lineRule="exact"/>
              <w:ind w:firstLineChars="0" w:firstLine="0"/>
              <w:jc w:val="center"/>
              <w:rPr>
                <w:color w:val="0D0D0D" w:themeColor="text1" w:themeTint="F2"/>
                <w:sz w:val="21"/>
                <w:szCs w:val="21"/>
              </w:rPr>
            </w:pPr>
            <w:r w:rsidRPr="00FD6780">
              <w:rPr>
                <w:color w:val="000000"/>
                <w:sz w:val="21"/>
                <w:szCs w:val="21"/>
              </w:rPr>
              <w:t xml:space="preserve">University Personality Inventory </w:t>
            </w:r>
            <w:r w:rsidRPr="00FD6780">
              <w:rPr>
                <w:rFonts w:hint="eastAsia"/>
                <w:color w:val="000000"/>
                <w:sz w:val="21"/>
                <w:szCs w:val="21"/>
              </w:rPr>
              <w:t>(</w:t>
            </w:r>
            <w:r w:rsidRPr="00FD6780">
              <w:rPr>
                <w:color w:val="000000"/>
                <w:sz w:val="21"/>
                <w:szCs w:val="21"/>
              </w:rPr>
              <w:t>UPI)</w:t>
            </w:r>
          </w:p>
        </w:tc>
        <w:tc>
          <w:tcPr>
            <w:tcW w:w="2694" w:type="dxa"/>
            <w:vAlign w:val="center"/>
          </w:tcPr>
          <w:p w14:paraId="320367A2"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NE.Ref.{B5A8BF25-9C43-43AA-B20B-018970596207}</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47AB747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79FBF11"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NE.Ref.{5229BE3F-F91B-4583-B1F8-D92B2F5CC7A4}</w:instrText>
            </w:r>
            <w:r w:rsidRPr="00FD6780">
              <w:rPr>
                <w:color w:val="000000"/>
                <w:sz w:val="21"/>
                <w:szCs w:val="21"/>
              </w:rPr>
              <w:fldChar w:fldCharType="separate"/>
            </w:r>
            <w:r w:rsidRPr="00FD6780">
              <w:rPr>
                <w:color w:val="000000"/>
                <w:kern w:val="0"/>
                <w:sz w:val="21"/>
                <w:szCs w:val="21"/>
              </w:rPr>
              <w:t>Huang et al.(2020)</w:t>
            </w:r>
            <w:r w:rsidRPr="00FD6780">
              <w:rPr>
                <w:color w:val="000000"/>
                <w:sz w:val="21"/>
                <w:szCs w:val="21"/>
              </w:rPr>
              <w:fldChar w:fldCharType="end"/>
            </w:r>
            <w:r w:rsidRPr="00FD6780">
              <w:rPr>
                <w:color w:val="000000"/>
                <w:sz w:val="21"/>
                <w:szCs w:val="21"/>
              </w:rPr>
              <w:t>12</w:t>
            </w:r>
            <w:r w:rsidRPr="00FD6780">
              <w:rPr>
                <w:rFonts w:hint="eastAsia"/>
                <w:color w:val="000000"/>
                <w:sz w:val="21"/>
                <w:szCs w:val="21"/>
              </w:rPr>
              <w:t>题</w:t>
            </w:r>
          </w:p>
        </w:tc>
        <w:tc>
          <w:tcPr>
            <w:tcW w:w="3522" w:type="dxa"/>
          </w:tcPr>
          <w:p w14:paraId="6671ADBD"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NE.Ref.{15E161C4-29EB-41BF-B3A1-1BACF6B4786D}</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r w:rsidRPr="00FD6780">
              <w:rPr>
                <w:sz w:val="21"/>
                <w:szCs w:val="21"/>
              </w:rPr>
              <w:t>未能获得</w:t>
            </w:r>
            <w:r w:rsidRPr="00FD6780">
              <w:rPr>
                <w:rFonts w:hint="eastAsia"/>
                <w:sz w:val="21"/>
                <w:szCs w:val="21"/>
              </w:rPr>
              <w:t>全文</w:t>
            </w:r>
            <w:r w:rsidRPr="00FD6780">
              <w:rPr>
                <w:sz w:val="21"/>
                <w:szCs w:val="21"/>
              </w:rPr>
              <w:t>，</w:t>
            </w:r>
            <w:r w:rsidRPr="00FD6780">
              <w:rPr>
                <w:color w:val="000000"/>
                <w:sz w:val="21"/>
                <w:szCs w:val="21"/>
              </w:rPr>
              <w:fldChar w:fldCharType="begin"/>
            </w:r>
            <w:r w:rsidRPr="00FD6780">
              <w:rPr>
                <w:color w:val="000000"/>
                <w:sz w:val="21"/>
                <w:szCs w:val="21"/>
              </w:rPr>
              <w:instrText xml:space="preserve"> ADDIN NE.Ref.{DA539258-6DC8-44B2-8B5A-FA366412340F}</w:instrText>
            </w:r>
            <w:r w:rsidRPr="00FD6780">
              <w:rPr>
                <w:color w:val="000000"/>
                <w:sz w:val="21"/>
                <w:szCs w:val="21"/>
              </w:rPr>
              <w:fldChar w:fldCharType="separate"/>
            </w:r>
            <w:r w:rsidRPr="00FD6780">
              <w:rPr>
                <w:color w:val="000000"/>
                <w:kern w:val="0"/>
                <w:sz w:val="21"/>
                <w:szCs w:val="21"/>
              </w:rPr>
              <w:t>Huang et al.(2020)</w:t>
            </w:r>
            <w:r w:rsidRPr="00FD6780">
              <w:rPr>
                <w:color w:val="000000"/>
                <w:sz w:val="21"/>
                <w:szCs w:val="21"/>
              </w:rPr>
              <w:fldChar w:fldCharType="end"/>
            </w:r>
            <w:r w:rsidRPr="00FD6780">
              <w:rPr>
                <w:color w:val="000000"/>
                <w:sz w:val="21"/>
                <w:szCs w:val="21"/>
              </w:rPr>
              <w:t>直接提供了题目，</w:t>
            </w:r>
            <w:r w:rsidRPr="00FD6780">
              <w:rPr>
                <w:color w:val="000000"/>
                <w:sz w:val="21"/>
                <w:szCs w:val="21"/>
              </w:rPr>
              <w:lastRenderedPageBreak/>
              <w:t>但引用的是</w:t>
            </w:r>
            <w:r w:rsidRPr="00FD6780">
              <w:rPr>
                <w:sz w:val="21"/>
                <w:szCs w:val="21"/>
              </w:rPr>
              <w:fldChar w:fldCharType="begin"/>
            </w:r>
            <w:r w:rsidRPr="00FD6780">
              <w:rPr>
                <w:sz w:val="21"/>
                <w:szCs w:val="21"/>
              </w:rPr>
              <w:instrText xml:space="preserve"> ADDIN NE.Ref.{814FC5EF-58A2-4B31-9396-E34D21C6642D}</w:instrText>
            </w:r>
            <w:r w:rsidRPr="00FD6780">
              <w:rPr>
                <w:sz w:val="21"/>
                <w:szCs w:val="21"/>
              </w:rPr>
              <w:fldChar w:fldCharType="separate"/>
            </w:r>
            <w:r w:rsidRPr="00FD6780">
              <w:rPr>
                <w:color w:val="000000"/>
                <w:kern w:val="0"/>
                <w:sz w:val="21"/>
                <w:szCs w:val="21"/>
              </w:rPr>
              <w:t>Yu &amp; Cai(2007)</w:t>
            </w:r>
            <w:r w:rsidRPr="00FD6780">
              <w:rPr>
                <w:sz w:val="21"/>
                <w:szCs w:val="21"/>
              </w:rPr>
              <w:fldChar w:fldCharType="end"/>
            </w:r>
          </w:p>
        </w:tc>
      </w:tr>
      <w:tr w:rsidR="00FD6780" w:rsidRPr="00FD6780" w14:paraId="1785B167" w14:textId="77777777" w:rsidTr="0087618E">
        <w:trPr>
          <w:jc w:val="center"/>
        </w:trPr>
        <w:tc>
          <w:tcPr>
            <w:tcW w:w="4253" w:type="dxa"/>
            <w:vAlign w:val="center"/>
          </w:tcPr>
          <w:p w14:paraId="0870C4D1" w14:textId="77777777" w:rsidR="00FD6780" w:rsidRPr="00FD6780" w:rsidRDefault="00FD6780" w:rsidP="008A768F">
            <w:pPr>
              <w:spacing w:line="300" w:lineRule="exact"/>
              <w:ind w:firstLineChars="0" w:firstLine="0"/>
              <w:jc w:val="center"/>
              <w:rPr>
                <w:color w:val="000000" w:themeColor="text1"/>
                <w:sz w:val="21"/>
                <w:szCs w:val="21"/>
              </w:rPr>
            </w:pPr>
            <w:r w:rsidRPr="00FD6780">
              <w:rPr>
                <w:color w:val="000000" w:themeColor="text1"/>
                <w:sz w:val="21"/>
                <w:szCs w:val="21"/>
              </w:rPr>
              <w:t>Chinese College Student Mental Health Scale (CCSMHS)</w:t>
            </w:r>
          </w:p>
          <w:p w14:paraId="693B3EDE" w14:textId="77777777" w:rsidR="00FD6780" w:rsidRPr="00FD6780" w:rsidRDefault="00FD6780" w:rsidP="008A768F">
            <w:pPr>
              <w:spacing w:line="300" w:lineRule="exact"/>
              <w:ind w:firstLineChars="0" w:firstLine="0"/>
              <w:jc w:val="center"/>
              <w:rPr>
                <w:color w:val="000000"/>
                <w:sz w:val="21"/>
                <w:szCs w:val="21"/>
              </w:rPr>
            </w:pPr>
          </w:p>
        </w:tc>
        <w:tc>
          <w:tcPr>
            <w:tcW w:w="2694" w:type="dxa"/>
            <w:vAlign w:val="center"/>
          </w:tcPr>
          <w:p w14:paraId="20E7CCA7"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7A2DBC3" w14:textId="77777777" w:rsidR="00FD6780" w:rsidRPr="00FD6780" w:rsidRDefault="00FD6780" w:rsidP="008A768F">
            <w:pPr>
              <w:spacing w:line="300" w:lineRule="exact"/>
              <w:ind w:firstLineChars="0" w:firstLine="0"/>
              <w:jc w:val="center"/>
              <w:rPr>
                <w:sz w:val="21"/>
                <w:szCs w:val="21"/>
              </w:rPr>
            </w:pPr>
            <w:r w:rsidRPr="00FD6780">
              <w:rPr>
                <w:color w:val="000000" w:themeColor="text1"/>
                <w:sz w:val="21"/>
                <w:szCs w:val="21"/>
              </w:rPr>
              <w:t>1</w:t>
            </w:r>
          </w:p>
        </w:tc>
        <w:tc>
          <w:tcPr>
            <w:tcW w:w="3566" w:type="dxa"/>
            <w:vAlign w:val="center"/>
          </w:tcPr>
          <w:p w14:paraId="3DD5B16A" w14:textId="77777777" w:rsidR="00FD6780" w:rsidRPr="00FD6780" w:rsidRDefault="00FD6780" w:rsidP="008A768F">
            <w:pPr>
              <w:spacing w:line="300" w:lineRule="exact"/>
              <w:ind w:firstLineChars="0" w:firstLine="0"/>
              <w:jc w:val="center"/>
              <w:rPr>
                <w:color w:val="000000"/>
                <w:sz w:val="21"/>
                <w:szCs w:val="21"/>
              </w:rPr>
            </w:pPr>
            <w:r w:rsidRPr="00FD6780">
              <w:rPr>
                <w:color w:val="000000" w:themeColor="text1"/>
                <w:sz w:val="21"/>
                <w:szCs w:val="21"/>
              </w:rPr>
              <w:fldChar w:fldCharType="begin"/>
            </w:r>
            <w:r w:rsidRPr="00FD6780">
              <w:rPr>
                <w:color w:val="000000" w:themeColor="text1"/>
                <w:sz w:val="21"/>
                <w:szCs w:val="21"/>
              </w:rPr>
              <w:instrText xml:space="preserve"> ADDIN NE.Ref.{E9B621E5-C85F-4B89-9434-4A29D33D7630}</w:instrText>
            </w:r>
            <w:r w:rsidRPr="00FD6780">
              <w:rPr>
                <w:color w:val="000000" w:themeColor="text1"/>
                <w:sz w:val="21"/>
                <w:szCs w:val="21"/>
              </w:rPr>
              <w:fldChar w:fldCharType="separate"/>
            </w:r>
            <w:r w:rsidRPr="00FD6780">
              <w:rPr>
                <w:color w:val="000000"/>
                <w:kern w:val="0"/>
                <w:sz w:val="21"/>
                <w:szCs w:val="21"/>
              </w:rPr>
              <w:t>张华</w:t>
            </w:r>
            <w:r w:rsidRPr="00FD6780">
              <w:rPr>
                <w:color w:val="000000"/>
                <w:kern w:val="0"/>
                <w:sz w:val="21"/>
                <w:szCs w:val="21"/>
              </w:rPr>
              <w:t>(2021)</w:t>
            </w:r>
            <w:r w:rsidRPr="00FD6780">
              <w:rPr>
                <w:color w:val="000000" w:themeColor="text1"/>
                <w:sz w:val="21"/>
                <w:szCs w:val="21"/>
              </w:rPr>
              <w:fldChar w:fldCharType="end"/>
            </w:r>
            <w:r w:rsidRPr="00FD6780">
              <w:rPr>
                <w:rFonts w:hint="eastAsia"/>
                <w:color w:val="000000" w:themeColor="text1"/>
                <w:sz w:val="21"/>
                <w:szCs w:val="21"/>
              </w:rPr>
              <w:t>8</w:t>
            </w:r>
            <w:r w:rsidRPr="00FD6780">
              <w:rPr>
                <w:rFonts w:hint="eastAsia"/>
                <w:color w:val="000000" w:themeColor="text1"/>
                <w:sz w:val="21"/>
                <w:szCs w:val="21"/>
              </w:rPr>
              <w:t>题</w:t>
            </w:r>
          </w:p>
        </w:tc>
        <w:tc>
          <w:tcPr>
            <w:tcW w:w="3522" w:type="dxa"/>
          </w:tcPr>
          <w:p w14:paraId="4A0406CD" w14:textId="77777777" w:rsidR="00FD6780" w:rsidRPr="00FD6780" w:rsidRDefault="00FD6780" w:rsidP="008A768F">
            <w:pPr>
              <w:spacing w:line="300" w:lineRule="exact"/>
              <w:ind w:firstLineChars="0" w:firstLine="0"/>
              <w:jc w:val="center"/>
              <w:rPr>
                <w:sz w:val="21"/>
                <w:szCs w:val="21"/>
              </w:rPr>
            </w:pPr>
          </w:p>
        </w:tc>
      </w:tr>
      <w:tr w:rsidR="00FD6780" w:rsidRPr="00FD6780" w14:paraId="46707AEE" w14:textId="77777777" w:rsidTr="0087618E">
        <w:trPr>
          <w:jc w:val="center"/>
        </w:trPr>
        <w:tc>
          <w:tcPr>
            <w:tcW w:w="4253" w:type="dxa"/>
            <w:vAlign w:val="center"/>
          </w:tcPr>
          <w:p w14:paraId="7EF38877" w14:textId="77777777" w:rsidR="00FD6780" w:rsidRPr="00FD6780" w:rsidRDefault="00FD6780" w:rsidP="008A768F">
            <w:pPr>
              <w:spacing w:line="300" w:lineRule="exact"/>
              <w:ind w:firstLineChars="0" w:firstLine="0"/>
              <w:jc w:val="center"/>
              <w:rPr>
                <w:sz w:val="21"/>
                <w:szCs w:val="21"/>
              </w:rPr>
            </w:pPr>
            <w:r w:rsidRPr="00FD6780">
              <w:rPr>
                <w:sz w:val="21"/>
                <w:szCs w:val="21"/>
              </w:rPr>
              <w:t>Mini International Neuropsychiatric Interview for children and adolescents (Mini-KID)</w:t>
            </w:r>
            <w:r w:rsidRPr="00FD6780">
              <w:rPr>
                <w:sz w:val="21"/>
                <w:szCs w:val="21"/>
                <w:vertAlign w:val="superscript"/>
              </w:rPr>
              <w:t xml:space="preserve"> *</w:t>
            </w:r>
          </w:p>
        </w:tc>
        <w:tc>
          <w:tcPr>
            <w:tcW w:w="2694" w:type="dxa"/>
            <w:vAlign w:val="center"/>
          </w:tcPr>
          <w:p w14:paraId="5FC74B7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NE.Ref.{8C9E51A7-02AA-43EC-B062-9AE1FF2F4CA4}</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NE.Ref.{D1160274-6565-4A5C-B77A-5680541A0DCB}</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(2011)</w:t>
            </w:r>
            <w:r w:rsidRPr="00FD6780">
              <w:rPr>
                <w:sz w:val="21"/>
                <w:szCs w:val="21"/>
              </w:rPr>
              <w:fldChar w:fldCharType="end"/>
            </w:r>
          </w:p>
        </w:tc>
        <w:tc>
          <w:tcPr>
            <w:tcW w:w="2126" w:type="dxa"/>
            <w:vAlign w:val="center"/>
          </w:tcPr>
          <w:p w14:paraId="7BA624F5" w14:textId="77777777" w:rsidR="00FD6780" w:rsidRPr="00FD6780" w:rsidRDefault="00FD6780" w:rsidP="008A768F">
            <w:pPr>
              <w:spacing w:line="300" w:lineRule="exact"/>
              <w:ind w:firstLineChars="0" w:firstLine="0"/>
              <w:jc w:val="center"/>
              <w:rPr>
                <w:sz w:val="21"/>
                <w:szCs w:val="21"/>
              </w:rPr>
            </w:pPr>
            <w:r w:rsidRPr="00FD6780">
              <w:rPr>
                <w:sz w:val="21"/>
                <w:szCs w:val="21"/>
              </w:rPr>
              <w:t>2</w:t>
            </w:r>
          </w:p>
        </w:tc>
        <w:tc>
          <w:tcPr>
            <w:tcW w:w="3566" w:type="dxa"/>
            <w:vAlign w:val="center"/>
          </w:tcPr>
          <w:p w14:paraId="2FE4D553" w14:textId="77777777" w:rsidR="00FD6780" w:rsidRPr="00FD6780" w:rsidRDefault="00FD6780" w:rsidP="008A768F">
            <w:pPr>
              <w:spacing w:line="300" w:lineRule="exact"/>
              <w:ind w:firstLineChars="500" w:firstLine="1050"/>
              <w:jc w:val="center"/>
              <w:rPr>
                <w:sz w:val="21"/>
                <w:szCs w:val="21"/>
              </w:rPr>
            </w:pPr>
          </w:p>
          <w:p w14:paraId="78D8909D" w14:textId="77777777" w:rsidR="00FD6780" w:rsidRPr="00FD6780" w:rsidRDefault="00FD6780" w:rsidP="008A768F">
            <w:pPr>
              <w:spacing w:line="300" w:lineRule="exact"/>
              <w:ind w:firstLineChars="0" w:firstLine="0"/>
              <w:jc w:val="center"/>
              <w:rPr>
                <w:sz w:val="21"/>
                <w:szCs w:val="21"/>
              </w:rPr>
            </w:pPr>
            <w:r w:rsidRPr="00FD6780">
              <w:rPr>
                <w:sz w:val="21"/>
                <w:szCs w:val="21"/>
              </w:rPr>
              <w:t>未获得</w:t>
            </w:r>
          </w:p>
          <w:p w14:paraId="2730D178" w14:textId="77777777" w:rsidR="00FD6780" w:rsidRPr="00FD6780" w:rsidRDefault="00FD6780" w:rsidP="008A768F">
            <w:pPr>
              <w:spacing w:line="300" w:lineRule="exact"/>
              <w:ind w:firstLineChars="0" w:firstLine="0"/>
              <w:jc w:val="center"/>
              <w:rPr>
                <w:sz w:val="21"/>
                <w:szCs w:val="21"/>
              </w:rPr>
            </w:pPr>
          </w:p>
        </w:tc>
        <w:tc>
          <w:tcPr>
            <w:tcW w:w="3522" w:type="dxa"/>
          </w:tcPr>
          <w:p w14:paraId="16E0BAF1"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NE.Ref.{822C37FD-08C0-4339-940B-E08CD4D4FCB9}</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(2010)</w:t>
            </w:r>
            <w:r w:rsidRPr="00FD6780">
              <w:rPr>
                <w:sz w:val="21"/>
                <w:szCs w:val="21"/>
              </w:rPr>
              <w:fldChar w:fldCharType="end"/>
            </w:r>
            <w:r w:rsidRPr="00FD6780">
              <w:rPr>
                <w:sz w:val="21"/>
                <w:szCs w:val="21"/>
              </w:rPr>
              <w:t xml:space="preserve">, </w:t>
            </w:r>
            <w:r w:rsidRPr="00FD6780">
              <w:rPr>
                <w:sz w:val="21"/>
                <w:szCs w:val="21"/>
              </w:rPr>
              <w:fldChar w:fldCharType="begin"/>
            </w:r>
            <w:r w:rsidRPr="00FD6780">
              <w:rPr>
                <w:sz w:val="21"/>
                <w:szCs w:val="21"/>
              </w:rPr>
              <w:instrText xml:space="preserve"> ADDIN NE.Ref.{4453A356-9B0A-49BB-9043-3C3D3EEAEBE8}</w:instrText>
            </w:r>
            <w:r w:rsidRPr="00FD6780">
              <w:rPr>
                <w:sz w:val="21"/>
                <w:szCs w:val="21"/>
              </w:rPr>
              <w:fldChar w:fldCharType="separate"/>
            </w:r>
            <w:r w:rsidRPr="00FD6780">
              <w:rPr>
                <w:color w:val="000000"/>
                <w:kern w:val="0"/>
                <w:sz w:val="21"/>
                <w:szCs w:val="21"/>
              </w:rPr>
              <w:t>刘豫鑫等</w:t>
            </w:r>
            <w:r w:rsidRPr="00FD6780">
              <w:rPr>
                <w:color w:val="000000"/>
                <w:kern w:val="0"/>
                <w:sz w:val="21"/>
                <w:szCs w:val="21"/>
              </w:rPr>
              <w:t>(2011)</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42C0D533" w14:textId="77777777" w:rsidTr="0087618E">
        <w:trPr>
          <w:jc w:val="center"/>
        </w:trPr>
        <w:tc>
          <w:tcPr>
            <w:tcW w:w="4253" w:type="dxa"/>
            <w:vAlign w:val="center"/>
          </w:tcPr>
          <w:p w14:paraId="6428CBF5" w14:textId="77777777" w:rsidR="00FD6780" w:rsidRPr="00FD6780" w:rsidRDefault="00FD6780" w:rsidP="008A768F">
            <w:pPr>
              <w:spacing w:line="300" w:lineRule="exact"/>
              <w:ind w:firstLineChars="0" w:firstLine="0"/>
              <w:jc w:val="center"/>
              <w:rPr>
                <w:sz w:val="21"/>
                <w:szCs w:val="21"/>
              </w:rPr>
            </w:pPr>
            <w:r w:rsidRPr="00FD6780">
              <w:rPr>
                <w:sz w:val="21"/>
                <w:szCs w:val="21"/>
              </w:rPr>
              <w:t>WHO-CIDI 3.0 (WHO-CIDI 3.0)</w:t>
            </w:r>
            <w:r w:rsidRPr="00FD6780">
              <w:rPr>
                <w:sz w:val="21"/>
                <w:szCs w:val="21"/>
                <w:vertAlign w:val="superscript"/>
              </w:rPr>
              <w:t xml:space="preserve"> *</w:t>
            </w:r>
          </w:p>
        </w:tc>
        <w:tc>
          <w:tcPr>
            <w:tcW w:w="2694" w:type="dxa"/>
            <w:vAlign w:val="center"/>
          </w:tcPr>
          <w:p w14:paraId="0C256B7F"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NE.Ref.{50467A06-34DD-4281-9040-4A4FEA22F3E1}</w:instrText>
            </w:r>
            <w:r w:rsidRPr="00FD6780">
              <w:rPr>
                <w:sz w:val="21"/>
                <w:szCs w:val="21"/>
              </w:rPr>
              <w:fldChar w:fldCharType="separate"/>
            </w:r>
            <w:r w:rsidRPr="00FD6780">
              <w:rPr>
                <w:color w:val="000000"/>
                <w:kern w:val="0"/>
                <w:sz w:val="21"/>
                <w:szCs w:val="21"/>
              </w:rPr>
              <w:t>Kessler &amp; Stün(2004)</w:t>
            </w:r>
            <w:r w:rsidRPr="00FD6780">
              <w:rPr>
                <w:sz w:val="21"/>
                <w:szCs w:val="21"/>
              </w:rPr>
              <w:fldChar w:fldCharType="end"/>
            </w:r>
            <w:r w:rsidRPr="00FD6780">
              <w:rPr>
                <w:sz w:val="21"/>
                <w:szCs w:val="21"/>
              </w:rPr>
              <w:t>1</w:t>
            </w:r>
            <w:r w:rsidRPr="00FD6780">
              <w:rPr>
                <w:sz w:val="21"/>
                <w:szCs w:val="21"/>
              </w:rPr>
              <w:t>篇</w:t>
            </w:r>
          </w:p>
        </w:tc>
        <w:tc>
          <w:tcPr>
            <w:tcW w:w="2126" w:type="dxa"/>
            <w:vAlign w:val="center"/>
          </w:tcPr>
          <w:p w14:paraId="1299936C"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8B95720" w14:textId="77777777" w:rsidR="00FD6780" w:rsidRPr="00FD6780" w:rsidRDefault="00FD6780" w:rsidP="008A768F">
            <w:pPr>
              <w:spacing w:line="300" w:lineRule="exact"/>
              <w:ind w:firstLineChars="0" w:firstLine="0"/>
              <w:jc w:val="center"/>
              <w:rPr>
                <w:sz w:val="21"/>
                <w:szCs w:val="21"/>
              </w:rPr>
            </w:pPr>
            <w:r w:rsidRPr="00FD6780">
              <w:rPr>
                <w:sz w:val="21"/>
                <w:szCs w:val="21"/>
              </w:rPr>
              <w:t>未获得</w:t>
            </w:r>
          </w:p>
        </w:tc>
        <w:tc>
          <w:tcPr>
            <w:tcW w:w="3522" w:type="dxa"/>
          </w:tcPr>
          <w:p w14:paraId="695025A3"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NE.Ref.{5BD4B508-392A-4069-9EA5-9701FDD54595}</w:instrText>
            </w:r>
            <w:r w:rsidRPr="00FD6780">
              <w:rPr>
                <w:sz w:val="21"/>
                <w:szCs w:val="21"/>
              </w:rPr>
              <w:fldChar w:fldCharType="separate"/>
            </w:r>
            <w:r w:rsidRPr="00FD6780">
              <w:rPr>
                <w:color w:val="000000"/>
                <w:kern w:val="0"/>
                <w:sz w:val="21"/>
                <w:szCs w:val="21"/>
              </w:rPr>
              <w:t>Kessler &amp; Stün(2004)</w:t>
            </w:r>
            <w:r w:rsidRPr="00FD6780">
              <w:rPr>
                <w:sz w:val="21"/>
                <w:szCs w:val="21"/>
              </w:rPr>
              <w:fldChar w:fldCharType="end"/>
            </w:r>
            <w:r w:rsidRPr="00FD6780">
              <w:rPr>
                <w:rFonts w:hint="eastAsia"/>
                <w:sz w:val="21"/>
                <w:szCs w:val="21"/>
              </w:rPr>
              <w:t>未</w:t>
            </w:r>
            <w:r w:rsidRPr="00FD6780">
              <w:rPr>
                <w:sz w:val="21"/>
                <w:szCs w:val="21"/>
              </w:rPr>
              <w:t>提供题目</w:t>
            </w:r>
          </w:p>
        </w:tc>
      </w:tr>
      <w:tr w:rsidR="00FD6780" w:rsidRPr="00FD6780" w14:paraId="1A96FE1B" w14:textId="77777777" w:rsidTr="0087618E">
        <w:trPr>
          <w:jc w:val="center"/>
        </w:trPr>
        <w:tc>
          <w:tcPr>
            <w:tcW w:w="4253" w:type="dxa"/>
            <w:vAlign w:val="center"/>
          </w:tcPr>
          <w:p w14:paraId="7ABFF072" w14:textId="77777777" w:rsidR="00FD6780" w:rsidRPr="00FD6780" w:rsidRDefault="00FD6780" w:rsidP="008A768F">
            <w:pPr>
              <w:spacing w:line="300" w:lineRule="exact"/>
              <w:ind w:firstLineChars="0" w:firstLine="0"/>
              <w:jc w:val="center"/>
              <w:rPr>
                <w:sz w:val="21"/>
                <w:szCs w:val="21"/>
              </w:rPr>
            </w:pPr>
            <w:r w:rsidRPr="00FD6780">
              <w:rPr>
                <w:kern w:val="0"/>
                <w:sz w:val="21"/>
                <w:szCs w:val="21"/>
                <w:lang w:val="zh-CN"/>
              </w:rPr>
              <w:t>Psycho</w:t>
            </w:r>
            <w:r w:rsidRPr="00FD6780">
              <w:rPr>
                <w:rFonts w:hint="eastAsia"/>
                <w:kern w:val="0"/>
                <w:sz w:val="21"/>
                <w:szCs w:val="21"/>
                <w:lang w:val="zh-CN"/>
              </w:rPr>
              <w:t>l</w:t>
            </w:r>
            <w:r w:rsidRPr="00FD6780">
              <w:rPr>
                <w:kern w:val="0"/>
                <w:sz w:val="21"/>
                <w:szCs w:val="21"/>
                <w:lang w:val="zh-CN"/>
              </w:rPr>
              <w:t xml:space="preserve">ogical Health Inventory </w:t>
            </w:r>
            <w:r w:rsidRPr="00FD6780">
              <w:rPr>
                <w:rFonts w:hint="eastAsia"/>
                <w:kern w:val="0"/>
                <w:sz w:val="21"/>
                <w:szCs w:val="21"/>
                <w:lang w:val="zh-CN"/>
              </w:rPr>
              <w:t>(</w:t>
            </w:r>
            <w:r w:rsidRPr="00FD6780">
              <w:rPr>
                <w:sz w:val="21"/>
                <w:szCs w:val="21"/>
              </w:rPr>
              <w:t>PHI</w:t>
            </w:r>
            <w:r w:rsidRPr="00FD6780">
              <w:rPr>
                <w:rFonts w:hint="eastAsia"/>
                <w:sz w:val="21"/>
                <w:szCs w:val="21"/>
              </w:rPr>
              <w:t>)</w:t>
            </w:r>
            <w:r w:rsidRPr="00FD6780">
              <w:rPr>
                <w:sz w:val="21"/>
                <w:szCs w:val="21"/>
                <w:vertAlign w:val="superscript"/>
              </w:rPr>
              <w:t xml:space="preserve"> *</w:t>
            </w:r>
          </w:p>
        </w:tc>
        <w:bookmarkStart w:id="102" w:name="OLE_LINK3"/>
        <w:tc>
          <w:tcPr>
            <w:tcW w:w="2694" w:type="dxa"/>
            <w:vAlign w:val="center"/>
          </w:tcPr>
          <w:p w14:paraId="30784D56"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NE.Ref.{D5B8F3AF-5BE0-4670-84CB-B98E20AABAB9}</w:instrText>
            </w:r>
            <w:r w:rsidRPr="00FD6780">
              <w:rPr>
                <w:sz w:val="21"/>
                <w:szCs w:val="21"/>
              </w:rPr>
              <w:fldChar w:fldCharType="separate"/>
            </w:r>
            <w:r w:rsidRPr="00FD6780">
              <w:rPr>
                <w:color w:val="000000"/>
                <w:kern w:val="0"/>
                <w:sz w:val="21"/>
                <w:szCs w:val="21"/>
              </w:rPr>
              <w:t>宋维真和张建平</w:t>
            </w:r>
            <w:r w:rsidRPr="00FD6780">
              <w:rPr>
                <w:color w:val="000000"/>
                <w:kern w:val="0"/>
                <w:sz w:val="21"/>
                <w:szCs w:val="21"/>
              </w:rPr>
              <w:t>(1993)</w:t>
            </w:r>
            <w:r w:rsidRPr="00FD6780">
              <w:rPr>
                <w:sz w:val="21"/>
                <w:szCs w:val="21"/>
              </w:rPr>
              <w:fldChar w:fldCharType="end"/>
            </w:r>
            <w:bookmarkEnd w:id="102"/>
            <w:r w:rsidRPr="00FD6780">
              <w:rPr>
                <w:sz w:val="21"/>
                <w:szCs w:val="21"/>
              </w:rPr>
              <w:t>1</w:t>
            </w:r>
            <w:r w:rsidRPr="00FD6780">
              <w:rPr>
                <w:sz w:val="21"/>
                <w:szCs w:val="21"/>
              </w:rPr>
              <w:t>篇</w:t>
            </w:r>
          </w:p>
        </w:tc>
        <w:tc>
          <w:tcPr>
            <w:tcW w:w="2126" w:type="dxa"/>
            <w:vAlign w:val="center"/>
          </w:tcPr>
          <w:p w14:paraId="123BA2E7"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14E53669"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未获得</w:t>
            </w:r>
          </w:p>
        </w:tc>
        <w:tc>
          <w:tcPr>
            <w:tcW w:w="3522" w:type="dxa"/>
          </w:tcPr>
          <w:p w14:paraId="3865205A" w14:textId="77777777" w:rsidR="00FD6780" w:rsidRPr="00FD6780" w:rsidRDefault="00FD6780" w:rsidP="008A768F">
            <w:pPr>
              <w:spacing w:line="300" w:lineRule="exact"/>
              <w:ind w:firstLineChars="0" w:firstLine="0"/>
              <w:jc w:val="center"/>
              <w:rPr>
                <w:sz w:val="21"/>
                <w:szCs w:val="21"/>
              </w:rPr>
            </w:pPr>
            <w:r w:rsidRPr="00FD6780">
              <w:rPr>
                <w:sz w:val="21"/>
                <w:szCs w:val="21"/>
              </w:rPr>
              <w:fldChar w:fldCharType="begin"/>
            </w:r>
            <w:r w:rsidRPr="00FD6780">
              <w:rPr>
                <w:sz w:val="21"/>
                <w:szCs w:val="21"/>
              </w:rPr>
              <w:instrText xml:space="preserve"> ADDIN NE.Ref.{0EBC6A8C-D001-411B-AB22-0C1CDDE809F4}</w:instrText>
            </w:r>
            <w:r w:rsidRPr="00FD6780">
              <w:rPr>
                <w:sz w:val="21"/>
                <w:szCs w:val="21"/>
              </w:rPr>
              <w:fldChar w:fldCharType="separate"/>
            </w:r>
            <w:r w:rsidRPr="00FD6780">
              <w:rPr>
                <w:color w:val="000000"/>
                <w:kern w:val="0"/>
                <w:sz w:val="21"/>
                <w:szCs w:val="21"/>
              </w:rPr>
              <w:t>宋维真和张建平</w:t>
            </w:r>
            <w:r w:rsidRPr="00FD6780">
              <w:rPr>
                <w:color w:val="000000"/>
                <w:kern w:val="0"/>
                <w:sz w:val="21"/>
                <w:szCs w:val="21"/>
              </w:rPr>
              <w:t>(1993)</w:t>
            </w:r>
            <w:r w:rsidRPr="00FD6780">
              <w:rPr>
                <w:sz w:val="21"/>
                <w:szCs w:val="21"/>
              </w:rPr>
              <w:fldChar w:fldCharType="end"/>
            </w:r>
            <w:r w:rsidRPr="00FD6780">
              <w:rPr>
                <w:sz w:val="21"/>
                <w:szCs w:val="21"/>
              </w:rPr>
              <w:t>未获得</w:t>
            </w:r>
            <w:r w:rsidRPr="00FD6780">
              <w:rPr>
                <w:rFonts w:hint="eastAsia"/>
                <w:sz w:val="21"/>
                <w:szCs w:val="21"/>
              </w:rPr>
              <w:t>全文</w:t>
            </w:r>
          </w:p>
        </w:tc>
      </w:tr>
      <w:tr w:rsidR="00FD6780" w:rsidRPr="00FD6780" w14:paraId="3D3D3B3A" w14:textId="77777777" w:rsidTr="0087618E">
        <w:trPr>
          <w:jc w:val="center"/>
        </w:trPr>
        <w:tc>
          <w:tcPr>
            <w:tcW w:w="4253" w:type="dxa"/>
            <w:vAlign w:val="center"/>
          </w:tcPr>
          <w:p w14:paraId="2D9F0A62"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S</w:t>
            </w:r>
            <w:r w:rsidRPr="00FD6780">
              <w:rPr>
                <w:sz w:val="21"/>
                <w:szCs w:val="21"/>
              </w:rPr>
              <w:t>ymptom Checklist 45 (</w:t>
            </w:r>
            <w:r w:rsidRPr="00FD6780">
              <w:rPr>
                <w:rFonts w:hint="eastAsia"/>
                <w:sz w:val="21"/>
                <w:szCs w:val="21"/>
              </w:rPr>
              <w:t>S</w:t>
            </w:r>
            <w:r w:rsidRPr="00FD6780">
              <w:rPr>
                <w:sz w:val="21"/>
                <w:szCs w:val="21"/>
              </w:rPr>
              <w:t>CL-45)</w:t>
            </w:r>
            <w:r w:rsidRPr="00FD6780">
              <w:rPr>
                <w:sz w:val="21"/>
                <w:szCs w:val="21"/>
                <w:vertAlign w:val="superscript"/>
              </w:rPr>
              <w:t xml:space="preserve"> *</w:t>
            </w:r>
          </w:p>
        </w:tc>
        <w:tc>
          <w:tcPr>
            <w:tcW w:w="2694" w:type="dxa"/>
            <w:vAlign w:val="center"/>
          </w:tcPr>
          <w:p w14:paraId="495E0A66"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37C1B8C2"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1</w:t>
            </w:r>
          </w:p>
        </w:tc>
        <w:tc>
          <w:tcPr>
            <w:tcW w:w="3566" w:type="dxa"/>
            <w:vAlign w:val="center"/>
          </w:tcPr>
          <w:p w14:paraId="1DD9ABD1"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未获得</w:t>
            </w:r>
          </w:p>
        </w:tc>
        <w:tc>
          <w:tcPr>
            <w:tcW w:w="3522" w:type="dxa"/>
          </w:tcPr>
          <w:p w14:paraId="42A13363"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附录有题目，但无法得知用于测量抑郁的条目。</w:t>
            </w:r>
          </w:p>
        </w:tc>
      </w:tr>
      <w:tr w:rsidR="00FD6780" w:rsidRPr="00FD6780" w14:paraId="506C553D" w14:textId="77777777" w:rsidTr="0087618E">
        <w:trPr>
          <w:jc w:val="center"/>
        </w:trPr>
        <w:tc>
          <w:tcPr>
            <w:tcW w:w="4253" w:type="dxa"/>
            <w:vAlign w:val="center"/>
          </w:tcPr>
          <w:p w14:paraId="7115E6E0" w14:textId="77777777" w:rsidR="00FD6780" w:rsidRPr="00FD6780" w:rsidRDefault="00FD6780" w:rsidP="008A768F">
            <w:pPr>
              <w:spacing w:line="300" w:lineRule="exact"/>
              <w:ind w:firstLineChars="0" w:firstLine="0"/>
              <w:jc w:val="center"/>
              <w:rPr>
                <w:sz w:val="21"/>
                <w:szCs w:val="21"/>
              </w:rPr>
            </w:pPr>
            <w:r w:rsidRPr="00FD6780">
              <w:rPr>
                <w:sz w:val="21"/>
                <w:szCs w:val="21"/>
              </w:rPr>
              <w:t>Beck Depression Inventory, Zhang Yuxin Revised Edition</w:t>
            </w:r>
            <w:r w:rsidRPr="00FD6780">
              <w:rPr>
                <w:sz w:val="21"/>
                <w:szCs w:val="21"/>
                <w:vertAlign w:val="superscript"/>
              </w:rPr>
              <w:t>*</w:t>
            </w:r>
          </w:p>
        </w:tc>
        <w:tc>
          <w:tcPr>
            <w:tcW w:w="2694" w:type="dxa"/>
            <w:vAlign w:val="center"/>
          </w:tcPr>
          <w:p w14:paraId="7047122A"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190B996"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582C91B9" w14:textId="77777777" w:rsidR="00FD6780" w:rsidRPr="00FD6780" w:rsidRDefault="00FD6780" w:rsidP="008A768F">
            <w:pPr>
              <w:spacing w:line="300" w:lineRule="exact"/>
              <w:ind w:firstLineChars="0" w:firstLine="0"/>
              <w:jc w:val="center"/>
              <w:rPr>
                <w:sz w:val="21"/>
                <w:szCs w:val="21"/>
              </w:rPr>
            </w:pPr>
            <w:r w:rsidRPr="00FD6780">
              <w:rPr>
                <w:sz w:val="21"/>
                <w:szCs w:val="21"/>
              </w:rPr>
              <w:t>未选择</w:t>
            </w:r>
          </w:p>
        </w:tc>
        <w:tc>
          <w:tcPr>
            <w:tcW w:w="3522" w:type="dxa"/>
            <w:vAlign w:val="center"/>
          </w:tcPr>
          <w:p w14:paraId="40DF4524" w14:textId="77777777" w:rsidR="00FD6780" w:rsidRPr="00FD6780" w:rsidRDefault="00FD6780" w:rsidP="008A768F">
            <w:pPr>
              <w:spacing w:line="300" w:lineRule="exact"/>
              <w:ind w:firstLineChars="0" w:firstLine="0"/>
              <w:jc w:val="center"/>
              <w:rPr>
                <w:sz w:val="21"/>
                <w:szCs w:val="21"/>
              </w:rPr>
            </w:pPr>
            <w:r w:rsidRPr="00FD6780">
              <w:rPr>
                <w:sz w:val="21"/>
                <w:szCs w:val="21"/>
              </w:rPr>
              <w:t>没有具体引用的文章名，但在附录有题目。</w:t>
            </w:r>
          </w:p>
        </w:tc>
      </w:tr>
      <w:tr w:rsidR="00FD6780" w:rsidRPr="00FD6780" w14:paraId="66C6780B" w14:textId="77777777" w:rsidTr="0087618E">
        <w:trPr>
          <w:jc w:val="center"/>
        </w:trPr>
        <w:tc>
          <w:tcPr>
            <w:tcW w:w="4253" w:type="dxa"/>
            <w:vAlign w:val="center"/>
          </w:tcPr>
          <w:p w14:paraId="670ED2DC" w14:textId="77777777" w:rsidR="00FD6780" w:rsidRPr="00FD6780" w:rsidRDefault="00FD6780" w:rsidP="008A768F">
            <w:pPr>
              <w:spacing w:line="300" w:lineRule="exact"/>
              <w:ind w:firstLineChars="0" w:firstLine="0"/>
              <w:jc w:val="center"/>
              <w:rPr>
                <w:sz w:val="21"/>
                <w:szCs w:val="21"/>
              </w:rPr>
            </w:pPr>
          </w:p>
          <w:p w14:paraId="3EBC299F" w14:textId="77777777" w:rsidR="00FD6780" w:rsidRPr="00FD6780" w:rsidRDefault="00FD6780" w:rsidP="008A768F">
            <w:pPr>
              <w:spacing w:line="300" w:lineRule="exact"/>
              <w:ind w:firstLineChars="0" w:firstLine="0"/>
              <w:jc w:val="center"/>
              <w:rPr>
                <w:sz w:val="21"/>
                <w:szCs w:val="21"/>
              </w:rPr>
            </w:pPr>
          </w:p>
          <w:p w14:paraId="5395A196" w14:textId="77777777" w:rsidR="00FD6780" w:rsidRPr="00FD6780" w:rsidRDefault="00FD6780" w:rsidP="008A768F">
            <w:pPr>
              <w:spacing w:line="300" w:lineRule="exact"/>
              <w:ind w:firstLineChars="0" w:firstLine="0"/>
              <w:jc w:val="center"/>
              <w:rPr>
                <w:sz w:val="21"/>
                <w:szCs w:val="21"/>
              </w:rPr>
            </w:pPr>
            <w:r w:rsidRPr="00FD6780">
              <w:rPr>
                <w:sz w:val="21"/>
                <w:szCs w:val="21"/>
              </w:rPr>
              <w:t>Short Depression Scale</w:t>
            </w:r>
            <w:r w:rsidRPr="00FD6780">
              <w:rPr>
                <w:sz w:val="21"/>
                <w:szCs w:val="21"/>
                <w:vertAlign w:val="superscript"/>
              </w:rPr>
              <w:t>*</w:t>
            </w:r>
          </w:p>
          <w:p w14:paraId="2E64D5C1" w14:textId="77777777" w:rsidR="00FD6780" w:rsidRPr="00FD6780" w:rsidRDefault="00FD6780" w:rsidP="008A768F">
            <w:pPr>
              <w:spacing w:line="300" w:lineRule="exact"/>
              <w:ind w:firstLineChars="0" w:firstLine="0"/>
              <w:jc w:val="center"/>
              <w:rPr>
                <w:sz w:val="21"/>
                <w:szCs w:val="21"/>
              </w:rPr>
            </w:pPr>
          </w:p>
        </w:tc>
        <w:tc>
          <w:tcPr>
            <w:tcW w:w="2694" w:type="dxa"/>
            <w:vAlign w:val="center"/>
          </w:tcPr>
          <w:p w14:paraId="6D6913EB"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732E1129"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49553639" w14:textId="77777777" w:rsidR="00FD6780" w:rsidRPr="00FD6780" w:rsidRDefault="00FD6780" w:rsidP="008A768F">
            <w:pPr>
              <w:spacing w:line="300" w:lineRule="exact"/>
              <w:ind w:firstLineChars="0" w:firstLine="0"/>
              <w:jc w:val="center"/>
              <w:rPr>
                <w:sz w:val="21"/>
                <w:szCs w:val="21"/>
              </w:rPr>
            </w:pPr>
            <w:r w:rsidRPr="00FD6780">
              <w:rPr>
                <w:sz w:val="21"/>
                <w:szCs w:val="21"/>
              </w:rPr>
              <w:t>未选择</w:t>
            </w:r>
          </w:p>
        </w:tc>
        <w:tc>
          <w:tcPr>
            <w:tcW w:w="3522" w:type="dxa"/>
          </w:tcPr>
          <w:p w14:paraId="650E0AF0"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作者未提供</w:t>
            </w:r>
            <w:r w:rsidRPr="00FD6780">
              <w:rPr>
                <w:sz w:val="21"/>
                <w:szCs w:val="21"/>
              </w:rPr>
              <w:t>简式抑郁量表</w:t>
            </w:r>
            <w:r w:rsidRPr="00FD6780">
              <w:rPr>
                <w:sz w:val="21"/>
                <w:szCs w:val="21"/>
              </w:rPr>
              <w:t>(</w:t>
            </w:r>
            <w:r w:rsidRPr="00FD6780">
              <w:rPr>
                <w:rFonts w:hint="eastAsia"/>
                <w:sz w:val="21"/>
                <w:szCs w:val="21"/>
              </w:rPr>
              <w:t>Andrensen (1994)</w:t>
            </w:r>
            <w:r w:rsidRPr="00FD6780">
              <w:rPr>
                <w:rFonts w:hint="eastAsia"/>
                <w:sz w:val="21"/>
                <w:szCs w:val="21"/>
              </w:rPr>
              <w:t>具体的引文，自行搜索应为</w:t>
            </w:r>
            <w:r w:rsidRPr="00FD6780">
              <w:rPr>
                <w:sz w:val="21"/>
                <w:szCs w:val="21"/>
              </w:rPr>
              <w:fldChar w:fldCharType="begin"/>
            </w:r>
            <w:r w:rsidRPr="00FD6780">
              <w:rPr>
                <w:sz w:val="21"/>
                <w:szCs w:val="21"/>
              </w:rPr>
              <w:instrText xml:space="preserve"> ADDIN NE.Ref.{8ED0DF00-5311-4A1D-922A-494C6538B2BE}</w:instrText>
            </w:r>
            <w:r w:rsidRPr="00FD6780">
              <w:rPr>
                <w:sz w:val="21"/>
                <w:szCs w:val="21"/>
              </w:rPr>
              <w:fldChar w:fldCharType="separate"/>
            </w:r>
            <w:r w:rsidRPr="00FD6780">
              <w:rPr>
                <w:color w:val="000000"/>
                <w:kern w:val="0"/>
                <w:sz w:val="21"/>
                <w:szCs w:val="21"/>
              </w:rPr>
              <w:t>Andresen et al.(1994)</w:t>
            </w:r>
            <w:r w:rsidRPr="00FD6780">
              <w:rPr>
                <w:sz w:val="21"/>
                <w:szCs w:val="21"/>
              </w:rPr>
              <w:fldChar w:fldCharType="end"/>
            </w:r>
            <w:r w:rsidRPr="00FD6780">
              <w:rPr>
                <w:rFonts w:hint="eastAsia"/>
                <w:sz w:val="21"/>
                <w:szCs w:val="21"/>
              </w:rPr>
              <w:t>一文，题目完全摘自</w:t>
            </w:r>
            <w:r w:rsidRPr="00FD6780">
              <w:rPr>
                <w:rFonts w:hint="eastAsia"/>
                <w:sz w:val="21"/>
                <w:szCs w:val="21"/>
              </w:rPr>
              <w:t>CES-D</w:t>
            </w:r>
            <w:r w:rsidRPr="00FD6780">
              <w:rPr>
                <w:rFonts w:hint="eastAsia"/>
                <w:sz w:val="21"/>
                <w:szCs w:val="21"/>
              </w:rPr>
              <w:t>，因此排除</w:t>
            </w:r>
          </w:p>
        </w:tc>
      </w:tr>
      <w:tr w:rsidR="00FD6780" w:rsidRPr="00FD6780" w14:paraId="4D5107D4" w14:textId="77777777" w:rsidTr="0087618E">
        <w:trPr>
          <w:jc w:val="center"/>
        </w:trPr>
        <w:tc>
          <w:tcPr>
            <w:tcW w:w="4253" w:type="dxa"/>
            <w:vAlign w:val="center"/>
          </w:tcPr>
          <w:p w14:paraId="66F83C8C"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NE.Ref.{311B2858-6401-4A75-BCDF-7E5A7C23A540}</w:instrText>
            </w:r>
            <w:r w:rsidRPr="00FD6780">
              <w:rPr>
                <w:color w:val="000000"/>
                <w:sz w:val="21"/>
                <w:szCs w:val="21"/>
              </w:rPr>
              <w:fldChar w:fldCharType="separate"/>
            </w:r>
            <w:r w:rsidRPr="00FD6780">
              <w:rPr>
                <w:color w:val="000000"/>
                <w:kern w:val="0"/>
                <w:sz w:val="21"/>
                <w:szCs w:val="21"/>
              </w:rPr>
              <w:t>Gu &amp; Chen(2020)</w:t>
            </w:r>
            <w:r w:rsidRPr="00FD6780">
              <w:rPr>
                <w:color w:val="000000"/>
                <w:sz w:val="21"/>
                <w:szCs w:val="21"/>
              </w:rPr>
              <w:fldChar w:fldCharType="end"/>
            </w:r>
            <w:r w:rsidRPr="00FD6780">
              <w:rPr>
                <w:color w:val="000000"/>
                <w:sz w:val="21"/>
                <w:szCs w:val="21"/>
              </w:rPr>
              <w:t xml:space="preserve"> </w:t>
            </w:r>
            <w:r w:rsidRPr="00FD6780">
              <w:rPr>
                <w:sz w:val="21"/>
                <w:szCs w:val="21"/>
              </w:rPr>
              <w:t>self-designed questionnaire</w:t>
            </w:r>
            <w:r w:rsidRPr="00FD6780">
              <w:rPr>
                <w:rFonts w:hint="eastAsia"/>
                <w:sz w:val="21"/>
                <w:szCs w:val="21"/>
              </w:rPr>
              <w:t xml:space="preserve"> </w:t>
            </w:r>
            <w:r w:rsidRPr="00FD6780">
              <w:rPr>
                <w:sz w:val="21"/>
                <w:szCs w:val="21"/>
              </w:rPr>
              <w:t>(Gu_2020)</w:t>
            </w:r>
            <w:r w:rsidRPr="00FD6780">
              <w:rPr>
                <w:sz w:val="21"/>
                <w:szCs w:val="21"/>
                <w:vertAlign w:val="superscript"/>
              </w:rPr>
              <w:t>*</w:t>
            </w:r>
          </w:p>
        </w:tc>
        <w:tc>
          <w:tcPr>
            <w:tcW w:w="2694" w:type="dxa"/>
            <w:vAlign w:val="center"/>
          </w:tcPr>
          <w:p w14:paraId="5C37BF0B" w14:textId="77777777" w:rsidR="00FD6780" w:rsidRPr="00FD6780" w:rsidRDefault="00FD6780" w:rsidP="008A768F">
            <w:pPr>
              <w:spacing w:line="300" w:lineRule="exact"/>
              <w:ind w:firstLineChars="0" w:firstLine="0"/>
              <w:jc w:val="center"/>
              <w:rPr>
                <w:sz w:val="21"/>
                <w:szCs w:val="21"/>
              </w:rPr>
            </w:pPr>
          </w:p>
        </w:tc>
        <w:tc>
          <w:tcPr>
            <w:tcW w:w="2126" w:type="dxa"/>
            <w:vAlign w:val="center"/>
          </w:tcPr>
          <w:p w14:paraId="61A8F052" w14:textId="77777777" w:rsidR="00FD6780" w:rsidRPr="00FD6780" w:rsidRDefault="00FD6780" w:rsidP="008A768F">
            <w:pPr>
              <w:spacing w:line="300" w:lineRule="exact"/>
              <w:ind w:firstLineChars="0" w:firstLine="0"/>
              <w:jc w:val="center"/>
              <w:rPr>
                <w:sz w:val="21"/>
                <w:szCs w:val="21"/>
              </w:rPr>
            </w:pPr>
            <w:r w:rsidRPr="00FD6780">
              <w:rPr>
                <w:sz w:val="21"/>
                <w:szCs w:val="21"/>
              </w:rPr>
              <w:t>1</w:t>
            </w:r>
          </w:p>
        </w:tc>
        <w:tc>
          <w:tcPr>
            <w:tcW w:w="3566" w:type="dxa"/>
            <w:vAlign w:val="center"/>
          </w:tcPr>
          <w:p w14:paraId="29186623" w14:textId="77777777" w:rsidR="00FD6780" w:rsidRPr="00FD6780" w:rsidRDefault="00FD6780" w:rsidP="008A768F">
            <w:pPr>
              <w:spacing w:line="300" w:lineRule="exact"/>
              <w:ind w:firstLineChars="0" w:firstLine="0"/>
              <w:jc w:val="center"/>
              <w:rPr>
                <w:sz w:val="21"/>
                <w:szCs w:val="21"/>
              </w:rPr>
            </w:pPr>
            <w:r w:rsidRPr="00FD6780">
              <w:rPr>
                <w:color w:val="000000"/>
                <w:sz w:val="21"/>
                <w:szCs w:val="21"/>
              </w:rPr>
              <w:fldChar w:fldCharType="begin"/>
            </w:r>
            <w:r w:rsidRPr="00FD6780">
              <w:rPr>
                <w:color w:val="000000"/>
                <w:sz w:val="21"/>
                <w:szCs w:val="21"/>
              </w:rPr>
              <w:instrText xml:space="preserve"> ADDIN NE.Ref.{4D3E1FB6-D01D-44F7-9665-9C871A643F9E}</w:instrText>
            </w:r>
            <w:r w:rsidRPr="00FD6780">
              <w:rPr>
                <w:color w:val="000000"/>
                <w:sz w:val="21"/>
                <w:szCs w:val="21"/>
              </w:rPr>
              <w:fldChar w:fldCharType="separate"/>
            </w:r>
            <w:r w:rsidRPr="00FD6780">
              <w:rPr>
                <w:color w:val="000000"/>
                <w:kern w:val="0"/>
                <w:sz w:val="21"/>
                <w:szCs w:val="21"/>
              </w:rPr>
              <w:t>Gu &amp; Chen(2020)</w:t>
            </w:r>
            <w:r w:rsidRPr="00FD6780">
              <w:rPr>
                <w:color w:val="000000"/>
                <w:sz w:val="21"/>
                <w:szCs w:val="21"/>
              </w:rPr>
              <w:fldChar w:fldCharType="end"/>
            </w:r>
            <w:r w:rsidRPr="00FD6780">
              <w:rPr>
                <w:color w:val="000000"/>
                <w:sz w:val="21"/>
                <w:szCs w:val="21"/>
              </w:rPr>
              <w:t>1</w:t>
            </w:r>
            <w:r w:rsidRPr="00FD6780">
              <w:rPr>
                <w:rFonts w:hint="eastAsia"/>
                <w:color w:val="000000"/>
                <w:sz w:val="21"/>
                <w:szCs w:val="21"/>
              </w:rPr>
              <w:t>题</w:t>
            </w:r>
          </w:p>
        </w:tc>
        <w:tc>
          <w:tcPr>
            <w:tcW w:w="3522" w:type="dxa"/>
          </w:tcPr>
          <w:p w14:paraId="28131938" w14:textId="77777777" w:rsidR="00FD6780" w:rsidRPr="00FD6780" w:rsidRDefault="00FD6780" w:rsidP="008A768F">
            <w:pPr>
              <w:spacing w:line="300" w:lineRule="exact"/>
              <w:ind w:firstLineChars="0" w:firstLine="0"/>
              <w:jc w:val="center"/>
              <w:rPr>
                <w:sz w:val="21"/>
                <w:szCs w:val="21"/>
              </w:rPr>
            </w:pPr>
          </w:p>
          <w:p w14:paraId="7FBB3E46" w14:textId="77777777" w:rsidR="00FD6780" w:rsidRPr="00FD6780" w:rsidRDefault="00FD6780" w:rsidP="008A768F">
            <w:pPr>
              <w:spacing w:line="300" w:lineRule="exact"/>
              <w:ind w:firstLineChars="0" w:firstLine="0"/>
              <w:jc w:val="center"/>
              <w:rPr>
                <w:sz w:val="21"/>
                <w:szCs w:val="21"/>
              </w:rPr>
            </w:pPr>
            <w:r w:rsidRPr="00FD6780">
              <w:rPr>
                <w:rFonts w:hint="eastAsia"/>
                <w:sz w:val="21"/>
                <w:szCs w:val="21"/>
              </w:rPr>
              <w:t>与</w:t>
            </w:r>
            <w:r w:rsidRPr="00FD6780">
              <w:rPr>
                <w:color w:val="2A2B2E"/>
                <w:sz w:val="21"/>
                <w:szCs w:val="21"/>
                <w:shd w:val="clear" w:color="auto" w:fill="FFFFFF"/>
              </w:rPr>
              <w:t>（</w:t>
            </w:r>
            <w:r w:rsidRPr="00FD6780">
              <w:rPr>
                <w:color w:val="2A2B2E"/>
                <w:sz w:val="21"/>
                <w:szCs w:val="21"/>
                <w:shd w:val="clear" w:color="auto" w:fill="FFFFFF"/>
              </w:rPr>
              <w:t>Ji_2007</w:t>
            </w:r>
            <w:r w:rsidRPr="00FD6780">
              <w:rPr>
                <w:color w:val="2A2B2E"/>
                <w:sz w:val="21"/>
                <w:szCs w:val="21"/>
                <w:shd w:val="clear" w:color="auto" w:fill="FFFFFF"/>
              </w:rPr>
              <w:t>）</w:t>
            </w:r>
            <w:r w:rsidRPr="00FD6780">
              <w:rPr>
                <w:rFonts w:hint="eastAsia"/>
                <w:color w:val="2A2B2E"/>
                <w:sz w:val="21"/>
                <w:szCs w:val="21"/>
                <w:shd w:val="clear" w:color="auto" w:fill="FFFFFF"/>
              </w:rPr>
              <w:t>合并</w:t>
            </w:r>
          </w:p>
        </w:tc>
      </w:tr>
    </w:tbl>
    <w:p w14:paraId="38A6285B" w14:textId="0F7F567F" w:rsidR="00FD6780" w:rsidRPr="000017D9" w:rsidRDefault="007148FF" w:rsidP="00FD6780">
      <w:pPr>
        <w:widowControl/>
        <w:spacing w:line="312" w:lineRule="auto"/>
        <w:ind w:firstLineChars="0" w:firstLine="0"/>
        <w:rPr>
          <w:kern w:val="0"/>
          <w:sz w:val="21"/>
          <w:szCs w:val="21"/>
        </w:rPr>
        <w:sectPr w:rsidR="00FD6780" w:rsidRPr="000017D9" w:rsidSect="00922F80">
          <w:pgSz w:w="16838" w:h="11906" w:orient="landscape"/>
          <w:pgMar w:top="1797" w:right="1440" w:bottom="1797" w:left="1440" w:header="851" w:footer="992" w:gutter="0"/>
          <w:cols w:space="720"/>
          <w:docGrid w:linePitch="381"/>
        </w:sectPr>
      </w:pPr>
      <w:bookmarkStart w:id="103" w:name="OLE_LINK10"/>
      <w:bookmarkEnd w:id="100"/>
      <w:r w:rsidRPr="000017D9">
        <w:rPr>
          <w:i/>
          <w:iCs/>
          <w:sz w:val="21"/>
          <w:szCs w:val="21"/>
        </w:rPr>
        <w:t>Note.</w:t>
      </w:r>
      <w:r w:rsidRPr="000017D9">
        <w:rPr>
          <w:sz w:val="21"/>
          <w:szCs w:val="21"/>
        </w:rPr>
        <w:t xml:space="preserve"> </w:t>
      </w:r>
      <w:bookmarkEnd w:id="103"/>
      <w:r w:rsidR="00FD6780" w:rsidRPr="000017D9">
        <w:rPr>
          <w:kern w:val="0"/>
          <w:sz w:val="21"/>
          <w:szCs w:val="21"/>
        </w:rPr>
        <w:t>*T</w:t>
      </w:r>
      <w:r w:rsidR="00FD6780" w:rsidRPr="000017D9">
        <w:rPr>
          <w:rFonts w:hint="eastAsia"/>
          <w:kern w:val="0"/>
          <w:sz w:val="21"/>
          <w:szCs w:val="21"/>
        </w:rPr>
        <w:t>hese</w:t>
      </w:r>
      <w:r w:rsidR="00FD6780" w:rsidRPr="000017D9">
        <w:rPr>
          <w:kern w:val="0"/>
          <w:sz w:val="21"/>
          <w:szCs w:val="21"/>
        </w:rPr>
        <w:t xml:space="preserve"> scales are excluded</w:t>
      </w:r>
    </w:p>
    <w:p w14:paraId="7EE9F52C" w14:textId="0FA68901" w:rsidR="00056964" w:rsidRPr="00056964" w:rsidRDefault="00056964" w:rsidP="00056964">
      <w:pPr>
        <w:pStyle w:val="Heading1"/>
      </w:pPr>
      <w:r w:rsidRPr="00056964">
        <w:rPr>
          <w:rFonts w:hint="eastAsia"/>
        </w:rPr>
        <w:lastRenderedPageBreak/>
        <w:t>3</w:t>
      </w:r>
      <w:r w:rsidRPr="00056964">
        <w:t>.</w:t>
      </w:r>
      <w:r>
        <w:t xml:space="preserve">2 </w:t>
      </w:r>
      <w:r w:rsidRPr="00056964">
        <w:t xml:space="preserve">Combined results of items in the </w:t>
      </w:r>
      <w:r>
        <w:rPr>
          <w:rFonts w:hint="eastAsia"/>
        </w:rPr>
        <w:t>scale</w:t>
      </w:r>
    </w:p>
    <w:p w14:paraId="77EAC191" w14:textId="4245E99F" w:rsidR="001C0CA3" w:rsidRPr="00FD4466" w:rsidRDefault="00FD4466" w:rsidP="00FD4466">
      <w:pPr>
        <w:ind w:firstLine="480"/>
      </w:pPr>
      <w:bookmarkStart w:id="104" w:name="OLE_LINK18"/>
      <w:r>
        <w:t xml:space="preserve">A total of 425 </w:t>
      </w:r>
      <w:r>
        <w:rPr>
          <w:rFonts w:hint="eastAsia"/>
        </w:rPr>
        <w:t>items</w:t>
      </w:r>
      <w:r>
        <w:t xml:space="preserve"> were included, with 4</w:t>
      </w:r>
      <w:r w:rsidR="000D2874">
        <w:t>2</w:t>
      </w:r>
      <w:r>
        <w:t xml:space="preserve"> </w:t>
      </w:r>
      <w:r>
        <w:rPr>
          <w:rFonts w:hint="eastAsia"/>
        </w:rPr>
        <w:t>items</w:t>
      </w:r>
      <w:r>
        <w:t xml:space="preserve"> merged. This was due to the item from </w:t>
      </w:r>
      <w:r w:rsidRPr="00BC662B">
        <w:rPr>
          <w:rFonts w:hint="eastAsia"/>
        </w:rPr>
        <w:t>季成叶</w:t>
      </w:r>
      <w:r w:rsidRPr="00BC662B">
        <w:rPr>
          <w:rFonts w:hint="eastAsia"/>
        </w:rPr>
        <w:t>(2007)</w:t>
      </w:r>
      <w:r>
        <w:t>, "During the past 12 months, did you ever feel so sad or hopeless almost every day for two weeks or more in a row that you stopped doing your usual activities?" falling under both the symptoms 'sad' and 'Sense of hopelessness'. Additionally, PHQ-9's Q8: "Actions or speech slowed down to a noticeable extent, or conversely—feeling restless or agitated, being unable to sit still, more than usual" falls under both 'Agitation' and 'Retardation', thus adding two symptoms. Consequently, a total of 38</w:t>
      </w:r>
      <w:r w:rsidR="000D2874">
        <w:t>5</w:t>
      </w:r>
      <w:r>
        <w:t xml:space="preserve"> symptoms were included in the content analysis. </w:t>
      </w:r>
      <w:bookmarkEnd w:id="104"/>
      <w:r w:rsidRPr="00FD4466">
        <w:t>Table 2 displays the merged results.</w:t>
      </w:r>
    </w:p>
    <w:p w14:paraId="534D16B1" w14:textId="2A28BD16" w:rsidR="00056964" w:rsidRPr="00056964" w:rsidRDefault="00056964" w:rsidP="00FD6780">
      <w:pPr>
        <w:spacing w:line="312" w:lineRule="auto"/>
        <w:ind w:firstLineChars="550" w:firstLine="1320"/>
        <w:jc w:val="center"/>
        <w:rPr>
          <w:szCs w:val="24"/>
        </w:rPr>
      </w:pPr>
      <w:r w:rsidRPr="00056964">
        <w:rPr>
          <w:szCs w:val="24"/>
        </w:rPr>
        <w:t>T</w:t>
      </w:r>
      <w:r w:rsidRPr="00056964">
        <w:rPr>
          <w:rFonts w:hint="eastAsia"/>
          <w:szCs w:val="24"/>
        </w:rPr>
        <w:t>able</w:t>
      </w:r>
      <w:r w:rsidRPr="00056964">
        <w:rPr>
          <w:szCs w:val="24"/>
        </w:rPr>
        <w:t xml:space="preserve">2 Combined results of items in the </w:t>
      </w:r>
      <w:r>
        <w:rPr>
          <w:rFonts w:hint="eastAsia"/>
          <w:szCs w:val="24"/>
        </w:rPr>
        <w:t>scale</w:t>
      </w:r>
    </w:p>
    <w:tbl>
      <w:tblPr>
        <w:tblStyle w:val="TableGrid"/>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43"/>
        <w:gridCol w:w="1243"/>
        <w:gridCol w:w="4187"/>
        <w:gridCol w:w="1584"/>
      </w:tblGrid>
      <w:tr w:rsidR="00056964" w:rsidRPr="00056964" w14:paraId="2E31FA6E" w14:textId="77777777" w:rsidTr="003E48A0">
        <w:tc>
          <w:tcPr>
            <w:tcW w:w="1661" w:type="dxa"/>
            <w:tcBorders>
              <w:top w:val="single" w:sz="12" w:space="0" w:color="auto"/>
              <w:bottom w:val="single" w:sz="12" w:space="0" w:color="auto"/>
            </w:tcBorders>
          </w:tcPr>
          <w:p w14:paraId="4F6C6AE1" w14:textId="77777777" w:rsidR="00056964" w:rsidRPr="00056964" w:rsidRDefault="00056964" w:rsidP="008A768F">
            <w:pPr>
              <w:spacing w:line="300" w:lineRule="exact"/>
              <w:ind w:firstLineChars="0" w:firstLine="0"/>
              <w:rPr>
                <w:szCs w:val="24"/>
              </w:rPr>
            </w:pPr>
            <w:r w:rsidRPr="00056964">
              <w:rPr>
                <w:rFonts w:hint="eastAsia"/>
                <w:szCs w:val="24"/>
              </w:rPr>
              <w:t>S</w:t>
            </w:r>
            <w:r w:rsidRPr="00056964">
              <w:rPr>
                <w:szCs w:val="24"/>
              </w:rPr>
              <w:t>cale</w:t>
            </w:r>
          </w:p>
        </w:tc>
        <w:tc>
          <w:tcPr>
            <w:tcW w:w="1243" w:type="dxa"/>
            <w:tcBorders>
              <w:top w:val="single" w:sz="12" w:space="0" w:color="auto"/>
              <w:bottom w:val="single" w:sz="12" w:space="0" w:color="auto"/>
            </w:tcBorders>
          </w:tcPr>
          <w:p w14:paraId="0D4D06C5" w14:textId="77777777" w:rsidR="00056964" w:rsidRPr="00056964" w:rsidRDefault="00056964" w:rsidP="008A768F">
            <w:pPr>
              <w:spacing w:line="300" w:lineRule="exact"/>
              <w:ind w:firstLineChars="0" w:firstLine="0"/>
              <w:jc w:val="center"/>
              <w:rPr>
                <w:szCs w:val="24"/>
              </w:rPr>
            </w:pPr>
            <w:r w:rsidRPr="00056964">
              <w:rPr>
                <w:szCs w:val="24"/>
              </w:rPr>
              <w:t>Number of items before combining</w:t>
            </w:r>
          </w:p>
        </w:tc>
        <w:tc>
          <w:tcPr>
            <w:tcW w:w="1243" w:type="dxa"/>
            <w:tcBorders>
              <w:top w:val="single" w:sz="12" w:space="0" w:color="auto"/>
              <w:bottom w:val="single" w:sz="12" w:space="0" w:color="auto"/>
            </w:tcBorders>
          </w:tcPr>
          <w:p w14:paraId="5F095C8D" w14:textId="4832629A" w:rsidR="00056964" w:rsidRPr="00056964" w:rsidRDefault="00056964" w:rsidP="008A768F">
            <w:pPr>
              <w:spacing w:line="300" w:lineRule="exact"/>
              <w:ind w:firstLineChars="0" w:firstLine="0"/>
              <w:jc w:val="center"/>
              <w:rPr>
                <w:szCs w:val="24"/>
              </w:rPr>
            </w:pPr>
            <w:r w:rsidRPr="00056964">
              <w:rPr>
                <w:szCs w:val="24"/>
              </w:rPr>
              <w:t xml:space="preserve">Number of </w:t>
            </w:r>
            <w:r w:rsidR="00FD4466">
              <w:rPr>
                <w:rFonts w:hint="eastAsia"/>
              </w:rPr>
              <w:t>items</w:t>
            </w:r>
            <w:r w:rsidRPr="00056964">
              <w:rPr>
                <w:szCs w:val="24"/>
              </w:rPr>
              <w:t xml:space="preserve"> after combining</w:t>
            </w:r>
          </w:p>
        </w:tc>
        <w:tc>
          <w:tcPr>
            <w:tcW w:w="4187" w:type="dxa"/>
            <w:tcBorders>
              <w:top w:val="single" w:sz="12" w:space="0" w:color="auto"/>
              <w:bottom w:val="single" w:sz="12" w:space="0" w:color="auto"/>
            </w:tcBorders>
          </w:tcPr>
          <w:p w14:paraId="053074C7" w14:textId="77777777" w:rsidR="00056964" w:rsidRPr="00056964" w:rsidRDefault="00056964" w:rsidP="008A768F">
            <w:pPr>
              <w:spacing w:line="300" w:lineRule="exact"/>
              <w:ind w:firstLineChars="0" w:firstLine="0"/>
              <w:jc w:val="center"/>
              <w:rPr>
                <w:szCs w:val="24"/>
              </w:rPr>
            </w:pPr>
            <w:r w:rsidRPr="00056964">
              <w:rPr>
                <w:rFonts w:hint="eastAsia"/>
                <w:szCs w:val="24"/>
              </w:rPr>
              <w:t>I</w:t>
            </w:r>
            <w:r w:rsidRPr="00056964">
              <w:rPr>
                <w:szCs w:val="24"/>
              </w:rPr>
              <w:t>tem</w:t>
            </w:r>
          </w:p>
        </w:tc>
        <w:tc>
          <w:tcPr>
            <w:tcW w:w="1584" w:type="dxa"/>
            <w:tcBorders>
              <w:top w:val="single" w:sz="12" w:space="0" w:color="auto"/>
              <w:bottom w:val="single" w:sz="12" w:space="0" w:color="auto"/>
            </w:tcBorders>
          </w:tcPr>
          <w:p w14:paraId="2EFCAAD2" w14:textId="44B8290F" w:rsidR="00056964" w:rsidRPr="00056964" w:rsidRDefault="00FD4466" w:rsidP="008A768F">
            <w:pPr>
              <w:spacing w:line="300" w:lineRule="exact"/>
              <w:ind w:firstLineChars="0" w:firstLine="0"/>
              <w:jc w:val="center"/>
              <w:rPr>
                <w:szCs w:val="24"/>
              </w:rPr>
            </w:pPr>
            <w:r>
              <w:rPr>
                <w:szCs w:val="24"/>
              </w:rPr>
              <w:t>I</w:t>
            </w:r>
            <w:r>
              <w:rPr>
                <w:rFonts w:hint="eastAsia"/>
                <w:szCs w:val="24"/>
              </w:rPr>
              <w:t>tems</w:t>
            </w:r>
            <w:r w:rsidR="00056964" w:rsidRPr="00056964">
              <w:rPr>
                <w:szCs w:val="24"/>
              </w:rPr>
              <w:t xml:space="preserve"> after combining</w:t>
            </w:r>
          </w:p>
        </w:tc>
      </w:tr>
      <w:tr w:rsidR="00056964" w:rsidRPr="00056964" w14:paraId="25AFC462" w14:textId="77777777" w:rsidTr="003E48A0">
        <w:tc>
          <w:tcPr>
            <w:tcW w:w="1661" w:type="dxa"/>
            <w:tcBorders>
              <w:top w:val="single" w:sz="12" w:space="0" w:color="auto"/>
            </w:tcBorders>
          </w:tcPr>
          <w:p w14:paraId="4E611405" w14:textId="77777777" w:rsidR="00056964" w:rsidRPr="00056964" w:rsidRDefault="00056964" w:rsidP="008A768F">
            <w:pPr>
              <w:spacing w:line="300" w:lineRule="exact"/>
              <w:ind w:firstLineChars="0" w:firstLine="0"/>
              <w:rPr>
                <w:szCs w:val="24"/>
              </w:rPr>
            </w:pPr>
            <w:r w:rsidRPr="00056964">
              <w:rPr>
                <w:szCs w:val="24"/>
              </w:rPr>
              <w:t>SDS</w:t>
            </w:r>
          </w:p>
        </w:tc>
        <w:tc>
          <w:tcPr>
            <w:tcW w:w="1243" w:type="dxa"/>
            <w:tcBorders>
              <w:top w:val="single" w:sz="12" w:space="0" w:color="auto"/>
            </w:tcBorders>
          </w:tcPr>
          <w:p w14:paraId="7D49D748" w14:textId="77777777" w:rsidR="00056964" w:rsidRPr="00056964" w:rsidRDefault="00056964" w:rsidP="008A768F">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Borders>
              <w:top w:val="single" w:sz="12" w:space="0" w:color="auto"/>
            </w:tcBorders>
          </w:tcPr>
          <w:p w14:paraId="14D4F2B3" w14:textId="77777777" w:rsidR="00056964" w:rsidRPr="00056964" w:rsidRDefault="00056964" w:rsidP="008A768F">
            <w:pPr>
              <w:spacing w:line="300" w:lineRule="exact"/>
              <w:ind w:firstLineChars="0" w:firstLine="0"/>
              <w:jc w:val="center"/>
              <w:rPr>
                <w:szCs w:val="24"/>
              </w:rPr>
            </w:pPr>
            <w:r w:rsidRPr="00056964">
              <w:rPr>
                <w:szCs w:val="24"/>
              </w:rPr>
              <w:t>19</w:t>
            </w:r>
          </w:p>
        </w:tc>
        <w:tc>
          <w:tcPr>
            <w:tcW w:w="4187" w:type="dxa"/>
            <w:tcBorders>
              <w:top w:val="single" w:sz="12" w:space="0" w:color="auto"/>
            </w:tcBorders>
          </w:tcPr>
          <w:p w14:paraId="486F7526" w14:textId="77777777" w:rsidR="00056964" w:rsidRPr="00056964" w:rsidRDefault="00056964" w:rsidP="008A768F">
            <w:pPr>
              <w:spacing w:line="300" w:lineRule="exact"/>
              <w:ind w:firstLineChars="0" w:firstLine="0"/>
              <w:rPr>
                <w:szCs w:val="24"/>
              </w:rPr>
            </w:pPr>
            <w:r w:rsidRPr="00056964">
              <w:rPr>
                <w:szCs w:val="24"/>
              </w:rPr>
              <w:t>Q17</w:t>
            </w:r>
            <w:r w:rsidRPr="00056964">
              <w:rPr>
                <w:rFonts w:hint="eastAsia"/>
                <w:szCs w:val="24"/>
              </w:rPr>
              <w:t>:</w:t>
            </w:r>
            <w:r w:rsidRPr="00056964">
              <w:t xml:space="preserve"> </w:t>
            </w:r>
            <w:r w:rsidRPr="00056964">
              <w:rPr>
                <w:szCs w:val="24"/>
              </w:rPr>
              <w:t>I feel like I'm a useful person, and someone needs me. &amp; Q19:</w:t>
            </w:r>
            <w:r w:rsidRPr="00056964">
              <w:t xml:space="preserve"> </w:t>
            </w:r>
            <w:r w:rsidRPr="00056964">
              <w:rPr>
                <w:szCs w:val="24"/>
              </w:rPr>
              <w:t>I believe that if I were to die, others might be better off.</w:t>
            </w:r>
          </w:p>
        </w:tc>
        <w:tc>
          <w:tcPr>
            <w:tcW w:w="1584" w:type="dxa"/>
            <w:tcBorders>
              <w:top w:val="single" w:sz="12" w:space="0" w:color="auto"/>
            </w:tcBorders>
          </w:tcPr>
          <w:p w14:paraId="76EE0E84" w14:textId="77777777" w:rsidR="00056964" w:rsidRPr="00056964" w:rsidRDefault="00056964" w:rsidP="008A768F">
            <w:pPr>
              <w:spacing w:line="300" w:lineRule="exact"/>
              <w:ind w:firstLineChars="0" w:firstLine="0"/>
              <w:rPr>
                <w:szCs w:val="24"/>
              </w:rPr>
            </w:pPr>
            <w:r w:rsidRPr="00056964">
              <w:rPr>
                <w:szCs w:val="24"/>
              </w:rPr>
              <w:t>Worthlessness</w:t>
            </w:r>
          </w:p>
        </w:tc>
      </w:tr>
      <w:tr w:rsidR="00FF47BE" w:rsidRPr="00056964" w14:paraId="285982BF" w14:textId="77777777" w:rsidTr="003E48A0">
        <w:tc>
          <w:tcPr>
            <w:tcW w:w="1661" w:type="dxa"/>
          </w:tcPr>
          <w:p w14:paraId="7F81B0C5" w14:textId="26E9823D" w:rsidR="00FF47BE" w:rsidRPr="00056964" w:rsidRDefault="00FF47BE" w:rsidP="008A768F">
            <w:pPr>
              <w:spacing w:line="300" w:lineRule="exact"/>
              <w:ind w:firstLineChars="0" w:firstLine="0"/>
              <w:rPr>
                <w:szCs w:val="24"/>
              </w:rPr>
            </w:pPr>
            <w:r>
              <w:rPr>
                <w:rFonts w:hint="eastAsia"/>
                <w:szCs w:val="24"/>
              </w:rPr>
              <w:t>S</w:t>
            </w:r>
            <w:r>
              <w:rPr>
                <w:szCs w:val="24"/>
              </w:rPr>
              <w:t>CL-90</w:t>
            </w:r>
          </w:p>
        </w:tc>
        <w:tc>
          <w:tcPr>
            <w:tcW w:w="1243" w:type="dxa"/>
          </w:tcPr>
          <w:p w14:paraId="2D67680F" w14:textId="23D0438A" w:rsidR="00FF47BE" w:rsidRPr="00056964" w:rsidRDefault="00FF47BE" w:rsidP="008A768F">
            <w:pPr>
              <w:spacing w:line="300" w:lineRule="exact"/>
              <w:ind w:firstLineChars="0" w:firstLine="0"/>
              <w:jc w:val="center"/>
              <w:rPr>
                <w:szCs w:val="24"/>
              </w:rPr>
            </w:pPr>
            <w:r>
              <w:rPr>
                <w:rFonts w:hint="eastAsia"/>
                <w:szCs w:val="24"/>
              </w:rPr>
              <w:t>1</w:t>
            </w:r>
            <w:r>
              <w:rPr>
                <w:szCs w:val="24"/>
              </w:rPr>
              <w:t>3</w:t>
            </w:r>
          </w:p>
        </w:tc>
        <w:tc>
          <w:tcPr>
            <w:tcW w:w="1243" w:type="dxa"/>
          </w:tcPr>
          <w:p w14:paraId="730FCFE7" w14:textId="4A5DAB0C" w:rsidR="00FF47BE" w:rsidRPr="00056964" w:rsidRDefault="00FF47BE" w:rsidP="008A768F">
            <w:pPr>
              <w:spacing w:line="300" w:lineRule="exact"/>
              <w:ind w:firstLineChars="0" w:firstLine="0"/>
              <w:jc w:val="center"/>
              <w:rPr>
                <w:szCs w:val="24"/>
              </w:rPr>
            </w:pPr>
            <w:r>
              <w:rPr>
                <w:rFonts w:hint="eastAsia"/>
                <w:szCs w:val="24"/>
              </w:rPr>
              <w:t>1</w:t>
            </w:r>
            <w:r>
              <w:rPr>
                <w:szCs w:val="24"/>
              </w:rPr>
              <w:t>2</w:t>
            </w:r>
          </w:p>
        </w:tc>
        <w:tc>
          <w:tcPr>
            <w:tcW w:w="4187" w:type="dxa"/>
          </w:tcPr>
          <w:p w14:paraId="40A7C38F" w14:textId="59809673" w:rsidR="00FF47BE" w:rsidRPr="00056964" w:rsidRDefault="00FF47BE" w:rsidP="008A768F">
            <w:pPr>
              <w:spacing w:line="300" w:lineRule="exact"/>
              <w:ind w:firstLineChars="0" w:firstLine="0"/>
              <w:rPr>
                <w:szCs w:val="24"/>
              </w:rPr>
            </w:pPr>
            <w:r>
              <w:rPr>
                <w:rFonts w:hint="eastAsia"/>
                <w:szCs w:val="24"/>
              </w:rPr>
              <w:t>Q</w:t>
            </w:r>
            <w:r>
              <w:rPr>
                <w:szCs w:val="24"/>
              </w:rPr>
              <w:t>14:</w:t>
            </w:r>
            <w:r>
              <w:t xml:space="preserve"> </w:t>
            </w:r>
            <w:r w:rsidRPr="00FF47BE">
              <w:rPr>
                <w:szCs w:val="24"/>
              </w:rPr>
              <w:t>Feel your energy levels drop and your activities slow down</w:t>
            </w:r>
            <w:r>
              <w:rPr>
                <w:szCs w:val="24"/>
              </w:rPr>
              <w:t xml:space="preserve">. &amp; Q71: </w:t>
            </w:r>
            <w:r w:rsidRPr="00FF47BE">
              <w:rPr>
                <w:szCs w:val="24"/>
              </w:rPr>
              <w:t>It's hard to do anything</w:t>
            </w:r>
            <w:r>
              <w:rPr>
                <w:szCs w:val="24"/>
              </w:rPr>
              <w:t>.</w:t>
            </w:r>
          </w:p>
        </w:tc>
        <w:tc>
          <w:tcPr>
            <w:tcW w:w="1584" w:type="dxa"/>
          </w:tcPr>
          <w:p w14:paraId="7F061B7D" w14:textId="0B309EF2" w:rsidR="00FF47BE" w:rsidRPr="00056964" w:rsidRDefault="00FF47BE" w:rsidP="008A768F">
            <w:pPr>
              <w:spacing w:line="300" w:lineRule="exact"/>
              <w:ind w:firstLineChars="0" w:firstLine="0"/>
              <w:rPr>
                <w:szCs w:val="24"/>
              </w:rPr>
            </w:pPr>
            <w:r w:rsidRPr="00FF47BE">
              <w:rPr>
                <w:szCs w:val="24"/>
              </w:rPr>
              <w:t>Energy loss</w:t>
            </w:r>
          </w:p>
        </w:tc>
      </w:tr>
      <w:tr w:rsidR="00FF47BE" w:rsidRPr="00056964" w14:paraId="4958CEC1" w14:textId="77777777" w:rsidTr="003E48A0">
        <w:tc>
          <w:tcPr>
            <w:tcW w:w="1661" w:type="dxa"/>
          </w:tcPr>
          <w:p w14:paraId="05E7D88A" w14:textId="33D0BC54" w:rsidR="00FF47BE" w:rsidRDefault="00FF47BE" w:rsidP="008A768F">
            <w:pPr>
              <w:spacing w:line="300" w:lineRule="exact"/>
              <w:ind w:firstLineChars="0" w:firstLine="0"/>
              <w:rPr>
                <w:szCs w:val="24"/>
              </w:rPr>
            </w:pPr>
            <w:r>
              <w:rPr>
                <w:rFonts w:hint="eastAsia"/>
                <w:szCs w:val="24"/>
              </w:rPr>
              <w:t>C</w:t>
            </w:r>
            <w:r>
              <w:rPr>
                <w:szCs w:val="24"/>
              </w:rPr>
              <w:t>ES-D</w:t>
            </w:r>
          </w:p>
        </w:tc>
        <w:tc>
          <w:tcPr>
            <w:tcW w:w="1243" w:type="dxa"/>
          </w:tcPr>
          <w:p w14:paraId="2A6ACDC6" w14:textId="69D5BFA6"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5E64DBC7" w14:textId="2B729A79"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E5039A2" w14:textId="53D3C1D7" w:rsidR="00FF47BE" w:rsidRDefault="00FF47BE" w:rsidP="008A768F">
            <w:pPr>
              <w:spacing w:line="300" w:lineRule="exact"/>
              <w:ind w:firstLineChars="0" w:firstLine="0"/>
              <w:rPr>
                <w:szCs w:val="24"/>
              </w:rPr>
            </w:pPr>
            <w:r>
              <w:rPr>
                <w:szCs w:val="24"/>
              </w:rPr>
              <w:t>Q3:</w:t>
            </w:r>
            <w:r>
              <w:t xml:space="preserve"> </w:t>
            </w:r>
            <w:r w:rsidRPr="00FF47BE">
              <w:rPr>
                <w:szCs w:val="24"/>
              </w:rPr>
              <w:t xml:space="preserve">I feel </w:t>
            </w:r>
            <w:r>
              <w:rPr>
                <w:rFonts w:hint="eastAsia"/>
                <w:szCs w:val="24"/>
              </w:rPr>
              <w:t>down</w:t>
            </w:r>
            <w:r w:rsidRPr="00FF47BE">
              <w:rPr>
                <w:szCs w:val="24"/>
              </w:rPr>
              <w:t>, even with the help of family and friends</w:t>
            </w:r>
            <w:r>
              <w:rPr>
                <w:rFonts w:hint="eastAsia"/>
                <w:szCs w:val="24"/>
              </w:rPr>
              <w:t>.</w:t>
            </w:r>
            <w:r>
              <w:rPr>
                <w:szCs w:val="24"/>
              </w:rPr>
              <w:t xml:space="preserve"> </w:t>
            </w:r>
            <w:r>
              <w:rPr>
                <w:rFonts w:hint="eastAsia"/>
                <w:szCs w:val="24"/>
              </w:rPr>
              <w:t>&amp;</w:t>
            </w:r>
            <w:r>
              <w:rPr>
                <w:szCs w:val="24"/>
              </w:rPr>
              <w:t xml:space="preserve"> Q6:</w:t>
            </w:r>
            <w:r>
              <w:t xml:space="preserve"> </w:t>
            </w:r>
            <w:r w:rsidRPr="00FF47BE">
              <w:rPr>
                <w:szCs w:val="24"/>
              </w:rPr>
              <w:t>I feel down</w:t>
            </w:r>
            <w:r>
              <w:rPr>
                <w:szCs w:val="24"/>
              </w:rPr>
              <w:t>.</w:t>
            </w:r>
          </w:p>
        </w:tc>
        <w:tc>
          <w:tcPr>
            <w:tcW w:w="1584" w:type="dxa"/>
          </w:tcPr>
          <w:p w14:paraId="46BFDB9C" w14:textId="22684E0B" w:rsidR="00FF47BE" w:rsidRPr="00FF47BE" w:rsidRDefault="00C176E0" w:rsidP="008A768F">
            <w:pPr>
              <w:spacing w:line="300" w:lineRule="exact"/>
              <w:ind w:firstLineChars="0" w:firstLine="0"/>
              <w:rPr>
                <w:szCs w:val="24"/>
              </w:rPr>
            </w:pPr>
            <w:r w:rsidRPr="00C176E0">
              <w:rPr>
                <w:szCs w:val="24"/>
              </w:rPr>
              <w:t>Low mood</w:t>
            </w:r>
          </w:p>
        </w:tc>
      </w:tr>
      <w:tr w:rsidR="00FF47BE" w:rsidRPr="00056964" w14:paraId="7A05CB70" w14:textId="77777777" w:rsidTr="003E48A0">
        <w:tc>
          <w:tcPr>
            <w:tcW w:w="1661" w:type="dxa"/>
          </w:tcPr>
          <w:p w14:paraId="2C85E07A" w14:textId="19CA4777" w:rsidR="00FF47BE" w:rsidRDefault="00FF47BE" w:rsidP="008A768F">
            <w:pPr>
              <w:spacing w:line="300" w:lineRule="exact"/>
              <w:ind w:firstLineChars="0" w:firstLine="0"/>
              <w:rPr>
                <w:szCs w:val="24"/>
              </w:rPr>
            </w:pPr>
          </w:p>
        </w:tc>
        <w:tc>
          <w:tcPr>
            <w:tcW w:w="1243" w:type="dxa"/>
          </w:tcPr>
          <w:p w14:paraId="27016743" w14:textId="6FB51E4A"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7BE33EFE" w14:textId="2A843D81"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7F48551" w14:textId="28B7A9C0" w:rsidR="00FF47BE" w:rsidRDefault="00C176E0" w:rsidP="008A768F">
            <w:pPr>
              <w:spacing w:line="300" w:lineRule="exact"/>
              <w:ind w:firstLineChars="0" w:firstLine="0"/>
              <w:rPr>
                <w:szCs w:val="24"/>
              </w:rPr>
            </w:pPr>
            <w:r>
              <w:rPr>
                <w:szCs w:val="24"/>
              </w:rPr>
              <w:t xml:space="preserve">Q12: </w:t>
            </w:r>
            <w:r w:rsidRPr="00C176E0">
              <w:rPr>
                <w:szCs w:val="24"/>
              </w:rPr>
              <w:t>I feel happy</w:t>
            </w:r>
            <w:r>
              <w:rPr>
                <w:szCs w:val="24"/>
              </w:rPr>
              <w:t xml:space="preserve">. &amp; Q16: </w:t>
            </w:r>
            <w:r w:rsidRPr="00C176E0">
              <w:rPr>
                <w:szCs w:val="24"/>
              </w:rPr>
              <w:t>I have a happy life.</w:t>
            </w:r>
          </w:p>
        </w:tc>
        <w:tc>
          <w:tcPr>
            <w:tcW w:w="1584" w:type="dxa"/>
          </w:tcPr>
          <w:p w14:paraId="5AAB55C2" w14:textId="6ACBC52E" w:rsidR="00FF47BE" w:rsidRPr="00FF47BE" w:rsidRDefault="00C176E0" w:rsidP="008A768F">
            <w:pPr>
              <w:spacing w:line="300" w:lineRule="exact"/>
              <w:ind w:firstLineChars="0" w:firstLine="0"/>
              <w:rPr>
                <w:szCs w:val="24"/>
              </w:rPr>
            </w:pPr>
            <w:r w:rsidRPr="00C176E0">
              <w:rPr>
                <w:szCs w:val="24"/>
              </w:rPr>
              <w:t>Anhedonia</w:t>
            </w:r>
          </w:p>
        </w:tc>
      </w:tr>
      <w:tr w:rsidR="00FF47BE" w:rsidRPr="00056964" w14:paraId="0D64E9AD" w14:textId="77777777" w:rsidTr="003E48A0">
        <w:tc>
          <w:tcPr>
            <w:tcW w:w="1661" w:type="dxa"/>
          </w:tcPr>
          <w:p w14:paraId="41DE31F8" w14:textId="3F722A37" w:rsidR="00FF47BE" w:rsidRPr="00056964" w:rsidRDefault="00FF47BE" w:rsidP="008A768F">
            <w:pPr>
              <w:spacing w:line="300" w:lineRule="exact"/>
              <w:ind w:firstLineChars="0" w:firstLine="0"/>
              <w:rPr>
                <w:szCs w:val="24"/>
              </w:rPr>
            </w:pPr>
          </w:p>
        </w:tc>
        <w:tc>
          <w:tcPr>
            <w:tcW w:w="1243" w:type="dxa"/>
          </w:tcPr>
          <w:p w14:paraId="042FC4B9" w14:textId="673AF06F" w:rsidR="00FF47BE" w:rsidRPr="00056964"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379AA794" w14:textId="3DBDFD49" w:rsidR="00FF47BE" w:rsidRPr="00056964"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431B9F59" w14:textId="32895FF3" w:rsidR="00FF47BE" w:rsidRPr="00056964" w:rsidRDefault="00FF47BE" w:rsidP="008A768F">
            <w:pPr>
              <w:spacing w:line="300" w:lineRule="exact"/>
              <w:ind w:firstLineChars="0" w:firstLine="0"/>
              <w:rPr>
                <w:szCs w:val="24"/>
              </w:rPr>
            </w:pPr>
            <w:r>
              <w:rPr>
                <w:rFonts w:hint="eastAsia"/>
                <w:szCs w:val="24"/>
              </w:rPr>
              <w:t>Q</w:t>
            </w:r>
            <w:r>
              <w:rPr>
                <w:szCs w:val="24"/>
              </w:rPr>
              <w:t>7:</w:t>
            </w:r>
            <w:r>
              <w:t xml:space="preserve"> </w:t>
            </w:r>
            <w:r w:rsidRPr="00FF47BE">
              <w:rPr>
                <w:szCs w:val="24"/>
              </w:rPr>
              <w:t>I find it hard to do everything</w:t>
            </w:r>
            <w:r>
              <w:rPr>
                <w:szCs w:val="24"/>
              </w:rPr>
              <w:t xml:space="preserve">. &amp; Q20: </w:t>
            </w:r>
            <w:r w:rsidRPr="00FF47BE">
              <w:rPr>
                <w:szCs w:val="24"/>
              </w:rPr>
              <w:t>I lack the motivation to do things</w:t>
            </w:r>
            <w:r>
              <w:rPr>
                <w:szCs w:val="24"/>
              </w:rPr>
              <w:t xml:space="preserve">. </w:t>
            </w:r>
          </w:p>
        </w:tc>
        <w:tc>
          <w:tcPr>
            <w:tcW w:w="1584" w:type="dxa"/>
          </w:tcPr>
          <w:p w14:paraId="15BCF738" w14:textId="366A188B" w:rsidR="00FF47BE" w:rsidRPr="00FF47BE" w:rsidRDefault="00FF47BE" w:rsidP="008A768F">
            <w:pPr>
              <w:spacing w:line="300" w:lineRule="exact"/>
              <w:ind w:firstLineChars="0" w:firstLine="0"/>
              <w:rPr>
                <w:szCs w:val="24"/>
              </w:rPr>
            </w:pPr>
            <w:r w:rsidRPr="00FF47BE">
              <w:rPr>
                <w:szCs w:val="24"/>
              </w:rPr>
              <w:t>Energy loss</w:t>
            </w:r>
          </w:p>
        </w:tc>
      </w:tr>
      <w:tr w:rsidR="00C176E0" w:rsidRPr="00056964" w14:paraId="1A53CA8F" w14:textId="77777777" w:rsidTr="003E48A0">
        <w:tc>
          <w:tcPr>
            <w:tcW w:w="1661" w:type="dxa"/>
          </w:tcPr>
          <w:p w14:paraId="027A7D03" w14:textId="259D3793" w:rsidR="00C176E0" w:rsidRPr="00056964" w:rsidRDefault="00C176E0" w:rsidP="008A768F">
            <w:pPr>
              <w:spacing w:line="300" w:lineRule="exact"/>
              <w:ind w:firstLineChars="0" w:firstLine="0"/>
              <w:rPr>
                <w:szCs w:val="24"/>
              </w:rPr>
            </w:pPr>
            <w:r>
              <w:rPr>
                <w:rFonts w:hint="eastAsia"/>
                <w:szCs w:val="24"/>
              </w:rPr>
              <w:t>C</w:t>
            </w:r>
            <w:r>
              <w:rPr>
                <w:szCs w:val="24"/>
              </w:rPr>
              <w:t>DI</w:t>
            </w:r>
          </w:p>
        </w:tc>
        <w:tc>
          <w:tcPr>
            <w:tcW w:w="1243" w:type="dxa"/>
          </w:tcPr>
          <w:p w14:paraId="301A80F5" w14:textId="2E181E64"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3D1F893" w14:textId="746EAD4B"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939C10C" w14:textId="0518809B" w:rsidR="00C176E0" w:rsidRPr="00056964" w:rsidRDefault="00C176E0" w:rsidP="008A768F">
            <w:pPr>
              <w:spacing w:line="300" w:lineRule="exact"/>
              <w:ind w:firstLineChars="0" w:firstLine="0"/>
              <w:rPr>
                <w:szCs w:val="24"/>
              </w:rPr>
            </w:pPr>
            <w:r>
              <w:rPr>
                <w:rFonts w:hint="eastAsia"/>
                <w:szCs w:val="24"/>
              </w:rPr>
              <w:t>Q</w:t>
            </w:r>
            <w:r>
              <w:rPr>
                <w:szCs w:val="24"/>
              </w:rPr>
              <w:t>7:</w:t>
            </w:r>
            <w:r>
              <w:t xml:space="preserve"> S</w:t>
            </w:r>
            <w:r w:rsidRPr="00C176E0">
              <w:rPr>
                <w:szCs w:val="24"/>
              </w:rPr>
              <w:t>elf-hatred</w:t>
            </w:r>
            <w:r>
              <w:rPr>
                <w:szCs w:val="24"/>
              </w:rPr>
              <w:t>. &amp; Q3: S</w:t>
            </w:r>
            <w:r w:rsidRPr="00C176E0">
              <w:rPr>
                <w:szCs w:val="24"/>
              </w:rPr>
              <w:t>elf-depreciation</w:t>
            </w:r>
            <w:r>
              <w:rPr>
                <w:szCs w:val="24"/>
              </w:rPr>
              <w:t>. &amp; Q24: S</w:t>
            </w:r>
            <w:r w:rsidRPr="00C176E0">
              <w:rPr>
                <w:szCs w:val="24"/>
              </w:rPr>
              <w:t>elf-depreciation</w:t>
            </w:r>
            <w:r>
              <w:rPr>
                <w:szCs w:val="24"/>
              </w:rPr>
              <w:t xml:space="preserve"> (</w:t>
            </w:r>
            <w:r w:rsidRPr="00C176E0">
              <w:rPr>
                <w:szCs w:val="24"/>
              </w:rPr>
              <w:t>compared to peers</w:t>
            </w:r>
            <w:r>
              <w:rPr>
                <w:szCs w:val="24"/>
              </w:rPr>
              <w:t>).</w:t>
            </w:r>
          </w:p>
        </w:tc>
        <w:tc>
          <w:tcPr>
            <w:tcW w:w="1584" w:type="dxa"/>
          </w:tcPr>
          <w:p w14:paraId="27AFB231" w14:textId="0F8BEAD4" w:rsidR="00C176E0" w:rsidRPr="00056964" w:rsidRDefault="00C176E0" w:rsidP="008A768F">
            <w:pPr>
              <w:spacing w:line="300" w:lineRule="exact"/>
              <w:ind w:firstLineChars="0" w:firstLine="0"/>
              <w:rPr>
                <w:szCs w:val="24"/>
              </w:rPr>
            </w:pPr>
            <w:r w:rsidRPr="00C176E0">
              <w:rPr>
                <w:szCs w:val="24"/>
              </w:rPr>
              <w:t>Psychological inferiority</w:t>
            </w:r>
          </w:p>
        </w:tc>
      </w:tr>
      <w:tr w:rsidR="00C176E0" w:rsidRPr="00056964" w14:paraId="2F116B44" w14:textId="77777777" w:rsidTr="003E48A0">
        <w:tc>
          <w:tcPr>
            <w:tcW w:w="1661" w:type="dxa"/>
          </w:tcPr>
          <w:p w14:paraId="5E74AE46" w14:textId="00245EA6" w:rsidR="00C176E0" w:rsidRPr="00056964" w:rsidRDefault="00C176E0" w:rsidP="008A768F">
            <w:pPr>
              <w:spacing w:line="300" w:lineRule="exact"/>
              <w:ind w:firstLineChars="0" w:firstLine="0"/>
              <w:rPr>
                <w:szCs w:val="24"/>
              </w:rPr>
            </w:pPr>
          </w:p>
        </w:tc>
        <w:tc>
          <w:tcPr>
            <w:tcW w:w="1243" w:type="dxa"/>
          </w:tcPr>
          <w:p w14:paraId="3D4E9091" w14:textId="3F1A9137"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A0CDC0D" w14:textId="6A9024D0"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A629C3E" w14:textId="0CC733DB" w:rsidR="00C176E0" w:rsidRPr="00056964" w:rsidRDefault="00C176E0" w:rsidP="008A768F">
            <w:pPr>
              <w:spacing w:line="300" w:lineRule="exact"/>
              <w:ind w:firstLineChars="0" w:firstLine="0"/>
              <w:rPr>
                <w:szCs w:val="24"/>
              </w:rPr>
            </w:pPr>
            <w:r>
              <w:rPr>
                <w:szCs w:val="24"/>
              </w:rPr>
              <w:t xml:space="preserve">Q15: </w:t>
            </w:r>
            <w:r w:rsidRPr="00C176E0">
              <w:rPr>
                <w:szCs w:val="24"/>
              </w:rPr>
              <w:t>Learning difficulties</w:t>
            </w:r>
            <w:r>
              <w:rPr>
                <w:szCs w:val="24"/>
              </w:rPr>
              <w:t xml:space="preserve"> &amp; Q23: U</w:t>
            </w:r>
            <w:r w:rsidRPr="00C176E0">
              <w:rPr>
                <w:szCs w:val="24"/>
              </w:rPr>
              <w:t>nderachieve</w:t>
            </w:r>
            <w:r>
              <w:rPr>
                <w:szCs w:val="24"/>
              </w:rPr>
              <w:t xml:space="preserve">. </w:t>
            </w:r>
          </w:p>
        </w:tc>
        <w:tc>
          <w:tcPr>
            <w:tcW w:w="1584" w:type="dxa"/>
          </w:tcPr>
          <w:p w14:paraId="2410AEDF" w14:textId="7E9F3E9B" w:rsidR="00C176E0" w:rsidRPr="00056964" w:rsidRDefault="00C176E0" w:rsidP="008A768F">
            <w:pPr>
              <w:spacing w:line="300" w:lineRule="exact"/>
              <w:ind w:firstLineChars="0" w:firstLine="0"/>
              <w:rPr>
                <w:szCs w:val="24"/>
              </w:rPr>
            </w:pPr>
            <w:r w:rsidRPr="00C176E0">
              <w:rPr>
                <w:szCs w:val="24"/>
              </w:rPr>
              <w:t>Learning difficulties</w:t>
            </w:r>
          </w:p>
        </w:tc>
      </w:tr>
      <w:tr w:rsidR="00561E4D" w:rsidRPr="00056964" w14:paraId="07E22496" w14:textId="77777777" w:rsidTr="003E48A0">
        <w:tc>
          <w:tcPr>
            <w:tcW w:w="1661" w:type="dxa"/>
          </w:tcPr>
          <w:p w14:paraId="60B5590F" w14:textId="5247DD7B" w:rsidR="00561E4D" w:rsidRPr="00056964" w:rsidRDefault="00561E4D" w:rsidP="008A768F">
            <w:pPr>
              <w:spacing w:line="300" w:lineRule="exact"/>
              <w:ind w:firstLineChars="0" w:firstLine="0"/>
              <w:rPr>
                <w:szCs w:val="24"/>
              </w:rPr>
            </w:pPr>
            <w:r>
              <w:rPr>
                <w:rFonts w:hint="eastAsia"/>
                <w:szCs w:val="24"/>
              </w:rPr>
              <w:t>D</w:t>
            </w:r>
            <w:r>
              <w:rPr>
                <w:szCs w:val="24"/>
              </w:rPr>
              <w:t>SRSC</w:t>
            </w:r>
          </w:p>
        </w:tc>
        <w:tc>
          <w:tcPr>
            <w:tcW w:w="1243" w:type="dxa"/>
          </w:tcPr>
          <w:p w14:paraId="28268930" w14:textId="263C09A9" w:rsidR="00561E4D" w:rsidRPr="00056964" w:rsidRDefault="00561E4D" w:rsidP="008A768F">
            <w:pPr>
              <w:spacing w:line="300" w:lineRule="exact"/>
              <w:ind w:firstLineChars="0" w:firstLine="0"/>
              <w:jc w:val="center"/>
              <w:rPr>
                <w:szCs w:val="24"/>
              </w:rPr>
            </w:pPr>
            <w:r>
              <w:rPr>
                <w:rFonts w:hint="eastAsia"/>
                <w:szCs w:val="24"/>
              </w:rPr>
              <w:t>1</w:t>
            </w:r>
            <w:r>
              <w:rPr>
                <w:szCs w:val="24"/>
              </w:rPr>
              <w:t>8</w:t>
            </w:r>
          </w:p>
        </w:tc>
        <w:tc>
          <w:tcPr>
            <w:tcW w:w="1243" w:type="dxa"/>
          </w:tcPr>
          <w:p w14:paraId="6969D020" w14:textId="38CF3428" w:rsidR="00561E4D" w:rsidRPr="00056964" w:rsidRDefault="000D2874" w:rsidP="008A768F">
            <w:pPr>
              <w:spacing w:line="300" w:lineRule="exact"/>
              <w:ind w:firstLineChars="0" w:firstLine="0"/>
              <w:jc w:val="center"/>
              <w:rPr>
                <w:szCs w:val="24"/>
              </w:rPr>
            </w:pPr>
            <w:r>
              <w:rPr>
                <w:szCs w:val="24"/>
              </w:rPr>
              <w:t>16</w:t>
            </w:r>
          </w:p>
        </w:tc>
        <w:tc>
          <w:tcPr>
            <w:tcW w:w="4187" w:type="dxa"/>
          </w:tcPr>
          <w:p w14:paraId="1B6245BA" w14:textId="02D1CE27" w:rsidR="00561E4D" w:rsidRPr="00056964" w:rsidRDefault="00561E4D" w:rsidP="008A768F">
            <w:pPr>
              <w:spacing w:line="300" w:lineRule="exact"/>
              <w:ind w:firstLineChars="0" w:firstLine="0"/>
              <w:rPr>
                <w:szCs w:val="24"/>
              </w:rPr>
            </w:pPr>
            <w:r>
              <w:rPr>
                <w:rFonts w:hint="eastAsia"/>
                <w:szCs w:val="24"/>
              </w:rPr>
              <w:t>Q</w:t>
            </w:r>
            <w:r>
              <w:rPr>
                <w:szCs w:val="24"/>
              </w:rPr>
              <w:t>2:</w:t>
            </w:r>
            <w:r>
              <w:t xml:space="preserve"> </w:t>
            </w:r>
            <w:r>
              <w:rPr>
                <w:szCs w:val="24"/>
              </w:rPr>
              <w:t>E</w:t>
            </w:r>
            <w:r w:rsidRPr="00561E4D">
              <w:rPr>
                <w:szCs w:val="24"/>
              </w:rPr>
              <w:t>njoyed a very sound sleep</w:t>
            </w:r>
            <w:r>
              <w:rPr>
                <w:szCs w:val="24"/>
              </w:rPr>
              <w:t>. &amp; Q14:</w:t>
            </w:r>
            <w:r>
              <w:t xml:space="preserve"> </w:t>
            </w:r>
            <w:r>
              <w:rPr>
                <w:szCs w:val="24"/>
              </w:rPr>
              <w:t>H</w:t>
            </w:r>
            <w:r w:rsidRPr="00561E4D">
              <w:rPr>
                <w:szCs w:val="24"/>
              </w:rPr>
              <w:t>ave a nightmare</w:t>
            </w:r>
            <w:r>
              <w:rPr>
                <w:szCs w:val="24"/>
              </w:rPr>
              <w:t>.</w:t>
            </w:r>
          </w:p>
        </w:tc>
        <w:tc>
          <w:tcPr>
            <w:tcW w:w="1584" w:type="dxa"/>
          </w:tcPr>
          <w:p w14:paraId="2419ABD7" w14:textId="5A15EE7D" w:rsidR="00561E4D" w:rsidRPr="00056964" w:rsidRDefault="00561E4D" w:rsidP="008A768F">
            <w:pPr>
              <w:spacing w:line="300" w:lineRule="exact"/>
              <w:ind w:firstLineChars="0" w:firstLine="0"/>
              <w:rPr>
                <w:szCs w:val="24"/>
              </w:rPr>
            </w:pPr>
            <w:r w:rsidRPr="00561E4D">
              <w:rPr>
                <w:szCs w:val="24"/>
              </w:rPr>
              <w:t>Poor sleep</w:t>
            </w:r>
          </w:p>
        </w:tc>
      </w:tr>
      <w:tr w:rsidR="000D2874" w:rsidRPr="00056964" w14:paraId="535C110C" w14:textId="77777777" w:rsidTr="003E48A0">
        <w:tc>
          <w:tcPr>
            <w:tcW w:w="1661" w:type="dxa"/>
          </w:tcPr>
          <w:p w14:paraId="7736F67D" w14:textId="0E08001F" w:rsidR="000D2874" w:rsidRPr="00056964" w:rsidRDefault="000D2874" w:rsidP="000D2874">
            <w:pPr>
              <w:spacing w:line="300" w:lineRule="exact"/>
              <w:ind w:firstLineChars="0" w:firstLine="0"/>
              <w:rPr>
                <w:szCs w:val="24"/>
              </w:rPr>
            </w:pPr>
            <w:r>
              <w:rPr>
                <w:rFonts w:hint="eastAsia"/>
                <w:szCs w:val="24"/>
              </w:rPr>
              <w:t>D</w:t>
            </w:r>
            <w:r>
              <w:rPr>
                <w:szCs w:val="24"/>
              </w:rPr>
              <w:t>SRSC</w:t>
            </w:r>
          </w:p>
        </w:tc>
        <w:tc>
          <w:tcPr>
            <w:tcW w:w="1243" w:type="dxa"/>
          </w:tcPr>
          <w:p w14:paraId="129B235B" w14:textId="63F957B0"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64A81CF8" w14:textId="6FA5DE24" w:rsidR="000D2874" w:rsidRDefault="000D2874" w:rsidP="000D2874">
            <w:pPr>
              <w:spacing w:line="300" w:lineRule="exact"/>
              <w:ind w:firstLineChars="0" w:firstLine="0"/>
              <w:jc w:val="center"/>
              <w:rPr>
                <w:szCs w:val="24"/>
              </w:rPr>
            </w:pPr>
            <w:r>
              <w:rPr>
                <w:szCs w:val="24"/>
              </w:rPr>
              <w:t>16</w:t>
            </w:r>
          </w:p>
        </w:tc>
        <w:tc>
          <w:tcPr>
            <w:tcW w:w="4187" w:type="dxa"/>
          </w:tcPr>
          <w:p w14:paraId="206C37CD" w14:textId="12B30B5A" w:rsidR="000D2874" w:rsidRDefault="000D2874" w:rsidP="000D2874">
            <w:pPr>
              <w:spacing w:line="300" w:lineRule="exact"/>
              <w:ind w:firstLineChars="0" w:firstLine="0"/>
              <w:rPr>
                <w:szCs w:val="24"/>
              </w:rPr>
            </w:pPr>
            <w:r>
              <w:rPr>
                <w:szCs w:val="24"/>
              </w:rPr>
              <w:t>Q10:</w:t>
            </w:r>
            <w:r>
              <w:t xml:space="preserve"> </w:t>
            </w:r>
            <w:r w:rsidRPr="000D2874">
              <w:rPr>
                <w:szCs w:val="24"/>
              </w:rPr>
              <w:t>Life is boring</w:t>
            </w:r>
            <w:r>
              <w:rPr>
                <w:szCs w:val="24"/>
              </w:rPr>
              <w:t xml:space="preserve"> &amp; </w:t>
            </w:r>
            <w:r>
              <w:rPr>
                <w:rFonts w:hint="eastAsia"/>
                <w:szCs w:val="24"/>
              </w:rPr>
              <w:t>Q</w:t>
            </w:r>
            <w:r>
              <w:rPr>
                <w:szCs w:val="24"/>
              </w:rPr>
              <w:t xml:space="preserve">12: </w:t>
            </w:r>
            <w:r w:rsidRPr="000D2874">
              <w:rPr>
                <w:szCs w:val="24"/>
              </w:rPr>
              <w:t>Like a variety of things</w:t>
            </w:r>
          </w:p>
        </w:tc>
        <w:tc>
          <w:tcPr>
            <w:tcW w:w="1584" w:type="dxa"/>
          </w:tcPr>
          <w:p w14:paraId="72A587EA" w14:textId="016EA24F" w:rsidR="000D2874" w:rsidRPr="000D2874" w:rsidRDefault="000D2874" w:rsidP="000D2874">
            <w:pPr>
              <w:spacing w:line="300" w:lineRule="exact"/>
              <w:ind w:firstLineChars="0" w:firstLine="0"/>
              <w:rPr>
                <w:szCs w:val="24"/>
              </w:rPr>
            </w:pPr>
            <w:r w:rsidRPr="000D2874">
              <w:rPr>
                <w:szCs w:val="24"/>
              </w:rPr>
              <w:t>Interest/ Pleasure loss</w:t>
            </w:r>
          </w:p>
        </w:tc>
      </w:tr>
      <w:tr w:rsidR="000D2874" w:rsidRPr="00056964" w14:paraId="42C1B5F4" w14:textId="77777777" w:rsidTr="003E48A0">
        <w:tc>
          <w:tcPr>
            <w:tcW w:w="1661" w:type="dxa"/>
          </w:tcPr>
          <w:p w14:paraId="131CA20D" w14:textId="3202E39B" w:rsidR="000D2874" w:rsidRPr="00056964" w:rsidRDefault="000D2874" w:rsidP="000D2874">
            <w:pPr>
              <w:spacing w:line="300" w:lineRule="exact"/>
              <w:ind w:firstLineChars="0" w:firstLine="0"/>
              <w:rPr>
                <w:szCs w:val="24"/>
              </w:rPr>
            </w:pPr>
            <w:r w:rsidRPr="00056964">
              <w:rPr>
                <w:rFonts w:hint="eastAsia"/>
                <w:szCs w:val="24"/>
              </w:rPr>
              <w:t>BDI-I</w:t>
            </w:r>
          </w:p>
        </w:tc>
        <w:tc>
          <w:tcPr>
            <w:tcW w:w="1243" w:type="dxa"/>
          </w:tcPr>
          <w:p w14:paraId="4C8190C2" w14:textId="33E274D2"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219B451F" w14:textId="69F42F3C"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CB781F0" w14:textId="5A63059E" w:rsidR="000D2874" w:rsidRPr="00056964" w:rsidRDefault="000D2874" w:rsidP="000D2874">
            <w:pPr>
              <w:spacing w:line="300" w:lineRule="exact"/>
              <w:ind w:firstLineChars="0" w:firstLine="0"/>
              <w:rPr>
                <w:szCs w:val="24"/>
              </w:rPr>
            </w:pPr>
            <w:r>
              <w:rPr>
                <w:rFonts w:hint="eastAsia"/>
                <w:szCs w:val="24"/>
              </w:rPr>
              <w:t>Q</w:t>
            </w:r>
            <w:r>
              <w:rPr>
                <w:szCs w:val="24"/>
              </w:rPr>
              <w:t xml:space="preserve">2: </w:t>
            </w:r>
            <w:r w:rsidRPr="002230E1">
              <w:rPr>
                <w:szCs w:val="24"/>
              </w:rPr>
              <w:t>0</w:t>
            </w:r>
            <w:r>
              <w:rPr>
                <w:szCs w:val="24"/>
              </w:rPr>
              <w:t xml:space="preserve">, </w:t>
            </w:r>
            <w:r w:rsidRPr="002230E1">
              <w:rPr>
                <w:szCs w:val="24"/>
              </w:rPr>
              <w:t>I'm not pessimistic about the future</w:t>
            </w:r>
            <w:r>
              <w:rPr>
                <w:szCs w:val="24"/>
              </w:rPr>
              <w:t xml:space="preserve">. </w:t>
            </w:r>
            <w:r w:rsidRPr="002230E1">
              <w:rPr>
                <w:szCs w:val="24"/>
              </w:rPr>
              <w:t>1</w:t>
            </w:r>
            <w:r>
              <w:rPr>
                <w:szCs w:val="24"/>
              </w:rPr>
              <w:t xml:space="preserve">, </w:t>
            </w:r>
            <w:r w:rsidRPr="002230E1">
              <w:rPr>
                <w:szCs w:val="24"/>
              </w:rPr>
              <w:t>I feel pessimistic about the future</w:t>
            </w:r>
            <w:r>
              <w:rPr>
                <w:szCs w:val="24"/>
              </w:rPr>
              <w:t xml:space="preserve">. 2, </w:t>
            </w:r>
            <w:r w:rsidRPr="002230E1">
              <w:rPr>
                <w:szCs w:val="24"/>
              </w:rPr>
              <w:t>I feel like I have nothing to look forward to</w:t>
            </w:r>
            <w:r>
              <w:rPr>
                <w:szCs w:val="24"/>
              </w:rPr>
              <w:t xml:space="preserve">. 3, </w:t>
            </w:r>
            <w:r w:rsidRPr="002230E1">
              <w:rPr>
                <w:szCs w:val="24"/>
              </w:rPr>
              <w:t>I feel that the future is hopeless and nothing can get better</w:t>
            </w:r>
            <w:r>
              <w:rPr>
                <w:szCs w:val="24"/>
              </w:rPr>
              <w:t xml:space="preserve">. &amp; </w:t>
            </w:r>
            <w:r>
              <w:rPr>
                <w:szCs w:val="24"/>
              </w:rPr>
              <w:lastRenderedPageBreak/>
              <w:t xml:space="preserve">Q3: </w:t>
            </w:r>
            <w:r w:rsidRPr="002230E1">
              <w:rPr>
                <w:szCs w:val="24"/>
              </w:rPr>
              <w:t>0</w:t>
            </w:r>
            <w:r>
              <w:rPr>
                <w:szCs w:val="24"/>
              </w:rPr>
              <w:t xml:space="preserve">, </w:t>
            </w:r>
            <w:r w:rsidRPr="002230E1">
              <w:rPr>
                <w:szCs w:val="24"/>
              </w:rPr>
              <w:t>I don't look like a loser</w:t>
            </w:r>
            <w:r>
              <w:rPr>
                <w:szCs w:val="24"/>
              </w:rPr>
              <w:t xml:space="preserve">. 1, </w:t>
            </w:r>
            <w:r w:rsidRPr="002230E1">
              <w:rPr>
                <w:szCs w:val="24"/>
              </w:rPr>
              <w:t>I think I fail more often than the average person</w:t>
            </w:r>
            <w:r>
              <w:rPr>
                <w:szCs w:val="24"/>
              </w:rPr>
              <w:t xml:space="preserve">. 2, </w:t>
            </w:r>
            <w:r w:rsidRPr="002230E1">
              <w:rPr>
                <w:szCs w:val="24"/>
              </w:rPr>
              <w:t>When I look back on the past I see many failures</w:t>
            </w:r>
            <w:r>
              <w:rPr>
                <w:szCs w:val="24"/>
              </w:rPr>
              <w:t>.</w:t>
            </w:r>
            <w:r>
              <w:rPr>
                <w:rFonts w:hint="eastAsia"/>
                <w:szCs w:val="24"/>
              </w:rPr>
              <w:t xml:space="preserve"> </w:t>
            </w:r>
            <w:r w:rsidRPr="002230E1">
              <w:rPr>
                <w:szCs w:val="24"/>
              </w:rPr>
              <w:t>3, I feel that I am a complete failure</w:t>
            </w:r>
            <w:r>
              <w:rPr>
                <w:szCs w:val="24"/>
              </w:rPr>
              <w:t xml:space="preserve">. </w:t>
            </w:r>
          </w:p>
        </w:tc>
        <w:tc>
          <w:tcPr>
            <w:tcW w:w="1584" w:type="dxa"/>
          </w:tcPr>
          <w:p w14:paraId="0700BF90" w14:textId="5C63B1D6" w:rsidR="000D2874" w:rsidRPr="00056964" w:rsidRDefault="000D2874" w:rsidP="000D2874">
            <w:pPr>
              <w:spacing w:line="300" w:lineRule="exact"/>
              <w:ind w:firstLineChars="0" w:firstLine="0"/>
              <w:rPr>
                <w:szCs w:val="24"/>
              </w:rPr>
            </w:pPr>
            <w:r w:rsidRPr="002230E1">
              <w:rPr>
                <w:szCs w:val="24"/>
              </w:rPr>
              <w:lastRenderedPageBreak/>
              <w:t>Sense of hopelessness</w:t>
            </w:r>
          </w:p>
        </w:tc>
      </w:tr>
      <w:tr w:rsidR="000D2874" w:rsidRPr="00056964" w14:paraId="6DCC47EC" w14:textId="77777777" w:rsidTr="003E48A0">
        <w:tc>
          <w:tcPr>
            <w:tcW w:w="1661" w:type="dxa"/>
          </w:tcPr>
          <w:p w14:paraId="630DA2C4" w14:textId="0E4FC58C" w:rsidR="000D2874" w:rsidRPr="00056964" w:rsidRDefault="000D2874" w:rsidP="000D2874">
            <w:pPr>
              <w:spacing w:line="300" w:lineRule="exact"/>
              <w:ind w:firstLineChars="0" w:firstLine="0"/>
              <w:rPr>
                <w:szCs w:val="24"/>
              </w:rPr>
            </w:pPr>
          </w:p>
        </w:tc>
        <w:tc>
          <w:tcPr>
            <w:tcW w:w="1243" w:type="dxa"/>
          </w:tcPr>
          <w:p w14:paraId="1D2A17C4"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2DE7685" w14:textId="399DD30D"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B75AE9F" w14:textId="77777777" w:rsidR="000D2874" w:rsidRPr="00056964" w:rsidRDefault="000D2874" w:rsidP="000D2874">
            <w:pPr>
              <w:spacing w:line="300" w:lineRule="exact"/>
              <w:ind w:firstLineChars="0" w:firstLine="0"/>
              <w:rPr>
                <w:szCs w:val="24"/>
              </w:rPr>
            </w:pPr>
            <w:r w:rsidRPr="00056964">
              <w:rPr>
                <w:rFonts w:hint="eastAsia"/>
                <w:szCs w:val="24"/>
              </w:rPr>
              <w:t>Q</w:t>
            </w:r>
            <w:r w:rsidRPr="00056964">
              <w:rPr>
                <w:szCs w:val="24"/>
              </w:rPr>
              <w:t>5</w:t>
            </w:r>
            <w:r w:rsidRPr="00056964">
              <w:rPr>
                <w:rFonts w:hint="eastAsia"/>
                <w:szCs w:val="24"/>
              </w:rPr>
              <w:t>:</w:t>
            </w:r>
            <w:r w:rsidRPr="00056964">
              <w:rPr>
                <w:szCs w:val="24"/>
              </w:rPr>
              <w:t xml:space="preserve"> </w:t>
            </w:r>
            <w:r w:rsidRPr="00056964">
              <w:rPr>
                <w:rFonts w:hint="eastAsia"/>
                <w:szCs w:val="24"/>
              </w:rPr>
              <w:t>0</w:t>
            </w:r>
            <w:r w:rsidRPr="00056964">
              <w:rPr>
                <w:szCs w:val="24"/>
              </w:rPr>
              <w:t>, I don't have a strong sense of guilt.</w:t>
            </w:r>
            <w:r w:rsidRPr="00056964">
              <w:rPr>
                <w:rFonts w:hint="eastAsia"/>
                <w:szCs w:val="24"/>
              </w:rPr>
              <w:t xml:space="preserve"> </w:t>
            </w:r>
            <w:r w:rsidRPr="00056964">
              <w:rPr>
                <w:szCs w:val="24"/>
              </w:rPr>
              <w:t>1, I feel guilty about many things I have done or should have done but didn't. 2, I feel guilty most of the time. 3, I feel guilty at any time.</w:t>
            </w:r>
            <w:r w:rsidRPr="00056964">
              <w:rPr>
                <w:rFonts w:hint="eastAsia"/>
                <w:szCs w:val="24"/>
              </w:rPr>
              <w:t xml:space="preserve"> </w:t>
            </w:r>
            <w:r w:rsidRPr="00056964">
              <w:rPr>
                <w:szCs w:val="24"/>
              </w:rPr>
              <w:t>&amp;</w:t>
            </w:r>
            <w:r w:rsidRPr="00056964">
              <w:rPr>
                <w:rFonts w:hint="eastAsia"/>
                <w:szCs w:val="24"/>
              </w:rPr>
              <w:t xml:space="preserve"> Q</w:t>
            </w:r>
            <w:r w:rsidRPr="00056964">
              <w:rPr>
                <w:szCs w:val="24"/>
              </w:rPr>
              <w:t>8</w:t>
            </w:r>
            <w:r w:rsidRPr="00056964">
              <w:rPr>
                <w:rFonts w:hint="eastAsia"/>
                <w:szCs w:val="24"/>
              </w:rPr>
              <w:t>:</w:t>
            </w:r>
            <w:r w:rsidRPr="00056964">
              <w:rPr>
                <w:szCs w:val="24"/>
              </w:rPr>
              <w:t xml:space="preserve"> 0, I don't blame or criticize myself any more than I did in the past. 1, I blame myself more than I used to. 2, Whenever I am at fault, I blame myself</w:t>
            </w:r>
            <w:r w:rsidRPr="00056964">
              <w:rPr>
                <w:rFonts w:hint="eastAsia"/>
                <w:szCs w:val="24"/>
              </w:rPr>
              <w:t>.</w:t>
            </w:r>
            <w:r w:rsidRPr="00056964">
              <w:rPr>
                <w:szCs w:val="24"/>
              </w:rPr>
              <w:t xml:space="preserve"> 3, Whenever something bad happens, I blame myself.</w:t>
            </w:r>
          </w:p>
        </w:tc>
        <w:tc>
          <w:tcPr>
            <w:tcW w:w="1584" w:type="dxa"/>
          </w:tcPr>
          <w:p w14:paraId="4CB8EF97"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1AC729FA" w14:textId="77777777" w:rsidTr="003E48A0">
        <w:tc>
          <w:tcPr>
            <w:tcW w:w="1661" w:type="dxa"/>
          </w:tcPr>
          <w:p w14:paraId="50F0214B" w14:textId="77777777" w:rsidR="000D2874" w:rsidRPr="00056964" w:rsidRDefault="000D2874" w:rsidP="000D2874">
            <w:pPr>
              <w:spacing w:line="300" w:lineRule="exact"/>
              <w:ind w:firstLineChars="0" w:firstLine="0"/>
              <w:rPr>
                <w:szCs w:val="24"/>
              </w:rPr>
            </w:pPr>
            <w:r w:rsidRPr="00056964">
              <w:rPr>
                <w:szCs w:val="24"/>
              </w:rPr>
              <w:t>BDI-II</w:t>
            </w:r>
          </w:p>
        </w:tc>
        <w:tc>
          <w:tcPr>
            <w:tcW w:w="1243" w:type="dxa"/>
          </w:tcPr>
          <w:p w14:paraId="273A1E21"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BA29055" w14:textId="77777777" w:rsidR="000D2874" w:rsidRPr="00056964" w:rsidRDefault="000D2874" w:rsidP="000D2874">
            <w:pPr>
              <w:spacing w:line="300" w:lineRule="exact"/>
              <w:ind w:firstLineChars="0" w:firstLine="0"/>
              <w:jc w:val="center"/>
              <w:rPr>
                <w:szCs w:val="24"/>
              </w:rPr>
            </w:pPr>
            <w:r w:rsidRPr="00056964">
              <w:rPr>
                <w:szCs w:val="24"/>
              </w:rPr>
              <w:t>20</w:t>
            </w:r>
          </w:p>
        </w:tc>
        <w:tc>
          <w:tcPr>
            <w:tcW w:w="4187" w:type="dxa"/>
          </w:tcPr>
          <w:p w14:paraId="2687FD7F" w14:textId="77777777" w:rsidR="000D2874" w:rsidRPr="00056964" w:rsidRDefault="000D2874" w:rsidP="000D2874">
            <w:pPr>
              <w:spacing w:line="300" w:lineRule="exact"/>
              <w:ind w:firstLineChars="0" w:firstLine="0"/>
              <w:rPr>
                <w:szCs w:val="24"/>
              </w:rPr>
            </w:pPr>
            <w:r w:rsidRPr="00056964">
              <w:rPr>
                <w:szCs w:val="24"/>
              </w:rPr>
              <w:t>Q5</w:t>
            </w:r>
            <w:r w:rsidRPr="00056964">
              <w:rPr>
                <w:rFonts w:hint="eastAsia"/>
                <w:szCs w:val="24"/>
              </w:rPr>
              <w:t>:</w:t>
            </w:r>
            <w:r w:rsidRPr="00056964">
              <w:rPr>
                <w:szCs w:val="24"/>
              </w:rPr>
              <w:t xml:space="preserve"> Guilty &amp; Q8:</w:t>
            </w:r>
            <w:r w:rsidRPr="00056964">
              <w:t xml:space="preserve"> </w:t>
            </w:r>
            <w:r w:rsidRPr="00056964">
              <w:rPr>
                <w:szCs w:val="24"/>
              </w:rPr>
              <w:t>Self-accusation</w:t>
            </w:r>
          </w:p>
        </w:tc>
        <w:tc>
          <w:tcPr>
            <w:tcW w:w="1584" w:type="dxa"/>
          </w:tcPr>
          <w:p w14:paraId="4A14CB46"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B86AD9C" w14:textId="77777777" w:rsidTr="003E48A0">
        <w:tc>
          <w:tcPr>
            <w:tcW w:w="1661" w:type="dxa"/>
          </w:tcPr>
          <w:p w14:paraId="65A224B9" w14:textId="5559AF77"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L_BOY</w:t>
            </w:r>
          </w:p>
        </w:tc>
        <w:tc>
          <w:tcPr>
            <w:tcW w:w="1243" w:type="dxa"/>
          </w:tcPr>
          <w:p w14:paraId="1867C34C" w14:textId="68FA3C87"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7</w:t>
            </w:r>
          </w:p>
        </w:tc>
        <w:tc>
          <w:tcPr>
            <w:tcW w:w="1243" w:type="dxa"/>
          </w:tcPr>
          <w:p w14:paraId="5FBBF846" w14:textId="4E82A92D"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6</w:t>
            </w:r>
          </w:p>
        </w:tc>
        <w:tc>
          <w:tcPr>
            <w:tcW w:w="4187" w:type="dxa"/>
          </w:tcPr>
          <w:p w14:paraId="49308213"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18:</w:t>
            </w:r>
            <w:r w:rsidRPr="00056964">
              <w:rPr>
                <w:szCs w:val="24"/>
              </w:rPr>
              <w:t xml:space="preserve"> Intentionally harming oneself or attempting suicide. </w:t>
            </w:r>
            <w:r w:rsidRPr="00056964">
              <w:rPr>
                <w:rFonts w:hint="eastAsia"/>
                <w:szCs w:val="24"/>
              </w:rPr>
              <w:t>&amp;</w:t>
            </w:r>
            <w:r w:rsidRPr="00056964">
              <w:rPr>
                <w:szCs w:val="24"/>
              </w:rPr>
              <w:t xml:space="preserve"> Q</w:t>
            </w:r>
            <w:r w:rsidRPr="00056964">
              <w:rPr>
                <w:rFonts w:hint="eastAsia"/>
                <w:szCs w:val="24"/>
              </w:rPr>
              <w:t>9</w:t>
            </w:r>
            <w:r w:rsidRPr="00056964">
              <w:rPr>
                <w:szCs w:val="24"/>
              </w:rPr>
              <w:t>1</w:t>
            </w:r>
            <w:r w:rsidRPr="00056964">
              <w:rPr>
                <w:rFonts w:hint="eastAsia"/>
                <w:szCs w:val="24"/>
              </w:rPr>
              <w:t>：</w:t>
            </w:r>
            <w:r w:rsidRPr="00056964">
              <w:rPr>
                <w:szCs w:val="24"/>
              </w:rPr>
              <w:t>Expressing the intention to commit suicide</w:t>
            </w:r>
            <w:r w:rsidRPr="00056964">
              <w:rPr>
                <w:rFonts w:hint="eastAsia"/>
                <w:szCs w:val="24"/>
              </w:rPr>
              <w:t>.</w:t>
            </w:r>
          </w:p>
        </w:tc>
        <w:tc>
          <w:tcPr>
            <w:tcW w:w="1584" w:type="dxa"/>
          </w:tcPr>
          <w:p w14:paraId="64FAFB47"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3A143A1B" w14:textId="77777777" w:rsidTr="003E48A0">
        <w:tc>
          <w:tcPr>
            <w:tcW w:w="1661" w:type="dxa"/>
          </w:tcPr>
          <w:p w14:paraId="20D950C1" w14:textId="12C92874"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L_GIRL</w:t>
            </w:r>
          </w:p>
        </w:tc>
        <w:tc>
          <w:tcPr>
            <w:tcW w:w="1243" w:type="dxa"/>
          </w:tcPr>
          <w:p w14:paraId="4BFBC0AC" w14:textId="4DA9FFC3"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141B680B" w14:textId="76759342" w:rsidR="000D2874" w:rsidRPr="00056964" w:rsidRDefault="000D2874" w:rsidP="000D2874">
            <w:pPr>
              <w:spacing w:line="300" w:lineRule="exact"/>
              <w:ind w:firstLineChars="0" w:firstLine="0"/>
              <w:jc w:val="center"/>
              <w:rPr>
                <w:szCs w:val="24"/>
              </w:rPr>
            </w:pPr>
            <w:r>
              <w:rPr>
                <w:rFonts w:hint="eastAsia"/>
                <w:szCs w:val="24"/>
              </w:rPr>
              <w:t>1</w:t>
            </w:r>
            <w:r>
              <w:rPr>
                <w:szCs w:val="24"/>
              </w:rPr>
              <w:t>7</w:t>
            </w:r>
          </w:p>
        </w:tc>
        <w:tc>
          <w:tcPr>
            <w:tcW w:w="4187" w:type="dxa"/>
          </w:tcPr>
          <w:p w14:paraId="7A733480" w14:textId="0FEB1447" w:rsidR="000D2874" w:rsidRPr="00056964" w:rsidRDefault="000D2874" w:rsidP="000D2874">
            <w:pPr>
              <w:spacing w:line="300" w:lineRule="exact"/>
              <w:ind w:firstLineChars="0" w:firstLine="0"/>
              <w:rPr>
                <w:szCs w:val="24"/>
              </w:rPr>
            </w:pPr>
            <w:r>
              <w:rPr>
                <w:rFonts w:hint="eastAsia"/>
                <w:szCs w:val="24"/>
              </w:rPr>
              <w:t>Q</w:t>
            </w:r>
            <w:r>
              <w:rPr>
                <w:szCs w:val="24"/>
              </w:rPr>
              <w:t>12:</w:t>
            </w:r>
            <w:r>
              <w:t xml:space="preserve"> </w:t>
            </w:r>
            <w:r w:rsidRPr="002230E1">
              <w:rPr>
                <w:szCs w:val="24"/>
              </w:rPr>
              <w:t>Often talk about feeling lonely</w:t>
            </w:r>
            <w:r>
              <w:rPr>
                <w:szCs w:val="24"/>
              </w:rPr>
              <w:t xml:space="preserve">. &amp; Q111: </w:t>
            </w:r>
            <w:r w:rsidRPr="002230E1">
              <w:rPr>
                <w:szCs w:val="24"/>
              </w:rPr>
              <w:t>Lonely and unsociable</w:t>
            </w:r>
            <w:r>
              <w:rPr>
                <w:szCs w:val="24"/>
              </w:rPr>
              <w:t xml:space="preserve">. </w:t>
            </w:r>
          </w:p>
        </w:tc>
        <w:tc>
          <w:tcPr>
            <w:tcW w:w="1584" w:type="dxa"/>
          </w:tcPr>
          <w:p w14:paraId="30B20FC8" w14:textId="562631D1" w:rsidR="000D2874" w:rsidRPr="00056964" w:rsidRDefault="000D2874" w:rsidP="000D2874">
            <w:pPr>
              <w:spacing w:line="300" w:lineRule="exact"/>
              <w:ind w:firstLineChars="0" w:firstLine="0"/>
              <w:rPr>
                <w:szCs w:val="24"/>
              </w:rPr>
            </w:pPr>
            <w:r w:rsidRPr="002230E1">
              <w:rPr>
                <w:szCs w:val="24"/>
              </w:rPr>
              <w:t>Feeling Lonely</w:t>
            </w:r>
          </w:p>
        </w:tc>
      </w:tr>
      <w:tr w:rsidR="000D2874" w:rsidRPr="00056964" w14:paraId="3581DBCC" w14:textId="77777777" w:rsidTr="003E48A0">
        <w:tc>
          <w:tcPr>
            <w:tcW w:w="1661" w:type="dxa"/>
          </w:tcPr>
          <w:p w14:paraId="1838B4BA" w14:textId="72148397" w:rsidR="000D2874" w:rsidRPr="00056964" w:rsidRDefault="000D2874" w:rsidP="000D2874">
            <w:pPr>
              <w:spacing w:line="300" w:lineRule="exact"/>
              <w:ind w:firstLineChars="0" w:firstLine="0"/>
              <w:rPr>
                <w:szCs w:val="24"/>
              </w:rPr>
            </w:pPr>
            <w:r w:rsidRPr="00056964">
              <w:rPr>
                <w:szCs w:val="24"/>
              </w:rPr>
              <w:t>MFQ-C</w:t>
            </w:r>
          </w:p>
        </w:tc>
        <w:tc>
          <w:tcPr>
            <w:tcW w:w="1243" w:type="dxa"/>
          </w:tcPr>
          <w:p w14:paraId="5279F8EB" w14:textId="18092FB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2C4F35CD" w14:textId="34C2BF63"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75CFB88F" w14:textId="71A47F57" w:rsidR="000D2874" w:rsidRPr="00056964" w:rsidRDefault="000D2874" w:rsidP="000D2874">
            <w:pPr>
              <w:spacing w:line="300" w:lineRule="exact"/>
              <w:ind w:firstLineChars="0" w:firstLine="0"/>
              <w:rPr>
                <w:szCs w:val="24"/>
              </w:rPr>
            </w:pPr>
            <w:r>
              <w:rPr>
                <w:rFonts w:hint="eastAsia"/>
                <w:szCs w:val="24"/>
              </w:rPr>
              <w:t>Q</w:t>
            </w:r>
            <w:r>
              <w:rPr>
                <w:szCs w:val="24"/>
              </w:rPr>
              <w:t>7: F</w:t>
            </w:r>
            <w:r w:rsidRPr="002230E1">
              <w:rPr>
                <w:szCs w:val="24"/>
              </w:rPr>
              <w:t>eeling uneasy</w:t>
            </w:r>
            <w:r>
              <w:rPr>
                <w:szCs w:val="24"/>
              </w:rPr>
              <w:t xml:space="preserve">. &amp; Q22: </w:t>
            </w:r>
            <w:r w:rsidRPr="002230E1">
              <w:rPr>
                <w:szCs w:val="24"/>
              </w:rPr>
              <w:t>Crap happens.</w:t>
            </w:r>
          </w:p>
        </w:tc>
        <w:tc>
          <w:tcPr>
            <w:tcW w:w="1584" w:type="dxa"/>
          </w:tcPr>
          <w:p w14:paraId="3CE843E7" w14:textId="2AB912B8" w:rsidR="000D2874" w:rsidRPr="00056964" w:rsidRDefault="000D2874" w:rsidP="000D2874">
            <w:pPr>
              <w:spacing w:line="300" w:lineRule="exact"/>
              <w:ind w:firstLineChars="0" w:firstLine="0"/>
              <w:rPr>
                <w:szCs w:val="24"/>
              </w:rPr>
            </w:pPr>
            <w:r w:rsidRPr="002230E1">
              <w:rPr>
                <w:szCs w:val="24"/>
              </w:rPr>
              <w:t>Psychic anxiety</w:t>
            </w:r>
          </w:p>
        </w:tc>
      </w:tr>
      <w:tr w:rsidR="000D2874" w:rsidRPr="00056964" w14:paraId="40754613" w14:textId="77777777" w:rsidTr="003E48A0">
        <w:tc>
          <w:tcPr>
            <w:tcW w:w="1661" w:type="dxa"/>
          </w:tcPr>
          <w:p w14:paraId="48BEF2D8" w14:textId="13FD121C" w:rsidR="000D2874" w:rsidRPr="00056964" w:rsidRDefault="000D2874" w:rsidP="000D2874">
            <w:pPr>
              <w:spacing w:line="300" w:lineRule="exact"/>
              <w:ind w:firstLineChars="0" w:firstLine="0"/>
              <w:rPr>
                <w:szCs w:val="24"/>
              </w:rPr>
            </w:pPr>
          </w:p>
        </w:tc>
        <w:tc>
          <w:tcPr>
            <w:tcW w:w="1243" w:type="dxa"/>
          </w:tcPr>
          <w:p w14:paraId="607712A5" w14:textId="77777777"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3133D66" w14:textId="06BCD4ED" w:rsidR="000D2874" w:rsidRPr="00056964" w:rsidRDefault="000D2874" w:rsidP="000D2874">
            <w:pPr>
              <w:spacing w:line="300" w:lineRule="exact"/>
              <w:ind w:firstLineChars="0" w:firstLine="0"/>
              <w:jc w:val="center"/>
              <w:rPr>
                <w:szCs w:val="24"/>
              </w:rPr>
            </w:pPr>
            <w:r>
              <w:rPr>
                <w:rFonts w:hint="eastAsia"/>
                <w:szCs w:val="24"/>
              </w:rPr>
              <w:t>2</w:t>
            </w:r>
            <w:r>
              <w:rPr>
                <w:szCs w:val="24"/>
              </w:rPr>
              <w:t>6</w:t>
            </w:r>
          </w:p>
        </w:tc>
        <w:tc>
          <w:tcPr>
            <w:tcW w:w="4187" w:type="dxa"/>
          </w:tcPr>
          <w:p w14:paraId="24275CC1" w14:textId="77777777" w:rsidR="000D2874" w:rsidRPr="00056964" w:rsidRDefault="000D2874" w:rsidP="000D2874">
            <w:pPr>
              <w:spacing w:line="300" w:lineRule="exact"/>
              <w:ind w:firstLineChars="0" w:firstLine="0"/>
              <w:rPr>
                <w:szCs w:val="24"/>
              </w:rPr>
            </w:pPr>
            <w:r w:rsidRPr="00056964">
              <w:rPr>
                <w:szCs w:val="24"/>
              </w:rPr>
              <w:t>Q6</w:t>
            </w:r>
            <w:r w:rsidRPr="00056964">
              <w:rPr>
                <w:rFonts w:hint="eastAsia"/>
                <w:szCs w:val="24"/>
              </w:rPr>
              <w:t>:</w:t>
            </w:r>
            <w:r w:rsidRPr="00056964">
              <w:rPr>
                <w:szCs w:val="24"/>
              </w:rPr>
              <w:t xml:space="preserve"> Slower than usual in activities.</w:t>
            </w:r>
            <w:r w:rsidRPr="00056964">
              <w:rPr>
                <w:rFonts w:hint="eastAsia"/>
                <w:szCs w:val="24"/>
              </w:rPr>
              <w:t xml:space="preserve"> &amp;</w:t>
            </w:r>
            <w:r w:rsidRPr="00056964">
              <w:rPr>
                <w:szCs w:val="24"/>
              </w:rPr>
              <w:t xml:space="preserve"> Q13</w:t>
            </w:r>
            <w:r w:rsidRPr="00056964">
              <w:rPr>
                <w:rFonts w:hint="eastAsia"/>
                <w:szCs w:val="24"/>
              </w:rPr>
              <w:t xml:space="preserve">: </w:t>
            </w:r>
            <w:r w:rsidRPr="00056964">
              <w:rPr>
                <w:szCs w:val="24"/>
              </w:rPr>
              <w:t>Speaking slower than usual.</w:t>
            </w:r>
          </w:p>
        </w:tc>
        <w:tc>
          <w:tcPr>
            <w:tcW w:w="1584" w:type="dxa"/>
          </w:tcPr>
          <w:p w14:paraId="151E24C5" w14:textId="77777777" w:rsidR="000D2874" w:rsidRPr="00056964" w:rsidRDefault="000D2874" w:rsidP="000D2874">
            <w:pPr>
              <w:spacing w:line="300" w:lineRule="exact"/>
              <w:ind w:firstLineChars="0" w:firstLine="0"/>
              <w:rPr>
                <w:szCs w:val="24"/>
              </w:rPr>
            </w:pPr>
            <w:r w:rsidRPr="00056964">
              <w:rPr>
                <w:szCs w:val="24"/>
              </w:rPr>
              <w:t>Retardation</w:t>
            </w:r>
          </w:p>
        </w:tc>
      </w:tr>
      <w:tr w:rsidR="000D2874" w:rsidRPr="00056964" w14:paraId="5A0DAFF4" w14:textId="77777777" w:rsidTr="003E48A0">
        <w:tc>
          <w:tcPr>
            <w:tcW w:w="1661" w:type="dxa"/>
          </w:tcPr>
          <w:p w14:paraId="6E0E1CB1" w14:textId="3FF36CC8" w:rsidR="000D2874" w:rsidRPr="00056964" w:rsidRDefault="000D2874" w:rsidP="000D2874">
            <w:pPr>
              <w:spacing w:line="300" w:lineRule="exact"/>
              <w:ind w:firstLineChars="0" w:firstLine="0"/>
              <w:rPr>
                <w:szCs w:val="24"/>
              </w:rPr>
            </w:pPr>
          </w:p>
        </w:tc>
        <w:tc>
          <w:tcPr>
            <w:tcW w:w="1243" w:type="dxa"/>
          </w:tcPr>
          <w:p w14:paraId="2E6FB1AE" w14:textId="4442166C"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0E0031F6" w14:textId="040457A7"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3889645D" w14:textId="77777777" w:rsidR="000D2874" w:rsidRPr="00056964" w:rsidRDefault="000D2874" w:rsidP="000D2874">
            <w:pPr>
              <w:spacing w:line="300" w:lineRule="exact"/>
              <w:ind w:firstLineChars="0" w:firstLine="0"/>
              <w:rPr>
                <w:szCs w:val="24"/>
              </w:rPr>
            </w:pPr>
            <w:r w:rsidRPr="00056964">
              <w:rPr>
                <w:szCs w:val="24"/>
              </w:rPr>
              <w:t xml:space="preserve">Q16: Life is not worth living. </w:t>
            </w:r>
            <w:r w:rsidRPr="00056964">
              <w:rPr>
                <w:rFonts w:hint="eastAsia"/>
                <w:szCs w:val="24"/>
              </w:rPr>
              <w:t>&amp;</w:t>
            </w:r>
            <w:r w:rsidRPr="00056964">
              <w:rPr>
                <w:szCs w:val="24"/>
              </w:rPr>
              <w:t xml:space="preserve"> Q17</w:t>
            </w:r>
            <w:r w:rsidRPr="00056964">
              <w:rPr>
                <w:rFonts w:hint="eastAsia"/>
                <w:szCs w:val="24"/>
              </w:rPr>
              <w:t>：</w:t>
            </w:r>
            <w:r w:rsidRPr="00056964">
              <w:rPr>
                <w:szCs w:val="24"/>
              </w:rPr>
              <w:t>Thinking about death</w:t>
            </w:r>
            <w:r w:rsidRPr="00056964">
              <w:rPr>
                <w:rFonts w:hint="eastAsia"/>
                <w:szCs w:val="24"/>
              </w:rPr>
              <w:t>.</w:t>
            </w:r>
            <w:r w:rsidRPr="00056964">
              <w:rPr>
                <w:szCs w:val="24"/>
              </w:rPr>
              <w:t xml:space="preserve"> </w:t>
            </w:r>
            <w:r w:rsidRPr="00056964">
              <w:rPr>
                <w:rFonts w:hint="eastAsia"/>
                <w:szCs w:val="24"/>
              </w:rPr>
              <w:t>&amp;</w:t>
            </w:r>
            <w:r w:rsidRPr="00056964">
              <w:rPr>
                <w:szCs w:val="24"/>
              </w:rPr>
              <w:t xml:space="preserve"> Q19</w:t>
            </w:r>
            <w:r w:rsidRPr="00056964">
              <w:rPr>
                <w:rFonts w:hint="eastAsia"/>
                <w:szCs w:val="24"/>
              </w:rPr>
              <w:t>：</w:t>
            </w:r>
            <w:r w:rsidRPr="00056964">
              <w:rPr>
                <w:szCs w:val="24"/>
              </w:rPr>
              <w:t>Thinking of suicide</w:t>
            </w:r>
            <w:r w:rsidRPr="00056964">
              <w:rPr>
                <w:rFonts w:hint="eastAsia"/>
                <w:szCs w:val="24"/>
              </w:rPr>
              <w:t>.</w:t>
            </w:r>
          </w:p>
        </w:tc>
        <w:tc>
          <w:tcPr>
            <w:tcW w:w="1584" w:type="dxa"/>
          </w:tcPr>
          <w:p w14:paraId="09DC0DE5"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0AE3FB83" w14:textId="77777777" w:rsidTr="003E48A0">
        <w:tc>
          <w:tcPr>
            <w:tcW w:w="1661" w:type="dxa"/>
          </w:tcPr>
          <w:p w14:paraId="5A241275" w14:textId="78A11802" w:rsidR="000D2874" w:rsidRPr="00056964" w:rsidRDefault="000D2874" w:rsidP="000D2874">
            <w:pPr>
              <w:spacing w:line="300" w:lineRule="exact"/>
              <w:ind w:firstLineChars="0" w:firstLine="0"/>
              <w:rPr>
                <w:szCs w:val="24"/>
              </w:rPr>
            </w:pPr>
          </w:p>
        </w:tc>
        <w:tc>
          <w:tcPr>
            <w:tcW w:w="1243" w:type="dxa"/>
          </w:tcPr>
          <w:p w14:paraId="34E50525" w14:textId="4676EC9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10332D5" w14:textId="58030739"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02C1FFC8" w14:textId="5BB44F16" w:rsidR="000D2874" w:rsidRPr="00056964" w:rsidRDefault="000D2874" w:rsidP="000D2874">
            <w:pPr>
              <w:spacing w:line="300" w:lineRule="exact"/>
              <w:ind w:firstLineChars="0" w:firstLine="0"/>
              <w:rPr>
                <w:szCs w:val="24"/>
              </w:rPr>
            </w:pPr>
            <w:r w:rsidRPr="00056964">
              <w:rPr>
                <w:szCs w:val="24"/>
              </w:rPr>
              <w:t>Q8</w:t>
            </w:r>
            <w:r w:rsidRPr="00056964">
              <w:rPr>
                <w:rFonts w:hint="eastAsia"/>
                <w:szCs w:val="24"/>
              </w:rPr>
              <w:t>:</w:t>
            </w:r>
            <w:r w:rsidRPr="00056964">
              <w:rPr>
                <w:szCs w:val="24"/>
              </w:rPr>
              <w:t xml:space="preserve"> No longer a good person. </w:t>
            </w:r>
            <w:r w:rsidRPr="00056964">
              <w:rPr>
                <w:rFonts w:hint="eastAsia"/>
                <w:szCs w:val="24"/>
              </w:rPr>
              <w:t>&amp;</w:t>
            </w:r>
            <w:r w:rsidRPr="00056964">
              <w:rPr>
                <w:szCs w:val="24"/>
              </w:rPr>
              <w:t xml:space="preserve"> Q9: Feeling self-blame for things that aren't my fault. </w:t>
            </w:r>
            <w:r w:rsidRPr="00056964">
              <w:rPr>
                <w:rFonts w:hint="eastAsia"/>
                <w:szCs w:val="24"/>
              </w:rPr>
              <w:t>&amp;</w:t>
            </w:r>
            <w:r w:rsidRPr="00056964">
              <w:rPr>
                <w:szCs w:val="24"/>
              </w:rPr>
              <w:t xml:space="preserve"> Q24: Considering oneself a bad person.</w:t>
            </w:r>
            <w:r>
              <w:rPr>
                <w:szCs w:val="24"/>
              </w:rPr>
              <w:t xml:space="preserve"> &amp; Q31: </w:t>
            </w:r>
            <w:r w:rsidRPr="006C3145">
              <w:rPr>
                <w:szCs w:val="24"/>
              </w:rPr>
              <w:t>It's wrong to do anything</w:t>
            </w:r>
            <w:r>
              <w:rPr>
                <w:szCs w:val="24"/>
              </w:rPr>
              <w:t>.</w:t>
            </w:r>
          </w:p>
          <w:p w14:paraId="677E4C6F" w14:textId="77777777" w:rsidR="000D2874" w:rsidRPr="00056964" w:rsidRDefault="000D2874" w:rsidP="000D2874">
            <w:pPr>
              <w:spacing w:line="300" w:lineRule="exact"/>
              <w:ind w:firstLineChars="0" w:firstLine="0"/>
              <w:rPr>
                <w:szCs w:val="24"/>
              </w:rPr>
            </w:pPr>
          </w:p>
        </w:tc>
        <w:tc>
          <w:tcPr>
            <w:tcW w:w="1584" w:type="dxa"/>
          </w:tcPr>
          <w:p w14:paraId="734721AE"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772D027" w14:textId="77777777" w:rsidTr="003E48A0">
        <w:tc>
          <w:tcPr>
            <w:tcW w:w="1661" w:type="dxa"/>
          </w:tcPr>
          <w:p w14:paraId="6D5A92C1" w14:textId="1559A312" w:rsidR="000D2874" w:rsidRPr="00056964" w:rsidRDefault="000D2874" w:rsidP="000D2874">
            <w:pPr>
              <w:spacing w:line="300" w:lineRule="exact"/>
              <w:ind w:firstLineChars="0" w:firstLine="0"/>
              <w:rPr>
                <w:szCs w:val="24"/>
              </w:rPr>
            </w:pPr>
            <w:r w:rsidRPr="00056964">
              <w:rPr>
                <w:szCs w:val="24"/>
              </w:rPr>
              <w:t>CSSDS</w:t>
            </w:r>
          </w:p>
        </w:tc>
        <w:tc>
          <w:tcPr>
            <w:tcW w:w="1243" w:type="dxa"/>
          </w:tcPr>
          <w:p w14:paraId="46BCF7F7" w14:textId="2AD1A9E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5A819053" w14:textId="486FDDE1" w:rsidR="000D287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378AB8F0" w14:textId="37B7B7B1" w:rsidR="000D2874" w:rsidRPr="00056964" w:rsidRDefault="000D2874" w:rsidP="000D2874">
            <w:pPr>
              <w:spacing w:line="300" w:lineRule="exact"/>
              <w:ind w:left="120" w:hangingChars="50" w:hanging="120"/>
              <w:rPr>
                <w:szCs w:val="24"/>
              </w:rPr>
            </w:pPr>
            <w:r>
              <w:rPr>
                <w:rFonts w:hint="eastAsia"/>
                <w:szCs w:val="24"/>
              </w:rPr>
              <w:t>Q</w:t>
            </w:r>
            <w:r>
              <w:rPr>
                <w:szCs w:val="24"/>
              </w:rPr>
              <w:t xml:space="preserve">2: </w:t>
            </w:r>
            <w:r w:rsidRPr="009D6E23">
              <w:rPr>
                <w:szCs w:val="24"/>
              </w:rPr>
              <w:t>I have low energy</w:t>
            </w:r>
            <w:r>
              <w:rPr>
                <w:szCs w:val="24"/>
              </w:rPr>
              <w:t xml:space="preserve">. &amp; Q14: </w:t>
            </w:r>
            <w:r w:rsidRPr="009D6E23">
              <w:rPr>
                <w:szCs w:val="24"/>
              </w:rPr>
              <w:t>I take everything as a burden</w:t>
            </w:r>
            <w:r>
              <w:rPr>
                <w:szCs w:val="24"/>
              </w:rPr>
              <w:t>.</w:t>
            </w:r>
          </w:p>
        </w:tc>
        <w:tc>
          <w:tcPr>
            <w:tcW w:w="1584" w:type="dxa"/>
          </w:tcPr>
          <w:p w14:paraId="5FE5A188" w14:textId="07C1F02F" w:rsidR="000D2874" w:rsidRPr="009D6E23" w:rsidRDefault="000D2874" w:rsidP="000D2874">
            <w:pPr>
              <w:spacing w:line="300" w:lineRule="exact"/>
              <w:ind w:firstLineChars="0" w:firstLine="0"/>
              <w:rPr>
                <w:szCs w:val="24"/>
              </w:rPr>
            </w:pPr>
            <w:bookmarkStart w:id="105" w:name="OLE_LINK6"/>
            <w:r w:rsidRPr="00FF47BE">
              <w:rPr>
                <w:szCs w:val="24"/>
              </w:rPr>
              <w:t>Energy loss</w:t>
            </w:r>
            <w:bookmarkEnd w:id="105"/>
          </w:p>
        </w:tc>
      </w:tr>
      <w:tr w:rsidR="000D2874" w:rsidRPr="00056964" w14:paraId="64E35780" w14:textId="77777777" w:rsidTr="003E48A0">
        <w:tc>
          <w:tcPr>
            <w:tcW w:w="1661" w:type="dxa"/>
          </w:tcPr>
          <w:p w14:paraId="67348842" w14:textId="5722FF62" w:rsidR="000D2874" w:rsidRPr="00056964" w:rsidRDefault="000D2874" w:rsidP="000D2874">
            <w:pPr>
              <w:spacing w:line="300" w:lineRule="exact"/>
              <w:ind w:firstLineChars="0" w:firstLine="0"/>
              <w:rPr>
                <w:szCs w:val="24"/>
              </w:rPr>
            </w:pPr>
          </w:p>
        </w:tc>
        <w:tc>
          <w:tcPr>
            <w:tcW w:w="1243" w:type="dxa"/>
          </w:tcPr>
          <w:p w14:paraId="655C4A9A"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20A6F51A" w14:textId="392887C0" w:rsidR="000D2874" w:rsidRPr="0005696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4015A34A" w14:textId="4FAF3102" w:rsidR="000D2874" w:rsidRPr="00056964" w:rsidRDefault="000D2874" w:rsidP="000D2874">
            <w:pPr>
              <w:spacing w:line="300" w:lineRule="exact"/>
              <w:ind w:left="120" w:hangingChars="50" w:hanging="120"/>
              <w:rPr>
                <w:szCs w:val="24"/>
              </w:rPr>
            </w:pPr>
            <w:r w:rsidRPr="00056964">
              <w:rPr>
                <w:szCs w:val="24"/>
              </w:rPr>
              <w:t>Q4: I have no interest in studying. &amp; Q8:</w:t>
            </w:r>
            <w:r w:rsidRPr="00056964">
              <w:t xml:space="preserve"> </w:t>
            </w:r>
            <w:r w:rsidRPr="00056964">
              <w:rPr>
                <w:szCs w:val="24"/>
              </w:rPr>
              <w:t>I find studying dull and uninteresting.</w:t>
            </w:r>
            <w:r>
              <w:rPr>
                <w:szCs w:val="24"/>
              </w:rPr>
              <w:t xml:space="preserve"> &amp; Q12: </w:t>
            </w:r>
            <w:r w:rsidRPr="006C3145">
              <w:rPr>
                <w:szCs w:val="24"/>
              </w:rPr>
              <w:t>My grades are dropping</w:t>
            </w:r>
            <w:r>
              <w:rPr>
                <w:szCs w:val="24"/>
              </w:rPr>
              <w:t>. &amp; Q16</w:t>
            </w:r>
            <w:r>
              <w:rPr>
                <w:rFonts w:hint="eastAsia"/>
                <w:szCs w:val="24"/>
              </w:rPr>
              <w:t>：</w:t>
            </w:r>
            <w:r>
              <w:rPr>
                <w:rFonts w:hint="eastAsia"/>
                <w:szCs w:val="24"/>
              </w:rPr>
              <w:t xml:space="preserve"> </w:t>
            </w:r>
            <w:r w:rsidRPr="006C3145">
              <w:rPr>
                <w:szCs w:val="24"/>
              </w:rPr>
              <w:t>I worry about my academic performance</w:t>
            </w:r>
            <w:r>
              <w:rPr>
                <w:szCs w:val="24"/>
              </w:rPr>
              <w:t xml:space="preserve">. &amp; Q18: </w:t>
            </w:r>
            <w:r w:rsidRPr="006C3145">
              <w:rPr>
                <w:szCs w:val="24"/>
              </w:rPr>
              <w:t>I lost the will to study</w:t>
            </w:r>
            <w:r>
              <w:rPr>
                <w:szCs w:val="24"/>
              </w:rPr>
              <w:t xml:space="preserve">. &amp; Q20: </w:t>
            </w:r>
            <w:r w:rsidRPr="006C3145">
              <w:rPr>
                <w:szCs w:val="24"/>
              </w:rPr>
              <w:t>My study efficiency is low</w:t>
            </w:r>
            <w:r>
              <w:rPr>
                <w:szCs w:val="24"/>
              </w:rPr>
              <w:t xml:space="preserve">. </w:t>
            </w:r>
          </w:p>
        </w:tc>
        <w:tc>
          <w:tcPr>
            <w:tcW w:w="1584" w:type="dxa"/>
          </w:tcPr>
          <w:p w14:paraId="1926143E" w14:textId="77777777" w:rsidR="000D2874" w:rsidRPr="00056964" w:rsidRDefault="000D2874" w:rsidP="000D2874">
            <w:pPr>
              <w:spacing w:line="300" w:lineRule="exact"/>
              <w:ind w:firstLineChars="0" w:firstLine="0"/>
              <w:rPr>
                <w:szCs w:val="24"/>
              </w:rPr>
            </w:pPr>
            <w:r w:rsidRPr="00056964">
              <w:rPr>
                <w:szCs w:val="24"/>
              </w:rPr>
              <w:t>Learning difficulties</w:t>
            </w:r>
          </w:p>
        </w:tc>
      </w:tr>
      <w:tr w:rsidR="000D2874" w:rsidRPr="00056964" w14:paraId="1121D4BB" w14:textId="77777777" w:rsidTr="003E48A0">
        <w:tc>
          <w:tcPr>
            <w:tcW w:w="1661" w:type="dxa"/>
          </w:tcPr>
          <w:p w14:paraId="00A0C68F" w14:textId="77777777" w:rsidR="000D2874" w:rsidRPr="00056964" w:rsidRDefault="000D2874" w:rsidP="000D2874">
            <w:pPr>
              <w:spacing w:line="300" w:lineRule="exact"/>
              <w:ind w:firstLineChars="0" w:firstLine="0"/>
              <w:rPr>
                <w:szCs w:val="24"/>
              </w:rPr>
            </w:pPr>
            <w:r w:rsidRPr="00056964">
              <w:rPr>
                <w:rFonts w:hint="eastAsia"/>
                <w:szCs w:val="24"/>
              </w:rPr>
              <w:t>CES-D-C</w:t>
            </w:r>
          </w:p>
        </w:tc>
        <w:tc>
          <w:tcPr>
            <w:tcW w:w="1243" w:type="dxa"/>
          </w:tcPr>
          <w:p w14:paraId="32EE157F"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72BB6FCB" w14:textId="21B2CB01"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1BBCAF1B" w14:textId="649BF2B7" w:rsidR="000D2874" w:rsidRPr="00056964" w:rsidRDefault="000D2874" w:rsidP="000D2874">
            <w:pPr>
              <w:spacing w:line="300" w:lineRule="exact"/>
              <w:ind w:firstLineChars="0" w:firstLine="0"/>
              <w:rPr>
                <w:szCs w:val="24"/>
              </w:rPr>
            </w:pPr>
            <w:r w:rsidRPr="00056964">
              <w:rPr>
                <w:rFonts w:hint="eastAsia"/>
                <w:szCs w:val="24"/>
              </w:rPr>
              <w:t>Q8</w:t>
            </w:r>
            <w:r w:rsidRPr="00056964">
              <w:rPr>
                <w:szCs w:val="24"/>
              </w:rPr>
              <w:t xml:space="preserve">: </w:t>
            </w:r>
            <w:r w:rsidRPr="00056964">
              <w:rPr>
                <w:rFonts w:hint="eastAsia"/>
                <w:szCs w:val="24"/>
              </w:rPr>
              <w:t xml:space="preserve">Was not happy &amp; </w:t>
            </w:r>
            <w:r>
              <w:rPr>
                <w:szCs w:val="24"/>
              </w:rPr>
              <w:t xml:space="preserve">Q9: </w:t>
            </w:r>
            <w:r w:rsidRPr="006C3145">
              <w:rPr>
                <w:szCs w:val="24"/>
              </w:rPr>
              <w:t>Felt down and unhappy</w:t>
            </w:r>
            <w:r>
              <w:rPr>
                <w:szCs w:val="24"/>
              </w:rPr>
              <w:t xml:space="preserve">. </w:t>
            </w:r>
            <w:r w:rsidRPr="00056964">
              <w:rPr>
                <w:rFonts w:hint="eastAsia"/>
                <w:szCs w:val="24"/>
              </w:rPr>
              <w:t>Q17</w:t>
            </w:r>
            <w:r w:rsidRPr="00056964">
              <w:rPr>
                <w:szCs w:val="24"/>
              </w:rPr>
              <w:t xml:space="preserve">: </w:t>
            </w:r>
            <w:r w:rsidRPr="00056964">
              <w:rPr>
                <w:rFonts w:hint="eastAsia"/>
                <w:szCs w:val="24"/>
              </w:rPr>
              <w:t>Was happy(R)</w:t>
            </w:r>
            <w:r>
              <w:rPr>
                <w:szCs w:val="24"/>
              </w:rPr>
              <w:t>. &amp; Q18:</w:t>
            </w:r>
            <w:r>
              <w:t xml:space="preserve"> </w:t>
            </w:r>
            <w:r w:rsidRPr="006C3145">
              <w:rPr>
                <w:szCs w:val="24"/>
              </w:rPr>
              <w:lastRenderedPageBreak/>
              <w:t>Had a good time</w:t>
            </w:r>
            <w:r>
              <w:rPr>
                <w:szCs w:val="24"/>
              </w:rPr>
              <w:t>.</w:t>
            </w:r>
          </w:p>
        </w:tc>
        <w:tc>
          <w:tcPr>
            <w:tcW w:w="1584" w:type="dxa"/>
          </w:tcPr>
          <w:p w14:paraId="30964D57" w14:textId="33C93B38" w:rsidR="000D2874" w:rsidRPr="00056964" w:rsidRDefault="000D2874" w:rsidP="000D2874">
            <w:pPr>
              <w:spacing w:line="300" w:lineRule="exact"/>
              <w:ind w:firstLineChars="0" w:firstLine="0"/>
              <w:rPr>
                <w:szCs w:val="24"/>
              </w:rPr>
            </w:pPr>
            <w:r w:rsidRPr="006C3145">
              <w:rPr>
                <w:szCs w:val="24"/>
              </w:rPr>
              <w:lastRenderedPageBreak/>
              <w:t>Anhedonia</w:t>
            </w:r>
          </w:p>
        </w:tc>
      </w:tr>
      <w:tr w:rsidR="000D2874" w:rsidRPr="00056964" w14:paraId="53CC2F40" w14:textId="77777777" w:rsidTr="003E48A0">
        <w:tc>
          <w:tcPr>
            <w:tcW w:w="1661" w:type="dxa"/>
          </w:tcPr>
          <w:p w14:paraId="54AE48C4" w14:textId="74AC39C6" w:rsidR="000D2874" w:rsidRPr="00056964" w:rsidRDefault="000D2874" w:rsidP="000D2874">
            <w:pPr>
              <w:spacing w:line="300" w:lineRule="exact"/>
              <w:ind w:firstLineChars="0" w:firstLine="0"/>
              <w:rPr>
                <w:szCs w:val="24"/>
              </w:rPr>
            </w:pPr>
          </w:p>
        </w:tc>
        <w:tc>
          <w:tcPr>
            <w:tcW w:w="1243" w:type="dxa"/>
          </w:tcPr>
          <w:p w14:paraId="3D2A6E28" w14:textId="262759BF"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1FD0BE0A" w14:textId="41C6FC59"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26174061" w14:textId="6F9FD01F" w:rsidR="000D2874" w:rsidRPr="00056964" w:rsidRDefault="000D2874" w:rsidP="000D2874">
            <w:pPr>
              <w:spacing w:line="300" w:lineRule="exact"/>
              <w:ind w:firstLineChars="0" w:firstLine="0"/>
              <w:rPr>
                <w:szCs w:val="24"/>
              </w:rPr>
            </w:pPr>
            <w:r>
              <w:rPr>
                <w:rFonts w:hint="eastAsia"/>
                <w:szCs w:val="24"/>
              </w:rPr>
              <w:t>Q</w:t>
            </w:r>
            <w:r>
              <w:rPr>
                <w:szCs w:val="24"/>
              </w:rPr>
              <w:t xml:space="preserve">16: </w:t>
            </w:r>
            <w:r w:rsidRPr="00F6775A">
              <w:rPr>
                <w:szCs w:val="24"/>
              </w:rPr>
              <w:t>Something good going to happen</w:t>
            </w:r>
            <w:r>
              <w:rPr>
                <w:szCs w:val="24"/>
              </w:rPr>
              <w:t xml:space="preserve"> &amp; Q10: </w:t>
            </w:r>
            <w:r w:rsidRPr="00F6775A">
              <w:rPr>
                <w:szCs w:val="24"/>
              </w:rPr>
              <w:t>Things did not work out</w:t>
            </w:r>
            <w:r>
              <w:rPr>
                <w:szCs w:val="24"/>
              </w:rPr>
              <w:t xml:space="preserve">. </w:t>
            </w:r>
          </w:p>
        </w:tc>
        <w:tc>
          <w:tcPr>
            <w:tcW w:w="1584" w:type="dxa"/>
          </w:tcPr>
          <w:p w14:paraId="650D8C4C" w14:textId="49D634F5" w:rsidR="000D2874" w:rsidRPr="00056964" w:rsidRDefault="000D2874" w:rsidP="000D2874">
            <w:pPr>
              <w:spacing w:line="300" w:lineRule="exact"/>
              <w:ind w:firstLineChars="0" w:firstLine="0"/>
              <w:rPr>
                <w:szCs w:val="24"/>
              </w:rPr>
            </w:pPr>
            <w:r w:rsidRPr="00F6775A">
              <w:rPr>
                <w:szCs w:val="24"/>
              </w:rPr>
              <w:t>Sense of hopelessness</w:t>
            </w:r>
          </w:p>
        </w:tc>
      </w:tr>
      <w:tr w:rsidR="000D2874" w:rsidRPr="00056964" w14:paraId="734A25F6" w14:textId="77777777" w:rsidTr="003E48A0">
        <w:tc>
          <w:tcPr>
            <w:tcW w:w="1661" w:type="dxa"/>
          </w:tcPr>
          <w:p w14:paraId="38AA433D" w14:textId="3FD4ECB9" w:rsidR="000D2874" w:rsidRPr="00056964" w:rsidRDefault="000D2874" w:rsidP="000D2874">
            <w:pPr>
              <w:spacing w:line="300" w:lineRule="exact"/>
              <w:ind w:firstLineChars="0" w:firstLine="0"/>
              <w:rPr>
                <w:szCs w:val="24"/>
              </w:rPr>
            </w:pPr>
            <w:r>
              <w:rPr>
                <w:rFonts w:hint="eastAsia"/>
                <w:szCs w:val="24"/>
              </w:rPr>
              <w:t>A</w:t>
            </w:r>
            <w:r>
              <w:rPr>
                <w:szCs w:val="24"/>
              </w:rPr>
              <w:t>DI</w:t>
            </w:r>
          </w:p>
        </w:tc>
        <w:tc>
          <w:tcPr>
            <w:tcW w:w="1243" w:type="dxa"/>
          </w:tcPr>
          <w:p w14:paraId="76E256DF" w14:textId="0D88E26C"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642B8F70" w14:textId="2467AA14"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762AA136" w14:textId="255C4BBB" w:rsidR="000D2874" w:rsidRPr="00056964" w:rsidRDefault="000D2874" w:rsidP="000D2874">
            <w:pPr>
              <w:spacing w:line="300" w:lineRule="exact"/>
              <w:ind w:firstLineChars="0" w:firstLine="0"/>
              <w:rPr>
                <w:szCs w:val="24"/>
              </w:rPr>
            </w:pPr>
            <w:r>
              <w:rPr>
                <w:szCs w:val="24"/>
              </w:rPr>
              <w:t xml:space="preserve">Q4: </w:t>
            </w:r>
            <w:r w:rsidRPr="0094312C">
              <w:rPr>
                <w:szCs w:val="24"/>
              </w:rPr>
              <w:t>I feel sorry for others.</w:t>
            </w:r>
            <w:r>
              <w:rPr>
                <w:szCs w:val="24"/>
              </w:rPr>
              <w:t xml:space="preserve"> &amp; Q9: </w:t>
            </w:r>
            <w:r w:rsidRPr="0094312C">
              <w:rPr>
                <w:szCs w:val="24"/>
              </w:rPr>
              <w:t>Nothing I do is going to make me better</w:t>
            </w:r>
            <w:r>
              <w:rPr>
                <w:szCs w:val="24"/>
              </w:rPr>
              <w:t>.</w:t>
            </w:r>
          </w:p>
        </w:tc>
        <w:tc>
          <w:tcPr>
            <w:tcW w:w="1584" w:type="dxa"/>
          </w:tcPr>
          <w:p w14:paraId="5C77998A" w14:textId="2D3AE7C0"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5CB8A02A" w14:textId="77777777" w:rsidTr="003E48A0">
        <w:tc>
          <w:tcPr>
            <w:tcW w:w="1661" w:type="dxa"/>
          </w:tcPr>
          <w:p w14:paraId="6F5C6D2A" w14:textId="0E3165B5" w:rsidR="000D2874" w:rsidRDefault="000D2874" w:rsidP="000D2874">
            <w:pPr>
              <w:spacing w:line="300" w:lineRule="exact"/>
              <w:ind w:firstLineChars="0" w:firstLine="0"/>
              <w:rPr>
                <w:szCs w:val="24"/>
              </w:rPr>
            </w:pPr>
          </w:p>
        </w:tc>
        <w:tc>
          <w:tcPr>
            <w:tcW w:w="1243" w:type="dxa"/>
          </w:tcPr>
          <w:p w14:paraId="47D4E330" w14:textId="44DC72AE"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4D1C76E3" w14:textId="582863DD"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5809C31F" w14:textId="7D6EB3CC" w:rsidR="000D2874" w:rsidRPr="00056964" w:rsidRDefault="000D2874" w:rsidP="000D2874">
            <w:pPr>
              <w:spacing w:line="300" w:lineRule="exact"/>
              <w:ind w:firstLineChars="0" w:firstLine="0"/>
              <w:rPr>
                <w:szCs w:val="24"/>
              </w:rPr>
            </w:pPr>
            <w:r>
              <w:rPr>
                <w:rFonts w:hint="eastAsia"/>
                <w:szCs w:val="24"/>
              </w:rPr>
              <w:t>Q</w:t>
            </w:r>
            <w:r>
              <w:rPr>
                <w:szCs w:val="24"/>
              </w:rPr>
              <w:t>8:</w:t>
            </w:r>
            <w:r>
              <w:t xml:space="preserve"> </w:t>
            </w:r>
            <w:r w:rsidRPr="007148FF">
              <w:rPr>
                <w:szCs w:val="24"/>
              </w:rPr>
              <w:t>I can't pay attention in class.</w:t>
            </w:r>
            <w:r>
              <w:rPr>
                <w:szCs w:val="24"/>
              </w:rPr>
              <w:t xml:space="preserve"> &amp; Q16:</w:t>
            </w:r>
            <w:r>
              <w:t xml:space="preserve"> </w:t>
            </w:r>
            <w:r w:rsidRPr="007148FF">
              <w:rPr>
                <w:szCs w:val="24"/>
              </w:rPr>
              <w:t>I feel like I can't concentrate</w:t>
            </w:r>
            <w:r>
              <w:rPr>
                <w:szCs w:val="24"/>
              </w:rPr>
              <w:t xml:space="preserve">. </w:t>
            </w:r>
          </w:p>
        </w:tc>
        <w:tc>
          <w:tcPr>
            <w:tcW w:w="1584" w:type="dxa"/>
          </w:tcPr>
          <w:p w14:paraId="098F623E" w14:textId="0B31A2A9" w:rsidR="000D2874" w:rsidRPr="00056964" w:rsidRDefault="000D2874" w:rsidP="000D2874">
            <w:pPr>
              <w:spacing w:line="300" w:lineRule="exact"/>
              <w:ind w:firstLineChars="0" w:firstLine="0"/>
              <w:rPr>
                <w:szCs w:val="24"/>
              </w:rPr>
            </w:pPr>
            <w:r w:rsidRPr="007148FF">
              <w:rPr>
                <w:szCs w:val="24"/>
              </w:rPr>
              <w:t xml:space="preserve">Concentration  </w:t>
            </w:r>
          </w:p>
        </w:tc>
      </w:tr>
      <w:tr w:rsidR="000D2874" w:rsidRPr="00056964" w14:paraId="2A55E86A" w14:textId="77777777" w:rsidTr="003E48A0">
        <w:tc>
          <w:tcPr>
            <w:tcW w:w="1661" w:type="dxa"/>
          </w:tcPr>
          <w:p w14:paraId="50046208" w14:textId="46F11177" w:rsidR="000D2874" w:rsidRPr="00056964" w:rsidRDefault="000D2874" w:rsidP="000D2874">
            <w:pPr>
              <w:spacing w:line="300" w:lineRule="exact"/>
              <w:ind w:firstLineChars="0" w:firstLine="0"/>
              <w:rPr>
                <w:szCs w:val="24"/>
              </w:rPr>
            </w:pPr>
            <w:r>
              <w:rPr>
                <w:rFonts w:hint="eastAsia"/>
                <w:szCs w:val="24"/>
              </w:rPr>
              <w:t>C</w:t>
            </w:r>
            <w:r>
              <w:rPr>
                <w:szCs w:val="24"/>
              </w:rPr>
              <w:t>ES-D-13</w:t>
            </w:r>
          </w:p>
        </w:tc>
        <w:tc>
          <w:tcPr>
            <w:tcW w:w="1243" w:type="dxa"/>
          </w:tcPr>
          <w:p w14:paraId="5331AC97" w14:textId="5BB1B9D6"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33B6F4F9" w14:textId="0EA95566"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CE0BF50" w14:textId="5F821178"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7148FF">
              <w:rPr>
                <w:szCs w:val="24"/>
              </w:rPr>
              <w:t>Feel down</w:t>
            </w:r>
            <w:r>
              <w:rPr>
                <w:szCs w:val="24"/>
              </w:rPr>
              <w:t xml:space="preserve">. &amp; Q4: </w:t>
            </w:r>
            <w:r w:rsidRPr="007148FF">
              <w:rPr>
                <w:szCs w:val="24"/>
              </w:rPr>
              <w:t>Feel down</w:t>
            </w:r>
            <w:r>
              <w:rPr>
                <w:rFonts w:hint="eastAsia"/>
                <w:szCs w:val="24"/>
              </w:rPr>
              <w:t>.</w:t>
            </w:r>
            <w:r>
              <w:rPr>
                <w:szCs w:val="24"/>
              </w:rPr>
              <w:t xml:space="preserve"> </w:t>
            </w:r>
          </w:p>
        </w:tc>
        <w:tc>
          <w:tcPr>
            <w:tcW w:w="1584" w:type="dxa"/>
          </w:tcPr>
          <w:p w14:paraId="25182526" w14:textId="0C24FE17" w:rsidR="000D2874" w:rsidRPr="00056964" w:rsidRDefault="000D2874" w:rsidP="000D2874">
            <w:pPr>
              <w:spacing w:line="300" w:lineRule="exact"/>
              <w:ind w:firstLineChars="0" w:firstLine="0"/>
              <w:rPr>
                <w:szCs w:val="24"/>
              </w:rPr>
            </w:pPr>
            <w:r w:rsidRPr="007148FF">
              <w:rPr>
                <w:szCs w:val="24"/>
              </w:rPr>
              <w:t>Low mood</w:t>
            </w:r>
          </w:p>
        </w:tc>
      </w:tr>
      <w:tr w:rsidR="000D2874" w:rsidRPr="00056964" w14:paraId="498A0EEB" w14:textId="77777777" w:rsidTr="003E48A0">
        <w:tc>
          <w:tcPr>
            <w:tcW w:w="1661" w:type="dxa"/>
          </w:tcPr>
          <w:p w14:paraId="7F04CD8F" w14:textId="18177F23" w:rsidR="000D2874" w:rsidRPr="00056964" w:rsidRDefault="000D2874" w:rsidP="000D2874">
            <w:pPr>
              <w:spacing w:line="300" w:lineRule="exact"/>
              <w:ind w:firstLineChars="0" w:firstLine="0"/>
              <w:rPr>
                <w:szCs w:val="24"/>
              </w:rPr>
            </w:pPr>
          </w:p>
        </w:tc>
        <w:tc>
          <w:tcPr>
            <w:tcW w:w="1243" w:type="dxa"/>
          </w:tcPr>
          <w:p w14:paraId="764EE38D" w14:textId="639201FA"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4B7C9B1F" w14:textId="0CADA47D"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657DAB1" w14:textId="4CAAD8A9" w:rsidR="000D2874" w:rsidRPr="00056964" w:rsidRDefault="000D2874" w:rsidP="000D2874">
            <w:pPr>
              <w:spacing w:line="300" w:lineRule="exact"/>
              <w:ind w:firstLineChars="0" w:firstLine="0"/>
              <w:rPr>
                <w:szCs w:val="24"/>
              </w:rPr>
            </w:pPr>
            <w:r>
              <w:rPr>
                <w:rFonts w:hint="eastAsia"/>
                <w:szCs w:val="24"/>
              </w:rPr>
              <w:t>Q</w:t>
            </w:r>
            <w:r>
              <w:rPr>
                <w:szCs w:val="24"/>
              </w:rPr>
              <w:t>9:</w:t>
            </w:r>
            <w:r w:rsidRPr="007148FF">
              <w:rPr>
                <w:szCs w:val="24"/>
              </w:rPr>
              <w:t xml:space="preserve"> Feel</w:t>
            </w:r>
            <w:r>
              <w:rPr>
                <w:szCs w:val="24"/>
              </w:rPr>
              <w:t xml:space="preserve"> </w:t>
            </w:r>
            <w:r>
              <w:rPr>
                <w:rFonts w:hint="eastAsia"/>
                <w:szCs w:val="24"/>
              </w:rPr>
              <w:t>happy.</w:t>
            </w:r>
            <w:r>
              <w:rPr>
                <w:szCs w:val="24"/>
              </w:rPr>
              <w:t xml:space="preserve"> &amp; Q11: H</w:t>
            </w:r>
            <w:r w:rsidRPr="00D94FED">
              <w:rPr>
                <w:szCs w:val="24"/>
              </w:rPr>
              <w:t>appy life</w:t>
            </w:r>
            <w:r>
              <w:rPr>
                <w:szCs w:val="24"/>
              </w:rPr>
              <w:t>.</w:t>
            </w:r>
          </w:p>
        </w:tc>
        <w:tc>
          <w:tcPr>
            <w:tcW w:w="1584" w:type="dxa"/>
          </w:tcPr>
          <w:p w14:paraId="736D7763" w14:textId="492E6447" w:rsidR="000D2874" w:rsidRPr="00056964" w:rsidRDefault="000D2874" w:rsidP="000D2874">
            <w:pPr>
              <w:spacing w:line="300" w:lineRule="exact"/>
              <w:ind w:firstLineChars="0" w:firstLine="0"/>
              <w:rPr>
                <w:szCs w:val="24"/>
              </w:rPr>
            </w:pPr>
            <w:r w:rsidRPr="00D94FED">
              <w:rPr>
                <w:szCs w:val="24"/>
              </w:rPr>
              <w:t>Anhedonia</w:t>
            </w:r>
          </w:p>
        </w:tc>
      </w:tr>
      <w:tr w:rsidR="000D2874" w:rsidRPr="00056964" w14:paraId="5724EE25" w14:textId="77777777" w:rsidTr="003E48A0">
        <w:tc>
          <w:tcPr>
            <w:tcW w:w="1661" w:type="dxa"/>
          </w:tcPr>
          <w:p w14:paraId="49406992" w14:textId="587525E6" w:rsidR="000D2874" w:rsidRPr="00056964" w:rsidRDefault="000D2874" w:rsidP="000D2874">
            <w:pPr>
              <w:spacing w:line="300" w:lineRule="exact"/>
              <w:ind w:firstLineChars="0" w:firstLine="0"/>
              <w:rPr>
                <w:szCs w:val="24"/>
              </w:rPr>
            </w:pPr>
          </w:p>
        </w:tc>
        <w:tc>
          <w:tcPr>
            <w:tcW w:w="1243" w:type="dxa"/>
          </w:tcPr>
          <w:p w14:paraId="471EE92B" w14:textId="2D030EA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7E3FC61" w14:textId="222C7214"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5055BBFA" w14:textId="0BE6A7E1" w:rsidR="000D2874" w:rsidRPr="00056964" w:rsidRDefault="000D2874" w:rsidP="000D2874">
            <w:pPr>
              <w:spacing w:line="300" w:lineRule="exact"/>
              <w:ind w:firstLineChars="0" w:firstLine="0"/>
              <w:rPr>
                <w:szCs w:val="24"/>
              </w:rPr>
            </w:pPr>
            <w:r>
              <w:rPr>
                <w:szCs w:val="24"/>
              </w:rPr>
              <w:t xml:space="preserve">Q5: </w:t>
            </w:r>
            <w:r w:rsidRPr="00D94FED">
              <w:rPr>
                <w:szCs w:val="24"/>
              </w:rPr>
              <w:t>Work hard</w:t>
            </w:r>
            <w:r>
              <w:rPr>
                <w:szCs w:val="24"/>
              </w:rPr>
              <w:t xml:space="preserve">. &amp; Q13: </w:t>
            </w:r>
            <w:r w:rsidRPr="00D94FED">
              <w:rPr>
                <w:szCs w:val="24"/>
              </w:rPr>
              <w:t>Can't get up</w:t>
            </w:r>
            <w:r>
              <w:rPr>
                <w:szCs w:val="24"/>
              </w:rPr>
              <w:t>.</w:t>
            </w:r>
          </w:p>
        </w:tc>
        <w:tc>
          <w:tcPr>
            <w:tcW w:w="1584" w:type="dxa"/>
          </w:tcPr>
          <w:p w14:paraId="04193C24" w14:textId="26F520A8" w:rsidR="000D2874" w:rsidRPr="00056964" w:rsidRDefault="000D2874" w:rsidP="000D2874">
            <w:pPr>
              <w:spacing w:line="300" w:lineRule="exact"/>
              <w:ind w:firstLineChars="0" w:firstLine="0"/>
              <w:rPr>
                <w:szCs w:val="24"/>
              </w:rPr>
            </w:pPr>
            <w:r w:rsidRPr="00D94FED">
              <w:rPr>
                <w:szCs w:val="24"/>
              </w:rPr>
              <w:t>Energy loss</w:t>
            </w:r>
          </w:p>
        </w:tc>
      </w:tr>
      <w:tr w:rsidR="000D2874" w:rsidRPr="00056964" w14:paraId="18502322" w14:textId="77777777" w:rsidTr="003E48A0">
        <w:tc>
          <w:tcPr>
            <w:tcW w:w="1661" w:type="dxa"/>
          </w:tcPr>
          <w:p w14:paraId="7A942FD2" w14:textId="2D9F0332" w:rsidR="000D2874" w:rsidRPr="00056964" w:rsidRDefault="000D2874" w:rsidP="000D2874">
            <w:pPr>
              <w:spacing w:line="300" w:lineRule="exact"/>
              <w:ind w:firstLineChars="0" w:firstLine="0"/>
              <w:rPr>
                <w:szCs w:val="24"/>
              </w:rPr>
            </w:pPr>
            <w:r>
              <w:rPr>
                <w:rFonts w:hint="eastAsia"/>
                <w:szCs w:val="24"/>
              </w:rPr>
              <w:t>H</w:t>
            </w:r>
            <w:r>
              <w:rPr>
                <w:szCs w:val="24"/>
              </w:rPr>
              <w:t>ADS</w:t>
            </w:r>
          </w:p>
        </w:tc>
        <w:tc>
          <w:tcPr>
            <w:tcW w:w="1243" w:type="dxa"/>
          </w:tcPr>
          <w:p w14:paraId="21FB82E0" w14:textId="0B324B88"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48D8A151" w14:textId="39158F96" w:rsidR="000D2874" w:rsidRPr="00056964" w:rsidRDefault="000D2874" w:rsidP="000D2874">
            <w:pPr>
              <w:spacing w:line="300" w:lineRule="exact"/>
              <w:ind w:firstLineChars="0" w:firstLine="0"/>
              <w:jc w:val="center"/>
              <w:rPr>
                <w:szCs w:val="24"/>
              </w:rPr>
            </w:pPr>
            <w:r>
              <w:rPr>
                <w:szCs w:val="24"/>
              </w:rPr>
              <w:t>4</w:t>
            </w:r>
          </w:p>
        </w:tc>
        <w:tc>
          <w:tcPr>
            <w:tcW w:w="4187" w:type="dxa"/>
          </w:tcPr>
          <w:p w14:paraId="39B18761" w14:textId="477B7B32" w:rsidR="000D2874" w:rsidRPr="00056964" w:rsidRDefault="000D2874" w:rsidP="000D2874">
            <w:pPr>
              <w:spacing w:line="300" w:lineRule="exact"/>
              <w:ind w:firstLineChars="0" w:firstLine="0"/>
              <w:rPr>
                <w:szCs w:val="24"/>
              </w:rPr>
            </w:pPr>
            <w:r>
              <w:rPr>
                <w:rFonts w:hint="eastAsia"/>
                <w:szCs w:val="24"/>
              </w:rPr>
              <w:t>Q</w:t>
            </w:r>
            <w:r>
              <w:rPr>
                <w:szCs w:val="24"/>
              </w:rPr>
              <w:t>4:</w:t>
            </w:r>
            <w:r>
              <w:t xml:space="preserve"> </w:t>
            </w:r>
            <w:r w:rsidRPr="008A768F">
              <w:rPr>
                <w:szCs w:val="24"/>
              </w:rPr>
              <w:t>I can laugh heartily and see the positive side of things.</w:t>
            </w:r>
            <w:r>
              <w:rPr>
                <w:szCs w:val="24"/>
              </w:rPr>
              <w:t xml:space="preserve"> &amp; Q12: </w:t>
            </w:r>
            <w:r w:rsidRPr="008A768F">
              <w:rPr>
                <w:szCs w:val="24"/>
              </w:rPr>
              <w:t>I seem to be feeling my emotions gradually declining.</w:t>
            </w:r>
          </w:p>
        </w:tc>
        <w:tc>
          <w:tcPr>
            <w:tcW w:w="1584" w:type="dxa"/>
          </w:tcPr>
          <w:p w14:paraId="78DFCBBA" w14:textId="77777777" w:rsidR="000D2874" w:rsidRDefault="000D2874" w:rsidP="000D2874">
            <w:pPr>
              <w:spacing w:line="300" w:lineRule="exact"/>
              <w:ind w:firstLineChars="0" w:firstLine="0"/>
              <w:rPr>
                <w:szCs w:val="24"/>
              </w:rPr>
            </w:pPr>
          </w:p>
          <w:p w14:paraId="6AA35DBE" w14:textId="3DFB9DC1" w:rsidR="000D2874" w:rsidRPr="008A768F" w:rsidRDefault="000D2874" w:rsidP="000D2874">
            <w:pPr>
              <w:spacing w:line="300" w:lineRule="exact"/>
              <w:ind w:firstLineChars="0" w:firstLine="0"/>
              <w:rPr>
                <w:szCs w:val="24"/>
              </w:rPr>
            </w:pPr>
            <w:r w:rsidRPr="007148FF">
              <w:rPr>
                <w:szCs w:val="24"/>
              </w:rPr>
              <w:t>Low mood</w:t>
            </w:r>
          </w:p>
        </w:tc>
      </w:tr>
      <w:tr w:rsidR="000D2874" w:rsidRPr="00056964" w14:paraId="04AAF923" w14:textId="77777777" w:rsidTr="003E48A0">
        <w:tc>
          <w:tcPr>
            <w:tcW w:w="1661" w:type="dxa"/>
          </w:tcPr>
          <w:p w14:paraId="20BD1A44" w14:textId="213BCDA3" w:rsidR="000D2874" w:rsidRPr="00056964" w:rsidRDefault="000D2874" w:rsidP="000D2874">
            <w:pPr>
              <w:spacing w:line="300" w:lineRule="exact"/>
              <w:ind w:firstLineChars="0" w:firstLine="0"/>
              <w:rPr>
                <w:szCs w:val="24"/>
              </w:rPr>
            </w:pPr>
          </w:p>
        </w:tc>
        <w:tc>
          <w:tcPr>
            <w:tcW w:w="1243" w:type="dxa"/>
          </w:tcPr>
          <w:p w14:paraId="11A576DA" w14:textId="0DF22736"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13CD3C00" w14:textId="1DD6F86B" w:rsidR="000D2874" w:rsidRPr="00056964" w:rsidRDefault="000D2874" w:rsidP="000D2874">
            <w:pPr>
              <w:spacing w:line="300" w:lineRule="exact"/>
              <w:ind w:firstLineChars="0" w:firstLine="0"/>
              <w:jc w:val="center"/>
              <w:rPr>
                <w:szCs w:val="24"/>
              </w:rPr>
            </w:pPr>
            <w:r>
              <w:rPr>
                <w:rFonts w:hint="eastAsia"/>
                <w:szCs w:val="24"/>
              </w:rPr>
              <w:t>4</w:t>
            </w:r>
          </w:p>
        </w:tc>
        <w:tc>
          <w:tcPr>
            <w:tcW w:w="4187" w:type="dxa"/>
          </w:tcPr>
          <w:p w14:paraId="43838552" w14:textId="687E24F9"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8A768F">
              <w:rPr>
                <w:szCs w:val="24"/>
              </w:rPr>
              <w:t>I still have an interest in things I used to be interested in.</w:t>
            </w:r>
            <w:r>
              <w:rPr>
                <w:szCs w:val="24"/>
              </w:rPr>
              <w:t xml:space="preserve"> &amp; Q8: </w:t>
            </w:r>
            <w:r w:rsidRPr="008A768F">
              <w:rPr>
                <w:szCs w:val="24"/>
              </w:rPr>
              <w:t>I have lost interest in my appearance (dressing up).</w:t>
            </w:r>
            <w:r>
              <w:rPr>
                <w:szCs w:val="24"/>
              </w:rPr>
              <w:t xml:space="preserve"> &amp; Q14: </w:t>
            </w:r>
            <w:r w:rsidRPr="003E48A0">
              <w:rPr>
                <w:szCs w:val="24"/>
              </w:rPr>
              <w:t>I can appreciate a good book or a quality radio or television program.</w:t>
            </w:r>
          </w:p>
        </w:tc>
        <w:tc>
          <w:tcPr>
            <w:tcW w:w="1584" w:type="dxa"/>
          </w:tcPr>
          <w:p w14:paraId="279E72E8" w14:textId="1FC3AE79" w:rsidR="000D2874" w:rsidRPr="00056964" w:rsidRDefault="000D2874" w:rsidP="000D2874">
            <w:pPr>
              <w:spacing w:line="300" w:lineRule="exact"/>
              <w:ind w:firstLineChars="0" w:firstLine="0"/>
              <w:rPr>
                <w:szCs w:val="24"/>
              </w:rPr>
            </w:pPr>
            <w:r w:rsidRPr="003E48A0">
              <w:rPr>
                <w:szCs w:val="24"/>
              </w:rPr>
              <w:t>Interest loss</w:t>
            </w:r>
          </w:p>
        </w:tc>
      </w:tr>
      <w:tr w:rsidR="000D2874" w:rsidRPr="00056964" w14:paraId="6F08EEB3" w14:textId="77777777" w:rsidTr="003E48A0">
        <w:tc>
          <w:tcPr>
            <w:tcW w:w="1661" w:type="dxa"/>
          </w:tcPr>
          <w:p w14:paraId="1E07B81C" w14:textId="46556967" w:rsidR="000D2874" w:rsidRPr="00056964" w:rsidRDefault="000D2874" w:rsidP="000D2874">
            <w:pPr>
              <w:spacing w:line="300" w:lineRule="exact"/>
              <w:ind w:firstLineChars="0" w:firstLine="0"/>
              <w:rPr>
                <w:szCs w:val="24"/>
              </w:rPr>
            </w:pPr>
            <w:r>
              <w:rPr>
                <w:rFonts w:hint="eastAsia"/>
                <w:szCs w:val="24"/>
              </w:rPr>
              <w:t>S</w:t>
            </w:r>
            <w:r>
              <w:rPr>
                <w:szCs w:val="24"/>
              </w:rPr>
              <w:t>MFQ</w:t>
            </w:r>
          </w:p>
        </w:tc>
        <w:tc>
          <w:tcPr>
            <w:tcW w:w="1243" w:type="dxa"/>
          </w:tcPr>
          <w:p w14:paraId="292ED9F9" w14:textId="4535123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56CEA18" w14:textId="3121F88D" w:rsidR="000D2874" w:rsidRPr="00056964" w:rsidRDefault="000D2874" w:rsidP="000D2874">
            <w:pPr>
              <w:spacing w:line="300" w:lineRule="exact"/>
              <w:ind w:firstLineChars="0" w:firstLine="0"/>
              <w:jc w:val="center"/>
              <w:rPr>
                <w:szCs w:val="24"/>
              </w:rPr>
            </w:pPr>
            <w:r>
              <w:rPr>
                <w:rFonts w:hint="eastAsia"/>
                <w:szCs w:val="24"/>
              </w:rPr>
              <w:t>1</w:t>
            </w:r>
            <w:r>
              <w:rPr>
                <w:szCs w:val="24"/>
              </w:rPr>
              <w:t>2</w:t>
            </w:r>
          </w:p>
        </w:tc>
        <w:tc>
          <w:tcPr>
            <w:tcW w:w="4187" w:type="dxa"/>
          </w:tcPr>
          <w:p w14:paraId="3E5D5CE2" w14:textId="4FE8A976" w:rsidR="000D2874" w:rsidRPr="00056964" w:rsidRDefault="000D2874" w:rsidP="000D2874">
            <w:pPr>
              <w:spacing w:line="300" w:lineRule="exact"/>
              <w:ind w:firstLineChars="0" w:firstLine="0"/>
              <w:rPr>
                <w:szCs w:val="24"/>
              </w:rPr>
            </w:pPr>
            <w:r>
              <w:rPr>
                <w:rFonts w:hint="eastAsia"/>
                <w:szCs w:val="24"/>
              </w:rPr>
              <w:t>Q</w:t>
            </w:r>
            <w:r>
              <w:rPr>
                <w:szCs w:val="24"/>
              </w:rPr>
              <w:t xml:space="preserve">9: </w:t>
            </w:r>
            <w:r w:rsidRPr="00850CF3">
              <w:rPr>
                <w:szCs w:val="24"/>
              </w:rPr>
              <w:t>Feeling like a bad person.</w:t>
            </w:r>
            <w:r>
              <w:rPr>
                <w:szCs w:val="24"/>
              </w:rPr>
              <w:t xml:space="preserve"> &amp; Q13: </w:t>
            </w:r>
            <w:r w:rsidRPr="00850CF3">
              <w:rPr>
                <w:szCs w:val="24"/>
              </w:rPr>
              <w:t>Feeling like I've done everything wrong.</w:t>
            </w:r>
          </w:p>
        </w:tc>
        <w:tc>
          <w:tcPr>
            <w:tcW w:w="1584" w:type="dxa"/>
          </w:tcPr>
          <w:p w14:paraId="1EC10C7E" w14:textId="55E95EE6"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351EDF78" w14:textId="77777777" w:rsidTr="003E48A0">
        <w:tc>
          <w:tcPr>
            <w:tcW w:w="1661" w:type="dxa"/>
          </w:tcPr>
          <w:p w14:paraId="59EAC068" w14:textId="77777777" w:rsidR="000D2874" w:rsidRPr="00056964" w:rsidRDefault="000D2874" w:rsidP="000D2874">
            <w:pPr>
              <w:spacing w:line="300" w:lineRule="exact"/>
              <w:ind w:firstLineChars="0" w:firstLine="0"/>
              <w:rPr>
                <w:szCs w:val="24"/>
              </w:rPr>
            </w:pPr>
            <w:r w:rsidRPr="00056964">
              <w:rPr>
                <w:rFonts w:hint="eastAsia"/>
                <w:szCs w:val="24"/>
              </w:rPr>
              <w:t>UPI</w:t>
            </w:r>
          </w:p>
        </w:tc>
        <w:tc>
          <w:tcPr>
            <w:tcW w:w="1243" w:type="dxa"/>
          </w:tcPr>
          <w:p w14:paraId="1DE431A5"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2</w:t>
            </w:r>
          </w:p>
        </w:tc>
        <w:tc>
          <w:tcPr>
            <w:tcW w:w="1243" w:type="dxa"/>
          </w:tcPr>
          <w:p w14:paraId="565154F1"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1</w:t>
            </w:r>
          </w:p>
        </w:tc>
        <w:tc>
          <w:tcPr>
            <w:tcW w:w="4187" w:type="dxa"/>
          </w:tcPr>
          <w:p w14:paraId="09347EC4"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9:</w:t>
            </w:r>
            <w:r w:rsidRPr="00056964">
              <w:rPr>
                <w:szCs w:val="24"/>
              </w:rPr>
              <w:t xml:space="preserve"> L</w:t>
            </w:r>
            <w:r w:rsidRPr="00056964">
              <w:rPr>
                <w:rFonts w:hint="eastAsia"/>
                <w:szCs w:val="24"/>
              </w:rPr>
              <w:t>ack of confidence &amp;</w:t>
            </w:r>
            <w:r w:rsidRPr="00056964">
              <w:rPr>
                <w:szCs w:val="24"/>
              </w:rPr>
              <w:t xml:space="preserve"> Q1</w:t>
            </w:r>
            <w:r w:rsidRPr="00056964">
              <w:rPr>
                <w:rFonts w:hint="eastAsia"/>
                <w:szCs w:val="24"/>
              </w:rPr>
              <w:t>0:</w:t>
            </w:r>
            <w:r w:rsidRPr="00056964">
              <w:rPr>
                <w:szCs w:val="24"/>
              </w:rPr>
              <w:t xml:space="preserve"> F</w:t>
            </w:r>
            <w:r w:rsidRPr="00056964">
              <w:rPr>
                <w:rFonts w:hint="eastAsia"/>
                <w:szCs w:val="24"/>
              </w:rPr>
              <w:t>eeling self-abased</w:t>
            </w:r>
          </w:p>
        </w:tc>
        <w:tc>
          <w:tcPr>
            <w:tcW w:w="1584" w:type="dxa"/>
          </w:tcPr>
          <w:p w14:paraId="3DEFD72E" w14:textId="77777777" w:rsidR="000D2874" w:rsidRPr="00056964" w:rsidRDefault="000D2874" w:rsidP="000D2874">
            <w:pPr>
              <w:spacing w:line="300" w:lineRule="exact"/>
              <w:ind w:firstLineChars="0" w:firstLine="0"/>
              <w:rPr>
                <w:szCs w:val="24"/>
              </w:rPr>
            </w:pPr>
            <w:r w:rsidRPr="00056964">
              <w:rPr>
                <w:szCs w:val="24"/>
              </w:rPr>
              <w:t>S</w:t>
            </w:r>
            <w:r w:rsidRPr="00056964">
              <w:rPr>
                <w:rFonts w:hint="eastAsia"/>
                <w:szCs w:val="24"/>
              </w:rPr>
              <w:t>elf</w:t>
            </w:r>
            <w:r w:rsidRPr="00056964">
              <w:rPr>
                <w:szCs w:val="24"/>
              </w:rPr>
              <w:t>-</w:t>
            </w:r>
            <w:r w:rsidRPr="00056964">
              <w:rPr>
                <w:rFonts w:hint="eastAsia"/>
                <w:szCs w:val="24"/>
              </w:rPr>
              <w:t>abased</w:t>
            </w:r>
          </w:p>
        </w:tc>
      </w:tr>
    </w:tbl>
    <w:p w14:paraId="7C6FDDAD" w14:textId="47E97DC4" w:rsidR="00056964" w:rsidRPr="00056964" w:rsidRDefault="007148FF" w:rsidP="00D94FED">
      <w:pPr>
        <w:spacing w:line="312" w:lineRule="auto"/>
        <w:ind w:firstLineChars="0" w:firstLine="0"/>
        <w:jc w:val="left"/>
        <w:rPr>
          <w:szCs w:val="24"/>
        </w:rPr>
      </w:pPr>
      <w:r w:rsidRPr="000017D9">
        <w:rPr>
          <w:i/>
          <w:iCs/>
          <w:sz w:val="21"/>
          <w:szCs w:val="21"/>
        </w:rPr>
        <w:t>Note.</w:t>
      </w:r>
      <w:r w:rsidRPr="000017D9">
        <w:rPr>
          <w:sz w:val="21"/>
          <w:szCs w:val="21"/>
        </w:rPr>
        <w:t xml:space="preserve"> </w:t>
      </w:r>
      <w:r w:rsidRPr="00D94FED">
        <w:rPr>
          <w:sz w:val="21"/>
          <w:szCs w:val="21"/>
        </w:rPr>
        <w:t xml:space="preserve"> </w:t>
      </w:r>
      <w:r w:rsidR="00D94FED" w:rsidRPr="00D94FED">
        <w:rPr>
          <w:sz w:val="21"/>
          <w:szCs w:val="21"/>
        </w:rPr>
        <w:t>Most of the items have been translated from the Chinese version into English, which may result in differences in meaning from the original English version.</w:t>
      </w:r>
    </w:p>
    <w:p w14:paraId="6A9822F1" w14:textId="1C14D4BD" w:rsidR="00056964" w:rsidRPr="00056964" w:rsidRDefault="00056964" w:rsidP="00FD6780">
      <w:pPr>
        <w:pStyle w:val="Heading1"/>
        <w:rPr>
          <w:shd w:val="clear" w:color="auto" w:fill="FFFFFF"/>
        </w:rPr>
      </w:pPr>
      <w:r w:rsidRPr="00056964">
        <w:rPr>
          <w:shd w:val="clear" w:color="auto" w:fill="FFFFFF"/>
        </w:rPr>
        <w:t>3.</w:t>
      </w:r>
      <w:r w:rsidR="00095790">
        <w:rPr>
          <w:shd w:val="clear" w:color="auto" w:fill="FFFFFF"/>
        </w:rPr>
        <w:t>3</w:t>
      </w:r>
      <w:r w:rsidRPr="00056964">
        <w:rPr>
          <w:shd w:val="clear" w:color="auto" w:fill="FFFFFF"/>
        </w:rPr>
        <w:t xml:space="preserve"> </w:t>
      </w:r>
      <w:r w:rsidRPr="00056964">
        <w:rPr>
          <w:rFonts w:hint="eastAsia"/>
          <w:shd w:val="clear" w:color="auto" w:fill="FFFFFF"/>
        </w:rPr>
        <w:t>C</w:t>
      </w:r>
      <w:r w:rsidRPr="00056964">
        <w:rPr>
          <w:shd w:val="clear" w:color="auto" w:fill="FFFFFF"/>
        </w:rPr>
        <w:t>omparison of symptoms across scales</w:t>
      </w:r>
    </w:p>
    <w:p w14:paraId="35138E26" w14:textId="51C2CD8A" w:rsidR="00056964" w:rsidRPr="00056964" w:rsidRDefault="00056964" w:rsidP="00B358FD">
      <w:pPr>
        <w:ind w:firstLine="480"/>
        <w:rPr>
          <w:shd w:val="clear" w:color="auto" w:fill="FFFFFF"/>
        </w:rPr>
      </w:pPr>
      <w:r w:rsidRPr="00056964">
        <w:rPr>
          <w:rFonts w:hint="eastAsia"/>
          <w:shd w:val="clear" w:color="auto" w:fill="FFFFFF"/>
        </w:rPr>
        <w:t>We</w:t>
      </w:r>
      <w:r w:rsidRPr="00056964">
        <w:rPr>
          <w:shd w:val="clear" w:color="auto" w:fill="FFFFFF"/>
        </w:rPr>
        <w:t xml:space="preserve"> </w:t>
      </w:r>
      <w:r w:rsidRPr="00056964">
        <w:rPr>
          <w:rFonts w:hint="eastAsia"/>
          <w:shd w:val="clear" w:color="auto" w:fill="FFFFFF"/>
        </w:rPr>
        <w:t>then</w:t>
      </w:r>
      <w:r w:rsidRPr="00056964">
        <w:rPr>
          <w:shd w:val="clear" w:color="auto" w:fill="FFFFFF"/>
        </w:rPr>
        <w:t xml:space="preserve"> </w:t>
      </w:r>
      <w:r w:rsidRPr="00056964">
        <w:rPr>
          <w:rFonts w:hint="eastAsia"/>
          <w:shd w:val="clear" w:color="auto" w:fill="FFFFFF"/>
        </w:rPr>
        <w:t>compar</w:t>
      </w:r>
      <w:r w:rsidRPr="00056964">
        <w:rPr>
          <w:shd w:val="clear" w:color="auto" w:fill="FFFFFF"/>
        </w:rPr>
        <w:t>ed symptoms across 27 scales, resulting in 84 symptoms (refer to Figure 2).</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socialization</w:t>
      </w:r>
      <w:r w:rsidRPr="00056964">
        <w:rPr>
          <w:shd w:val="clear" w:color="auto" w:fill="FFFFFF"/>
        </w:rPr>
        <w:t>. The compo</w:t>
      </w:r>
      <w:r w:rsidRPr="00056964">
        <w:rPr>
          <w:rFonts w:hint="eastAsia"/>
          <w:shd w:val="clear" w:color="auto" w:fill="FFFFFF"/>
        </w:rPr>
        <w:t>und</w:t>
      </w:r>
      <w:r w:rsidRPr="00056964">
        <w:rPr>
          <w:shd w:val="clear" w:color="auto" w:fill="FFFFFF"/>
        </w:rPr>
        <w:t xml:space="preserve"> symptoms and the specific symptoms they contain are shown in Table 3</w:t>
      </w:r>
      <w:r w:rsidR="00B358FD">
        <w:rPr>
          <w:rFonts w:hint="eastAsia"/>
          <w:shd w:val="clear" w:color="auto" w:fill="FFFFFF"/>
        </w:rPr>
        <w:t>.</w:t>
      </w:r>
      <w:r w:rsidR="00B358FD">
        <w:rPr>
          <w:shd w:val="clear" w:color="auto" w:fill="FFFFFF"/>
        </w:rPr>
        <w:t xml:space="preserve"> </w:t>
      </w:r>
      <w:r w:rsidRPr="00056964">
        <w:rPr>
          <w:shd w:val="clear" w:color="auto" w:fill="FFFFFF"/>
        </w:rPr>
        <w:t xml:space="preserve">Symptoms appear in a mean of </w:t>
      </w:r>
      <w:r w:rsidR="00DB3CE8" w:rsidRPr="00DB3CE8">
        <w:rPr>
          <w:shd w:val="clear" w:color="auto" w:fill="FFFFFF"/>
        </w:rPr>
        <w:t>5.71</w:t>
      </w:r>
      <w:r w:rsidRPr="00643F29">
        <w:rPr>
          <w:color w:val="FF0000"/>
          <w:shd w:val="clear" w:color="auto" w:fill="FFFFFF"/>
        </w:rPr>
        <w:t xml:space="preserve"> </w:t>
      </w:r>
      <w:r w:rsidRPr="00056964">
        <w:rPr>
          <w:shd w:val="clear" w:color="auto" w:fill="FFFFFF"/>
        </w:rPr>
        <w:t>of the 27 scales</w:t>
      </w:r>
      <w:r w:rsidRPr="00056964">
        <w:rPr>
          <w:rFonts w:hint="eastAsia"/>
          <w:shd w:val="clear" w:color="auto" w:fill="FFFFFF"/>
        </w:rPr>
        <w:t>.</w:t>
      </w:r>
    </w:p>
    <w:p w14:paraId="4A412338" w14:textId="77777777" w:rsidR="00056964" w:rsidRPr="00056964" w:rsidRDefault="00056964" w:rsidP="00056964">
      <w:pPr>
        <w:ind w:firstLine="480"/>
        <w:jc w:val="center"/>
        <w:rPr>
          <w:shd w:val="clear" w:color="auto" w:fill="FFFFFF"/>
        </w:rPr>
      </w:pPr>
      <w:r w:rsidRPr="00056964">
        <w:rPr>
          <w:shd w:val="clear" w:color="auto" w:fill="FFFFFF"/>
        </w:rPr>
        <w:t xml:space="preserve">Table3 </w:t>
      </w:r>
      <w:r w:rsidRPr="00056964">
        <w:rPr>
          <w:highlight w:val="yellow"/>
          <w:shd w:val="clear" w:color="auto" w:fill="FFFFFF"/>
        </w:rPr>
        <w:t>Composite</w:t>
      </w:r>
      <w:r w:rsidRPr="00056964">
        <w:rPr>
          <w:shd w:val="clear" w:color="auto" w:fill="FFFFFF"/>
        </w:rPr>
        <w:t xml:space="preserve"> symptoms and the specific symptoms they contain</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606"/>
      </w:tblGrid>
      <w:tr w:rsidR="00056964" w:rsidRPr="00056964" w14:paraId="67FD6014" w14:textId="77777777" w:rsidTr="0087618E">
        <w:trPr>
          <w:jc w:val="center"/>
        </w:trPr>
        <w:tc>
          <w:tcPr>
            <w:tcW w:w="2765" w:type="dxa"/>
            <w:tcBorders>
              <w:top w:val="single" w:sz="12" w:space="0" w:color="auto"/>
              <w:bottom w:val="single" w:sz="12" w:space="0" w:color="auto"/>
            </w:tcBorders>
          </w:tcPr>
          <w:p w14:paraId="3FF0E5E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Compound symptoms</w:t>
            </w:r>
          </w:p>
        </w:tc>
        <w:tc>
          <w:tcPr>
            <w:tcW w:w="4606" w:type="dxa"/>
            <w:tcBorders>
              <w:top w:val="single" w:sz="12" w:space="0" w:color="auto"/>
              <w:bottom w:val="single" w:sz="12" w:space="0" w:color="auto"/>
            </w:tcBorders>
          </w:tcPr>
          <w:p w14:paraId="17B0782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Specific symptoms</w:t>
            </w:r>
          </w:p>
        </w:tc>
      </w:tr>
      <w:tr w:rsidR="00056964" w:rsidRPr="00056964" w14:paraId="66F224AD" w14:textId="77777777" w:rsidTr="0087618E">
        <w:trPr>
          <w:jc w:val="center"/>
        </w:trPr>
        <w:tc>
          <w:tcPr>
            <w:tcW w:w="2765" w:type="dxa"/>
            <w:tcBorders>
              <w:top w:val="single" w:sz="12" w:space="0" w:color="auto"/>
            </w:tcBorders>
            <w:vAlign w:val="center"/>
          </w:tcPr>
          <w:p w14:paraId="7E5BD42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bookmarkStart w:id="106" w:name="_Hlk146654070"/>
            <w:r w:rsidRPr="00056964">
              <w:rPr>
                <w:color w:val="2A2B2E"/>
                <w:kern w:val="0"/>
                <w:sz w:val="23"/>
                <w:szCs w:val="23"/>
                <w:shd w:val="clear" w:color="auto" w:fill="FFFFFF"/>
              </w:rPr>
              <w:t>Depressive mood</w:t>
            </w:r>
          </w:p>
        </w:tc>
        <w:tc>
          <w:tcPr>
            <w:tcW w:w="4606" w:type="dxa"/>
            <w:tcBorders>
              <w:top w:val="single" w:sz="12" w:space="0" w:color="auto"/>
            </w:tcBorders>
            <w:vAlign w:val="center"/>
          </w:tcPr>
          <w:p w14:paraId="23E6C3CC"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Blue, Low mood, S</w:t>
            </w:r>
            <w:r w:rsidRPr="00056964">
              <w:rPr>
                <w:rFonts w:eastAsia="DengXian" w:hint="eastAsia"/>
                <w:color w:val="2A2B2E"/>
                <w:kern w:val="0"/>
                <w:sz w:val="23"/>
                <w:szCs w:val="23"/>
              </w:rPr>
              <w:t>ad</w:t>
            </w:r>
            <w:r w:rsidRPr="00056964">
              <w:rPr>
                <w:rFonts w:eastAsia="DengXian"/>
                <w:color w:val="2A2B2E"/>
                <w:kern w:val="0"/>
                <w:sz w:val="23"/>
                <w:szCs w:val="23"/>
              </w:rPr>
              <w:t xml:space="preserve">, </w:t>
            </w:r>
            <w:r w:rsidRPr="00056964">
              <w:rPr>
                <w:color w:val="2A2B2E"/>
                <w:kern w:val="0"/>
                <w:sz w:val="23"/>
                <w:szCs w:val="23"/>
                <w:shd w:val="clear" w:color="auto" w:fill="FFFFFF"/>
              </w:rPr>
              <w:t>Anhedonia</w:t>
            </w:r>
          </w:p>
        </w:tc>
      </w:tr>
      <w:bookmarkEnd w:id="106"/>
      <w:tr w:rsidR="00056964" w:rsidRPr="00056964" w14:paraId="7B10D080" w14:textId="77777777" w:rsidTr="0087618E">
        <w:trPr>
          <w:jc w:val="center"/>
        </w:trPr>
        <w:tc>
          <w:tcPr>
            <w:tcW w:w="2765" w:type="dxa"/>
            <w:vAlign w:val="center"/>
          </w:tcPr>
          <w:p w14:paraId="7275EA3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Irritability</w:t>
            </w:r>
          </w:p>
        </w:tc>
        <w:tc>
          <w:tcPr>
            <w:tcW w:w="4606" w:type="dxa"/>
            <w:vAlign w:val="center"/>
          </w:tcPr>
          <w:p w14:paraId="30A668D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Prone to anger towards parents</w:t>
            </w:r>
          </w:p>
        </w:tc>
      </w:tr>
      <w:tr w:rsidR="00056964" w:rsidRPr="00056964" w14:paraId="42AD13C7" w14:textId="77777777" w:rsidTr="0087618E">
        <w:trPr>
          <w:jc w:val="center"/>
        </w:trPr>
        <w:tc>
          <w:tcPr>
            <w:tcW w:w="2765" w:type="dxa"/>
            <w:vAlign w:val="center"/>
          </w:tcPr>
          <w:p w14:paraId="4F1BBAE1"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Self-abasement</w:t>
            </w:r>
          </w:p>
        </w:tc>
        <w:tc>
          <w:tcPr>
            <w:tcW w:w="4606" w:type="dxa"/>
            <w:vAlign w:val="center"/>
          </w:tcPr>
          <w:p w14:paraId="75DD37A8"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 xml:space="preserve">Psychological inferiority, Negative body perception </w:t>
            </w:r>
          </w:p>
        </w:tc>
      </w:tr>
      <w:tr w:rsidR="00056964" w:rsidRPr="00056964" w14:paraId="3C9D3133" w14:textId="77777777" w:rsidTr="0087618E">
        <w:trPr>
          <w:jc w:val="center"/>
        </w:trPr>
        <w:tc>
          <w:tcPr>
            <w:tcW w:w="2765" w:type="dxa"/>
            <w:vAlign w:val="center"/>
          </w:tcPr>
          <w:p w14:paraId="04DC9AEE"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Interest/pleasure loss</w:t>
            </w:r>
          </w:p>
        </w:tc>
        <w:tc>
          <w:tcPr>
            <w:tcW w:w="4606" w:type="dxa"/>
            <w:vAlign w:val="center"/>
          </w:tcPr>
          <w:p w14:paraId="1E304393"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Interest loss, Pleasure loss</w:t>
            </w:r>
          </w:p>
        </w:tc>
      </w:tr>
      <w:tr w:rsidR="00056964" w:rsidRPr="00056964" w14:paraId="664451D3" w14:textId="77777777" w:rsidTr="0087618E">
        <w:trPr>
          <w:jc w:val="center"/>
        </w:trPr>
        <w:tc>
          <w:tcPr>
            <w:tcW w:w="2765" w:type="dxa"/>
            <w:vAlign w:val="center"/>
          </w:tcPr>
          <w:p w14:paraId="7575405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Somatization</w:t>
            </w:r>
          </w:p>
        </w:tc>
        <w:tc>
          <w:tcPr>
            <w:tcW w:w="4606" w:type="dxa"/>
            <w:vAlign w:val="center"/>
          </w:tcPr>
          <w:p w14:paraId="2E3299D5"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Gastrointestinal, Sympathetic arousal, General somatic symptoms</w:t>
            </w:r>
          </w:p>
        </w:tc>
      </w:tr>
      <w:tr w:rsidR="00056964" w:rsidRPr="00056964" w14:paraId="46C3A7FC" w14:textId="77777777" w:rsidTr="0087618E">
        <w:trPr>
          <w:jc w:val="center"/>
        </w:trPr>
        <w:tc>
          <w:tcPr>
            <w:tcW w:w="2765" w:type="dxa"/>
            <w:vAlign w:val="center"/>
          </w:tcPr>
          <w:p w14:paraId="6603F680"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Appetite changes</w:t>
            </w:r>
          </w:p>
        </w:tc>
        <w:tc>
          <w:tcPr>
            <w:tcW w:w="4606" w:type="dxa"/>
            <w:vAlign w:val="center"/>
          </w:tcPr>
          <w:p w14:paraId="4114671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Appetite increase, Appetite decrease</w:t>
            </w:r>
          </w:p>
        </w:tc>
      </w:tr>
      <w:tr w:rsidR="00056964" w:rsidRPr="00056964" w14:paraId="57D1466A" w14:textId="77777777" w:rsidTr="0087618E">
        <w:trPr>
          <w:jc w:val="center"/>
        </w:trPr>
        <w:tc>
          <w:tcPr>
            <w:tcW w:w="2765" w:type="dxa"/>
            <w:vAlign w:val="center"/>
          </w:tcPr>
          <w:p w14:paraId="5B10451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lastRenderedPageBreak/>
              <w:t>Somnipathy</w:t>
            </w:r>
          </w:p>
        </w:tc>
        <w:tc>
          <w:tcPr>
            <w:tcW w:w="4606" w:type="dxa"/>
            <w:vAlign w:val="center"/>
          </w:tcPr>
          <w:p w14:paraId="1A375554"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Poor sleep, Hypersomnia, Early insomnia, Middle insomnia, Late insomnia</w:t>
            </w:r>
          </w:p>
        </w:tc>
      </w:tr>
      <w:tr w:rsidR="00056964" w:rsidRPr="00056964" w14:paraId="054E2CC7" w14:textId="77777777" w:rsidTr="0087618E">
        <w:trPr>
          <w:jc w:val="center"/>
        </w:trPr>
        <w:tc>
          <w:tcPr>
            <w:tcW w:w="2765" w:type="dxa"/>
            <w:tcBorders>
              <w:top w:val="nil"/>
              <w:bottom w:val="single" w:sz="12" w:space="0" w:color="auto"/>
            </w:tcBorders>
            <w:vAlign w:val="center"/>
          </w:tcPr>
          <w:p w14:paraId="1287349D"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Reduced socialization</w:t>
            </w:r>
          </w:p>
        </w:tc>
        <w:tc>
          <w:tcPr>
            <w:tcW w:w="4606" w:type="dxa"/>
            <w:tcBorders>
              <w:top w:val="nil"/>
              <w:bottom w:val="single" w:sz="12" w:space="0" w:color="auto"/>
            </w:tcBorders>
            <w:vAlign w:val="center"/>
          </w:tcPr>
          <w:p w14:paraId="67FA384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DengXian"/>
                <w:color w:val="2A2B2E"/>
                <w:kern w:val="0"/>
                <w:sz w:val="23"/>
                <w:szCs w:val="23"/>
              </w:rPr>
              <w:t>I didn’t want to see my friends.</w:t>
            </w:r>
          </w:p>
        </w:tc>
      </w:tr>
    </w:tbl>
    <w:p w14:paraId="64AB5871" w14:textId="77777777" w:rsidR="004A0BFD" w:rsidRPr="00056964" w:rsidRDefault="004A0BFD" w:rsidP="004A0BFD">
      <w:pPr>
        <w:ind w:firstLineChars="0" w:firstLine="0"/>
        <w:rPr>
          <w:shd w:val="clear" w:color="auto" w:fill="FFFFFF"/>
        </w:rPr>
      </w:pPr>
    </w:p>
    <w:p w14:paraId="2134DBD6" w14:textId="58E19E24" w:rsidR="004A0BFD" w:rsidRDefault="00056964" w:rsidP="004A0BFD">
      <w:pPr>
        <w:ind w:firstLine="480"/>
      </w:pPr>
      <w:r w:rsidRPr="00056964">
        <w:t xml:space="preserve">The most frequently </w:t>
      </w:r>
      <w:r w:rsidRPr="00056964">
        <w:rPr>
          <w:rFonts w:hint="eastAsia"/>
        </w:rPr>
        <w:t>measured</w:t>
      </w:r>
      <w:r w:rsidRPr="00056964">
        <w:t xml:space="preserve"> symptom, appeared in 2</w:t>
      </w:r>
      <w:r w:rsidR="00643F29">
        <w:t>2</w:t>
      </w:r>
      <w:r w:rsidRPr="00056964">
        <w:t xml:space="preserve"> out of 27, was </w:t>
      </w:r>
      <w:r w:rsidRPr="00056964">
        <w:rPr>
          <w:i/>
          <w:iCs/>
        </w:rPr>
        <w:t>Sense of hopelessness</w:t>
      </w:r>
      <w:r w:rsidRPr="00056964">
        <w:t xml:space="preserve">. </w:t>
      </w:r>
      <w:bookmarkStart w:id="107" w:name="OLE_LINK5"/>
      <w:r w:rsidRPr="00056964">
        <w:t xml:space="preserve">The second most measured symptom, </w:t>
      </w:r>
      <w:r w:rsidRPr="00056964">
        <w:rPr>
          <w:highlight w:val="yellow"/>
        </w:rPr>
        <w:t xml:space="preserve">18 out of 27, was </w:t>
      </w:r>
      <w:r w:rsidRPr="00056964">
        <w:rPr>
          <w:i/>
          <w:iCs/>
          <w:highlight w:val="yellow"/>
        </w:rPr>
        <w:t>Interest loss</w:t>
      </w:r>
      <w:r w:rsidRPr="00056964">
        <w:rPr>
          <w:highlight w:val="yellow"/>
        </w:rPr>
        <w:t xml:space="preserve">. Note that </w:t>
      </w:r>
      <w:r w:rsidRPr="00056964">
        <w:rPr>
          <w:i/>
          <w:iCs/>
          <w:highlight w:val="yellow"/>
        </w:rPr>
        <w:t>anhedonia</w:t>
      </w:r>
      <w:r w:rsidRPr="00056964">
        <w:rPr>
          <w:highlight w:val="yellow"/>
        </w:rPr>
        <w:t xml:space="preserve">, a key symptom of major depression, is separated into two symptoms, </w:t>
      </w:r>
      <w:r w:rsidRPr="00056964">
        <w:rPr>
          <w:i/>
          <w:iCs/>
          <w:highlight w:val="yellow"/>
        </w:rPr>
        <w:t>loss of interest</w:t>
      </w:r>
      <w:r w:rsidRPr="00056964">
        <w:rPr>
          <w:highlight w:val="yellow"/>
        </w:rPr>
        <w:t xml:space="preserve"> and </w:t>
      </w:r>
      <w:r w:rsidRPr="00056964">
        <w:rPr>
          <w:i/>
          <w:iCs/>
          <w:highlight w:val="yellow"/>
        </w:rPr>
        <w:t>loss of pleasure</w:t>
      </w:r>
      <w:r w:rsidRPr="00056964">
        <w:rPr>
          <w:highlight w:val="yellow"/>
        </w:rPr>
        <w:t>, in DSM-5.</w:t>
      </w:r>
      <w:r w:rsidRPr="00056964">
        <w:t xml:space="preserve"> </w:t>
      </w:r>
      <w:bookmarkEnd w:id="107"/>
      <w:r w:rsidRPr="00056964">
        <w:t xml:space="preserve">We found </w:t>
      </w:r>
      <w:r w:rsidRPr="00056964">
        <w:rPr>
          <w:i/>
          <w:iCs/>
        </w:rPr>
        <w:t xml:space="preserve">Pleasure loss </w:t>
      </w:r>
      <w:r w:rsidRPr="00056964">
        <w:t xml:space="preserve">was observed less frequently than </w:t>
      </w:r>
      <w:r w:rsidRPr="00056964">
        <w:rPr>
          <w:i/>
          <w:iCs/>
        </w:rPr>
        <w:t>loss of interest</w:t>
      </w:r>
      <w:r w:rsidRPr="00056964">
        <w:t>, being measured in 9 out of 27 scales.</w:t>
      </w:r>
      <w:r w:rsidR="004A0BFD">
        <w:rPr>
          <w:rFonts w:hint="eastAsia"/>
        </w:rPr>
        <w:t xml:space="preserve"> </w:t>
      </w:r>
    </w:p>
    <w:p w14:paraId="13AA38D2" w14:textId="63B00799" w:rsidR="00081CC2" w:rsidRDefault="00DB3CE8" w:rsidP="00DB3CE8">
      <w:pPr>
        <w:ind w:firstLine="480"/>
      </w:pPr>
      <w:r>
        <w:rPr>
          <w:noProof/>
        </w:rPr>
        <w:lastRenderedPageBreak/>
        <w:drawing>
          <wp:inline distT="0" distB="0" distL="0" distR="0" wp14:anchorId="0A6D2927" wp14:editId="73205C62">
            <wp:extent cx="4985385" cy="8863330"/>
            <wp:effectExtent l="0" t="0" r="5715" b="0"/>
            <wp:docPr id="1300388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22E2CA95" w14:textId="0C92AEA7" w:rsidR="00056964" w:rsidRPr="004A0BFD" w:rsidRDefault="00B358FD" w:rsidP="00081CC2">
      <w:pPr>
        <w:ind w:firstLine="480"/>
      </w:pPr>
      <w:r w:rsidRPr="00B358FD">
        <w:rPr>
          <w:i/>
          <w:iCs/>
          <w:shd w:val="clear" w:color="auto" w:fill="FFFFFF"/>
        </w:rPr>
        <w:lastRenderedPageBreak/>
        <w:t>Depressed mood</w:t>
      </w:r>
      <w:r w:rsidRPr="00B358FD">
        <w:rPr>
          <w:shd w:val="clear" w:color="auto" w:fill="FFFFFF"/>
        </w:rPr>
        <w:t xml:space="preserve"> is not the most commonly measured symptom across scales because, as</w:t>
      </w:r>
      <w:r>
        <w:rPr>
          <w:shd w:val="clear" w:color="auto" w:fill="FFFFFF"/>
        </w:rPr>
        <w:t xml:space="preserve"> </w:t>
      </w:r>
      <w:r w:rsidR="00056964" w:rsidRPr="00056964">
        <w:rPr>
          <w:shd w:val="clear" w:color="auto" w:fill="FFFFFF"/>
        </w:rPr>
        <w:t xml:space="preserve">mentioned earlier, we retained several symptom descriptions related to depressive mood, including a compound symptom of </w:t>
      </w:r>
      <w:r w:rsidR="00056964" w:rsidRPr="00056964">
        <w:rPr>
          <w:i/>
          <w:iCs/>
          <w:shd w:val="clear" w:color="auto" w:fill="FFFFFF"/>
        </w:rPr>
        <w:t>depressed mood</w:t>
      </w:r>
      <w:r w:rsidR="00056964" w:rsidRPr="00056964">
        <w:rPr>
          <w:shd w:val="clear" w:color="auto" w:fill="FFFFFF"/>
        </w:rPr>
        <w:t>, and specific symptoms of</w:t>
      </w:r>
      <w:r w:rsidR="00056964" w:rsidRPr="00056964">
        <w:t xml:space="preserve"> </w:t>
      </w:r>
      <w:r w:rsidR="00056964" w:rsidRPr="00056964">
        <w:rPr>
          <w:i/>
          <w:iCs/>
        </w:rPr>
        <w:t>blue</w:t>
      </w:r>
      <w:r w:rsidR="00056964" w:rsidRPr="00056964">
        <w:t xml:space="preserve">, </w:t>
      </w:r>
      <w:r w:rsidR="00056964" w:rsidRPr="00056964">
        <w:rPr>
          <w:i/>
          <w:iCs/>
        </w:rPr>
        <w:t xml:space="preserve">low </w:t>
      </w:r>
      <w:r w:rsidR="00056964" w:rsidRPr="00056964">
        <w:rPr>
          <w:i/>
          <w:iCs/>
          <w:shd w:val="clear" w:color="auto" w:fill="FFFFFF"/>
        </w:rPr>
        <w:t>mood</w:t>
      </w:r>
      <w:r w:rsidR="00056964" w:rsidRPr="00056964">
        <w:rPr>
          <w:shd w:val="clear" w:color="auto" w:fill="FFFFFF"/>
        </w:rPr>
        <w:t xml:space="preserve">, </w:t>
      </w:r>
      <w:r w:rsidR="00056964" w:rsidRPr="00056964">
        <w:rPr>
          <w:i/>
          <w:iCs/>
          <w:shd w:val="clear" w:color="auto" w:fill="FFFFFF"/>
        </w:rPr>
        <w:t>sad</w:t>
      </w:r>
      <w:r w:rsidR="00056964" w:rsidRPr="00056964">
        <w:rPr>
          <w:shd w:val="clear" w:color="auto" w:fill="FFFFFF"/>
        </w:rPr>
        <w:t>,</w:t>
      </w:r>
      <w:r w:rsidR="00056964" w:rsidRPr="00056964">
        <w:rPr>
          <w:i/>
          <w:iCs/>
          <w:shd w:val="clear" w:color="auto" w:fill="FFFFFF"/>
        </w:rPr>
        <w:t xml:space="preserve"> </w:t>
      </w:r>
      <w:r w:rsidR="00056964" w:rsidRPr="00056964">
        <w:rPr>
          <w:shd w:val="clear" w:color="auto" w:fill="FFFFFF"/>
        </w:rPr>
        <w:t xml:space="preserve">and </w:t>
      </w:r>
      <w:r w:rsidR="00056964" w:rsidRPr="00056964">
        <w:rPr>
          <w:i/>
          <w:iCs/>
          <w:shd w:val="clear" w:color="auto" w:fill="FFFFFF"/>
        </w:rPr>
        <w:t>anhedonia</w:t>
      </w:r>
      <w:r w:rsidR="00056964" w:rsidRPr="00056964">
        <w:rPr>
          <w:shd w:val="clear" w:color="auto" w:fill="FFFFFF"/>
        </w:rPr>
        <w:t>.</w:t>
      </w:r>
      <w:r w:rsidR="00056964" w:rsidRPr="00056964">
        <w:t xml:space="preserve"> The compound symptom </w:t>
      </w:r>
      <w:r w:rsidR="00056964" w:rsidRPr="00056964">
        <w:rPr>
          <w:i/>
          <w:iCs/>
        </w:rPr>
        <w:t>Depressed mood</w:t>
      </w:r>
      <w:r w:rsidR="00056964" w:rsidRPr="00056964">
        <w:t xml:space="preserve"> was measured </w:t>
      </w:r>
      <w:r w:rsidR="00056964" w:rsidRPr="00056964">
        <w:rPr>
          <w:shd w:val="clear" w:color="auto" w:fill="FFFFFF"/>
        </w:rPr>
        <w:t xml:space="preserve">by 5 scales, the specific symptom </w:t>
      </w:r>
      <w:r w:rsidR="00056964" w:rsidRPr="00056964">
        <w:rPr>
          <w:i/>
          <w:iCs/>
          <w:shd w:val="clear" w:color="auto" w:fill="FFFFFF"/>
        </w:rPr>
        <w:t xml:space="preserve">blue </w:t>
      </w:r>
      <w:r w:rsidR="00056964" w:rsidRPr="00056964">
        <w:rPr>
          <w:shd w:val="clear" w:color="auto" w:fill="FFFFFF"/>
        </w:rPr>
        <w:t xml:space="preserve">was measured by 10 scales, </w:t>
      </w:r>
      <w:r w:rsidR="00056964" w:rsidRPr="00056964">
        <w:rPr>
          <w:i/>
          <w:iCs/>
          <w:shd w:val="clear" w:color="auto" w:fill="FFFFFF"/>
        </w:rPr>
        <w:t>low mood</w:t>
      </w:r>
      <w:r w:rsidR="00056964" w:rsidRPr="00056964">
        <w:rPr>
          <w:shd w:val="clear" w:color="auto" w:fill="FFFFFF"/>
        </w:rPr>
        <w:t xml:space="preserve"> by 15 scales, </w:t>
      </w:r>
      <w:r w:rsidR="00056964" w:rsidRPr="00056964">
        <w:rPr>
          <w:i/>
          <w:iCs/>
          <w:shd w:val="clear" w:color="auto" w:fill="FFFFFF"/>
        </w:rPr>
        <w:t>sad</w:t>
      </w:r>
      <w:r w:rsidR="00056964" w:rsidRPr="00056964">
        <w:rPr>
          <w:shd w:val="clear" w:color="auto" w:fill="FFFFFF"/>
        </w:rPr>
        <w:t xml:space="preserve"> by 13 scales, </w:t>
      </w:r>
      <w:r w:rsidR="00056964" w:rsidRPr="00B358FD">
        <w:rPr>
          <w:i/>
          <w:iCs/>
          <w:shd w:val="clear" w:color="auto" w:fill="FFFFFF"/>
        </w:rPr>
        <w:t>anhedonia by 16 scales.</w:t>
      </w:r>
      <w:r w:rsidR="00056964" w:rsidRPr="00B358FD">
        <w:rPr>
          <w:rFonts w:hint="eastAsia"/>
          <w:i/>
          <w:iCs/>
          <w:shd w:val="clear" w:color="auto" w:fill="FFFFFF"/>
        </w:rPr>
        <w:t xml:space="preserve"> </w:t>
      </w:r>
      <w:r w:rsidR="00056964" w:rsidRPr="00056964">
        <w:rPr>
          <w:shd w:val="clear" w:color="auto" w:fill="FFFFFF"/>
        </w:rPr>
        <w:t xml:space="preserve">If these symptoms were combined with </w:t>
      </w:r>
      <w:r w:rsidR="00056964" w:rsidRPr="00056964">
        <w:rPr>
          <w:i/>
          <w:iCs/>
          <w:shd w:val="clear" w:color="auto" w:fill="FFFFFF"/>
        </w:rPr>
        <w:t>depressed mood</w:t>
      </w:r>
      <w:r w:rsidR="00056964" w:rsidRPr="00056964">
        <w:rPr>
          <w:shd w:val="clear" w:color="auto" w:fill="FFFFFF"/>
        </w:rPr>
        <w:t>, this symptom would be the most frequent symptom among the 2</w:t>
      </w:r>
      <w:r w:rsidR="00643F29">
        <w:rPr>
          <w:shd w:val="clear" w:color="auto" w:fill="FFFFFF"/>
        </w:rPr>
        <w:t>5</w:t>
      </w:r>
      <w:r w:rsidR="00056964" w:rsidRPr="00056964">
        <w:rPr>
          <w:shd w:val="clear" w:color="auto" w:fill="FFFFFF"/>
        </w:rPr>
        <w:t xml:space="preserve"> scales.</w:t>
      </w:r>
      <w:r w:rsidR="00056964" w:rsidRPr="00056964">
        <w:t xml:space="preserve"> </w:t>
      </w:r>
      <w:r w:rsidR="00056964" w:rsidRPr="00056964">
        <w:rPr>
          <w:shd w:val="clear" w:color="auto" w:fill="FFFFFF"/>
        </w:rPr>
        <w:t xml:space="preserve">Table </w:t>
      </w:r>
      <w:r w:rsidR="00081CC2">
        <w:rPr>
          <w:shd w:val="clear" w:color="auto" w:fill="FFFFFF"/>
        </w:rPr>
        <w:t>4</w:t>
      </w:r>
      <w:r w:rsidR="00056964" w:rsidRPr="00056964">
        <w:rPr>
          <w:shd w:val="clear" w:color="auto" w:fill="FFFFFF"/>
        </w:rPr>
        <w:t xml:space="preserve"> lists in how many scales each of the symptoms are listed; for</w:t>
      </w:r>
      <w:r w:rsidR="00056964" w:rsidRPr="00056964">
        <w:rPr>
          <w:rFonts w:hint="eastAsia"/>
          <w:shd w:val="clear" w:color="auto" w:fill="FFFFFF"/>
        </w:rPr>
        <w:t xml:space="preserve"> </w:t>
      </w:r>
      <w:r w:rsidR="00056964" w:rsidRPr="00056964">
        <w:rPr>
          <w:shd w:val="clear" w:color="auto" w:fill="FFFFFF"/>
        </w:rPr>
        <w:t>instance, 1</w:t>
      </w:r>
      <w:r w:rsidR="00643F29">
        <w:rPr>
          <w:shd w:val="clear" w:color="auto" w:fill="FFFFFF"/>
        </w:rPr>
        <w:t>1</w:t>
      </w:r>
      <w:r w:rsidR="00056964" w:rsidRPr="00056964">
        <w:rPr>
          <w:shd w:val="clear" w:color="auto" w:fill="FFFFFF"/>
        </w:rPr>
        <w:t xml:space="preserve"> of the 84 symptoms (1</w:t>
      </w:r>
      <w:r w:rsidR="00643F29">
        <w:rPr>
          <w:shd w:val="clear" w:color="auto" w:fill="FFFFFF"/>
        </w:rPr>
        <w:t>3</w:t>
      </w:r>
      <w:r w:rsidR="00056964" w:rsidRPr="00056964">
        <w:rPr>
          <w:shd w:val="clear" w:color="auto" w:fill="FFFFFF"/>
        </w:rPr>
        <w:t>.</w:t>
      </w:r>
      <w:r w:rsidR="00643F29">
        <w:rPr>
          <w:shd w:val="clear" w:color="auto" w:fill="FFFFFF"/>
        </w:rPr>
        <w:t>10</w:t>
      </w:r>
      <w:r w:rsidR="00056964" w:rsidRPr="00056964">
        <w:rPr>
          <w:shd w:val="clear" w:color="auto" w:fill="FFFFFF"/>
        </w:rPr>
        <w:t>%) appear across a subset of 2</w:t>
      </w:r>
      <w:r w:rsidR="00056964" w:rsidRPr="00056964">
        <w:rPr>
          <w:rFonts w:hint="eastAsia"/>
          <w:shd w:val="clear" w:color="auto" w:fill="FFFFFF"/>
        </w:rPr>
        <w:t xml:space="preserve"> </w:t>
      </w:r>
      <w:r w:rsidR="00056964" w:rsidRPr="00056964">
        <w:rPr>
          <w:shd w:val="clear" w:color="auto" w:fill="FFFFFF"/>
        </w:rPr>
        <w:t>scales.</w:t>
      </w:r>
      <w:r w:rsidR="00342229" w:rsidRPr="00342229">
        <w:t xml:space="preserve"> </w:t>
      </w:r>
      <w:r w:rsidR="00342229" w:rsidRPr="00342229">
        <w:rPr>
          <w:shd w:val="clear" w:color="auto" w:fill="FFFFFF"/>
        </w:rPr>
        <w:t>Among the 84 symptoms, 18 (21.4</w:t>
      </w:r>
      <w:r w:rsidR="00342229">
        <w:rPr>
          <w:shd w:val="clear" w:color="auto" w:fill="FFFFFF"/>
        </w:rPr>
        <w:t>3</w:t>
      </w:r>
      <w:r w:rsidR="00342229" w:rsidRPr="00342229">
        <w:rPr>
          <w:shd w:val="clear" w:color="auto" w:fill="FFFFFF"/>
        </w:rPr>
        <w:t>%) were idiosyncratic symptoms and only appeared in one scale. None of the symptoms were present on all scales.</w:t>
      </w:r>
    </w:p>
    <w:p w14:paraId="674FC487" w14:textId="363535E1" w:rsidR="00FD6780" w:rsidRPr="00FD6780" w:rsidRDefault="00FD6780" w:rsidP="00FD6780">
      <w:pPr>
        <w:ind w:firstLineChars="350" w:firstLine="805"/>
        <w:jc w:val="center"/>
        <w:rPr>
          <w:color w:val="2A2B2E"/>
          <w:sz w:val="23"/>
          <w:szCs w:val="23"/>
          <w:shd w:val="clear" w:color="auto" w:fill="FFFFFF"/>
        </w:rPr>
      </w:pPr>
      <w:r w:rsidRPr="00FD6780">
        <w:rPr>
          <w:color w:val="2A2B2E"/>
          <w:sz w:val="23"/>
          <w:szCs w:val="23"/>
          <w:highlight w:val="yellow"/>
          <w:shd w:val="clear" w:color="auto" w:fill="FFFFFF"/>
        </w:rPr>
        <w:t xml:space="preserve">Table </w:t>
      </w:r>
      <w:bookmarkStart w:id="108" w:name="OLE_LINK7"/>
      <w:r w:rsidR="00081CC2">
        <w:rPr>
          <w:color w:val="2A2B2E"/>
          <w:sz w:val="23"/>
          <w:szCs w:val="23"/>
          <w:shd w:val="clear" w:color="auto" w:fill="FFFFFF"/>
        </w:rPr>
        <w:t>4</w:t>
      </w:r>
      <w:r w:rsidRPr="00FD6780">
        <w:rPr>
          <w:rFonts w:hint="eastAsia"/>
          <w:color w:val="2A2B2E"/>
          <w:sz w:val="23"/>
          <w:szCs w:val="23"/>
          <w:shd w:val="clear" w:color="auto" w:fill="FFFFFF"/>
        </w:rPr>
        <w:t xml:space="preserve"> </w:t>
      </w:r>
      <w:bookmarkEnd w:id="108"/>
      <w:r w:rsidRPr="00FD6780">
        <w:rPr>
          <w:color w:val="2A2B2E"/>
          <w:sz w:val="23"/>
          <w:szCs w:val="23"/>
          <w:shd w:val="clear" w:color="auto" w:fill="FFFFFF"/>
        </w:rPr>
        <w:t>Number of symptoms that appear across combinations of 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D6780" w:rsidRPr="00FD6780" w14:paraId="13F3B191" w14:textId="77777777" w:rsidTr="0087618E">
        <w:tc>
          <w:tcPr>
            <w:tcW w:w="2765" w:type="dxa"/>
            <w:tcBorders>
              <w:top w:val="single" w:sz="12" w:space="0" w:color="auto"/>
              <w:bottom w:val="single" w:sz="12" w:space="0" w:color="auto"/>
            </w:tcBorders>
          </w:tcPr>
          <w:p w14:paraId="7A335252"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bookmarkStart w:id="109" w:name="_Hlk146652389"/>
            <w:r w:rsidRPr="00FD6780">
              <w:rPr>
                <w:color w:val="2A2B2E"/>
                <w:kern w:val="0"/>
                <w:sz w:val="23"/>
                <w:szCs w:val="23"/>
                <w:shd w:val="clear" w:color="auto" w:fill="FFFFFF"/>
              </w:rPr>
              <w:t>Symptoms</w:t>
            </w:r>
          </w:p>
        </w:tc>
        <w:tc>
          <w:tcPr>
            <w:tcW w:w="2765" w:type="dxa"/>
            <w:tcBorders>
              <w:top w:val="single" w:sz="12" w:space="0" w:color="auto"/>
              <w:bottom w:val="single" w:sz="12" w:space="0" w:color="auto"/>
            </w:tcBorders>
          </w:tcPr>
          <w:p w14:paraId="1DEA077B"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r w:rsidRPr="00FD6780">
              <w:rPr>
                <w:color w:val="2A2B2E"/>
                <w:kern w:val="0"/>
                <w:sz w:val="23"/>
                <w:szCs w:val="23"/>
                <w:shd w:val="clear" w:color="auto" w:fill="FFFFFF"/>
              </w:rPr>
              <w:t>Scales</w:t>
            </w:r>
          </w:p>
        </w:tc>
        <w:tc>
          <w:tcPr>
            <w:tcW w:w="2766" w:type="dxa"/>
            <w:tcBorders>
              <w:top w:val="single" w:sz="12" w:space="0" w:color="auto"/>
              <w:bottom w:val="single" w:sz="12" w:space="0" w:color="auto"/>
            </w:tcBorders>
          </w:tcPr>
          <w:p w14:paraId="362DBE8B" w14:textId="77777777" w:rsidR="00FD6780" w:rsidRPr="00FD6780" w:rsidRDefault="00FD6780" w:rsidP="008A768F">
            <w:pPr>
              <w:widowControl/>
              <w:spacing w:before="100" w:beforeAutospacing="1" w:after="100" w:afterAutospacing="1" w:line="300" w:lineRule="exact"/>
              <w:ind w:firstLineChars="500" w:firstLine="1150"/>
              <w:jc w:val="left"/>
              <w:rPr>
                <w:color w:val="2A2B2E"/>
                <w:kern w:val="0"/>
                <w:sz w:val="23"/>
                <w:szCs w:val="23"/>
                <w:shd w:val="clear" w:color="auto" w:fill="FFFFFF"/>
              </w:rPr>
            </w:pPr>
            <w:r w:rsidRPr="00FD6780">
              <w:rPr>
                <w:color w:val="2A2B2E"/>
                <w:kern w:val="0"/>
                <w:sz w:val="23"/>
                <w:szCs w:val="23"/>
                <w:shd w:val="clear" w:color="auto" w:fill="FFFFFF"/>
              </w:rPr>
              <w:t>%</w:t>
            </w:r>
          </w:p>
        </w:tc>
      </w:tr>
      <w:tr w:rsidR="00FD6780" w:rsidRPr="00FD6780" w14:paraId="485A0241" w14:textId="77777777" w:rsidTr="0087618E">
        <w:tc>
          <w:tcPr>
            <w:tcW w:w="2765" w:type="dxa"/>
            <w:tcBorders>
              <w:top w:val="single" w:sz="12" w:space="0" w:color="auto"/>
            </w:tcBorders>
            <w:vAlign w:val="center"/>
          </w:tcPr>
          <w:p w14:paraId="06EFBDB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8</w:t>
            </w:r>
          </w:p>
        </w:tc>
        <w:tc>
          <w:tcPr>
            <w:tcW w:w="2765" w:type="dxa"/>
            <w:tcBorders>
              <w:top w:val="single" w:sz="12" w:space="0" w:color="auto"/>
            </w:tcBorders>
            <w:vAlign w:val="center"/>
          </w:tcPr>
          <w:p w14:paraId="364D54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6" w:type="dxa"/>
            <w:tcBorders>
              <w:top w:val="nil"/>
              <w:left w:val="nil"/>
              <w:bottom w:val="nil"/>
              <w:right w:val="nil"/>
            </w:tcBorders>
            <w:shd w:val="clear" w:color="auto" w:fill="auto"/>
            <w:vAlign w:val="bottom"/>
          </w:tcPr>
          <w:p w14:paraId="4FAD59C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21.43</w:t>
            </w:r>
          </w:p>
        </w:tc>
      </w:tr>
      <w:tr w:rsidR="00FD6780" w:rsidRPr="00FD6780" w14:paraId="30F087FE" w14:textId="77777777" w:rsidTr="0087618E">
        <w:tc>
          <w:tcPr>
            <w:tcW w:w="2765" w:type="dxa"/>
            <w:vAlign w:val="center"/>
          </w:tcPr>
          <w:p w14:paraId="40156515" w14:textId="0D4BFBF9"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r w:rsidR="00643F29">
              <w:rPr>
                <w:rFonts w:eastAsia="DengXian"/>
                <w:color w:val="2A2B2E"/>
                <w:kern w:val="0"/>
                <w:sz w:val="23"/>
                <w:szCs w:val="23"/>
              </w:rPr>
              <w:t>1</w:t>
            </w:r>
          </w:p>
        </w:tc>
        <w:tc>
          <w:tcPr>
            <w:tcW w:w="2765" w:type="dxa"/>
            <w:vAlign w:val="center"/>
          </w:tcPr>
          <w:p w14:paraId="0FD3BE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6" w:type="dxa"/>
            <w:tcBorders>
              <w:top w:val="nil"/>
              <w:left w:val="nil"/>
              <w:bottom w:val="nil"/>
              <w:right w:val="nil"/>
            </w:tcBorders>
            <w:shd w:val="clear" w:color="auto" w:fill="auto"/>
            <w:vAlign w:val="bottom"/>
          </w:tcPr>
          <w:p w14:paraId="4950844E" w14:textId="2B8F7D6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w:t>
            </w:r>
            <w:r w:rsidR="00643F29">
              <w:rPr>
                <w:rFonts w:eastAsia="DengXian"/>
                <w:color w:val="000000"/>
                <w:kern w:val="0"/>
                <w:sz w:val="22"/>
                <w:szCs w:val="22"/>
              </w:rPr>
              <w:t>3</w:t>
            </w:r>
            <w:r w:rsidRPr="00FD6780">
              <w:rPr>
                <w:rFonts w:eastAsia="DengXian"/>
                <w:color w:val="000000"/>
                <w:kern w:val="0"/>
                <w:sz w:val="22"/>
                <w:szCs w:val="22"/>
              </w:rPr>
              <w:t>.</w:t>
            </w:r>
            <w:r w:rsidR="00643F29">
              <w:rPr>
                <w:rFonts w:eastAsia="DengXian"/>
                <w:color w:val="000000"/>
                <w:kern w:val="0"/>
                <w:sz w:val="22"/>
                <w:szCs w:val="22"/>
              </w:rPr>
              <w:t>10</w:t>
            </w:r>
          </w:p>
        </w:tc>
      </w:tr>
      <w:tr w:rsidR="00FD6780" w:rsidRPr="00FD6780" w14:paraId="4FDDA1C6" w14:textId="77777777" w:rsidTr="0087618E">
        <w:tc>
          <w:tcPr>
            <w:tcW w:w="2765" w:type="dxa"/>
            <w:vAlign w:val="center"/>
          </w:tcPr>
          <w:p w14:paraId="169DE515" w14:textId="799600EE"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eastAsia="DengXian"/>
                <w:color w:val="2A2B2E"/>
                <w:kern w:val="0"/>
                <w:sz w:val="23"/>
                <w:szCs w:val="23"/>
              </w:rPr>
              <w:t>7</w:t>
            </w:r>
          </w:p>
        </w:tc>
        <w:tc>
          <w:tcPr>
            <w:tcW w:w="2765" w:type="dxa"/>
            <w:vAlign w:val="center"/>
          </w:tcPr>
          <w:p w14:paraId="426A06E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6" w:type="dxa"/>
            <w:tcBorders>
              <w:top w:val="nil"/>
              <w:left w:val="nil"/>
              <w:bottom w:val="nil"/>
              <w:right w:val="nil"/>
            </w:tcBorders>
            <w:shd w:val="clear" w:color="auto" w:fill="auto"/>
            <w:vAlign w:val="bottom"/>
          </w:tcPr>
          <w:p w14:paraId="7896E50A" w14:textId="573296FA"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6E874EA5" w14:textId="77777777" w:rsidTr="0087618E">
        <w:tc>
          <w:tcPr>
            <w:tcW w:w="2765" w:type="dxa"/>
            <w:vAlign w:val="center"/>
          </w:tcPr>
          <w:p w14:paraId="04940D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3ED8FE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4</w:t>
            </w:r>
          </w:p>
        </w:tc>
        <w:tc>
          <w:tcPr>
            <w:tcW w:w="2766" w:type="dxa"/>
            <w:tcBorders>
              <w:top w:val="nil"/>
              <w:left w:val="nil"/>
              <w:bottom w:val="nil"/>
              <w:right w:val="nil"/>
            </w:tcBorders>
            <w:shd w:val="clear" w:color="auto" w:fill="auto"/>
            <w:vAlign w:val="bottom"/>
          </w:tcPr>
          <w:p w14:paraId="25ACBAC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7D86E188" w14:textId="77777777" w:rsidTr="0087618E">
        <w:tc>
          <w:tcPr>
            <w:tcW w:w="2765" w:type="dxa"/>
            <w:vAlign w:val="center"/>
          </w:tcPr>
          <w:p w14:paraId="57E0F9A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6CD6D3F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5</w:t>
            </w:r>
          </w:p>
        </w:tc>
        <w:tc>
          <w:tcPr>
            <w:tcW w:w="2766" w:type="dxa"/>
            <w:tcBorders>
              <w:top w:val="nil"/>
              <w:left w:val="nil"/>
              <w:bottom w:val="nil"/>
              <w:right w:val="nil"/>
            </w:tcBorders>
            <w:shd w:val="clear" w:color="auto" w:fill="auto"/>
            <w:vAlign w:val="bottom"/>
          </w:tcPr>
          <w:p w14:paraId="088F539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7166892E" w14:textId="77777777" w:rsidTr="0087618E">
        <w:tc>
          <w:tcPr>
            <w:tcW w:w="2765" w:type="dxa"/>
            <w:vAlign w:val="center"/>
          </w:tcPr>
          <w:p w14:paraId="3A870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5" w:type="dxa"/>
            <w:vAlign w:val="center"/>
          </w:tcPr>
          <w:p w14:paraId="6A1056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6</w:t>
            </w:r>
          </w:p>
        </w:tc>
        <w:tc>
          <w:tcPr>
            <w:tcW w:w="2766" w:type="dxa"/>
            <w:tcBorders>
              <w:top w:val="nil"/>
              <w:left w:val="nil"/>
              <w:bottom w:val="nil"/>
              <w:right w:val="nil"/>
            </w:tcBorders>
            <w:shd w:val="clear" w:color="auto" w:fill="auto"/>
            <w:vAlign w:val="bottom"/>
          </w:tcPr>
          <w:p w14:paraId="0FD820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8.33</w:t>
            </w:r>
          </w:p>
        </w:tc>
      </w:tr>
      <w:tr w:rsidR="00FD6780" w:rsidRPr="00FD6780" w14:paraId="485CF16E" w14:textId="77777777" w:rsidTr="0087618E">
        <w:tc>
          <w:tcPr>
            <w:tcW w:w="2765" w:type="dxa"/>
            <w:vAlign w:val="center"/>
          </w:tcPr>
          <w:p w14:paraId="05A9AB7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5" w:type="dxa"/>
            <w:vAlign w:val="center"/>
          </w:tcPr>
          <w:p w14:paraId="5924A4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7</w:t>
            </w:r>
          </w:p>
        </w:tc>
        <w:tc>
          <w:tcPr>
            <w:tcW w:w="2766" w:type="dxa"/>
            <w:tcBorders>
              <w:top w:val="nil"/>
              <w:left w:val="nil"/>
              <w:bottom w:val="nil"/>
              <w:right w:val="nil"/>
            </w:tcBorders>
            <w:shd w:val="clear" w:color="auto" w:fill="auto"/>
            <w:vAlign w:val="bottom"/>
          </w:tcPr>
          <w:p w14:paraId="6DD9674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3.57</w:t>
            </w:r>
          </w:p>
        </w:tc>
      </w:tr>
      <w:tr w:rsidR="00FD6780" w:rsidRPr="00FD6780" w14:paraId="46DFD330" w14:textId="77777777" w:rsidTr="0087618E">
        <w:tc>
          <w:tcPr>
            <w:tcW w:w="2765" w:type="dxa"/>
            <w:vAlign w:val="center"/>
          </w:tcPr>
          <w:p w14:paraId="30A6D7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4</w:t>
            </w:r>
          </w:p>
        </w:tc>
        <w:tc>
          <w:tcPr>
            <w:tcW w:w="2765" w:type="dxa"/>
            <w:vAlign w:val="center"/>
          </w:tcPr>
          <w:p w14:paraId="0BA877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8</w:t>
            </w:r>
          </w:p>
        </w:tc>
        <w:tc>
          <w:tcPr>
            <w:tcW w:w="2766" w:type="dxa"/>
            <w:tcBorders>
              <w:top w:val="nil"/>
              <w:left w:val="nil"/>
              <w:bottom w:val="nil"/>
              <w:right w:val="nil"/>
            </w:tcBorders>
            <w:shd w:val="clear" w:color="auto" w:fill="auto"/>
            <w:vAlign w:val="bottom"/>
          </w:tcPr>
          <w:p w14:paraId="58FEE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4.76</w:t>
            </w:r>
          </w:p>
        </w:tc>
      </w:tr>
      <w:tr w:rsidR="00FD6780" w:rsidRPr="00FD6780" w14:paraId="17EEB8C2" w14:textId="77777777" w:rsidTr="0087618E">
        <w:tc>
          <w:tcPr>
            <w:tcW w:w="2765" w:type="dxa"/>
            <w:vAlign w:val="center"/>
          </w:tcPr>
          <w:p w14:paraId="13B5C1B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3ED544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9</w:t>
            </w:r>
          </w:p>
        </w:tc>
        <w:tc>
          <w:tcPr>
            <w:tcW w:w="2766" w:type="dxa"/>
            <w:tcBorders>
              <w:top w:val="nil"/>
              <w:left w:val="nil"/>
              <w:bottom w:val="nil"/>
              <w:right w:val="nil"/>
            </w:tcBorders>
            <w:shd w:val="clear" w:color="auto" w:fill="auto"/>
            <w:vAlign w:val="bottom"/>
          </w:tcPr>
          <w:p w14:paraId="16BE27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72F8DC63" w14:textId="77777777" w:rsidTr="0087618E">
        <w:trPr>
          <w:trHeight w:val="509"/>
        </w:trPr>
        <w:tc>
          <w:tcPr>
            <w:tcW w:w="2765" w:type="dxa"/>
            <w:vAlign w:val="center"/>
          </w:tcPr>
          <w:p w14:paraId="3C32B9AD" w14:textId="77777777" w:rsidR="00FD6780" w:rsidRPr="00FD6780" w:rsidRDefault="00FD6780" w:rsidP="008A768F">
            <w:pPr>
              <w:widowControl/>
              <w:spacing w:before="100" w:beforeAutospacing="1" w:after="100" w:afterAutospacing="1" w:line="300" w:lineRule="exact"/>
              <w:ind w:firstLineChars="0" w:firstLine="0"/>
              <w:jc w:val="center"/>
              <w:rPr>
                <w:rFonts w:eastAsia="DengXian"/>
                <w:color w:val="2A2B2E"/>
                <w:kern w:val="0"/>
                <w:sz w:val="23"/>
                <w:szCs w:val="23"/>
              </w:rPr>
            </w:pPr>
            <w:r w:rsidRPr="00FD6780">
              <w:rPr>
                <w:rFonts w:eastAsia="DengXian" w:hint="eastAsia"/>
                <w:color w:val="2A2B2E"/>
                <w:kern w:val="0"/>
                <w:sz w:val="23"/>
                <w:szCs w:val="23"/>
              </w:rPr>
              <w:t>1</w:t>
            </w:r>
          </w:p>
        </w:tc>
        <w:tc>
          <w:tcPr>
            <w:tcW w:w="2765" w:type="dxa"/>
            <w:vAlign w:val="center"/>
          </w:tcPr>
          <w:p w14:paraId="0109FB77" w14:textId="77777777" w:rsidR="00FD6780" w:rsidRPr="00FD6780" w:rsidRDefault="00FD6780" w:rsidP="008A768F">
            <w:pPr>
              <w:widowControl/>
              <w:spacing w:before="100" w:beforeAutospacing="1" w:after="100" w:afterAutospacing="1" w:line="300" w:lineRule="exact"/>
              <w:ind w:firstLineChars="0" w:firstLine="0"/>
              <w:jc w:val="center"/>
              <w:rPr>
                <w:rFonts w:eastAsia="DengXian"/>
                <w:color w:val="2A2B2E"/>
                <w:kern w:val="0"/>
                <w:sz w:val="23"/>
                <w:szCs w:val="23"/>
              </w:rPr>
            </w:pPr>
            <w:r w:rsidRPr="00FD6780">
              <w:rPr>
                <w:rFonts w:eastAsia="DengXian" w:hint="eastAsia"/>
                <w:color w:val="2A2B2E"/>
                <w:kern w:val="0"/>
                <w:sz w:val="23"/>
                <w:szCs w:val="23"/>
              </w:rPr>
              <w:t>1</w:t>
            </w:r>
            <w:r w:rsidRPr="00FD6780">
              <w:rPr>
                <w:rFonts w:eastAsia="DengXian"/>
                <w:color w:val="2A2B2E"/>
                <w:kern w:val="0"/>
                <w:sz w:val="23"/>
                <w:szCs w:val="23"/>
              </w:rPr>
              <w:t>0</w:t>
            </w:r>
          </w:p>
        </w:tc>
        <w:tc>
          <w:tcPr>
            <w:tcW w:w="2766" w:type="dxa"/>
            <w:tcBorders>
              <w:top w:val="nil"/>
              <w:left w:val="nil"/>
              <w:bottom w:val="nil"/>
              <w:right w:val="nil"/>
            </w:tcBorders>
            <w:shd w:val="clear" w:color="auto" w:fill="auto"/>
            <w:vAlign w:val="bottom"/>
          </w:tcPr>
          <w:p w14:paraId="7700C0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5DAC0516" w14:textId="77777777" w:rsidTr="0087618E">
        <w:tc>
          <w:tcPr>
            <w:tcW w:w="2765" w:type="dxa"/>
            <w:vAlign w:val="center"/>
          </w:tcPr>
          <w:p w14:paraId="502BC0F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5</w:t>
            </w:r>
          </w:p>
        </w:tc>
        <w:tc>
          <w:tcPr>
            <w:tcW w:w="2765" w:type="dxa"/>
            <w:vAlign w:val="center"/>
          </w:tcPr>
          <w:p w14:paraId="3996BF7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11</w:t>
            </w:r>
          </w:p>
        </w:tc>
        <w:tc>
          <w:tcPr>
            <w:tcW w:w="2766" w:type="dxa"/>
            <w:tcBorders>
              <w:top w:val="nil"/>
              <w:left w:val="nil"/>
              <w:bottom w:val="nil"/>
              <w:right w:val="nil"/>
            </w:tcBorders>
            <w:shd w:val="clear" w:color="auto" w:fill="auto"/>
            <w:vAlign w:val="bottom"/>
          </w:tcPr>
          <w:p w14:paraId="673B014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5.95</w:t>
            </w:r>
          </w:p>
        </w:tc>
      </w:tr>
      <w:tr w:rsidR="00FD6780" w:rsidRPr="00FD6780" w14:paraId="310C5152" w14:textId="77777777" w:rsidTr="0087618E">
        <w:tc>
          <w:tcPr>
            <w:tcW w:w="2765" w:type="dxa"/>
            <w:vAlign w:val="center"/>
          </w:tcPr>
          <w:p w14:paraId="2B4BFB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1CECF3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12</w:t>
            </w:r>
          </w:p>
        </w:tc>
        <w:tc>
          <w:tcPr>
            <w:tcW w:w="2766" w:type="dxa"/>
            <w:tcBorders>
              <w:top w:val="nil"/>
              <w:left w:val="nil"/>
              <w:bottom w:val="nil"/>
              <w:right w:val="nil"/>
            </w:tcBorders>
            <w:shd w:val="clear" w:color="auto" w:fill="auto"/>
            <w:vAlign w:val="bottom"/>
          </w:tcPr>
          <w:p w14:paraId="494D2E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1654A880" w14:textId="77777777" w:rsidTr="0087618E">
        <w:tc>
          <w:tcPr>
            <w:tcW w:w="2765" w:type="dxa"/>
            <w:vAlign w:val="center"/>
          </w:tcPr>
          <w:p w14:paraId="409879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347EC9D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13</w:t>
            </w:r>
          </w:p>
        </w:tc>
        <w:tc>
          <w:tcPr>
            <w:tcW w:w="2766" w:type="dxa"/>
            <w:tcBorders>
              <w:top w:val="nil"/>
              <w:left w:val="nil"/>
              <w:bottom w:val="nil"/>
              <w:right w:val="nil"/>
            </w:tcBorders>
            <w:shd w:val="clear" w:color="auto" w:fill="auto"/>
            <w:vAlign w:val="bottom"/>
          </w:tcPr>
          <w:p w14:paraId="7F12FBD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5415AA6C" w14:textId="77777777" w:rsidTr="0087618E">
        <w:tc>
          <w:tcPr>
            <w:tcW w:w="2765" w:type="dxa"/>
            <w:vAlign w:val="center"/>
          </w:tcPr>
          <w:p w14:paraId="48D0E2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3</w:t>
            </w:r>
          </w:p>
        </w:tc>
        <w:tc>
          <w:tcPr>
            <w:tcW w:w="2765" w:type="dxa"/>
            <w:vAlign w:val="center"/>
          </w:tcPr>
          <w:p w14:paraId="109EB9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14</w:t>
            </w:r>
          </w:p>
        </w:tc>
        <w:tc>
          <w:tcPr>
            <w:tcW w:w="2766" w:type="dxa"/>
            <w:tcBorders>
              <w:top w:val="nil"/>
              <w:left w:val="nil"/>
              <w:bottom w:val="nil"/>
              <w:right w:val="nil"/>
            </w:tcBorders>
            <w:shd w:val="clear" w:color="auto" w:fill="auto"/>
            <w:vAlign w:val="bottom"/>
          </w:tcPr>
          <w:p w14:paraId="3444F27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3.57</w:t>
            </w:r>
          </w:p>
        </w:tc>
      </w:tr>
      <w:tr w:rsidR="00FD6780" w:rsidRPr="00FD6780" w14:paraId="42860624" w14:textId="77777777" w:rsidTr="0087618E">
        <w:tc>
          <w:tcPr>
            <w:tcW w:w="2765" w:type="dxa"/>
            <w:vAlign w:val="center"/>
          </w:tcPr>
          <w:p w14:paraId="5E37D51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p>
        </w:tc>
        <w:tc>
          <w:tcPr>
            <w:tcW w:w="2765" w:type="dxa"/>
            <w:vAlign w:val="center"/>
          </w:tcPr>
          <w:p w14:paraId="1EF7983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15</w:t>
            </w:r>
          </w:p>
        </w:tc>
        <w:tc>
          <w:tcPr>
            <w:tcW w:w="2766" w:type="dxa"/>
            <w:tcBorders>
              <w:top w:val="nil"/>
              <w:left w:val="nil"/>
              <w:bottom w:val="nil"/>
              <w:right w:val="nil"/>
            </w:tcBorders>
            <w:shd w:val="clear" w:color="auto" w:fill="auto"/>
            <w:vAlign w:val="bottom"/>
          </w:tcPr>
          <w:p w14:paraId="1B98732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2.38</w:t>
            </w:r>
          </w:p>
        </w:tc>
      </w:tr>
      <w:tr w:rsidR="00FD6780" w:rsidRPr="00FD6780" w14:paraId="2AE336A9" w14:textId="77777777" w:rsidTr="0087618E">
        <w:tc>
          <w:tcPr>
            <w:tcW w:w="2765" w:type="dxa"/>
            <w:vAlign w:val="center"/>
          </w:tcPr>
          <w:p w14:paraId="2AA679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vAlign w:val="center"/>
          </w:tcPr>
          <w:p w14:paraId="4F95EF0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16</w:t>
            </w:r>
          </w:p>
        </w:tc>
        <w:tc>
          <w:tcPr>
            <w:tcW w:w="2766" w:type="dxa"/>
            <w:tcBorders>
              <w:top w:val="nil"/>
              <w:left w:val="nil"/>
              <w:bottom w:val="nil"/>
              <w:right w:val="nil"/>
            </w:tcBorders>
            <w:shd w:val="clear" w:color="auto" w:fill="auto"/>
            <w:vAlign w:val="bottom"/>
          </w:tcPr>
          <w:p w14:paraId="4600E1C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261C769D" w14:textId="77777777" w:rsidTr="0087618E">
        <w:tc>
          <w:tcPr>
            <w:tcW w:w="2765" w:type="dxa"/>
            <w:tcBorders>
              <w:bottom w:val="nil"/>
            </w:tcBorders>
            <w:vAlign w:val="center"/>
          </w:tcPr>
          <w:p w14:paraId="69B4CC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tcBorders>
              <w:bottom w:val="nil"/>
            </w:tcBorders>
            <w:vAlign w:val="center"/>
          </w:tcPr>
          <w:p w14:paraId="580DCC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18</w:t>
            </w:r>
          </w:p>
        </w:tc>
        <w:tc>
          <w:tcPr>
            <w:tcW w:w="2766" w:type="dxa"/>
            <w:tcBorders>
              <w:top w:val="nil"/>
              <w:left w:val="nil"/>
              <w:bottom w:val="nil"/>
              <w:right w:val="nil"/>
            </w:tcBorders>
            <w:shd w:val="clear" w:color="auto" w:fill="auto"/>
            <w:vAlign w:val="bottom"/>
          </w:tcPr>
          <w:p w14:paraId="2471357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r w:rsidR="00FD6780" w:rsidRPr="00FD6780" w14:paraId="2557D241" w14:textId="77777777" w:rsidTr="0087618E">
        <w:tc>
          <w:tcPr>
            <w:tcW w:w="2765" w:type="dxa"/>
            <w:tcBorders>
              <w:top w:val="nil"/>
              <w:bottom w:val="single" w:sz="12" w:space="0" w:color="auto"/>
            </w:tcBorders>
            <w:vAlign w:val="center"/>
          </w:tcPr>
          <w:p w14:paraId="2CFF25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1</w:t>
            </w:r>
          </w:p>
        </w:tc>
        <w:tc>
          <w:tcPr>
            <w:tcW w:w="2765" w:type="dxa"/>
            <w:tcBorders>
              <w:top w:val="nil"/>
              <w:bottom w:val="single" w:sz="12" w:space="0" w:color="auto"/>
            </w:tcBorders>
            <w:vAlign w:val="center"/>
          </w:tcPr>
          <w:p w14:paraId="535BD43E" w14:textId="2E89522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2A2B2E"/>
                <w:kern w:val="0"/>
                <w:sz w:val="23"/>
                <w:szCs w:val="23"/>
              </w:rPr>
              <w:t>2</w:t>
            </w:r>
            <w:r w:rsidR="00643F29">
              <w:rPr>
                <w:rFonts w:eastAsia="DengXian"/>
                <w:color w:val="2A2B2E"/>
                <w:kern w:val="0"/>
                <w:sz w:val="23"/>
                <w:szCs w:val="23"/>
              </w:rPr>
              <w:t>2</w:t>
            </w:r>
          </w:p>
        </w:tc>
        <w:tc>
          <w:tcPr>
            <w:tcW w:w="2766" w:type="dxa"/>
            <w:tcBorders>
              <w:top w:val="nil"/>
              <w:left w:val="nil"/>
              <w:bottom w:val="single" w:sz="12" w:space="0" w:color="auto"/>
              <w:right w:val="nil"/>
            </w:tcBorders>
            <w:shd w:val="clear" w:color="auto" w:fill="auto"/>
            <w:vAlign w:val="bottom"/>
          </w:tcPr>
          <w:p w14:paraId="04EA23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DengXian"/>
                <w:color w:val="000000"/>
                <w:kern w:val="0"/>
                <w:sz w:val="22"/>
                <w:szCs w:val="22"/>
              </w:rPr>
              <w:t>1.19</w:t>
            </w:r>
          </w:p>
        </w:tc>
      </w:tr>
    </w:tbl>
    <w:bookmarkEnd w:id="109"/>
    <w:p w14:paraId="6B9A26D8" w14:textId="231EB2DD" w:rsidR="00FD4466" w:rsidRDefault="00342229" w:rsidP="00081CC2">
      <w:pPr>
        <w:ind w:firstLineChars="0" w:firstLine="0"/>
      </w:pPr>
      <w:r w:rsidRPr="000017D9">
        <w:rPr>
          <w:i/>
          <w:iCs/>
          <w:sz w:val="21"/>
          <w:szCs w:val="21"/>
        </w:rPr>
        <w:t>Note.</w:t>
      </w:r>
      <w:r w:rsidRPr="000017D9">
        <w:rPr>
          <w:sz w:val="21"/>
          <w:szCs w:val="21"/>
        </w:rPr>
        <w:t xml:space="preserve"> </w:t>
      </w:r>
      <w:r>
        <w:rPr>
          <w:sz w:val="21"/>
          <w:szCs w:val="21"/>
        </w:rPr>
        <w:t xml:space="preserve"> </w:t>
      </w:r>
      <w:r w:rsidRPr="00342229">
        <w:rPr>
          <w:sz w:val="21"/>
          <w:szCs w:val="21"/>
        </w:rPr>
        <w:t>There are 18 symptoms that appear only in one scale; these symptoms are referred to as idiosyncratic symptoms.</w:t>
      </w:r>
    </w:p>
    <w:p w14:paraId="1AED5036" w14:textId="53BE7191" w:rsidR="000017D9" w:rsidRDefault="00FD6780" w:rsidP="00FD4466">
      <w:pPr>
        <w:ind w:firstLine="480"/>
        <w:rPr>
          <w:shd w:val="clear" w:color="auto" w:fill="FFFFFF"/>
        </w:rPr>
      </w:pPr>
      <w:r w:rsidRPr="00FD6780">
        <w:rPr>
          <w:shd w:val="clear" w:color="auto" w:fill="FFFFFF"/>
        </w:rPr>
        <w:t xml:space="preserve">Table </w:t>
      </w:r>
      <w:r w:rsidR="00081CC2">
        <w:rPr>
          <w:shd w:val="clear" w:color="auto" w:fill="FFFFFF"/>
        </w:rPr>
        <w:t>5</w:t>
      </w:r>
      <w:r w:rsidRPr="00FD6780">
        <w:rPr>
          <w:shd w:val="clear" w:color="auto" w:fill="FFFFFF"/>
        </w:rPr>
        <w:t xml:space="preserve"> provides a comprehensive overview of the symptom count encompassed by each scale, the adjusted scale length, the number of idiosyncratic symptoms</w:t>
      </w:r>
      <w:r w:rsidRPr="00FD6780">
        <w:rPr>
          <w:rFonts w:hint="eastAsia"/>
          <w:shd w:val="clear" w:color="auto" w:fill="FFFFFF"/>
        </w:rPr>
        <w:t xml:space="preserve"> </w:t>
      </w:r>
      <w:r w:rsidRPr="00FD6780">
        <w:rPr>
          <w:shd w:val="clear" w:color="auto" w:fill="FFFFFF"/>
        </w:rPr>
        <w:t>and the ratios of compound and specific symptoms. Furthermore, it outlines the prevalence of DSM-5 depressive symptoms within each scale.</w:t>
      </w:r>
      <w:r w:rsidR="00FD4466">
        <w:rPr>
          <w:shd w:val="clear" w:color="auto" w:fill="FFFFFF"/>
        </w:rPr>
        <w:t xml:space="preserve"> </w:t>
      </w:r>
      <w:r w:rsidRPr="00FD6780">
        <w:rPr>
          <w:shd w:val="clear" w:color="auto" w:fill="FFFFFF"/>
        </w:rPr>
        <w:t xml:space="preserve">Among the scales analyzed, 19 did not include any idiosyncratic symptoms. The CSSMHS exhibited the highest percentage of </w:t>
      </w:r>
      <w:r w:rsidRPr="00FD6780">
        <w:rPr>
          <w:shd w:val="clear" w:color="auto" w:fill="FFFFFF"/>
        </w:rPr>
        <w:lastRenderedPageBreak/>
        <w:t>idiosyncratic symptoms, with a prevalence of 22.22%, while the remaining scales showed varying rates of idiosyncratic symptom inclusion, ranging from 3.85% to 12.5%.</w:t>
      </w:r>
      <w:r w:rsidRPr="00FD6780">
        <w:t xml:space="preserve"> </w:t>
      </w:r>
      <w:r w:rsidRPr="00FD6780">
        <w:rPr>
          <w:shd w:val="clear" w:color="auto" w:fill="FFFFFF"/>
        </w:rPr>
        <w:t>Ten scales did not incorporate compound symptoms, with proportions for the remaining scales varying from 7.69% to 47.37%.</w:t>
      </w:r>
      <w:r w:rsidRPr="00FD6780">
        <w:t xml:space="preserve"> </w:t>
      </w:r>
      <w:r w:rsidRPr="00FD6780">
        <w:rPr>
          <w:shd w:val="clear" w:color="auto" w:fill="FFFFFF"/>
        </w:rPr>
        <w:t>The DSI exhibited the highest prevalence of DSM-5 depression symptoms, encompassing 71.42% of the total nine DSM-5 depression symptoms.</w:t>
      </w:r>
      <w:r w:rsidRPr="00FD6780">
        <w:t xml:space="preserve"> </w:t>
      </w:r>
      <w:r w:rsidRPr="00FD6780">
        <w:rPr>
          <w:shd w:val="clear" w:color="auto" w:fill="FFFFFF"/>
        </w:rPr>
        <w:t>Conversely, the Ji_2005 scale demonstrated the lowest representation, comprising only 3.57% of the nine DSM-5 depression symptoms.</w:t>
      </w:r>
      <w:r w:rsidRPr="00FD6780">
        <w:t xml:space="preserve"> </w:t>
      </w:r>
      <w:r w:rsidRPr="00FD6780">
        <w:rPr>
          <w:shd w:val="clear" w:color="auto" w:fill="FFFFFF"/>
        </w:rPr>
        <w:t xml:space="preserve">It is also the least number of </w:t>
      </w:r>
      <w:r w:rsidR="00FD4466">
        <w:rPr>
          <w:rFonts w:hint="eastAsia"/>
          <w:shd w:val="clear" w:color="auto" w:fill="FFFFFF"/>
        </w:rPr>
        <w:t>items</w:t>
      </w:r>
      <w:r w:rsidRPr="00FD6780">
        <w:rPr>
          <w:shd w:val="clear" w:color="auto" w:fill="FFFFFF"/>
        </w:rPr>
        <w:t xml:space="preserve"> among the </w:t>
      </w:r>
      <w:r w:rsidR="00F41420" w:rsidRPr="00F41420">
        <w:rPr>
          <w:shd w:val="clear" w:color="auto" w:fill="FFFFFF"/>
        </w:rPr>
        <w:t>scales</w:t>
      </w:r>
      <w:r w:rsidRPr="00FD6780">
        <w:rPr>
          <w:shd w:val="clear" w:color="auto" w:fill="FFFFFF"/>
        </w:rPr>
        <w:t xml:space="preserve"> included in this study.</w:t>
      </w:r>
    </w:p>
    <w:p w14:paraId="744FDDEE" w14:textId="2D8D14C9" w:rsidR="00FD6780" w:rsidRPr="000017D9" w:rsidRDefault="00FD6780" w:rsidP="000017D9">
      <w:pPr>
        <w:ind w:firstLineChars="0" w:firstLine="0"/>
        <w:jc w:val="center"/>
        <w:rPr>
          <w:shd w:val="clear" w:color="auto" w:fill="FFFFFF"/>
        </w:rPr>
      </w:pPr>
      <w:r w:rsidRPr="00FD6780">
        <w:rPr>
          <w:color w:val="2A2B2E"/>
          <w:sz w:val="23"/>
          <w:szCs w:val="23"/>
          <w:shd w:val="clear" w:color="auto" w:fill="FFFFFF"/>
        </w:rPr>
        <w:t>Table</w:t>
      </w:r>
      <w:r w:rsidR="00081CC2">
        <w:rPr>
          <w:color w:val="2A2B2E"/>
          <w:sz w:val="23"/>
          <w:szCs w:val="23"/>
          <w:shd w:val="clear" w:color="auto" w:fill="FFFFFF"/>
        </w:rPr>
        <w:t>5</w:t>
      </w:r>
      <w:r w:rsidR="000017D9">
        <w:rPr>
          <w:color w:val="2A2B2E"/>
          <w:sz w:val="23"/>
          <w:szCs w:val="23"/>
          <w:shd w:val="clear" w:color="auto" w:fill="FFFFFF"/>
        </w:rPr>
        <w:t xml:space="preserve"> </w:t>
      </w:r>
      <w:r w:rsidRPr="00FD6780">
        <w:rPr>
          <w:color w:val="2A2B2E"/>
          <w:sz w:val="23"/>
          <w:szCs w:val="23"/>
          <w:shd w:val="clear" w:color="auto" w:fill="FFFFFF"/>
        </w:rPr>
        <w:t>Characteristics of the scales</w:t>
      </w:r>
    </w:p>
    <w:tbl>
      <w:tblPr>
        <w:tblStyle w:val="TableGrid"/>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208"/>
        <w:gridCol w:w="1060"/>
        <w:gridCol w:w="1417"/>
        <w:gridCol w:w="1162"/>
        <w:gridCol w:w="1245"/>
        <w:gridCol w:w="1162"/>
      </w:tblGrid>
      <w:tr w:rsidR="006A1766" w:rsidRPr="00FD6780" w14:paraId="0AF94100" w14:textId="77777777" w:rsidTr="000017D9">
        <w:trPr>
          <w:trHeight w:val="2198"/>
        </w:trPr>
        <w:tc>
          <w:tcPr>
            <w:tcW w:w="1489" w:type="dxa"/>
          </w:tcPr>
          <w:p w14:paraId="3701FC35"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208" w:type="dxa"/>
          </w:tcPr>
          <w:p w14:paraId="623543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Symptoms</w:t>
            </w:r>
          </w:p>
          <w:p w14:paraId="307566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captured</w:t>
            </w:r>
          </w:p>
          <w:p w14:paraId="22F3EE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060" w:type="dxa"/>
          </w:tcPr>
          <w:p w14:paraId="0321DA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Adjusted</w:t>
            </w:r>
          </w:p>
          <w:p w14:paraId="44D204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scale</w:t>
            </w:r>
          </w:p>
          <w:p w14:paraId="47F3C8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length</w:t>
            </w:r>
          </w:p>
          <w:p w14:paraId="6E5A78B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417" w:type="dxa"/>
          </w:tcPr>
          <w:p w14:paraId="1FD6EC8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33C2F3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06EB16D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Specific</w:t>
            </w:r>
          </w:p>
          <w:p w14:paraId="03D8C846"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245" w:type="dxa"/>
          </w:tcPr>
          <w:p w14:paraId="2E87CA72"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Compound</w:t>
            </w:r>
          </w:p>
          <w:p w14:paraId="2A6E46E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63A34E21"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r>
      <w:tr w:rsidR="006A1766" w:rsidRPr="00FD6780" w14:paraId="0EF03686" w14:textId="77777777" w:rsidTr="000017D9">
        <w:tc>
          <w:tcPr>
            <w:tcW w:w="1489" w:type="dxa"/>
          </w:tcPr>
          <w:p w14:paraId="173F5DE4"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DS</w:t>
            </w:r>
          </w:p>
        </w:tc>
        <w:tc>
          <w:tcPr>
            <w:tcW w:w="1208" w:type="dxa"/>
          </w:tcPr>
          <w:p w14:paraId="7501B2D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1060" w:type="dxa"/>
          </w:tcPr>
          <w:p w14:paraId="5D36D9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417" w:type="dxa"/>
          </w:tcPr>
          <w:p w14:paraId="1C3332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31CAF5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245" w:type="dxa"/>
          </w:tcPr>
          <w:p w14:paraId="2E7FD6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162" w:type="dxa"/>
          </w:tcPr>
          <w:p w14:paraId="79495F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57.14</w:t>
            </w:r>
          </w:p>
        </w:tc>
      </w:tr>
      <w:tr w:rsidR="006A1766" w:rsidRPr="00FD6780" w14:paraId="143B37EC" w14:textId="77777777" w:rsidTr="000017D9">
        <w:tc>
          <w:tcPr>
            <w:tcW w:w="1489" w:type="dxa"/>
          </w:tcPr>
          <w:p w14:paraId="306868D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208" w:type="dxa"/>
          </w:tcPr>
          <w:p w14:paraId="308B59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1060" w:type="dxa"/>
          </w:tcPr>
          <w:p w14:paraId="6CF72E57" w14:textId="55A3939D"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61B9C1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2E4816A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245" w:type="dxa"/>
          </w:tcPr>
          <w:p w14:paraId="1E9950A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AB887B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2473CB9C" w14:textId="77777777" w:rsidTr="000017D9">
        <w:tc>
          <w:tcPr>
            <w:tcW w:w="1489" w:type="dxa"/>
          </w:tcPr>
          <w:p w14:paraId="3EDD144E"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208" w:type="dxa"/>
          </w:tcPr>
          <w:p w14:paraId="4260B75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1365AD78" w14:textId="7B39DB1A"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17</w:t>
            </w:r>
          </w:p>
        </w:tc>
        <w:tc>
          <w:tcPr>
            <w:tcW w:w="1417" w:type="dxa"/>
          </w:tcPr>
          <w:p w14:paraId="3EBC7E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4FDC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245" w:type="dxa"/>
          </w:tcPr>
          <w:p w14:paraId="72D024E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162" w:type="dxa"/>
          </w:tcPr>
          <w:p w14:paraId="36242A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E42B538" w14:textId="77777777" w:rsidTr="000017D9">
        <w:tc>
          <w:tcPr>
            <w:tcW w:w="1489" w:type="dxa"/>
          </w:tcPr>
          <w:p w14:paraId="0956D46D" w14:textId="77777777" w:rsidR="00FD6780" w:rsidRPr="00FD6780" w:rsidRDefault="00FD6780" w:rsidP="008A768F">
            <w:pPr>
              <w:widowControl/>
              <w:spacing w:line="300" w:lineRule="exact"/>
              <w:ind w:firstLineChars="0" w:firstLine="0"/>
              <w:jc w:val="left"/>
              <w:rPr>
                <w:color w:val="000000"/>
                <w:szCs w:val="24"/>
              </w:rPr>
            </w:pPr>
            <w:bookmarkStart w:id="110" w:name="_Hlk136543099"/>
            <w:r w:rsidRPr="00FD6780">
              <w:rPr>
                <w:color w:val="000000"/>
                <w:szCs w:val="24"/>
              </w:rPr>
              <w:t>CDI</w:t>
            </w:r>
          </w:p>
        </w:tc>
        <w:tc>
          <w:tcPr>
            <w:tcW w:w="1208" w:type="dxa"/>
          </w:tcPr>
          <w:p w14:paraId="6320084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EEA6BD9" w14:textId="2AD5DB99"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24</w:t>
            </w:r>
          </w:p>
        </w:tc>
        <w:tc>
          <w:tcPr>
            <w:tcW w:w="1417" w:type="dxa"/>
          </w:tcPr>
          <w:p w14:paraId="62385EC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162" w:type="dxa"/>
          </w:tcPr>
          <w:p w14:paraId="279947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245" w:type="dxa"/>
          </w:tcPr>
          <w:p w14:paraId="3E6BC89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47FB49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48198054" w14:textId="77777777" w:rsidTr="000017D9">
        <w:tc>
          <w:tcPr>
            <w:tcW w:w="1489" w:type="dxa"/>
          </w:tcPr>
          <w:p w14:paraId="302EE1E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DSRSC</w:t>
            </w:r>
          </w:p>
        </w:tc>
        <w:tc>
          <w:tcPr>
            <w:tcW w:w="1208" w:type="dxa"/>
          </w:tcPr>
          <w:p w14:paraId="119C9251" w14:textId="533158D1"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1</w:t>
            </w:r>
          </w:p>
        </w:tc>
        <w:tc>
          <w:tcPr>
            <w:tcW w:w="1060" w:type="dxa"/>
          </w:tcPr>
          <w:p w14:paraId="3EA5E087" w14:textId="351A6E61"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7CA3703C" w14:textId="47FDFEC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4.76</w:t>
            </w:r>
          </w:p>
        </w:tc>
        <w:tc>
          <w:tcPr>
            <w:tcW w:w="1162" w:type="dxa"/>
          </w:tcPr>
          <w:p w14:paraId="25159BCB" w14:textId="786FF67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006A1766">
              <w:rPr>
                <w:color w:val="2A2B2E"/>
                <w:kern w:val="0"/>
                <w:sz w:val="23"/>
                <w:szCs w:val="23"/>
                <w:shd w:val="clear" w:color="auto" w:fill="FFFFFF"/>
              </w:rPr>
              <w:t>6.19</w:t>
            </w:r>
          </w:p>
        </w:tc>
        <w:tc>
          <w:tcPr>
            <w:tcW w:w="1245" w:type="dxa"/>
          </w:tcPr>
          <w:p w14:paraId="49068719" w14:textId="146076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162" w:type="dxa"/>
          </w:tcPr>
          <w:p w14:paraId="1A79A7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r>
      <w:tr w:rsidR="006A1766" w:rsidRPr="00FD6780" w14:paraId="75A25974" w14:textId="77777777" w:rsidTr="000017D9">
        <w:tc>
          <w:tcPr>
            <w:tcW w:w="1489" w:type="dxa"/>
          </w:tcPr>
          <w:p w14:paraId="155CEE09"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208" w:type="dxa"/>
          </w:tcPr>
          <w:p w14:paraId="292488B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060" w:type="dxa"/>
          </w:tcPr>
          <w:p w14:paraId="799EA0B6" w14:textId="6793CCB3"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19</w:t>
            </w:r>
          </w:p>
        </w:tc>
        <w:tc>
          <w:tcPr>
            <w:tcW w:w="1417" w:type="dxa"/>
          </w:tcPr>
          <w:p w14:paraId="55884F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94F11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245" w:type="dxa"/>
          </w:tcPr>
          <w:p w14:paraId="1964130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162" w:type="dxa"/>
          </w:tcPr>
          <w:p w14:paraId="2F3A963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r>
      <w:tr w:rsidR="006A1766" w:rsidRPr="00FD6780" w14:paraId="0211B282" w14:textId="77777777" w:rsidTr="000017D9">
        <w:tc>
          <w:tcPr>
            <w:tcW w:w="1489" w:type="dxa"/>
          </w:tcPr>
          <w:p w14:paraId="704EB94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208" w:type="dxa"/>
          </w:tcPr>
          <w:p w14:paraId="1727395B" w14:textId="6EB5BA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060" w:type="dxa"/>
          </w:tcPr>
          <w:p w14:paraId="56D01A12" w14:textId="4CB39A0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417" w:type="dxa"/>
          </w:tcPr>
          <w:p w14:paraId="0884FF5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144FF3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7F00449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8550E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091F5E5E" w14:textId="77777777" w:rsidTr="000017D9">
        <w:tc>
          <w:tcPr>
            <w:tcW w:w="1489" w:type="dxa"/>
          </w:tcPr>
          <w:p w14:paraId="7BF9CA3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208" w:type="dxa"/>
          </w:tcPr>
          <w:p w14:paraId="38D07C0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23</w:t>
            </w:r>
          </w:p>
        </w:tc>
        <w:tc>
          <w:tcPr>
            <w:tcW w:w="1060" w:type="dxa"/>
          </w:tcPr>
          <w:p w14:paraId="3132D84F" w14:textId="1E2A4306"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0017D9">
              <w:rPr>
                <w:color w:val="2A2B2E"/>
                <w:kern w:val="0"/>
                <w:sz w:val="23"/>
                <w:szCs w:val="23"/>
                <w:shd w:val="clear" w:color="auto" w:fill="FFFFFF"/>
              </w:rPr>
              <w:t>0</w:t>
            </w:r>
          </w:p>
        </w:tc>
        <w:tc>
          <w:tcPr>
            <w:tcW w:w="1417" w:type="dxa"/>
          </w:tcPr>
          <w:p w14:paraId="06A118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D2D43D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245" w:type="dxa"/>
          </w:tcPr>
          <w:p w14:paraId="7C9180F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162" w:type="dxa"/>
          </w:tcPr>
          <w:p w14:paraId="750CDA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7526E6C4" w14:textId="77777777" w:rsidTr="000017D9">
        <w:tc>
          <w:tcPr>
            <w:tcW w:w="1489" w:type="dxa"/>
          </w:tcPr>
          <w:p w14:paraId="1373FE03"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208" w:type="dxa"/>
          </w:tcPr>
          <w:p w14:paraId="63E485F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50F43C81" w14:textId="7766F2AA"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417" w:type="dxa"/>
          </w:tcPr>
          <w:p w14:paraId="44C210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405D72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245" w:type="dxa"/>
          </w:tcPr>
          <w:p w14:paraId="4F1C7A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162" w:type="dxa"/>
          </w:tcPr>
          <w:p w14:paraId="12878C8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r>
      <w:tr w:rsidR="006A1766" w:rsidRPr="00FD6780" w14:paraId="046F6752" w14:textId="77777777" w:rsidTr="000017D9">
        <w:tc>
          <w:tcPr>
            <w:tcW w:w="1489" w:type="dxa"/>
          </w:tcPr>
          <w:p w14:paraId="706FD13B"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208" w:type="dxa"/>
          </w:tcPr>
          <w:p w14:paraId="0CBAB1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12B14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1CC19C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4A9060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FC3C0C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33C76B6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r>
      <w:tr w:rsidR="006A1766" w:rsidRPr="00FD6780" w14:paraId="49125486" w14:textId="77777777" w:rsidTr="000017D9">
        <w:tc>
          <w:tcPr>
            <w:tcW w:w="1489" w:type="dxa"/>
          </w:tcPr>
          <w:p w14:paraId="40DB6AA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
        </w:tc>
        <w:tc>
          <w:tcPr>
            <w:tcW w:w="1208" w:type="dxa"/>
          </w:tcPr>
          <w:p w14:paraId="3C97C63D" w14:textId="142391B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3</w:t>
            </w:r>
          </w:p>
        </w:tc>
        <w:tc>
          <w:tcPr>
            <w:tcW w:w="1060" w:type="dxa"/>
          </w:tcPr>
          <w:p w14:paraId="259CDAC5" w14:textId="48DC6BA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0D816B6C" w14:textId="5A242A02"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r w:rsidR="006A1766">
              <w:rPr>
                <w:color w:val="2A2B2E"/>
                <w:kern w:val="0"/>
                <w:sz w:val="23"/>
                <w:szCs w:val="23"/>
                <w:shd w:val="clear" w:color="auto" w:fill="FFFFFF"/>
              </w:rPr>
              <w:t>3</w:t>
            </w:r>
            <w:r w:rsidRPr="00FD6780">
              <w:rPr>
                <w:color w:val="2A2B2E"/>
                <w:kern w:val="0"/>
                <w:sz w:val="23"/>
                <w:szCs w:val="23"/>
                <w:shd w:val="clear" w:color="auto" w:fill="FFFFFF"/>
              </w:rPr>
              <w:t>5</w:t>
            </w:r>
          </w:p>
        </w:tc>
        <w:tc>
          <w:tcPr>
            <w:tcW w:w="1162" w:type="dxa"/>
          </w:tcPr>
          <w:p w14:paraId="3902B606" w14:textId="774DF2A0"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006A1766">
              <w:rPr>
                <w:color w:val="2A2B2E"/>
                <w:kern w:val="0"/>
                <w:sz w:val="23"/>
                <w:szCs w:val="23"/>
                <w:shd w:val="clear" w:color="auto" w:fill="FFFFFF"/>
              </w:rPr>
              <w:t>9</w:t>
            </w:r>
            <w:r w:rsidRPr="00FD6780">
              <w:rPr>
                <w:color w:val="2A2B2E"/>
                <w:kern w:val="0"/>
                <w:sz w:val="23"/>
                <w:szCs w:val="23"/>
                <w:shd w:val="clear" w:color="auto" w:fill="FFFFFF"/>
              </w:rPr>
              <w:t>.</w:t>
            </w:r>
            <w:r w:rsidR="006A1766">
              <w:rPr>
                <w:color w:val="2A2B2E"/>
                <w:kern w:val="0"/>
                <w:sz w:val="23"/>
                <w:szCs w:val="23"/>
                <w:shd w:val="clear" w:color="auto" w:fill="FFFFFF"/>
              </w:rPr>
              <w:t>57</w:t>
            </w:r>
          </w:p>
        </w:tc>
        <w:tc>
          <w:tcPr>
            <w:tcW w:w="1245" w:type="dxa"/>
          </w:tcPr>
          <w:p w14:paraId="380DC8F7" w14:textId="3B22350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w:t>
            </w:r>
            <w:r w:rsidR="006A1766">
              <w:rPr>
                <w:color w:val="2A2B2E"/>
                <w:kern w:val="0"/>
                <w:sz w:val="23"/>
                <w:szCs w:val="23"/>
                <w:shd w:val="clear" w:color="auto" w:fill="FFFFFF"/>
              </w:rPr>
              <w:t>0</w:t>
            </w:r>
            <w:r w:rsidRPr="00FD6780">
              <w:rPr>
                <w:color w:val="2A2B2E"/>
                <w:kern w:val="0"/>
                <w:sz w:val="23"/>
                <w:szCs w:val="23"/>
                <w:shd w:val="clear" w:color="auto" w:fill="FFFFFF"/>
              </w:rPr>
              <w:t>.</w:t>
            </w:r>
            <w:r w:rsidR="006A1766">
              <w:rPr>
                <w:color w:val="2A2B2E"/>
                <w:kern w:val="0"/>
                <w:sz w:val="23"/>
                <w:szCs w:val="23"/>
                <w:shd w:val="clear" w:color="auto" w:fill="FFFFFF"/>
              </w:rPr>
              <w:t>43</w:t>
            </w:r>
          </w:p>
        </w:tc>
        <w:tc>
          <w:tcPr>
            <w:tcW w:w="1162" w:type="dxa"/>
          </w:tcPr>
          <w:p w14:paraId="03E37BD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694E3E87" w14:textId="77777777" w:rsidTr="000017D9">
        <w:tc>
          <w:tcPr>
            <w:tcW w:w="1489" w:type="dxa"/>
          </w:tcPr>
          <w:p w14:paraId="5F4170B8"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
        </w:tc>
        <w:tc>
          <w:tcPr>
            <w:tcW w:w="1208" w:type="dxa"/>
          </w:tcPr>
          <w:p w14:paraId="6C8E2D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060" w:type="dxa"/>
          </w:tcPr>
          <w:p w14:paraId="2564BAED" w14:textId="7D5D5D93"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7</w:t>
            </w:r>
          </w:p>
        </w:tc>
        <w:tc>
          <w:tcPr>
            <w:tcW w:w="1417" w:type="dxa"/>
          </w:tcPr>
          <w:p w14:paraId="2463DB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162" w:type="dxa"/>
          </w:tcPr>
          <w:p w14:paraId="25E4FF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245" w:type="dxa"/>
          </w:tcPr>
          <w:p w14:paraId="5D22CA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162" w:type="dxa"/>
          </w:tcPr>
          <w:p w14:paraId="1AB693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194DDC18" w14:textId="77777777" w:rsidTr="000017D9">
        <w:tc>
          <w:tcPr>
            <w:tcW w:w="1489" w:type="dxa"/>
          </w:tcPr>
          <w:p w14:paraId="79C1B9D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MFQ-C</w:t>
            </w:r>
          </w:p>
        </w:tc>
        <w:tc>
          <w:tcPr>
            <w:tcW w:w="1208" w:type="dxa"/>
          </w:tcPr>
          <w:p w14:paraId="1802CC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26</w:t>
            </w:r>
          </w:p>
        </w:tc>
        <w:tc>
          <w:tcPr>
            <w:tcW w:w="1060" w:type="dxa"/>
          </w:tcPr>
          <w:p w14:paraId="3E66D73D" w14:textId="6859BB17"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26</w:t>
            </w:r>
          </w:p>
        </w:tc>
        <w:tc>
          <w:tcPr>
            <w:tcW w:w="1417" w:type="dxa"/>
          </w:tcPr>
          <w:p w14:paraId="0A5C15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162" w:type="dxa"/>
          </w:tcPr>
          <w:p w14:paraId="09B68C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B3890C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4179F7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36593DE5" w14:textId="77777777" w:rsidTr="000017D9">
        <w:tc>
          <w:tcPr>
            <w:tcW w:w="1489" w:type="dxa"/>
          </w:tcPr>
          <w:p w14:paraId="5B015737"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208" w:type="dxa"/>
          </w:tcPr>
          <w:p w14:paraId="5D7BB2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18</w:t>
            </w:r>
          </w:p>
        </w:tc>
        <w:tc>
          <w:tcPr>
            <w:tcW w:w="1060" w:type="dxa"/>
          </w:tcPr>
          <w:p w14:paraId="6D73D4DD" w14:textId="11CCF0AB"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000017D9">
              <w:rPr>
                <w:color w:val="2A2B2E"/>
                <w:kern w:val="0"/>
                <w:sz w:val="23"/>
                <w:szCs w:val="23"/>
                <w:shd w:val="clear" w:color="auto" w:fill="FFFFFF"/>
              </w:rPr>
              <w:t>4</w:t>
            </w:r>
          </w:p>
        </w:tc>
        <w:tc>
          <w:tcPr>
            <w:tcW w:w="1417" w:type="dxa"/>
          </w:tcPr>
          <w:p w14:paraId="0FBA188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4B986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245" w:type="dxa"/>
          </w:tcPr>
          <w:p w14:paraId="7C23A6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162" w:type="dxa"/>
          </w:tcPr>
          <w:p w14:paraId="7EAFB90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144E79A" w14:textId="77777777" w:rsidTr="000017D9">
        <w:tc>
          <w:tcPr>
            <w:tcW w:w="1489" w:type="dxa"/>
          </w:tcPr>
          <w:p w14:paraId="18A84EA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208" w:type="dxa"/>
          </w:tcPr>
          <w:p w14:paraId="0BDD91E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1060" w:type="dxa"/>
          </w:tcPr>
          <w:p w14:paraId="4E32A707" w14:textId="6F3D1752"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16</w:t>
            </w:r>
          </w:p>
        </w:tc>
        <w:tc>
          <w:tcPr>
            <w:tcW w:w="1417" w:type="dxa"/>
          </w:tcPr>
          <w:p w14:paraId="083E912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3538EA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794CF2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2DBB1E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38E025B8" w14:textId="77777777" w:rsidTr="000017D9">
        <w:tc>
          <w:tcPr>
            <w:tcW w:w="1489" w:type="dxa"/>
          </w:tcPr>
          <w:p w14:paraId="4B75BC0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208" w:type="dxa"/>
          </w:tcPr>
          <w:p w14:paraId="7EBA9A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35</w:t>
            </w:r>
          </w:p>
        </w:tc>
        <w:tc>
          <w:tcPr>
            <w:tcW w:w="1060" w:type="dxa"/>
          </w:tcPr>
          <w:p w14:paraId="57C05D23" w14:textId="6300D32B"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29</w:t>
            </w:r>
          </w:p>
        </w:tc>
        <w:tc>
          <w:tcPr>
            <w:tcW w:w="1417" w:type="dxa"/>
          </w:tcPr>
          <w:p w14:paraId="09C1FE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162" w:type="dxa"/>
          </w:tcPr>
          <w:p w14:paraId="723B25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245" w:type="dxa"/>
          </w:tcPr>
          <w:p w14:paraId="620BA9D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162" w:type="dxa"/>
          </w:tcPr>
          <w:p w14:paraId="747EA0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r>
      <w:tr w:rsidR="006A1766" w:rsidRPr="00FD6780" w14:paraId="0F992038" w14:textId="77777777" w:rsidTr="000017D9">
        <w:tc>
          <w:tcPr>
            <w:tcW w:w="1489" w:type="dxa"/>
          </w:tcPr>
          <w:p w14:paraId="0A13C7CF"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BSRS-5</w:t>
            </w:r>
          </w:p>
        </w:tc>
        <w:tc>
          <w:tcPr>
            <w:tcW w:w="1208" w:type="dxa"/>
          </w:tcPr>
          <w:p w14:paraId="33E4FA0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258063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35F2CCD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3EA80B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4FDA635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821B1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46A71852" w14:textId="77777777" w:rsidTr="000017D9">
        <w:tc>
          <w:tcPr>
            <w:tcW w:w="1489" w:type="dxa"/>
          </w:tcPr>
          <w:p w14:paraId="0075BA8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CES-D-13</w:t>
            </w:r>
          </w:p>
        </w:tc>
        <w:tc>
          <w:tcPr>
            <w:tcW w:w="1208" w:type="dxa"/>
          </w:tcPr>
          <w:p w14:paraId="3F81404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1060" w:type="dxa"/>
          </w:tcPr>
          <w:p w14:paraId="5C8CCED2" w14:textId="1583C9F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0</w:t>
            </w:r>
          </w:p>
        </w:tc>
        <w:tc>
          <w:tcPr>
            <w:tcW w:w="1417" w:type="dxa"/>
          </w:tcPr>
          <w:p w14:paraId="20E7357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FAF4A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6880C5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C4D905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7F8FE098" w14:textId="77777777" w:rsidTr="000017D9">
        <w:tc>
          <w:tcPr>
            <w:tcW w:w="1489" w:type="dxa"/>
          </w:tcPr>
          <w:p w14:paraId="135CDCF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208" w:type="dxa"/>
          </w:tcPr>
          <w:p w14:paraId="6C963ED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060" w:type="dxa"/>
          </w:tcPr>
          <w:p w14:paraId="5AF54D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417" w:type="dxa"/>
          </w:tcPr>
          <w:p w14:paraId="0FA3F17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F7368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2982A34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3BE1D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r w:rsidR="006A1766" w:rsidRPr="00FD6780" w14:paraId="25C94851" w14:textId="77777777" w:rsidTr="000017D9">
        <w:tc>
          <w:tcPr>
            <w:tcW w:w="1489" w:type="dxa"/>
          </w:tcPr>
          <w:p w14:paraId="4DA827F2"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208" w:type="dxa"/>
          </w:tcPr>
          <w:p w14:paraId="47114B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1060" w:type="dxa"/>
          </w:tcPr>
          <w:p w14:paraId="7D7CE1A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417" w:type="dxa"/>
          </w:tcPr>
          <w:p w14:paraId="3AE965E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26F77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245" w:type="dxa"/>
          </w:tcPr>
          <w:p w14:paraId="7E7426F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162" w:type="dxa"/>
          </w:tcPr>
          <w:p w14:paraId="4906D2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r>
      <w:tr w:rsidR="006A1766" w:rsidRPr="00FD6780" w14:paraId="65686FD8" w14:textId="77777777" w:rsidTr="000017D9">
        <w:tc>
          <w:tcPr>
            <w:tcW w:w="1489" w:type="dxa"/>
          </w:tcPr>
          <w:p w14:paraId="35E8090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HADS</w:t>
            </w:r>
          </w:p>
        </w:tc>
        <w:tc>
          <w:tcPr>
            <w:tcW w:w="1208" w:type="dxa"/>
          </w:tcPr>
          <w:p w14:paraId="21AEC42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060" w:type="dxa"/>
          </w:tcPr>
          <w:p w14:paraId="48A7127C" w14:textId="72741B00"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w:t>
            </w:r>
          </w:p>
        </w:tc>
        <w:tc>
          <w:tcPr>
            <w:tcW w:w="1417" w:type="dxa"/>
          </w:tcPr>
          <w:p w14:paraId="4C7CF9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7BED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A43D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88AF1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1301908D" w14:textId="77777777" w:rsidTr="000017D9">
        <w:tc>
          <w:tcPr>
            <w:tcW w:w="1489" w:type="dxa"/>
          </w:tcPr>
          <w:p w14:paraId="7297944C"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HAMD</w:t>
            </w:r>
          </w:p>
        </w:tc>
        <w:tc>
          <w:tcPr>
            <w:tcW w:w="1208" w:type="dxa"/>
          </w:tcPr>
          <w:p w14:paraId="3C2117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C9CE3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417" w:type="dxa"/>
          </w:tcPr>
          <w:p w14:paraId="09E1043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162" w:type="dxa"/>
          </w:tcPr>
          <w:p w14:paraId="186B9B4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245" w:type="dxa"/>
          </w:tcPr>
          <w:p w14:paraId="732FEE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10D694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r>
      <w:tr w:rsidR="006A1766" w:rsidRPr="00FD6780" w14:paraId="0716FC4E" w14:textId="77777777" w:rsidTr="000017D9">
        <w:tc>
          <w:tcPr>
            <w:tcW w:w="1489" w:type="dxa"/>
          </w:tcPr>
          <w:p w14:paraId="3E132107" w14:textId="77777777" w:rsidR="00FD6780" w:rsidRPr="00FD6780" w:rsidRDefault="00FD6780" w:rsidP="008A768F">
            <w:pPr>
              <w:widowControl/>
              <w:spacing w:line="300" w:lineRule="exact"/>
              <w:ind w:firstLineChars="0" w:firstLine="0"/>
              <w:jc w:val="left"/>
              <w:rPr>
                <w:color w:val="000000"/>
                <w:sz w:val="22"/>
                <w:szCs w:val="22"/>
              </w:rPr>
            </w:pPr>
            <w:bookmarkStart w:id="111"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11"/>
            <w:r w:rsidRPr="00FD6780">
              <w:rPr>
                <w:color w:val="000000"/>
                <w:sz w:val="22"/>
                <w:szCs w:val="22"/>
              </w:rPr>
              <w:t>7</w:t>
            </w:r>
          </w:p>
        </w:tc>
        <w:tc>
          <w:tcPr>
            <w:tcW w:w="1208" w:type="dxa"/>
          </w:tcPr>
          <w:p w14:paraId="7EE6DF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1060" w:type="dxa"/>
          </w:tcPr>
          <w:p w14:paraId="7A073FC5" w14:textId="1405F0BF"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w:t>
            </w:r>
          </w:p>
        </w:tc>
        <w:tc>
          <w:tcPr>
            <w:tcW w:w="1417" w:type="dxa"/>
          </w:tcPr>
          <w:p w14:paraId="032671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4D010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6D22742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DCFC72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r>
      <w:tr w:rsidR="006A1766" w:rsidRPr="00FD6780" w14:paraId="4A113B52" w14:textId="77777777" w:rsidTr="000017D9">
        <w:tc>
          <w:tcPr>
            <w:tcW w:w="1489" w:type="dxa"/>
          </w:tcPr>
          <w:p w14:paraId="17DA0279"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KADS-11</w:t>
            </w:r>
          </w:p>
        </w:tc>
        <w:tc>
          <w:tcPr>
            <w:tcW w:w="1208" w:type="dxa"/>
          </w:tcPr>
          <w:p w14:paraId="219D900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1060" w:type="dxa"/>
          </w:tcPr>
          <w:p w14:paraId="34AB65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417" w:type="dxa"/>
          </w:tcPr>
          <w:p w14:paraId="2E736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D2F426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245" w:type="dxa"/>
          </w:tcPr>
          <w:p w14:paraId="3912CC46" w14:textId="2EAC467D"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006A1766">
              <w:rPr>
                <w:color w:val="2A2B2E"/>
                <w:kern w:val="0"/>
                <w:sz w:val="23"/>
                <w:szCs w:val="23"/>
                <w:shd w:val="clear" w:color="auto" w:fill="FFFFFF"/>
              </w:rPr>
              <w:t>5</w:t>
            </w:r>
          </w:p>
        </w:tc>
        <w:tc>
          <w:tcPr>
            <w:tcW w:w="1162" w:type="dxa"/>
          </w:tcPr>
          <w:p w14:paraId="21335A0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010D6928" w14:textId="77777777" w:rsidTr="000017D9">
        <w:tc>
          <w:tcPr>
            <w:tcW w:w="1489" w:type="dxa"/>
          </w:tcPr>
          <w:p w14:paraId="121D99E6"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akuma_2010</w:t>
            </w:r>
          </w:p>
        </w:tc>
        <w:tc>
          <w:tcPr>
            <w:tcW w:w="1208" w:type="dxa"/>
          </w:tcPr>
          <w:p w14:paraId="14A5CF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1060" w:type="dxa"/>
          </w:tcPr>
          <w:p w14:paraId="381AA9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417" w:type="dxa"/>
          </w:tcPr>
          <w:p w14:paraId="71EC44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0096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245" w:type="dxa"/>
          </w:tcPr>
          <w:p w14:paraId="539849F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162" w:type="dxa"/>
          </w:tcPr>
          <w:p w14:paraId="145AF8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6AA7B69C" w14:textId="77777777" w:rsidTr="000017D9">
        <w:tc>
          <w:tcPr>
            <w:tcW w:w="1489" w:type="dxa"/>
          </w:tcPr>
          <w:p w14:paraId="7A87E610"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MFQ</w:t>
            </w:r>
          </w:p>
        </w:tc>
        <w:tc>
          <w:tcPr>
            <w:tcW w:w="1208" w:type="dxa"/>
          </w:tcPr>
          <w:p w14:paraId="4A91FF6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13</w:t>
            </w:r>
          </w:p>
        </w:tc>
        <w:tc>
          <w:tcPr>
            <w:tcW w:w="1060" w:type="dxa"/>
          </w:tcPr>
          <w:p w14:paraId="5E000714" w14:textId="5592BFC8"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421C83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AE7DB8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245" w:type="dxa"/>
          </w:tcPr>
          <w:p w14:paraId="0BDE91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162" w:type="dxa"/>
          </w:tcPr>
          <w:p w14:paraId="747FEC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0A528703" w14:textId="77777777" w:rsidTr="000017D9">
        <w:tc>
          <w:tcPr>
            <w:tcW w:w="1489" w:type="dxa"/>
          </w:tcPr>
          <w:p w14:paraId="3F1571FD"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lastRenderedPageBreak/>
              <w:t>U</w:t>
            </w:r>
            <w:r w:rsidRPr="00FD6780">
              <w:rPr>
                <w:color w:val="000000"/>
                <w:sz w:val="22"/>
                <w:szCs w:val="22"/>
              </w:rPr>
              <w:t>PI</w:t>
            </w:r>
          </w:p>
        </w:tc>
        <w:tc>
          <w:tcPr>
            <w:tcW w:w="1208" w:type="dxa"/>
          </w:tcPr>
          <w:p w14:paraId="34C2BF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1060" w:type="dxa"/>
          </w:tcPr>
          <w:p w14:paraId="2E3165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417" w:type="dxa"/>
          </w:tcPr>
          <w:p w14:paraId="3811D31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162" w:type="dxa"/>
          </w:tcPr>
          <w:p w14:paraId="1EDC50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245" w:type="dxa"/>
          </w:tcPr>
          <w:p w14:paraId="04F9F67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162" w:type="dxa"/>
          </w:tcPr>
          <w:p w14:paraId="0471518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4D60DAE2" w14:textId="77777777" w:rsidTr="000017D9">
        <w:tc>
          <w:tcPr>
            <w:tcW w:w="1489" w:type="dxa"/>
          </w:tcPr>
          <w:p w14:paraId="1B122A13"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C</w:t>
            </w:r>
            <w:r w:rsidRPr="00FD6780">
              <w:rPr>
                <w:color w:val="000000"/>
                <w:sz w:val="22"/>
                <w:szCs w:val="22"/>
              </w:rPr>
              <w:t>SSMHS</w:t>
            </w:r>
          </w:p>
        </w:tc>
        <w:tc>
          <w:tcPr>
            <w:tcW w:w="1208" w:type="dxa"/>
          </w:tcPr>
          <w:p w14:paraId="22E4E648" w14:textId="6E8480A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060" w:type="dxa"/>
          </w:tcPr>
          <w:p w14:paraId="426327A8" w14:textId="2ED3CCF9"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w:t>
            </w:r>
          </w:p>
        </w:tc>
        <w:tc>
          <w:tcPr>
            <w:tcW w:w="1417" w:type="dxa"/>
          </w:tcPr>
          <w:p w14:paraId="70F52727" w14:textId="2889A5B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07EBFC2E" w14:textId="677AE001"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80</w:t>
            </w:r>
          </w:p>
        </w:tc>
        <w:tc>
          <w:tcPr>
            <w:tcW w:w="1245" w:type="dxa"/>
          </w:tcPr>
          <w:p w14:paraId="033631AE" w14:textId="248A521D" w:rsidR="00FD6780" w:rsidRPr="00FD6780" w:rsidRDefault="006A1766"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511C7FD4" w14:textId="77777777" w:rsidR="00FD6780" w:rsidRPr="00FD6780" w:rsidRDefault="00FD6780"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bl>
    <w:bookmarkEnd w:id="110"/>
    <w:p w14:paraId="036D2596" w14:textId="07E8B2F1" w:rsidR="000017D9" w:rsidRDefault="000017D9" w:rsidP="000017D9">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p>
    <w:p w14:paraId="52A1109A" w14:textId="72DBE01B" w:rsidR="00FD6780" w:rsidRPr="00CC601F" w:rsidRDefault="00FD6780" w:rsidP="00694EDE">
      <w:pPr>
        <w:pStyle w:val="Heading1"/>
        <w:rPr>
          <w:shd w:val="clear" w:color="auto" w:fill="FFFFFF"/>
        </w:rPr>
      </w:pPr>
      <w:r w:rsidRPr="00CC601F">
        <w:rPr>
          <w:shd w:val="clear" w:color="auto" w:fill="FFFFFF"/>
        </w:rPr>
        <w:t>3.</w:t>
      </w:r>
      <w:r w:rsidR="00095790">
        <w:rPr>
          <w:shd w:val="clear" w:color="auto" w:fill="FFFFFF"/>
        </w:rPr>
        <w:t>4</w:t>
      </w:r>
      <w:r w:rsidRPr="00CC601F">
        <w:rPr>
          <w:shd w:val="clear" w:color="auto" w:fill="FFFFFF"/>
        </w:rPr>
        <w:t xml:space="preserve"> </w:t>
      </w:r>
      <w:bookmarkStart w:id="112" w:name="OLE_LINK1"/>
      <w:r w:rsidRPr="00CC601F">
        <w:rPr>
          <w:shd w:val="clear" w:color="auto" w:fill="FFFFFF"/>
        </w:rPr>
        <w:t>Scale overlap</w:t>
      </w:r>
      <w:bookmarkEnd w:id="112"/>
    </w:p>
    <w:p w14:paraId="0806BD0A" w14:textId="77777777" w:rsidR="00FD6780" w:rsidRPr="00FD6780" w:rsidRDefault="00FD6780" w:rsidP="00FD6780">
      <w:pPr>
        <w:ind w:firstLine="480"/>
        <w:rPr>
          <w:shd w:val="clear" w:color="auto" w:fill="FFFFFF"/>
        </w:rPr>
      </w:pPr>
      <w:r w:rsidRPr="00FD6780">
        <w:rPr>
          <w:shd w:val="clear" w:color="auto" w:fill="FFFFFF"/>
        </w:rPr>
        <w:t>The degree of overlap between scales was calculated using the Jaccard coefficient. The average overlap across all scales was 0.19, indicating a very low level of similarity between these scales. For the specific degree of overlap between each pair of scales and the average overlap with other scales, refer to Figure 2.</w:t>
      </w:r>
    </w:p>
    <w:p w14:paraId="058EDAFD" w14:textId="70FA3E68" w:rsidR="00FD6780" w:rsidRPr="00FD6780" w:rsidRDefault="00FD6780" w:rsidP="00FD6780">
      <w:pPr>
        <w:ind w:firstLine="480"/>
        <w:rPr>
          <w:shd w:val="clear" w:color="auto" w:fill="FFFFFF"/>
        </w:rPr>
      </w:pPr>
      <w:r w:rsidRPr="00FD6780">
        <w:rPr>
          <w:shd w:val="clear" w:color="auto" w:fill="FFFFFF"/>
        </w:rPr>
        <w:t>None of the scales exhibited a mean overlap within the moderate range (0.40 - 0.59) with other scales. CES-D with other scale has the highest average degree of overlap, at 0.25, other scale of average degree of overlap between 0.0</w:t>
      </w:r>
      <w:r w:rsidR="004A2E64">
        <w:rPr>
          <w:shd w:val="clear" w:color="auto" w:fill="FFFFFF"/>
        </w:rPr>
        <w:t>9</w:t>
      </w:r>
      <w:r w:rsidRPr="00FD6780">
        <w:rPr>
          <w:shd w:val="clear" w:color="auto" w:fill="FFFFFF"/>
        </w:rPr>
        <w:t xml:space="preserve"> to 0.25.</w:t>
      </w:r>
      <w:r w:rsidRPr="00FD6780">
        <w:rPr>
          <w:rFonts w:hint="eastAsia"/>
          <w:shd w:val="clear" w:color="auto" w:fill="FFFFFF"/>
        </w:rPr>
        <w:t xml:space="preserve"> </w:t>
      </w:r>
      <w:r w:rsidRPr="00FD6780">
        <w:rPr>
          <w:shd w:val="clear" w:color="auto" w:fill="FFFFFF"/>
        </w:rPr>
        <w:t>The two scales with the highest overlap were CES-D and CES-D-C at 0.75, followed by DSI and SDS at 0.72.</w:t>
      </w:r>
    </w:p>
    <w:p w14:paraId="5473D1C8" w14:textId="77777777" w:rsidR="00FD6780" w:rsidRPr="00FD6780" w:rsidRDefault="00FD6780" w:rsidP="00FD6780">
      <w:pPr>
        <w:ind w:firstLine="480"/>
        <w:rPr>
          <w:shd w:val="clear" w:color="auto" w:fill="FFFFFF"/>
        </w:rPr>
      </w:pPr>
      <w:r w:rsidRPr="00FD6780">
        <w:rPr>
          <w:shd w:val="clear" w:color="auto" w:fill="FFFFFF"/>
        </w:rPr>
        <w:t>There are a lot of scales that have zero overlap with each other, that is, they have nothing to do with each other.</w:t>
      </w:r>
      <w:r w:rsidRPr="00FD6780">
        <w:t xml:space="preserve"> </w:t>
      </w:r>
      <w:r w:rsidRPr="00FD6780">
        <w:rPr>
          <w:shd w:val="clear" w:color="auto" w:fill="FFFFFF"/>
        </w:rPr>
        <w:t>MSSMHS and CEPS exhibit no overlap; there is no overlap between PHQ-9 and both CEPS and Ji_2005; CSSDS and CEPS lack overlap; CEPS, SMFQ, and CSSMHS do not overlap; Ji_2005 and KADS-11 show no overlap.</w:t>
      </w:r>
    </w:p>
    <w:p w14:paraId="7A43D67F" w14:textId="77777777" w:rsidR="00FD6780" w:rsidRPr="00FD6780" w:rsidRDefault="00FD6780" w:rsidP="00FD6780">
      <w:pPr>
        <w:ind w:firstLine="480"/>
        <w:rPr>
          <w:shd w:val="clear" w:color="auto" w:fill="FFFFFF"/>
        </w:rPr>
      </w:pPr>
      <w:r w:rsidRPr="00FD6780">
        <w:rPr>
          <w:shd w:val="clear" w:color="auto" w:fill="FFFFFF"/>
        </w:rPr>
        <w:t>The correlation coefficient between the mean Jaccard coefficient of each scale and the length of the scale is 0.55, while the correlation coefficient with the number of captured symptoms is 0.71 (Table 4, columns 1 and 2).</w:t>
      </w:r>
      <w:r w:rsidRPr="00FD6780">
        <w:t xml:space="preserve"> </w:t>
      </w:r>
      <w:r w:rsidRPr="00FD6780">
        <w:rPr>
          <w:shd w:val="clear" w:color="auto" w:fill="FFFFFF"/>
        </w:rPr>
        <w:t>This suggests that longer scales exhibit increased overlap with other scales, thus demonstrating enhanced representativeness.</w:t>
      </w:r>
    </w:p>
    <w:p w14:paraId="13B2EC69" w14:textId="77777777" w:rsidR="00FD6780" w:rsidRDefault="00FD6780" w:rsidP="00772385">
      <w:pPr>
        <w:ind w:firstLineChars="0" w:firstLine="0"/>
        <w:rPr>
          <w:shd w:val="clear" w:color="auto" w:fill="FFFFFF"/>
        </w:rPr>
        <w:sectPr w:rsidR="00FD6780" w:rsidSect="00922F80">
          <w:pgSz w:w="11906" w:h="16838"/>
          <w:pgMar w:top="1440" w:right="1797" w:bottom="1440" w:left="1797" w:header="851" w:footer="992" w:gutter="0"/>
          <w:cols w:space="425"/>
          <w:docGrid w:linePitch="312"/>
        </w:sectPr>
      </w:pPr>
    </w:p>
    <w:p w14:paraId="6BF10053" w14:textId="28DA20DD" w:rsidR="00FD6780" w:rsidRDefault="00FD6780" w:rsidP="00FD6780">
      <w:pPr>
        <w:ind w:firstLine="480"/>
        <w:rPr>
          <w:shd w:val="clear" w:color="auto" w:fill="FFFFFF"/>
        </w:rPr>
      </w:pPr>
    </w:p>
    <w:p w14:paraId="7FE3A002" w14:textId="25AAEA23" w:rsidR="00FD6780" w:rsidRDefault="003D41DC" w:rsidP="00FD6780">
      <w:pPr>
        <w:ind w:firstLine="480"/>
        <w:rPr>
          <w:shd w:val="clear" w:color="auto" w:fill="FFFFFF"/>
        </w:rPr>
        <w:sectPr w:rsidR="00FD6780" w:rsidSect="00922F80">
          <w:pgSz w:w="16838" w:h="11906" w:orient="landscape"/>
          <w:pgMar w:top="1797" w:right="1440" w:bottom="1797" w:left="1440" w:header="851" w:footer="992" w:gutter="0"/>
          <w:cols w:space="425"/>
          <w:docGrid w:linePitch="312"/>
        </w:sectPr>
      </w:pPr>
      <w:r w:rsidRPr="003D41DC">
        <w:rPr>
          <w:noProof/>
          <w:shd w:val="clear" w:color="auto" w:fill="FFFFFF"/>
        </w:rPr>
        <w:drawing>
          <wp:inline distT="0" distB="0" distL="0" distR="0" wp14:anchorId="134DDEDC" wp14:editId="4EE25B6B">
            <wp:extent cx="8863330" cy="4985385"/>
            <wp:effectExtent l="0" t="0" r="0" b="5715"/>
            <wp:docPr id="1637355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63330" cy="4985385"/>
                    </a:xfrm>
                    <a:prstGeom prst="rect">
                      <a:avLst/>
                    </a:prstGeom>
                    <a:noFill/>
                    <a:ln>
                      <a:noFill/>
                    </a:ln>
                  </pic:spPr>
                </pic:pic>
              </a:graphicData>
            </a:graphic>
          </wp:inline>
        </w:drawing>
      </w:r>
    </w:p>
    <w:p w14:paraId="05C2843B" w14:textId="77777777" w:rsidR="00FD6780" w:rsidRPr="00FD6780" w:rsidRDefault="00FD6780" w:rsidP="00FD6780">
      <w:pPr>
        <w:pStyle w:val="Heading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12577F36" w14:textId="77777777" w:rsidR="00FD6780" w:rsidRPr="00FD6780" w:rsidRDefault="00FD6780" w:rsidP="00FD6780">
      <w:pPr>
        <w:ind w:firstLineChars="0" w:firstLine="0"/>
      </w:pPr>
    </w:p>
    <w:p w14:paraId="41B801CD" w14:textId="77777777" w:rsidR="00FD6780" w:rsidRPr="00FD6780" w:rsidRDefault="00FD6780" w:rsidP="00FD6780">
      <w:pPr>
        <w:ind w:firstLineChars="0" w:firstLine="0"/>
        <w:rPr>
          <w:szCs w:val="44"/>
        </w:rPr>
      </w:pPr>
      <w:r w:rsidRPr="00FD6780">
        <w:t>[</w:t>
      </w:r>
      <w:r w:rsidRPr="00FD6780">
        <w:rPr>
          <w:rFonts w:hint="eastAsia"/>
        </w:rPr>
        <w:t>第一段的主旨句</w:t>
      </w:r>
      <w:r w:rsidRPr="00FD6780">
        <w:t>]</w:t>
      </w:r>
    </w:p>
    <w:p w14:paraId="4B29DE61" w14:textId="77777777" w:rsidR="00FD6780" w:rsidRPr="00FD6780" w:rsidRDefault="00FD6780" w:rsidP="00FD6780">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2044FEF7" w14:textId="77777777" w:rsidR="00FD6780" w:rsidRPr="00FD6780" w:rsidRDefault="00FD6780" w:rsidP="00FD6780">
      <w:pPr>
        <w:ind w:firstLineChars="0" w:firstLine="0"/>
      </w:pPr>
      <w:r w:rsidRPr="00FD6780">
        <w:t>[</w:t>
      </w:r>
      <w:r w:rsidRPr="00FD6780">
        <w:rPr>
          <w:rFonts w:hint="eastAsia"/>
        </w:rPr>
        <w:t>第二段的主旨句</w:t>
      </w:r>
      <w:r w:rsidRPr="00FD6780">
        <w:t>]</w:t>
      </w:r>
    </w:p>
    <w:p w14:paraId="11F60766" w14:textId="77777777" w:rsidR="00FD6780" w:rsidRPr="00FD6780" w:rsidRDefault="00FD6780" w:rsidP="00FD6780">
      <w:pPr>
        <w:ind w:firstLineChars="0" w:firstLine="484"/>
      </w:pPr>
      <w:r w:rsidRPr="00FD6780">
        <w:rPr>
          <w:szCs w:val="24"/>
        </w:rPr>
        <w:t>Fried (2017).</w:t>
      </w:r>
      <w:r w:rsidRPr="00FD6780">
        <w:rPr>
          <w:rFonts w:hint="eastAsia"/>
        </w:rPr>
        <w:t>的研究中</w:t>
      </w:r>
      <w:r w:rsidRPr="00FD6780">
        <w:rPr>
          <w:rFonts w:hint="eastAsia"/>
        </w:rPr>
        <w:t>Ces-d</w:t>
      </w:r>
      <w:r w:rsidRPr="00FD6780">
        <w:rPr>
          <w:rFonts w:hint="eastAsia"/>
        </w:rPr>
        <w:t>与其他量表有着最差的平均重叠率（</w:t>
      </w:r>
      <w:r w:rsidRPr="00FD6780">
        <w:rPr>
          <w:rFonts w:hint="eastAsia"/>
        </w:rPr>
        <w:t>0.27</w:t>
      </w:r>
      <w:r w:rsidRPr="00FD6780">
        <w:rPr>
          <w:rFonts w:hint="eastAsia"/>
        </w:rPr>
        <w:t>），而</w:t>
      </w:r>
      <w:r w:rsidRPr="00FD6780">
        <w:t>C</w:t>
      </w:r>
      <w:r w:rsidRPr="00FD6780">
        <w:rPr>
          <w:rFonts w:hint="eastAsia"/>
        </w:rPr>
        <w:t>es-d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p>
    <w:p w14:paraId="26869A57" w14:textId="77777777" w:rsidR="00FD6780" w:rsidRPr="00FD6780" w:rsidRDefault="00FD6780" w:rsidP="00FD6780">
      <w:pPr>
        <w:ind w:firstLineChars="0" w:firstLine="0"/>
      </w:pPr>
      <w:r w:rsidRPr="00FD6780">
        <w:t>[</w:t>
      </w:r>
      <w:r w:rsidRPr="00FD6780">
        <w:rPr>
          <w:rFonts w:hint="eastAsia"/>
        </w:rPr>
        <w:t>第三段的主旨句</w:t>
      </w:r>
      <w:r w:rsidRPr="00FD6780">
        <w:t>]</w:t>
      </w:r>
    </w:p>
    <w:p w14:paraId="14DBBD9F" w14:textId="77777777" w:rsidR="00FD6780" w:rsidRPr="00FD6780" w:rsidRDefault="00FD6780" w:rsidP="00FD6780">
      <w:pPr>
        <w:ind w:firstLine="480"/>
      </w:pPr>
      <w:r w:rsidRPr="00FD6780">
        <w:rPr>
          <w:rFonts w:hint="eastAsia"/>
        </w:rPr>
        <w:t>抑郁量表的异质性来源可能是由于构念的不清晰，因此，在合并来自不同量表的研究结果时（例如元分析），特别是那些几乎没有重叠的量表时，可能不明智。</w:t>
      </w:r>
    </w:p>
    <w:p w14:paraId="4D063136" w14:textId="77777777" w:rsidR="00FD6780" w:rsidRPr="00FD6780" w:rsidRDefault="00FD6780" w:rsidP="00FD6780">
      <w:pPr>
        <w:ind w:firstLineChars="0" w:firstLine="0"/>
      </w:pPr>
      <w:r w:rsidRPr="00FD6780">
        <w:t>[</w:t>
      </w:r>
      <w:r w:rsidRPr="00FD6780">
        <w:rPr>
          <w:rFonts w:hint="eastAsia"/>
        </w:rPr>
        <w:t>第四段的主旨句</w:t>
      </w:r>
      <w:r w:rsidRPr="00FD6780">
        <w:t>]</w:t>
      </w:r>
    </w:p>
    <w:p w14:paraId="019AC428" w14:textId="77777777" w:rsidR="00FD6780" w:rsidRPr="00FD6780" w:rsidRDefault="00FD6780" w:rsidP="00FD6780">
      <w:pPr>
        <w:ind w:firstLine="480"/>
      </w:pPr>
      <w:r w:rsidRPr="00FD6780">
        <w:rPr>
          <w:rFonts w:hint="eastAsia"/>
        </w:rPr>
        <w:t>不能认为低重叠就是糟糕的量表，高重叠就是好的量表。选择测量工具时应考虑多种因素，并根据评估的目的和目标进行选择。</w:t>
      </w:r>
    </w:p>
    <w:p w14:paraId="2963D659" w14:textId="77777777" w:rsidR="00FD6780" w:rsidRPr="00FD6780" w:rsidRDefault="00FD6780" w:rsidP="00FD6780">
      <w:pPr>
        <w:ind w:firstLineChars="0" w:firstLine="0"/>
      </w:pPr>
      <w:r w:rsidRPr="00FD6780">
        <w:t>[</w:t>
      </w:r>
      <w:r w:rsidRPr="00FD6780">
        <w:rPr>
          <w:rFonts w:hint="eastAsia"/>
        </w:rPr>
        <w:t>第五段的主旨句</w:t>
      </w:r>
      <w:r w:rsidRPr="00FD6780">
        <w:t>]</w:t>
      </w:r>
    </w:p>
    <w:p w14:paraId="7622E76D" w14:textId="77777777" w:rsidR="00FD6780" w:rsidRPr="00FD6780" w:rsidRDefault="00FD6780" w:rsidP="00FD6780">
      <w:pPr>
        <w:ind w:firstLine="480"/>
      </w:pPr>
      <w:r w:rsidRPr="00FD6780">
        <w:rPr>
          <w:rFonts w:hint="eastAsia"/>
        </w:rPr>
        <w:t>目前仍普遍认为量表可以互相替代，研究结果表明量表之间异质性非常强。因此在推广结果中应该强调这是某个量表的结果。</w:t>
      </w:r>
    </w:p>
    <w:p w14:paraId="341536CC" w14:textId="77777777" w:rsidR="00FD6780" w:rsidRPr="00FD6780" w:rsidRDefault="00FD6780" w:rsidP="00FD6780">
      <w:pPr>
        <w:ind w:firstLineChars="0" w:firstLine="0"/>
      </w:pPr>
      <w:r w:rsidRPr="00FD6780">
        <w:t>[</w:t>
      </w:r>
      <w:r w:rsidRPr="00FD6780">
        <w:rPr>
          <w:rFonts w:hint="eastAsia"/>
        </w:rPr>
        <w:t>第六段的主旨句</w:t>
      </w:r>
      <w:r w:rsidRPr="00FD6780">
        <w:t>]</w:t>
      </w:r>
    </w:p>
    <w:p w14:paraId="2CE40B73" w14:textId="77777777" w:rsidR="00FD6780" w:rsidRPr="00FD6780" w:rsidRDefault="00FD6780" w:rsidP="00FD6780">
      <w:pPr>
        <w:ind w:firstLine="480"/>
      </w:pPr>
      <w:r w:rsidRPr="00FD6780">
        <w:rPr>
          <w:rFonts w:hint="eastAsia"/>
        </w:rPr>
        <w:t>确定哪些量表是合适的量表非常重要，我们团队正在使用</w:t>
      </w:r>
      <w:r w:rsidRPr="00FD6780">
        <w:rPr>
          <w:rFonts w:hint="eastAsia"/>
        </w:rPr>
        <w:t>cosmin</w:t>
      </w:r>
      <w:r w:rsidRPr="00FD6780">
        <w:rPr>
          <w:rFonts w:hint="eastAsia"/>
        </w:rPr>
        <w:t>系统对本次研究中涉及的量表进行评估。</w:t>
      </w:r>
    </w:p>
    <w:p w14:paraId="4397FE5D" w14:textId="77777777" w:rsidR="00FD6780" w:rsidRPr="00FD6780" w:rsidRDefault="00FD6780" w:rsidP="00FD6780">
      <w:pPr>
        <w:ind w:firstLineChars="400" w:firstLine="960"/>
      </w:pPr>
    </w:p>
    <w:p w14:paraId="3906097B" w14:textId="77777777" w:rsidR="00FD6780" w:rsidRPr="00FD6780" w:rsidRDefault="00FD6780" w:rsidP="00FD6780">
      <w:pPr>
        <w:ind w:firstLineChars="0" w:firstLine="484"/>
        <w:rPr>
          <w:szCs w:val="44"/>
        </w:rPr>
      </w:pPr>
    </w:p>
    <w:p w14:paraId="37A68967" w14:textId="77777777" w:rsidR="00FD6780" w:rsidRPr="00FD6780" w:rsidRDefault="00FD6780" w:rsidP="00FD6780">
      <w:pPr>
        <w:autoSpaceDE w:val="0"/>
        <w:autoSpaceDN w:val="0"/>
        <w:adjustRightInd w:val="0"/>
        <w:ind w:firstLineChars="0" w:firstLine="0"/>
        <w:jc w:val="left"/>
        <w:rPr>
          <w:rFonts w:ascii="SimSun"/>
          <w:kern w:val="0"/>
          <w:szCs w:val="24"/>
        </w:rPr>
      </w:pPr>
      <w:r w:rsidRPr="00FD6780">
        <w:fldChar w:fldCharType="begin"/>
      </w:r>
      <w:r w:rsidRPr="00FD6780">
        <w:instrText xml:space="preserve"> ADDIN NE.Bib</w:instrText>
      </w:r>
      <w:r w:rsidRPr="00FD6780">
        <w:fldChar w:fldCharType="separate"/>
      </w:r>
    </w:p>
    <w:p w14:paraId="643A8B32" w14:textId="77777777" w:rsidR="00FD6780" w:rsidRDefault="00FD6780" w:rsidP="00FD6780">
      <w:pPr>
        <w:autoSpaceDE w:val="0"/>
        <w:autoSpaceDN w:val="0"/>
        <w:adjustRightInd w:val="0"/>
        <w:spacing w:before="160" w:after="160"/>
        <w:ind w:firstLineChars="0" w:firstLine="0"/>
        <w:jc w:val="center"/>
        <w:rPr>
          <w:rFonts w:ascii="SimSun" w:cs="SimSun"/>
          <w:b/>
          <w:bCs/>
          <w:color w:val="000000"/>
          <w:kern w:val="0"/>
          <w:szCs w:val="24"/>
        </w:rPr>
      </w:pPr>
    </w:p>
    <w:p w14:paraId="55EAD063" w14:textId="77777777" w:rsidR="00922F80" w:rsidRDefault="00922F80" w:rsidP="00FD6780">
      <w:pPr>
        <w:autoSpaceDE w:val="0"/>
        <w:autoSpaceDN w:val="0"/>
        <w:adjustRightInd w:val="0"/>
        <w:spacing w:before="160" w:after="160"/>
        <w:ind w:firstLineChars="0" w:firstLine="0"/>
        <w:jc w:val="center"/>
        <w:rPr>
          <w:rFonts w:ascii="SimSun" w:cs="SimSun"/>
          <w:b/>
          <w:bCs/>
          <w:color w:val="000000"/>
          <w:kern w:val="0"/>
          <w:szCs w:val="24"/>
        </w:rPr>
      </w:pPr>
    </w:p>
    <w:p w14:paraId="0AF20678" w14:textId="02B13B3F" w:rsidR="00FD6780" w:rsidRPr="00FD6780" w:rsidRDefault="00FD6780" w:rsidP="00FD6780">
      <w:pPr>
        <w:autoSpaceDE w:val="0"/>
        <w:autoSpaceDN w:val="0"/>
        <w:adjustRightInd w:val="0"/>
        <w:spacing w:before="160" w:after="160"/>
        <w:ind w:firstLineChars="0" w:firstLine="0"/>
        <w:jc w:val="center"/>
        <w:rPr>
          <w:rFonts w:ascii="SimSun"/>
          <w:kern w:val="0"/>
          <w:szCs w:val="24"/>
        </w:rPr>
      </w:pPr>
      <w:r w:rsidRPr="00FD6780">
        <w:rPr>
          <w:rFonts w:ascii="SimSun" w:cs="SimSun" w:hint="eastAsia"/>
          <w:b/>
          <w:bCs/>
          <w:color w:val="000000"/>
          <w:kern w:val="0"/>
          <w:szCs w:val="24"/>
        </w:rPr>
        <w:lastRenderedPageBreak/>
        <w:t>参</w:t>
      </w:r>
      <w:r w:rsidRPr="00FD6780">
        <w:rPr>
          <w:b/>
          <w:bCs/>
          <w:color w:val="000000"/>
          <w:kern w:val="0"/>
          <w:szCs w:val="24"/>
        </w:rPr>
        <w:t xml:space="preserve"> </w:t>
      </w:r>
      <w:r w:rsidRPr="00FD6780">
        <w:rPr>
          <w:rFonts w:ascii="SimSun" w:cs="SimSun" w:hint="eastAsia"/>
          <w:b/>
          <w:bCs/>
          <w:color w:val="000000"/>
          <w:kern w:val="0"/>
          <w:szCs w:val="24"/>
        </w:rPr>
        <w:t>考</w:t>
      </w:r>
      <w:r w:rsidRPr="00FD6780">
        <w:rPr>
          <w:b/>
          <w:bCs/>
          <w:color w:val="000000"/>
          <w:kern w:val="0"/>
          <w:szCs w:val="24"/>
        </w:rPr>
        <w:t xml:space="preserve"> </w:t>
      </w:r>
      <w:r w:rsidRPr="00FD6780">
        <w:rPr>
          <w:rFonts w:ascii="SimSun" w:cs="SimSun" w:hint="eastAsia"/>
          <w:b/>
          <w:bCs/>
          <w:color w:val="000000"/>
          <w:kern w:val="0"/>
          <w:szCs w:val="24"/>
        </w:rPr>
        <w:t>文</w:t>
      </w:r>
      <w:r w:rsidRPr="00FD6780">
        <w:rPr>
          <w:b/>
          <w:bCs/>
          <w:color w:val="000000"/>
          <w:kern w:val="0"/>
          <w:szCs w:val="24"/>
        </w:rPr>
        <w:t xml:space="preserve"> </w:t>
      </w:r>
      <w:r w:rsidRPr="00FD6780">
        <w:rPr>
          <w:rFonts w:ascii="SimSun" w:cs="SimSun" w:hint="eastAsia"/>
          <w:b/>
          <w:bCs/>
          <w:color w:val="000000"/>
          <w:kern w:val="0"/>
          <w:szCs w:val="24"/>
        </w:rPr>
        <w:t>献</w:t>
      </w:r>
    </w:p>
    <w:p w14:paraId="01EED91A" w14:textId="77777777" w:rsidR="00FD6780" w:rsidRPr="00FD6780" w:rsidRDefault="00FD6780" w:rsidP="00FD6780">
      <w:pPr>
        <w:autoSpaceDE w:val="0"/>
        <w:autoSpaceDN w:val="0"/>
        <w:adjustRightInd w:val="0"/>
        <w:ind w:left="240" w:firstLineChars="0" w:hanging="240"/>
        <w:rPr>
          <w:rFonts w:ascii="SimSun"/>
          <w:kern w:val="0"/>
          <w:szCs w:val="24"/>
        </w:rPr>
      </w:pPr>
      <w:bookmarkStart w:id="113" w:name="_neb99E5A393_4244_4E0A_BE05_D6F1793EDD71"/>
      <w:r w:rsidRPr="00FD6780">
        <w:rPr>
          <w:rFonts w:ascii="SimSun" w:cs="SimSun" w:hint="eastAsia"/>
          <w:color w:val="000000"/>
          <w:kern w:val="0"/>
          <w:sz w:val="20"/>
          <w:szCs w:val="20"/>
        </w:rPr>
        <w:t>于晓琪</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中国内地高中生心理健康问题检出率的元分析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978-990.</w:t>
      </w:r>
      <w:bookmarkEnd w:id="113"/>
    </w:p>
    <w:p w14:paraId="430B7411" w14:textId="77777777" w:rsidR="00FD6780" w:rsidRPr="00FD6780" w:rsidRDefault="00FD6780" w:rsidP="00FD6780">
      <w:pPr>
        <w:autoSpaceDE w:val="0"/>
        <w:autoSpaceDN w:val="0"/>
        <w:adjustRightInd w:val="0"/>
        <w:ind w:left="240" w:firstLineChars="0" w:hanging="240"/>
        <w:rPr>
          <w:rFonts w:ascii="SimSun"/>
          <w:kern w:val="0"/>
          <w:szCs w:val="24"/>
        </w:rPr>
      </w:pPr>
      <w:bookmarkStart w:id="114" w:name="_nebCB4CC2CE_1EE2_4CF1_A985_81BB4A832DB7"/>
      <w:r w:rsidRPr="00FD6780">
        <w:rPr>
          <w:rFonts w:ascii="SimSun" w:cs="SimSun" w:hint="eastAsia"/>
          <w:color w:val="000000"/>
          <w:kern w:val="0"/>
          <w:sz w:val="20"/>
          <w:szCs w:val="20"/>
        </w:rPr>
        <w:t>黄潇潇</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中国内地小学生心理健康问题检出率的元分析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953-964.</w:t>
      </w:r>
      <w:bookmarkEnd w:id="114"/>
    </w:p>
    <w:p w14:paraId="29707DCE" w14:textId="77777777" w:rsidR="00FD6780" w:rsidRPr="00FD6780" w:rsidRDefault="00FD6780" w:rsidP="00FD6780">
      <w:pPr>
        <w:autoSpaceDE w:val="0"/>
        <w:autoSpaceDN w:val="0"/>
        <w:adjustRightInd w:val="0"/>
        <w:ind w:left="240" w:firstLineChars="0" w:hanging="240"/>
        <w:rPr>
          <w:rFonts w:ascii="SimSun"/>
          <w:kern w:val="0"/>
          <w:szCs w:val="24"/>
        </w:rPr>
      </w:pPr>
      <w:bookmarkStart w:id="115" w:name="_neb82B819D4_4C04_4B83_B23D_6D0E2984FB18"/>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靳娟娟</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中国内地初中生心理健康问题检出率的元分析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965-977.</w:t>
      </w:r>
      <w:bookmarkEnd w:id="115"/>
    </w:p>
    <w:p w14:paraId="5B971935" w14:textId="77777777" w:rsidR="00FD6780" w:rsidRPr="00FD6780" w:rsidRDefault="00FD6780" w:rsidP="00FD6780">
      <w:pPr>
        <w:autoSpaceDE w:val="0"/>
        <w:autoSpaceDN w:val="0"/>
        <w:adjustRightInd w:val="0"/>
        <w:ind w:left="240" w:firstLineChars="0" w:hanging="240"/>
        <w:rPr>
          <w:rFonts w:ascii="SimSun"/>
          <w:kern w:val="0"/>
          <w:szCs w:val="24"/>
        </w:rPr>
      </w:pPr>
      <w:bookmarkStart w:id="116" w:name="_neb8BB3F63C_DD6D_481A_B81C_2D33F2312702"/>
      <w:r w:rsidRPr="00FD6780">
        <w:rPr>
          <w:rFonts w:ascii="SimSun" w:cs="SimSun" w:hint="eastAsia"/>
          <w:color w:val="000000"/>
          <w:kern w:val="0"/>
          <w:sz w:val="20"/>
          <w:szCs w:val="20"/>
        </w:rPr>
        <w:t>陈雨濛</w:t>
      </w:r>
      <w:r w:rsidRPr="00FD6780">
        <w:rPr>
          <w:color w:val="000000"/>
          <w:kern w:val="0"/>
          <w:sz w:val="20"/>
          <w:szCs w:val="20"/>
        </w:rPr>
        <w:t xml:space="preserve">, </w:t>
      </w:r>
      <w:r w:rsidRPr="00FD6780">
        <w:rPr>
          <w:rFonts w:ascii="SimSun" w:cs="SimSun" w:hint="eastAsia"/>
          <w:color w:val="000000"/>
          <w:kern w:val="0"/>
          <w:sz w:val="20"/>
          <w:szCs w:val="20"/>
        </w:rPr>
        <w:t>张亚利</w:t>
      </w:r>
      <w:r w:rsidRPr="00FD6780">
        <w:rPr>
          <w:color w:val="000000"/>
          <w:kern w:val="0"/>
          <w:sz w:val="20"/>
          <w:szCs w:val="20"/>
        </w:rPr>
        <w:t xml:space="preserve">, </w:t>
      </w:r>
      <w:r w:rsidRPr="00FD6780">
        <w:rPr>
          <w:rFonts w:ascii="SimSun" w:cs="SimSun" w:hint="eastAsia"/>
          <w:color w:val="000000"/>
          <w:kern w:val="0"/>
          <w:sz w:val="20"/>
          <w:szCs w:val="20"/>
        </w:rPr>
        <w:t>俞国良</w:t>
      </w:r>
      <w:r w:rsidRPr="00FD6780">
        <w:rPr>
          <w:color w:val="000000"/>
          <w:kern w:val="0"/>
          <w:sz w:val="20"/>
          <w:szCs w:val="20"/>
        </w:rPr>
        <w:t>. (2022). 2010</w:t>
      </w:r>
      <w:r w:rsidRPr="00FD6780">
        <w:rPr>
          <w:rFonts w:ascii="SimSun" w:cs="SimSun" w:hint="eastAsia"/>
          <w:color w:val="000000"/>
          <w:kern w:val="0"/>
          <w:sz w:val="20"/>
          <w:szCs w:val="20"/>
        </w:rPr>
        <w:t>～</w:t>
      </w:r>
      <w:r w:rsidRPr="00FD6780">
        <w:rPr>
          <w:color w:val="000000"/>
          <w:kern w:val="0"/>
          <w:sz w:val="20"/>
          <w:szCs w:val="20"/>
        </w:rPr>
        <w:t>2020</w:t>
      </w:r>
      <w:r w:rsidRPr="00FD6780">
        <w:rPr>
          <w:rFonts w:ascii="SimSun" w:cs="SimSun" w:hint="eastAsia"/>
          <w:color w:val="000000"/>
          <w:kern w:val="0"/>
          <w:sz w:val="20"/>
          <w:szCs w:val="20"/>
        </w:rPr>
        <w:t>中国内地大学生心理健康问题检出率的元分析</w:t>
      </w:r>
      <w:r w:rsidRPr="00FD6780">
        <w:rPr>
          <w:color w:val="000000"/>
          <w:kern w:val="0"/>
          <w:sz w:val="20"/>
          <w:szCs w:val="20"/>
        </w:rPr>
        <w:t xml:space="preserve">. </w:t>
      </w:r>
      <w:r w:rsidRPr="00FD6780">
        <w:rPr>
          <w:rFonts w:ascii="SimSun" w:cs="SimSun"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991-1004.</w:t>
      </w:r>
      <w:bookmarkEnd w:id="116"/>
    </w:p>
    <w:p w14:paraId="4EAEEA22" w14:textId="77777777" w:rsidR="00FD6780" w:rsidRPr="00FD6780" w:rsidRDefault="00FD6780" w:rsidP="00FD6780">
      <w:pPr>
        <w:autoSpaceDE w:val="0"/>
        <w:autoSpaceDN w:val="0"/>
        <w:adjustRightInd w:val="0"/>
        <w:ind w:left="240" w:firstLineChars="0" w:hanging="240"/>
        <w:rPr>
          <w:rFonts w:ascii="SimSun"/>
          <w:kern w:val="0"/>
          <w:szCs w:val="24"/>
        </w:rPr>
      </w:pPr>
      <w:bookmarkStart w:id="117" w:name="_nebE40A68D9_D9B8_4228_8E15_47BB149ABDCD"/>
      <w:r w:rsidRPr="00FD6780">
        <w:rPr>
          <w:rFonts w:ascii="SimSun" w:cs="SimSun" w:hint="eastAsia"/>
          <w:color w:val="000000"/>
          <w:kern w:val="0"/>
          <w:sz w:val="20"/>
          <w:szCs w:val="20"/>
        </w:rPr>
        <w:t>汪向东等</w:t>
      </w:r>
      <w:r w:rsidRPr="00FD6780">
        <w:rPr>
          <w:color w:val="000000"/>
          <w:kern w:val="0"/>
          <w:sz w:val="20"/>
          <w:szCs w:val="20"/>
        </w:rPr>
        <w:t xml:space="preserve">. (1999). </w:t>
      </w:r>
      <w:r w:rsidRPr="00FD6780">
        <w:rPr>
          <w:rFonts w:ascii="SimSun" w:cs="SimSun" w:hint="eastAsia"/>
          <w:i/>
          <w:iCs/>
          <w:color w:val="000000"/>
          <w:kern w:val="0"/>
          <w:sz w:val="20"/>
          <w:szCs w:val="20"/>
        </w:rPr>
        <w:t>心理卫生评定量表手册</w:t>
      </w:r>
      <w:r w:rsidRPr="00FD6780">
        <w:rPr>
          <w:color w:val="000000"/>
          <w:kern w:val="0"/>
          <w:sz w:val="20"/>
          <w:szCs w:val="20"/>
        </w:rPr>
        <w:t xml:space="preserve">. </w:t>
      </w:r>
      <w:r w:rsidRPr="00FD6780">
        <w:rPr>
          <w:rFonts w:ascii="SimSun" w:cs="SimSun" w:hint="eastAsia"/>
          <w:color w:val="000000"/>
          <w:kern w:val="0"/>
          <w:sz w:val="20"/>
          <w:szCs w:val="20"/>
        </w:rPr>
        <w:t>中国心理卫生杂志社</w:t>
      </w:r>
      <w:r w:rsidRPr="00FD6780">
        <w:rPr>
          <w:color w:val="000000"/>
          <w:kern w:val="0"/>
          <w:sz w:val="20"/>
          <w:szCs w:val="20"/>
        </w:rPr>
        <w:t>.</w:t>
      </w:r>
      <w:bookmarkEnd w:id="117"/>
    </w:p>
    <w:p w14:paraId="2758F910" w14:textId="77777777" w:rsidR="00FD6780" w:rsidRPr="00FD6780" w:rsidRDefault="00FD6780" w:rsidP="00FD6780">
      <w:pPr>
        <w:autoSpaceDE w:val="0"/>
        <w:autoSpaceDN w:val="0"/>
        <w:adjustRightInd w:val="0"/>
        <w:ind w:left="240" w:firstLineChars="0" w:hanging="240"/>
        <w:rPr>
          <w:rFonts w:ascii="SimSun"/>
          <w:kern w:val="0"/>
          <w:szCs w:val="24"/>
        </w:rPr>
      </w:pPr>
      <w:bookmarkStart w:id="118" w:name="_neb1DDF44F9_ED46_4FAD_8411_5A6A78FC6D9F"/>
      <w:r w:rsidRPr="00FD6780">
        <w:rPr>
          <w:rFonts w:ascii="SimSun" w:cs="SimSun" w:hint="eastAsia"/>
          <w:color w:val="000000"/>
          <w:kern w:val="0"/>
          <w:sz w:val="20"/>
          <w:szCs w:val="20"/>
        </w:rPr>
        <w:t>章婕</w:t>
      </w:r>
      <w:r w:rsidRPr="00FD6780">
        <w:rPr>
          <w:color w:val="000000"/>
          <w:kern w:val="0"/>
          <w:sz w:val="20"/>
          <w:szCs w:val="20"/>
        </w:rPr>
        <w:t xml:space="preserve">, </w:t>
      </w:r>
      <w:r w:rsidRPr="00FD6780">
        <w:rPr>
          <w:rFonts w:ascii="SimSun" w:cs="SimSun" w:hint="eastAsia"/>
          <w:color w:val="000000"/>
          <w:kern w:val="0"/>
          <w:sz w:val="20"/>
          <w:szCs w:val="20"/>
        </w:rPr>
        <w:t>吴振云</w:t>
      </w:r>
      <w:r w:rsidRPr="00FD6780">
        <w:rPr>
          <w:color w:val="000000"/>
          <w:kern w:val="0"/>
          <w:sz w:val="20"/>
          <w:szCs w:val="20"/>
        </w:rPr>
        <w:t xml:space="preserve">, </w:t>
      </w:r>
      <w:r w:rsidRPr="00FD6780">
        <w:rPr>
          <w:rFonts w:ascii="SimSun" w:cs="SimSun" w:hint="eastAsia"/>
          <w:color w:val="000000"/>
          <w:kern w:val="0"/>
          <w:sz w:val="20"/>
          <w:szCs w:val="20"/>
        </w:rPr>
        <w:t>方格</w:t>
      </w:r>
      <w:r w:rsidRPr="00FD6780">
        <w:rPr>
          <w:color w:val="000000"/>
          <w:kern w:val="0"/>
          <w:sz w:val="20"/>
          <w:szCs w:val="20"/>
        </w:rPr>
        <w:t xml:space="preserve">, </w:t>
      </w:r>
      <w:r w:rsidRPr="00FD6780">
        <w:rPr>
          <w:rFonts w:ascii="SimSun" w:cs="SimSun" w:hint="eastAsia"/>
          <w:color w:val="000000"/>
          <w:kern w:val="0"/>
          <w:sz w:val="20"/>
          <w:szCs w:val="20"/>
        </w:rPr>
        <w:t>李娟</w:t>
      </w:r>
      <w:r w:rsidRPr="00FD6780">
        <w:rPr>
          <w:color w:val="000000"/>
          <w:kern w:val="0"/>
          <w:sz w:val="20"/>
          <w:szCs w:val="20"/>
        </w:rPr>
        <w:t xml:space="preserve">, </w:t>
      </w:r>
      <w:r w:rsidRPr="00FD6780">
        <w:rPr>
          <w:rFonts w:ascii="SimSun" w:cs="SimSun" w:hint="eastAsia"/>
          <w:color w:val="000000"/>
          <w:kern w:val="0"/>
          <w:sz w:val="20"/>
          <w:szCs w:val="20"/>
        </w:rPr>
        <w:t>韩布新</w:t>
      </w:r>
      <w:r w:rsidRPr="00FD6780">
        <w:rPr>
          <w:color w:val="000000"/>
          <w:kern w:val="0"/>
          <w:sz w:val="20"/>
          <w:szCs w:val="20"/>
        </w:rPr>
        <w:t xml:space="preserve">, </w:t>
      </w:r>
      <w:r w:rsidRPr="00FD6780">
        <w:rPr>
          <w:rFonts w:ascii="SimSun" w:cs="SimSun" w:hint="eastAsia"/>
          <w:color w:val="000000"/>
          <w:kern w:val="0"/>
          <w:sz w:val="20"/>
          <w:szCs w:val="20"/>
        </w:rPr>
        <w:t>陈祉妍</w:t>
      </w:r>
      <w:r w:rsidRPr="00FD6780">
        <w:rPr>
          <w:color w:val="000000"/>
          <w:kern w:val="0"/>
          <w:sz w:val="20"/>
          <w:szCs w:val="20"/>
        </w:rPr>
        <w:t xml:space="preserve">. (2010). </w:t>
      </w:r>
      <w:r w:rsidRPr="00FD6780">
        <w:rPr>
          <w:rFonts w:ascii="SimSun" w:cs="SimSun" w:hint="eastAsia"/>
          <w:color w:val="000000"/>
          <w:kern w:val="0"/>
          <w:sz w:val="20"/>
          <w:szCs w:val="20"/>
        </w:rPr>
        <w:t>流调中心抑郁量表全国城市常模的建立</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(02), 139-143.</w:t>
      </w:r>
      <w:bookmarkEnd w:id="118"/>
    </w:p>
    <w:p w14:paraId="1B57A512" w14:textId="77777777" w:rsidR="00FD6780" w:rsidRPr="00FD6780" w:rsidRDefault="00FD6780" w:rsidP="00FD6780">
      <w:pPr>
        <w:autoSpaceDE w:val="0"/>
        <w:autoSpaceDN w:val="0"/>
        <w:adjustRightInd w:val="0"/>
        <w:ind w:left="240" w:firstLineChars="0" w:hanging="240"/>
        <w:rPr>
          <w:rFonts w:ascii="SimSun"/>
          <w:kern w:val="0"/>
          <w:szCs w:val="24"/>
        </w:rPr>
      </w:pPr>
      <w:bookmarkStart w:id="119" w:name="_neb32966D4F_ABAA_4A4A_A5D6_8B4B166145A2"/>
      <w:r w:rsidRPr="00FD6780">
        <w:rPr>
          <w:color w:val="000000"/>
          <w:kern w:val="0"/>
          <w:sz w:val="20"/>
          <w:szCs w:val="20"/>
        </w:rPr>
        <w:t xml:space="preserve">Gu, J., &amp; Chen, S. (2020). Association between active travel to school and depressive symptoms among early adolescents. </w:t>
      </w:r>
      <w:r w:rsidRPr="00FD6780">
        <w:rPr>
          <w:i/>
          <w:iCs/>
          <w:color w:val="000000"/>
          <w:kern w:val="0"/>
          <w:sz w:val="20"/>
          <w:szCs w:val="20"/>
        </w:rPr>
        <w:t>Children</w:t>
      </w:r>
      <w:r w:rsidRPr="00FD6780">
        <w:rPr>
          <w:color w:val="000000"/>
          <w:kern w:val="0"/>
          <w:sz w:val="20"/>
          <w:szCs w:val="20"/>
        </w:rPr>
        <w:t xml:space="preserve">, </w:t>
      </w:r>
      <w:r w:rsidRPr="00FD6780">
        <w:rPr>
          <w:i/>
          <w:iCs/>
          <w:color w:val="000000"/>
          <w:kern w:val="0"/>
          <w:sz w:val="20"/>
          <w:szCs w:val="20"/>
        </w:rPr>
        <w:t>7</w:t>
      </w:r>
      <w:r w:rsidRPr="00FD6780">
        <w:rPr>
          <w:color w:val="000000"/>
          <w:kern w:val="0"/>
          <w:sz w:val="20"/>
          <w:szCs w:val="20"/>
        </w:rPr>
        <w:t>(5), 41.</w:t>
      </w:r>
      <w:bookmarkEnd w:id="119"/>
    </w:p>
    <w:p w14:paraId="0C64573E" w14:textId="77777777" w:rsidR="00FD6780" w:rsidRPr="00FD6780" w:rsidRDefault="00FD6780" w:rsidP="00FD6780">
      <w:pPr>
        <w:autoSpaceDE w:val="0"/>
        <w:autoSpaceDN w:val="0"/>
        <w:adjustRightInd w:val="0"/>
        <w:ind w:left="240" w:firstLineChars="0" w:hanging="240"/>
        <w:rPr>
          <w:rFonts w:ascii="SimSun"/>
          <w:kern w:val="0"/>
          <w:szCs w:val="24"/>
        </w:rPr>
      </w:pPr>
      <w:bookmarkStart w:id="120" w:name="_nebD58E1DFF_9714_4BB5_AD72_88472B304819"/>
      <w:r w:rsidRPr="00FD6780">
        <w:rPr>
          <w:rFonts w:ascii="SimSun" w:cs="SimSun" w:hint="eastAsia"/>
          <w:color w:val="000000"/>
          <w:kern w:val="0"/>
          <w:sz w:val="20"/>
          <w:szCs w:val="20"/>
        </w:rPr>
        <w:t>季成叶</w:t>
      </w:r>
      <w:r w:rsidRPr="00FD6780">
        <w:rPr>
          <w:color w:val="000000"/>
          <w:kern w:val="0"/>
          <w:sz w:val="20"/>
          <w:szCs w:val="20"/>
        </w:rPr>
        <w:t xml:space="preserve">. (2007). </w:t>
      </w:r>
      <w:r w:rsidRPr="00FD6780">
        <w:rPr>
          <w:rFonts w:ascii="SimSun" w:cs="SimSun" w:hint="eastAsia"/>
          <w:i/>
          <w:iCs/>
          <w:color w:val="000000"/>
          <w:kern w:val="0"/>
          <w:sz w:val="20"/>
          <w:szCs w:val="20"/>
        </w:rPr>
        <w:t>中国青少年健康相关</w:t>
      </w:r>
      <w:r w:rsidRPr="00FD6780">
        <w:rPr>
          <w:i/>
          <w:iCs/>
          <w:color w:val="000000"/>
          <w:kern w:val="0"/>
          <w:sz w:val="20"/>
          <w:szCs w:val="20"/>
        </w:rPr>
        <w:t>/</w:t>
      </w:r>
      <w:r w:rsidRPr="00FD6780">
        <w:rPr>
          <w:rFonts w:ascii="SimSun" w:cs="SimSun" w:hint="eastAsia"/>
          <w:i/>
          <w:iCs/>
          <w:color w:val="000000"/>
          <w:kern w:val="0"/>
          <w:sz w:val="20"/>
          <w:szCs w:val="20"/>
        </w:rPr>
        <w:t>危险行为调查综合报告</w:t>
      </w:r>
      <w:r w:rsidRPr="00FD6780">
        <w:rPr>
          <w:i/>
          <w:iCs/>
          <w:color w:val="000000"/>
          <w:kern w:val="0"/>
          <w:sz w:val="20"/>
          <w:szCs w:val="20"/>
        </w:rPr>
        <w:t>-2005</w:t>
      </w:r>
      <w:r w:rsidRPr="00FD6780">
        <w:rPr>
          <w:color w:val="000000"/>
          <w:kern w:val="0"/>
          <w:sz w:val="20"/>
          <w:szCs w:val="20"/>
        </w:rPr>
        <w:t xml:space="preserve">. </w:t>
      </w:r>
      <w:r w:rsidRPr="00FD6780">
        <w:rPr>
          <w:rFonts w:ascii="SimSun" w:cs="SimSun" w:hint="eastAsia"/>
          <w:color w:val="000000"/>
          <w:kern w:val="0"/>
          <w:sz w:val="20"/>
          <w:szCs w:val="20"/>
        </w:rPr>
        <w:t>北京大学医学出版社</w:t>
      </w:r>
      <w:r w:rsidRPr="00FD6780">
        <w:rPr>
          <w:color w:val="000000"/>
          <w:kern w:val="0"/>
          <w:sz w:val="20"/>
          <w:szCs w:val="20"/>
        </w:rPr>
        <w:t>.</w:t>
      </w:r>
      <w:bookmarkEnd w:id="120"/>
    </w:p>
    <w:p w14:paraId="0073A5BE" w14:textId="77777777" w:rsidR="00FD6780" w:rsidRPr="00FD6780" w:rsidRDefault="00FD6780" w:rsidP="00FD6780">
      <w:pPr>
        <w:autoSpaceDE w:val="0"/>
        <w:autoSpaceDN w:val="0"/>
        <w:adjustRightInd w:val="0"/>
        <w:ind w:left="240" w:firstLineChars="0" w:hanging="240"/>
        <w:rPr>
          <w:rFonts w:ascii="SimSun"/>
          <w:kern w:val="0"/>
          <w:szCs w:val="24"/>
        </w:rPr>
      </w:pPr>
      <w:bookmarkStart w:id="121" w:name="_neb361B2D9D_D0EE_4640_8792_D72F9BA85879"/>
      <w:r w:rsidRPr="00FD6780">
        <w:rPr>
          <w:rFonts w:ascii="SimSun" w:cs="SimSun" w:hint="eastAsia"/>
          <w:color w:val="000000"/>
          <w:kern w:val="0"/>
          <w:sz w:val="20"/>
          <w:szCs w:val="20"/>
        </w:rPr>
        <w:t>张明园</w:t>
      </w:r>
      <w:r w:rsidRPr="00FD6780">
        <w:rPr>
          <w:color w:val="000000"/>
          <w:kern w:val="0"/>
          <w:sz w:val="20"/>
          <w:szCs w:val="20"/>
        </w:rPr>
        <w:t xml:space="preserve">. (1998). </w:t>
      </w:r>
      <w:r w:rsidRPr="00FD6780">
        <w:rPr>
          <w:rFonts w:ascii="SimSun" w:cs="SimSun" w:hint="eastAsia"/>
          <w:i/>
          <w:iCs/>
          <w:color w:val="000000"/>
          <w:kern w:val="0"/>
          <w:sz w:val="20"/>
          <w:szCs w:val="20"/>
        </w:rPr>
        <w:t>精神科评定量表手册</w:t>
      </w:r>
      <w:r w:rsidRPr="00FD6780">
        <w:rPr>
          <w:color w:val="000000"/>
          <w:kern w:val="0"/>
          <w:sz w:val="20"/>
          <w:szCs w:val="20"/>
        </w:rPr>
        <w:t xml:space="preserve">. </w:t>
      </w:r>
      <w:r w:rsidRPr="00FD6780">
        <w:rPr>
          <w:rFonts w:ascii="SimSun" w:cs="SimSun" w:hint="eastAsia"/>
          <w:color w:val="000000"/>
          <w:kern w:val="0"/>
          <w:sz w:val="20"/>
          <w:szCs w:val="20"/>
        </w:rPr>
        <w:t>湖南科学技术出版社</w:t>
      </w:r>
      <w:r w:rsidRPr="00FD6780">
        <w:rPr>
          <w:color w:val="000000"/>
          <w:kern w:val="0"/>
          <w:sz w:val="20"/>
          <w:szCs w:val="20"/>
        </w:rPr>
        <w:t>.</w:t>
      </w:r>
      <w:bookmarkEnd w:id="121"/>
    </w:p>
    <w:p w14:paraId="6FAA10AF" w14:textId="77777777" w:rsidR="00FD6780" w:rsidRPr="00FD6780" w:rsidRDefault="00FD6780" w:rsidP="00FD6780">
      <w:pPr>
        <w:autoSpaceDE w:val="0"/>
        <w:autoSpaceDN w:val="0"/>
        <w:adjustRightInd w:val="0"/>
        <w:ind w:left="240" w:firstLineChars="0" w:hanging="240"/>
        <w:rPr>
          <w:rFonts w:ascii="SimSun"/>
          <w:kern w:val="0"/>
          <w:szCs w:val="24"/>
        </w:rPr>
      </w:pPr>
      <w:bookmarkStart w:id="122" w:name="_neb630B990F_84E5_480C_B579_CC8C841AC512"/>
      <w:r w:rsidRPr="00FD6780">
        <w:rPr>
          <w:rFonts w:ascii="SimSun" w:cs="SimSun" w:hint="eastAsia"/>
          <w:color w:val="000000"/>
          <w:kern w:val="0"/>
          <w:sz w:val="20"/>
          <w:szCs w:val="20"/>
        </w:rPr>
        <w:t>陈姜</w:t>
      </w:r>
      <w:r w:rsidRPr="00FD6780">
        <w:rPr>
          <w:color w:val="000000"/>
          <w:kern w:val="0"/>
          <w:sz w:val="20"/>
          <w:szCs w:val="20"/>
        </w:rPr>
        <w:t xml:space="preserve">, </w:t>
      </w:r>
      <w:r w:rsidRPr="00FD6780">
        <w:rPr>
          <w:rFonts w:ascii="SimSun" w:cs="SimSun" w:hint="eastAsia"/>
          <w:color w:val="000000"/>
          <w:kern w:val="0"/>
          <w:sz w:val="20"/>
          <w:szCs w:val="20"/>
        </w:rPr>
        <w:t>张德甫</w:t>
      </w:r>
      <w:r w:rsidRPr="00FD6780">
        <w:rPr>
          <w:color w:val="000000"/>
          <w:kern w:val="0"/>
          <w:sz w:val="20"/>
          <w:szCs w:val="20"/>
        </w:rPr>
        <w:t xml:space="preserve">, </w:t>
      </w:r>
      <w:r w:rsidRPr="00FD6780">
        <w:rPr>
          <w:rFonts w:ascii="SimSun" w:cs="SimSun" w:hint="eastAsia"/>
          <w:color w:val="000000"/>
          <w:kern w:val="0"/>
          <w:sz w:val="20"/>
          <w:szCs w:val="20"/>
        </w:rPr>
        <w:t>吴敏</w:t>
      </w:r>
      <w:r w:rsidRPr="00FD6780">
        <w:rPr>
          <w:color w:val="000000"/>
          <w:kern w:val="0"/>
          <w:sz w:val="20"/>
          <w:szCs w:val="20"/>
        </w:rPr>
        <w:t xml:space="preserve">, </w:t>
      </w:r>
      <w:r w:rsidRPr="00FD6780">
        <w:rPr>
          <w:rFonts w:ascii="SimSun" w:cs="SimSun" w:hint="eastAsia"/>
          <w:color w:val="000000"/>
          <w:kern w:val="0"/>
          <w:sz w:val="20"/>
          <w:szCs w:val="20"/>
        </w:rPr>
        <w:t>胡巧云</w:t>
      </w:r>
      <w:r w:rsidRPr="00FD6780">
        <w:rPr>
          <w:color w:val="000000"/>
          <w:kern w:val="0"/>
          <w:sz w:val="20"/>
          <w:szCs w:val="20"/>
        </w:rPr>
        <w:t xml:space="preserve">, </w:t>
      </w:r>
      <w:r w:rsidRPr="00FD6780">
        <w:rPr>
          <w:rFonts w:ascii="SimSun" w:cs="SimSun" w:hint="eastAsia"/>
          <w:color w:val="000000"/>
          <w:kern w:val="0"/>
          <w:sz w:val="20"/>
          <w:szCs w:val="20"/>
        </w:rPr>
        <w:t>徐俊娥</w:t>
      </w:r>
      <w:r w:rsidRPr="00FD6780">
        <w:rPr>
          <w:color w:val="000000"/>
          <w:kern w:val="0"/>
          <w:sz w:val="20"/>
          <w:szCs w:val="20"/>
        </w:rPr>
        <w:t xml:space="preserve">, </w:t>
      </w:r>
      <w:r w:rsidRPr="00FD6780">
        <w:rPr>
          <w:rFonts w:ascii="SimSun" w:cs="SimSun" w:hint="eastAsia"/>
          <w:color w:val="000000"/>
          <w:kern w:val="0"/>
          <w:sz w:val="20"/>
          <w:szCs w:val="20"/>
        </w:rPr>
        <w:t>付喜成</w:t>
      </w:r>
      <w:r w:rsidRPr="00FD6780">
        <w:rPr>
          <w:color w:val="000000"/>
          <w:kern w:val="0"/>
          <w:sz w:val="20"/>
          <w:szCs w:val="20"/>
        </w:rPr>
        <w:t xml:space="preserve">. (2000). </w:t>
      </w:r>
      <w:r w:rsidRPr="00FD6780">
        <w:rPr>
          <w:rFonts w:ascii="SimSun" w:cs="SimSun" w:hint="eastAsia"/>
          <w:color w:val="000000"/>
          <w:kern w:val="0"/>
          <w:sz w:val="20"/>
          <w:szCs w:val="20"/>
        </w:rPr>
        <w:t>中学生焦虑情绪调查</w:t>
      </w:r>
      <w:r w:rsidRPr="00FD6780">
        <w:rPr>
          <w:color w:val="000000"/>
          <w:kern w:val="0"/>
          <w:sz w:val="20"/>
          <w:szCs w:val="20"/>
        </w:rPr>
        <w:t xml:space="preserve">. </w:t>
      </w:r>
      <w:r w:rsidRPr="00FD6780">
        <w:rPr>
          <w:rFonts w:ascii="SimSun" w:cs="SimSun" w:hint="eastAsia"/>
          <w:i/>
          <w:iCs/>
          <w:color w:val="000000"/>
          <w:kern w:val="0"/>
          <w:sz w:val="20"/>
          <w:szCs w:val="20"/>
        </w:rPr>
        <w:t>中国校医</w:t>
      </w:r>
      <w:r w:rsidRPr="00FD6780">
        <w:rPr>
          <w:color w:val="000000"/>
          <w:kern w:val="0"/>
          <w:sz w:val="20"/>
          <w:szCs w:val="20"/>
        </w:rPr>
        <w:t>(04), 257-258.</w:t>
      </w:r>
      <w:bookmarkEnd w:id="122"/>
    </w:p>
    <w:p w14:paraId="6A4EFF49" w14:textId="77777777" w:rsidR="00FD6780" w:rsidRPr="00FD6780" w:rsidRDefault="00FD6780" w:rsidP="00FD6780">
      <w:pPr>
        <w:autoSpaceDE w:val="0"/>
        <w:autoSpaceDN w:val="0"/>
        <w:adjustRightInd w:val="0"/>
        <w:ind w:left="240" w:firstLineChars="0" w:hanging="240"/>
        <w:rPr>
          <w:rFonts w:ascii="SimSun"/>
          <w:kern w:val="0"/>
          <w:szCs w:val="24"/>
        </w:rPr>
      </w:pPr>
      <w:bookmarkStart w:id="123" w:name="_neb2E3A72C1_B248_4C81_98D8_73D3D8A3AC03"/>
      <w:r w:rsidRPr="00FD6780">
        <w:rPr>
          <w:color w:val="000000"/>
          <w:kern w:val="0"/>
          <w:sz w:val="20"/>
          <w:szCs w:val="20"/>
        </w:rPr>
        <w:t xml:space="preserve">Jordan, K. M., Ayers, P. M., Jahn, S. C., Taylor, K. K., Huang, C., Richman, J., &amp; Jason, L. A. (2000). Prevalence of fatigue and chronic fatigue syndrome-like illness in children and adolescents. </w:t>
      </w:r>
      <w:r w:rsidRPr="00FD6780">
        <w:rPr>
          <w:i/>
          <w:iCs/>
          <w:color w:val="000000"/>
          <w:kern w:val="0"/>
          <w:sz w:val="20"/>
          <w:szCs w:val="20"/>
        </w:rPr>
        <w:t>Journal of Chronic Fatigue Syndrome</w:t>
      </w:r>
      <w:r w:rsidRPr="00FD6780">
        <w:rPr>
          <w:color w:val="000000"/>
          <w:kern w:val="0"/>
          <w:sz w:val="20"/>
          <w:szCs w:val="20"/>
        </w:rPr>
        <w:t xml:space="preserve">, </w:t>
      </w:r>
      <w:r w:rsidRPr="00FD6780">
        <w:rPr>
          <w:i/>
          <w:iCs/>
          <w:color w:val="000000"/>
          <w:kern w:val="0"/>
          <w:sz w:val="20"/>
          <w:szCs w:val="20"/>
        </w:rPr>
        <w:t>6</w:t>
      </w:r>
      <w:r w:rsidRPr="00FD6780">
        <w:rPr>
          <w:color w:val="000000"/>
          <w:kern w:val="0"/>
          <w:sz w:val="20"/>
          <w:szCs w:val="20"/>
        </w:rPr>
        <w:t>(1), 3-21.</w:t>
      </w:r>
      <w:bookmarkEnd w:id="123"/>
    </w:p>
    <w:p w14:paraId="73A486AE" w14:textId="77777777" w:rsidR="00FD6780" w:rsidRPr="00FD6780" w:rsidRDefault="00FD6780" w:rsidP="00FD6780">
      <w:pPr>
        <w:autoSpaceDE w:val="0"/>
        <w:autoSpaceDN w:val="0"/>
        <w:adjustRightInd w:val="0"/>
        <w:ind w:left="240" w:firstLineChars="0" w:hanging="240"/>
        <w:rPr>
          <w:rFonts w:ascii="SimSun"/>
          <w:kern w:val="0"/>
          <w:szCs w:val="24"/>
        </w:rPr>
      </w:pPr>
      <w:bookmarkStart w:id="124" w:name="_neb3F8CCE6C_585D_467A_9538_3D31B41B5615"/>
      <w:r w:rsidRPr="00FD6780">
        <w:rPr>
          <w:rFonts w:ascii="SimSun" w:cs="SimSun" w:hint="eastAsia"/>
          <w:color w:val="000000"/>
          <w:kern w:val="0"/>
          <w:sz w:val="20"/>
          <w:szCs w:val="20"/>
        </w:rPr>
        <w:t>王汝展</w:t>
      </w:r>
      <w:r w:rsidRPr="00FD6780">
        <w:rPr>
          <w:color w:val="000000"/>
          <w:kern w:val="0"/>
          <w:sz w:val="20"/>
          <w:szCs w:val="20"/>
        </w:rPr>
        <w:t xml:space="preserve">, </w:t>
      </w:r>
      <w:r w:rsidRPr="00FD6780">
        <w:rPr>
          <w:rFonts w:ascii="SimSun" w:cs="SimSun" w:hint="eastAsia"/>
          <w:color w:val="000000"/>
          <w:kern w:val="0"/>
          <w:sz w:val="20"/>
          <w:szCs w:val="20"/>
        </w:rPr>
        <w:t>刘兰芬</w:t>
      </w:r>
      <w:r w:rsidRPr="00FD6780">
        <w:rPr>
          <w:color w:val="000000"/>
          <w:kern w:val="0"/>
          <w:sz w:val="20"/>
          <w:szCs w:val="20"/>
        </w:rPr>
        <w:t xml:space="preserve">, </w:t>
      </w:r>
      <w:r w:rsidRPr="00FD6780">
        <w:rPr>
          <w:rFonts w:ascii="SimSun" w:cs="SimSun" w:hint="eastAsia"/>
          <w:color w:val="000000"/>
          <w:kern w:val="0"/>
          <w:sz w:val="20"/>
          <w:szCs w:val="20"/>
        </w:rPr>
        <w:t>葛红敏</w:t>
      </w:r>
      <w:r w:rsidRPr="00FD6780">
        <w:rPr>
          <w:color w:val="000000"/>
          <w:kern w:val="0"/>
          <w:sz w:val="20"/>
          <w:szCs w:val="20"/>
        </w:rPr>
        <w:t xml:space="preserve">, </w:t>
      </w:r>
      <w:r w:rsidRPr="00FD6780">
        <w:rPr>
          <w:rFonts w:ascii="SimSun" w:cs="SimSun" w:hint="eastAsia"/>
          <w:color w:val="000000"/>
          <w:kern w:val="0"/>
          <w:sz w:val="20"/>
          <w:szCs w:val="20"/>
        </w:rPr>
        <w:t>韩建波</w:t>
      </w:r>
      <w:r w:rsidRPr="00FD6780">
        <w:rPr>
          <w:color w:val="000000"/>
          <w:kern w:val="0"/>
          <w:sz w:val="20"/>
          <w:szCs w:val="20"/>
        </w:rPr>
        <w:t>. (2009). ZUNG</w:t>
      </w:r>
      <w:r w:rsidRPr="00FD6780">
        <w:rPr>
          <w:rFonts w:ascii="SimSun" w:cs="SimSun" w:hint="eastAsia"/>
          <w:color w:val="000000"/>
          <w:kern w:val="0"/>
          <w:sz w:val="20"/>
          <w:szCs w:val="20"/>
        </w:rPr>
        <w:t>氏抑郁自评量表</w:t>
      </w:r>
      <w:r w:rsidRPr="00FD6780">
        <w:rPr>
          <w:color w:val="000000"/>
          <w:kern w:val="0"/>
          <w:sz w:val="20"/>
          <w:szCs w:val="20"/>
        </w:rPr>
        <w:t>(SDS)</w:t>
      </w:r>
      <w:r w:rsidRPr="00FD6780">
        <w:rPr>
          <w:rFonts w:ascii="SimSun" w:cs="SimSun" w:hint="eastAsia"/>
          <w:color w:val="000000"/>
          <w:kern w:val="0"/>
          <w:sz w:val="20"/>
          <w:szCs w:val="20"/>
        </w:rPr>
        <w:t>作为外科住院患者抑郁障碍常规筛查工具的可行性研究</w:t>
      </w:r>
      <w:r w:rsidRPr="00FD6780">
        <w:rPr>
          <w:color w:val="000000"/>
          <w:kern w:val="0"/>
          <w:sz w:val="20"/>
          <w:szCs w:val="20"/>
        </w:rPr>
        <w:t xml:space="preserve">. </w:t>
      </w:r>
      <w:r w:rsidRPr="00FD6780">
        <w:rPr>
          <w:rFonts w:ascii="SimSun" w:cs="SimSun" w:hint="eastAsia"/>
          <w:i/>
          <w:iCs/>
          <w:color w:val="000000"/>
          <w:kern w:val="0"/>
          <w:sz w:val="20"/>
          <w:szCs w:val="20"/>
        </w:rPr>
        <w:t>精神医学杂志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(04), 251-253.</w:t>
      </w:r>
      <w:bookmarkEnd w:id="124"/>
    </w:p>
    <w:p w14:paraId="09CFC863" w14:textId="77777777" w:rsidR="00FD6780" w:rsidRPr="00FD6780" w:rsidRDefault="00FD6780" w:rsidP="00FD6780">
      <w:pPr>
        <w:autoSpaceDE w:val="0"/>
        <w:autoSpaceDN w:val="0"/>
        <w:adjustRightInd w:val="0"/>
        <w:ind w:left="240" w:firstLineChars="0" w:hanging="240"/>
        <w:rPr>
          <w:rFonts w:ascii="SimSun"/>
          <w:kern w:val="0"/>
          <w:szCs w:val="24"/>
        </w:rPr>
      </w:pPr>
      <w:bookmarkStart w:id="125" w:name="_neb72BBE4F6_45EE_4801_821A_B86D94308A60"/>
      <w:r w:rsidRPr="00FD6780">
        <w:rPr>
          <w:color w:val="000000"/>
          <w:kern w:val="0"/>
          <w:sz w:val="20"/>
          <w:szCs w:val="20"/>
        </w:rPr>
        <w:t xml:space="preserve">Zung, W. W. (1965). A self-rating depression scale.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 63-70.</w:t>
      </w:r>
      <w:bookmarkEnd w:id="125"/>
    </w:p>
    <w:p w14:paraId="03472528" w14:textId="77777777" w:rsidR="00FD6780" w:rsidRPr="00FD6780" w:rsidRDefault="00FD6780" w:rsidP="00FD6780">
      <w:pPr>
        <w:autoSpaceDE w:val="0"/>
        <w:autoSpaceDN w:val="0"/>
        <w:adjustRightInd w:val="0"/>
        <w:ind w:left="240" w:firstLineChars="0" w:hanging="240"/>
        <w:rPr>
          <w:rFonts w:ascii="SimSun"/>
          <w:kern w:val="0"/>
          <w:szCs w:val="24"/>
        </w:rPr>
      </w:pPr>
      <w:bookmarkStart w:id="126" w:name="_nebD23E8758_C28F_4555_ADD8_AE4433BD5A6D"/>
      <w:r w:rsidRPr="00FD6780">
        <w:rPr>
          <w:rFonts w:ascii="SimSun" w:cs="SimSun" w:hint="eastAsia"/>
          <w:color w:val="000000"/>
          <w:kern w:val="0"/>
          <w:sz w:val="20"/>
          <w:szCs w:val="20"/>
        </w:rPr>
        <w:t>任艳峰</w:t>
      </w:r>
      <w:r w:rsidRPr="00FD6780">
        <w:rPr>
          <w:color w:val="000000"/>
          <w:kern w:val="0"/>
          <w:sz w:val="20"/>
          <w:szCs w:val="20"/>
        </w:rPr>
        <w:t xml:space="preserve">, </w:t>
      </w:r>
      <w:r w:rsidRPr="00FD6780">
        <w:rPr>
          <w:rFonts w:ascii="SimSun" w:cs="SimSun" w:hint="eastAsia"/>
          <w:color w:val="000000"/>
          <w:kern w:val="0"/>
          <w:sz w:val="20"/>
          <w:szCs w:val="20"/>
        </w:rPr>
        <w:t>翟强</w:t>
      </w:r>
      <w:r w:rsidRPr="00FD6780">
        <w:rPr>
          <w:color w:val="000000"/>
          <w:kern w:val="0"/>
          <w:sz w:val="20"/>
          <w:szCs w:val="20"/>
        </w:rPr>
        <w:t xml:space="preserve">, </w:t>
      </w:r>
      <w:r w:rsidRPr="00FD6780">
        <w:rPr>
          <w:rFonts w:ascii="SimSun" w:cs="SimSun" w:hint="eastAsia"/>
          <w:color w:val="000000"/>
          <w:kern w:val="0"/>
          <w:sz w:val="20"/>
          <w:szCs w:val="20"/>
        </w:rPr>
        <w:t>王素珍</w:t>
      </w:r>
      <w:r w:rsidRPr="00FD6780">
        <w:rPr>
          <w:color w:val="000000"/>
          <w:kern w:val="0"/>
          <w:sz w:val="20"/>
          <w:szCs w:val="20"/>
        </w:rPr>
        <w:t xml:space="preserve">. (2015). </w:t>
      </w:r>
      <w:r w:rsidRPr="00FD6780">
        <w:rPr>
          <w:rFonts w:ascii="SimSun" w:cs="SimSun" w:hint="eastAsia"/>
          <w:color w:val="000000"/>
          <w:kern w:val="0"/>
          <w:sz w:val="20"/>
          <w:szCs w:val="20"/>
        </w:rPr>
        <w:t>初中生睡眠质量与肥胖的相关性分析</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(09), 1316-1318.</w:t>
      </w:r>
      <w:bookmarkEnd w:id="126"/>
    </w:p>
    <w:p w14:paraId="5B6922EE" w14:textId="77777777" w:rsidR="00FD6780" w:rsidRPr="00FD6780" w:rsidRDefault="00FD6780" w:rsidP="00FD6780">
      <w:pPr>
        <w:autoSpaceDE w:val="0"/>
        <w:autoSpaceDN w:val="0"/>
        <w:adjustRightInd w:val="0"/>
        <w:ind w:left="240" w:firstLineChars="0" w:hanging="240"/>
        <w:rPr>
          <w:rFonts w:ascii="SimSun"/>
          <w:kern w:val="0"/>
          <w:szCs w:val="24"/>
        </w:rPr>
      </w:pPr>
      <w:bookmarkStart w:id="127" w:name="_neb357BB6B7_3EDE_4236_A0D6_F7F7648A74A5"/>
      <w:r w:rsidRPr="00FD6780">
        <w:rPr>
          <w:rFonts w:ascii="SimSun" w:cs="SimSun" w:hint="eastAsia"/>
          <w:color w:val="000000"/>
          <w:kern w:val="0"/>
          <w:sz w:val="20"/>
          <w:szCs w:val="20"/>
        </w:rPr>
        <w:t>苏春燕</w:t>
      </w:r>
      <w:r w:rsidRPr="00FD6780">
        <w:rPr>
          <w:color w:val="000000"/>
          <w:kern w:val="0"/>
          <w:sz w:val="20"/>
          <w:szCs w:val="20"/>
        </w:rPr>
        <w:t xml:space="preserve">, </w:t>
      </w:r>
      <w:r w:rsidRPr="00FD6780">
        <w:rPr>
          <w:rFonts w:ascii="SimSun" w:cs="SimSun" w:hint="eastAsia"/>
          <w:color w:val="000000"/>
          <w:kern w:val="0"/>
          <w:sz w:val="20"/>
          <w:szCs w:val="20"/>
        </w:rPr>
        <w:t>张洪君</w:t>
      </w:r>
      <w:r w:rsidRPr="00FD6780">
        <w:rPr>
          <w:color w:val="000000"/>
          <w:kern w:val="0"/>
          <w:sz w:val="20"/>
          <w:szCs w:val="20"/>
        </w:rPr>
        <w:t xml:space="preserve">, </w:t>
      </w:r>
      <w:r w:rsidRPr="00FD6780">
        <w:rPr>
          <w:rFonts w:ascii="SimSun" w:cs="SimSun" w:hint="eastAsia"/>
          <w:color w:val="000000"/>
          <w:kern w:val="0"/>
          <w:sz w:val="20"/>
          <w:szCs w:val="20"/>
        </w:rPr>
        <w:t>王宜芝</w:t>
      </w:r>
      <w:r w:rsidRPr="00FD6780">
        <w:rPr>
          <w:color w:val="000000"/>
          <w:kern w:val="0"/>
          <w:sz w:val="20"/>
          <w:szCs w:val="20"/>
        </w:rPr>
        <w:t xml:space="preserve">. (2003). </w:t>
      </w:r>
      <w:r w:rsidRPr="00FD6780">
        <w:rPr>
          <w:rFonts w:ascii="SimSun" w:cs="SimSun" w:hint="eastAsia"/>
          <w:color w:val="000000"/>
          <w:kern w:val="0"/>
          <w:sz w:val="20"/>
          <w:szCs w:val="20"/>
        </w:rPr>
        <w:t>癌症末期病人家属感受和需求的调查</w:t>
      </w:r>
      <w:r w:rsidRPr="00FD6780">
        <w:rPr>
          <w:color w:val="000000"/>
          <w:kern w:val="0"/>
          <w:sz w:val="20"/>
          <w:szCs w:val="20"/>
        </w:rPr>
        <w:t xml:space="preserve">. </w:t>
      </w:r>
      <w:r w:rsidRPr="00FD6780">
        <w:rPr>
          <w:rFonts w:ascii="SimSun" w:cs="SimSun" w:hint="eastAsia"/>
          <w:i/>
          <w:iCs/>
          <w:color w:val="000000"/>
          <w:kern w:val="0"/>
          <w:sz w:val="20"/>
          <w:szCs w:val="20"/>
        </w:rPr>
        <w:t>护理研究</w:t>
      </w:r>
      <w:r w:rsidRPr="00FD6780">
        <w:rPr>
          <w:color w:val="000000"/>
          <w:kern w:val="0"/>
          <w:sz w:val="20"/>
          <w:szCs w:val="20"/>
        </w:rPr>
        <w:t>(09), 519-520.</w:t>
      </w:r>
      <w:bookmarkEnd w:id="127"/>
    </w:p>
    <w:p w14:paraId="6B6DF587" w14:textId="77777777" w:rsidR="00FD6780" w:rsidRPr="00FD6780" w:rsidRDefault="00FD6780" w:rsidP="00FD6780">
      <w:pPr>
        <w:autoSpaceDE w:val="0"/>
        <w:autoSpaceDN w:val="0"/>
        <w:adjustRightInd w:val="0"/>
        <w:ind w:left="240" w:firstLineChars="0" w:hanging="240"/>
        <w:rPr>
          <w:rFonts w:ascii="SimSun"/>
          <w:kern w:val="0"/>
          <w:szCs w:val="24"/>
        </w:rPr>
      </w:pPr>
      <w:bookmarkStart w:id="128" w:name="_neb1288E970_48E8_4684_92ED_1EA07F937122"/>
      <w:r w:rsidRPr="00FD6780">
        <w:rPr>
          <w:rFonts w:ascii="SimSun" w:cs="SimSun" w:hint="eastAsia"/>
          <w:color w:val="000000"/>
          <w:kern w:val="0"/>
          <w:sz w:val="20"/>
          <w:szCs w:val="20"/>
        </w:rPr>
        <w:t>张作记</w:t>
      </w:r>
      <w:r w:rsidRPr="00FD6780">
        <w:rPr>
          <w:color w:val="000000"/>
          <w:kern w:val="0"/>
          <w:sz w:val="20"/>
          <w:szCs w:val="20"/>
        </w:rPr>
        <w:t xml:space="preserve">. (2005). </w:t>
      </w:r>
      <w:r w:rsidRPr="00FD6780">
        <w:rPr>
          <w:rFonts w:ascii="SimSun" w:cs="SimSun" w:hint="eastAsia"/>
          <w:i/>
          <w:iCs/>
          <w:color w:val="000000"/>
          <w:kern w:val="0"/>
          <w:sz w:val="20"/>
          <w:szCs w:val="20"/>
        </w:rPr>
        <w:t>行为医学量表手册</w:t>
      </w:r>
      <w:r w:rsidRPr="00FD6780">
        <w:rPr>
          <w:color w:val="000000"/>
          <w:kern w:val="0"/>
          <w:sz w:val="20"/>
          <w:szCs w:val="20"/>
        </w:rPr>
        <w:t xml:space="preserve">. </w:t>
      </w:r>
      <w:r w:rsidRPr="00FD6780">
        <w:rPr>
          <w:rFonts w:ascii="SimSun" w:cs="SimSun" w:hint="eastAsia"/>
          <w:color w:val="000000"/>
          <w:kern w:val="0"/>
          <w:sz w:val="20"/>
          <w:szCs w:val="20"/>
        </w:rPr>
        <w:t>行为医学量表手册</w:t>
      </w:r>
      <w:r w:rsidRPr="00FD6780">
        <w:rPr>
          <w:color w:val="000000"/>
          <w:kern w:val="0"/>
          <w:sz w:val="20"/>
          <w:szCs w:val="20"/>
        </w:rPr>
        <w:t>.</w:t>
      </w:r>
      <w:bookmarkEnd w:id="128"/>
    </w:p>
    <w:p w14:paraId="7471308E" w14:textId="77777777" w:rsidR="00FD6780" w:rsidRPr="00FD6780" w:rsidRDefault="00FD6780" w:rsidP="00FD6780">
      <w:pPr>
        <w:autoSpaceDE w:val="0"/>
        <w:autoSpaceDN w:val="0"/>
        <w:adjustRightInd w:val="0"/>
        <w:ind w:left="240" w:firstLineChars="0" w:hanging="240"/>
        <w:rPr>
          <w:rFonts w:ascii="SimSun"/>
          <w:kern w:val="0"/>
          <w:szCs w:val="24"/>
        </w:rPr>
      </w:pPr>
      <w:bookmarkStart w:id="129" w:name="_neb916675DA_D1F9_44DA_AF0F_5DBFA0842DA5"/>
      <w:r w:rsidRPr="00FD6780">
        <w:rPr>
          <w:rFonts w:ascii="SimSun" w:cs="SimSun" w:hint="eastAsia"/>
          <w:color w:val="000000"/>
          <w:kern w:val="0"/>
          <w:sz w:val="20"/>
          <w:szCs w:val="20"/>
        </w:rPr>
        <w:t>姚树桥</w:t>
      </w:r>
      <w:r w:rsidRPr="00FD6780">
        <w:rPr>
          <w:color w:val="000000"/>
          <w:kern w:val="0"/>
          <w:sz w:val="20"/>
          <w:szCs w:val="20"/>
        </w:rPr>
        <w:t xml:space="preserve">, </w:t>
      </w:r>
      <w:r w:rsidRPr="00FD6780">
        <w:rPr>
          <w:rFonts w:ascii="SimSun" w:cs="SimSun" w:hint="eastAsia"/>
          <w:color w:val="000000"/>
          <w:kern w:val="0"/>
          <w:sz w:val="20"/>
          <w:szCs w:val="20"/>
        </w:rPr>
        <w:t>孙学礼</w:t>
      </w:r>
      <w:r w:rsidRPr="00FD6780">
        <w:rPr>
          <w:color w:val="000000"/>
          <w:kern w:val="0"/>
          <w:sz w:val="20"/>
          <w:szCs w:val="20"/>
        </w:rPr>
        <w:t xml:space="preserve">. (2008). </w:t>
      </w:r>
      <w:r w:rsidRPr="00FD6780">
        <w:rPr>
          <w:rFonts w:ascii="SimSun" w:cs="SimSun" w:hint="eastAsia"/>
          <w:i/>
          <w:iCs/>
          <w:color w:val="000000"/>
          <w:kern w:val="0"/>
          <w:sz w:val="20"/>
          <w:szCs w:val="20"/>
        </w:rPr>
        <w:t>医学心理学</w:t>
      </w:r>
      <w:r w:rsidRPr="00FD6780">
        <w:rPr>
          <w:i/>
          <w:iCs/>
          <w:color w:val="000000"/>
          <w:kern w:val="0"/>
          <w:sz w:val="20"/>
          <w:szCs w:val="20"/>
        </w:rPr>
        <w:t>.</w:t>
      </w:r>
      <w:r w:rsidRPr="00FD6780">
        <w:rPr>
          <w:rFonts w:ascii="SimSun" w:cs="SimSun" w:hint="eastAsia"/>
          <w:i/>
          <w:iCs/>
          <w:color w:val="000000"/>
          <w:kern w:val="0"/>
          <w:sz w:val="20"/>
          <w:szCs w:val="20"/>
        </w:rPr>
        <w:t>第</w:t>
      </w:r>
      <w:r w:rsidRPr="00FD6780">
        <w:rPr>
          <w:i/>
          <w:iCs/>
          <w:color w:val="000000"/>
          <w:kern w:val="0"/>
          <w:sz w:val="20"/>
          <w:szCs w:val="20"/>
        </w:rPr>
        <w:t>5</w:t>
      </w:r>
      <w:r w:rsidRPr="00FD6780">
        <w:rPr>
          <w:rFonts w:ascii="SimSun" w:cs="SimSun" w:hint="eastAsia"/>
          <w:i/>
          <w:iCs/>
          <w:color w:val="000000"/>
          <w:kern w:val="0"/>
          <w:sz w:val="20"/>
          <w:szCs w:val="20"/>
        </w:rPr>
        <w:t>版</w:t>
      </w:r>
      <w:r w:rsidRPr="00FD6780">
        <w:rPr>
          <w:color w:val="000000"/>
          <w:kern w:val="0"/>
          <w:sz w:val="20"/>
          <w:szCs w:val="20"/>
        </w:rPr>
        <w:t xml:space="preserve">. </w:t>
      </w:r>
      <w:r w:rsidRPr="00FD6780">
        <w:rPr>
          <w:rFonts w:ascii="SimSun" w:cs="SimSun" w:hint="eastAsia"/>
          <w:color w:val="000000"/>
          <w:kern w:val="0"/>
          <w:sz w:val="20"/>
          <w:szCs w:val="20"/>
        </w:rPr>
        <w:t>医学心理学</w:t>
      </w:r>
      <w:r w:rsidRPr="00FD6780">
        <w:rPr>
          <w:color w:val="000000"/>
          <w:kern w:val="0"/>
          <w:sz w:val="20"/>
          <w:szCs w:val="20"/>
        </w:rPr>
        <w:t>.</w:t>
      </w:r>
      <w:r w:rsidRPr="00FD6780">
        <w:rPr>
          <w:rFonts w:ascii="SimSun" w:cs="SimSun" w:hint="eastAsia"/>
          <w:color w:val="000000"/>
          <w:kern w:val="0"/>
          <w:sz w:val="20"/>
          <w:szCs w:val="20"/>
        </w:rPr>
        <w:t>第</w:t>
      </w:r>
      <w:r w:rsidRPr="00FD6780">
        <w:rPr>
          <w:color w:val="000000"/>
          <w:kern w:val="0"/>
          <w:sz w:val="20"/>
          <w:szCs w:val="20"/>
        </w:rPr>
        <w:t>5</w:t>
      </w:r>
      <w:r w:rsidRPr="00FD6780">
        <w:rPr>
          <w:rFonts w:ascii="SimSun" w:cs="SimSun" w:hint="eastAsia"/>
          <w:color w:val="000000"/>
          <w:kern w:val="0"/>
          <w:sz w:val="20"/>
          <w:szCs w:val="20"/>
        </w:rPr>
        <w:t>版</w:t>
      </w:r>
      <w:r w:rsidRPr="00FD6780">
        <w:rPr>
          <w:color w:val="000000"/>
          <w:kern w:val="0"/>
          <w:sz w:val="20"/>
          <w:szCs w:val="20"/>
        </w:rPr>
        <w:t>.</w:t>
      </w:r>
      <w:bookmarkEnd w:id="129"/>
    </w:p>
    <w:p w14:paraId="3560A2CF" w14:textId="77777777" w:rsidR="00FD6780" w:rsidRPr="00FD6780" w:rsidRDefault="00FD6780" w:rsidP="00FD6780">
      <w:pPr>
        <w:autoSpaceDE w:val="0"/>
        <w:autoSpaceDN w:val="0"/>
        <w:adjustRightInd w:val="0"/>
        <w:ind w:left="240" w:firstLineChars="0" w:hanging="240"/>
        <w:rPr>
          <w:rFonts w:ascii="SimSun"/>
          <w:kern w:val="0"/>
          <w:szCs w:val="24"/>
        </w:rPr>
      </w:pPr>
      <w:bookmarkStart w:id="130" w:name="_nebB4C5C8B2_0074_4168_BC50_57B95A8AB575"/>
      <w:r w:rsidRPr="00FD6780">
        <w:rPr>
          <w:rFonts w:ascii="SimSun" w:cs="SimSun" w:hint="eastAsia"/>
          <w:color w:val="000000"/>
          <w:kern w:val="0"/>
          <w:sz w:val="20"/>
          <w:szCs w:val="20"/>
        </w:rPr>
        <w:t>戴晓阳</w:t>
      </w:r>
      <w:r w:rsidRPr="00FD6780">
        <w:rPr>
          <w:color w:val="000000"/>
          <w:kern w:val="0"/>
          <w:sz w:val="20"/>
          <w:szCs w:val="20"/>
        </w:rPr>
        <w:t xml:space="preserve">. (2010). </w:t>
      </w:r>
      <w:r w:rsidRPr="00FD6780">
        <w:rPr>
          <w:rFonts w:ascii="SimSun" w:cs="SimSun" w:hint="eastAsia"/>
          <w:i/>
          <w:iCs/>
          <w:color w:val="000000"/>
          <w:kern w:val="0"/>
          <w:sz w:val="20"/>
          <w:szCs w:val="20"/>
        </w:rPr>
        <w:t>常用心理评估量表手册</w:t>
      </w:r>
      <w:r w:rsidRPr="00FD6780">
        <w:rPr>
          <w:color w:val="000000"/>
          <w:kern w:val="0"/>
          <w:sz w:val="20"/>
          <w:szCs w:val="20"/>
        </w:rPr>
        <w:t xml:space="preserve">. </w:t>
      </w:r>
      <w:r w:rsidRPr="00FD6780">
        <w:rPr>
          <w:rFonts w:ascii="SimSun" w:cs="SimSun" w:hint="eastAsia"/>
          <w:color w:val="000000"/>
          <w:kern w:val="0"/>
          <w:sz w:val="20"/>
          <w:szCs w:val="20"/>
        </w:rPr>
        <w:t>人民军医出版社</w:t>
      </w:r>
      <w:r w:rsidRPr="00FD6780">
        <w:rPr>
          <w:color w:val="000000"/>
          <w:kern w:val="0"/>
          <w:sz w:val="20"/>
          <w:szCs w:val="20"/>
        </w:rPr>
        <w:t>.</w:t>
      </w:r>
      <w:bookmarkEnd w:id="130"/>
    </w:p>
    <w:p w14:paraId="5752B657" w14:textId="77777777" w:rsidR="00FD6780" w:rsidRPr="00FD6780" w:rsidRDefault="00FD6780" w:rsidP="00FD6780">
      <w:pPr>
        <w:autoSpaceDE w:val="0"/>
        <w:autoSpaceDN w:val="0"/>
        <w:adjustRightInd w:val="0"/>
        <w:ind w:left="240" w:firstLineChars="0" w:hanging="240"/>
        <w:rPr>
          <w:rFonts w:ascii="SimSun"/>
          <w:kern w:val="0"/>
          <w:szCs w:val="24"/>
        </w:rPr>
      </w:pPr>
      <w:bookmarkStart w:id="131" w:name="_neb91EB00FB_3DA0_4011_A726_2E465EF7F786"/>
      <w:r w:rsidRPr="00FD6780">
        <w:rPr>
          <w:rFonts w:ascii="SimSun" w:cs="SimSun" w:hint="eastAsia"/>
          <w:color w:val="000000"/>
          <w:kern w:val="0"/>
          <w:sz w:val="20"/>
          <w:szCs w:val="20"/>
        </w:rPr>
        <w:t>王俊</w:t>
      </w:r>
      <w:r w:rsidRPr="00FD6780">
        <w:rPr>
          <w:color w:val="000000"/>
          <w:kern w:val="0"/>
          <w:sz w:val="20"/>
          <w:szCs w:val="20"/>
        </w:rPr>
        <w:t xml:space="preserve">, </w:t>
      </w:r>
      <w:r w:rsidRPr="00FD6780">
        <w:rPr>
          <w:rFonts w:ascii="SimSun" w:cs="SimSun" w:hint="eastAsia"/>
          <w:color w:val="000000"/>
          <w:kern w:val="0"/>
          <w:sz w:val="20"/>
          <w:szCs w:val="20"/>
        </w:rPr>
        <w:t>金岳龙</w:t>
      </w:r>
      <w:r w:rsidRPr="00FD6780">
        <w:rPr>
          <w:color w:val="000000"/>
          <w:kern w:val="0"/>
          <w:sz w:val="20"/>
          <w:szCs w:val="20"/>
        </w:rPr>
        <w:t xml:space="preserve">, </w:t>
      </w:r>
      <w:r w:rsidRPr="00FD6780">
        <w:rPr>
          <w:rFonts w:ascii="SimSun" w:cs="SimSun" w:hint="eastAsia"/>
          <w:color w:val="000000"/>
          <w:kern w:val="0"/>
          <w:sz w:val="20"/>
          <w:szCs w:val="20"/>
        </w:rPr>
        <w:t>陈燕</w:t>
      </w:r>
      <w:r w:rsidRPr="00FD6780">
        <w:rPr>
          <w:color w:val="000000"/>
          <w:kern w:val="0"/>
          <w:sz w:val="20"/>
          <w:szCs w:val="20"/>
        </w:rPr>
        <w:t xml:space="preserve">, </w:t>
      </w:r>
      <w:r w:rsidRPr="00FD6780">
        <w:rPr>
          <w:rFonts w:ascii="SimSun" w:cs="SimSun" w:hint="eastAsia"/>
          <w:color w:val="000000"/>
          <w:kern w:val="0"/>
          <w:sz w:val="20"/>
          <w:szCs w:val="20"/>
        </w:rPr>
        <w:t>余结根</w:t>
      </w:r>
      <w:r w:rsidRPr="00FD6780">
        <w:rPr>
          <w:color w:val="000000"/>
          <w:kern w:val="0"/>
          <w:sz w:val="20"/>
          <w:szCs w:val="20"/>
        </w:rPr>
        <w:t xml:space="preserve">, </w:t>
      </w:r>
      <w:r w:rsidRPr="00FD6780">
        <w:rPr>
          <w:rFonts w:ascii="SimSun" w:cs="SimSun" w:hint="eastAsia"/>
          <w:color w:val="000000"/>
          <w:kern w:val="0"/>
          <w:sz w:val="20"/>
          <w:szCs w:val="20"/>
        </w:rPr>
        <w:t>贺连平</w:t>
      </w:r>
      <w:r w:rsidRPr="00FD6780">
        <w:rPr>
          <w:color w:val="000000"/>
          <w:kern w:val="0"/>
          <w:sz w:val="20"/>
          <w:szCs w:val="20"/>
        </w:rPr>
        <w:t xml:space="preserve">, </w:t>
      </w:r>
      <w:r w:rsidRPr="00FD6780">
        <w:rPr>
          <w:rFonts w:ascii="SimSun" w:cs="SimSun" w:hint="eastAsia"/>
          <w:color w:val="000000"/>
          <w:kern w:val="0"/>
          <w:sz w:val="20"/>
          <w:szCs w:val="20"/>
        </w:rPr>
        <w:t>姚应水</w:t>
      </w:r>
      <w:r w:rsidRPr="00FD6780">
        <w:rPr>
          <w:color w:val="000000"/>
          <w:kern w:val="0"/>
          <w:sz w:val="20"/>
          <w:szCs w:val="20"/>
        </w:rPr>
        <w:t xml:space="preserve">. (2013). </w:t>
      </w:r>
      <w:r w:rsidRPr="00FD6780">
        <w:rPr>
          <w:rFonts w:ascii="SimSun" w:cs="SimSun" w:hint="eastAsia"/>
          <w:color w:val="000000"/>
          <w:kern w:val="0"/>
          <w:sz w:val="20"/>
          <w:szCs w:val="20"/>
        </w:rPr>
        <w:t>医学院校大学生抑郁情绪与生活事件的相关分析</w:t>
      </w:r>
      <w:r w:rsidRPr="00FD6780">
        <w:rPr>
          <w:color w:val="000000"/>
          <w:kern w:val="0"/>
          <w:sz w:val="20"/>
          <w:szCs w:val="20"/>
        </w:rPr>
        <w:t xml:space="preserve">. </w:t>
      </w:r>
      <w:r w:rsidRPr="00FD6780">
        <w:rPr>
          <w:rFonts w:ascii="SimSun" w:cs="SimSun" w:hint="eastAsia"/>
          <w:i/>
          <w:iCs/>
          <w:color w:val="000000"/>
          <w:kern w:val="0"/>
          <w:sz w:val="20"/>
          <w:szCs w:val="20"/>
        </w:rPr>
        <w:t>皖南医学院学报</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(02), 151-153.</w:t>
      </w:r>
      <w:bookmarkEnd w:id="131"/>
    </w:p>
    <w:p w14:paraId="1B2A0AF7" w14:textId="77777777" w:rsidR="00FD6780" w:rsidRPr="00FD6780" w:rsidRDefault="00FD6780" w:rsidP="00FD6780">
      <w:pPr>
        <w:autoSpaceDE w:val="0"/>
        <w:autoSpaceDN w:val="0"/>
        <w:adjustRightInd w:val="0"/>
        <w:ind w:left="240" w:firstLineChars="0" w:hanging="240"/>
        <w:rPr>
          <w:rFonts w:ascii="SimSun"/>
          <w:kern w:val="0"/>
          <w:szCs w:val="24"/>
        </w:rPr>
      </w:pPr>
      <w:bookmarkStart w:id="132" w:name="_neb1CB0A5F4_A826_4511_9985_3B5B342759B6"/>
      <w:r w:rsidRPr="00FD6780">
        <w:rPr>
          <w:rFonts w:ascii="SimSun" w:cs="SimSun" w:hint="eastAsia"/>
          <w:color w:val="000000"/>
          <w:kern w:val="0"/>
          <w:sz w:val="20"/>
          <w:szCs w:val="20"/>
        </w:rPr>
        <w:t>崔庆霞</w:t>
      </w:r>
      <w:r w:rsidRPr="00FD6780">
        <w:rPr>
          <w:color w:val="000000"/>
          <w:kern w:val="0"/>
          <w:sz w:val="20"/>
          <w:szCs w:val="20"/>
        </w:rPr>
        <w:t xml:space="preserve">, </w:t>
      </w:r>
      <w:r w:rsidRPr="00FD6780">
        <w:rPr>
          <w:rFonts w:ascii="SimSun" w:cs="SimSun" w:hint="eastAsia"/>
          <w:color w:val="000000"/>
          <w:kern w:val="0"/>
          <w:sz w:val="20"/>
          <w:szCs w:val="20"/>
        </w:rPr>
        <w:t>王在翔</w:t>
      </w:r>
      <w:r w:rsidRPr="00FD6780">
        <w:rPr>
          <w:color w:val="000000"/>
          <w:kern w:val="0"/>
          <w:sz w:val="20"/>
          <w:szCs w:val="20"/>
        </w:rPr>
        <w:t xml:space="preserve">. (2014). </w:t>
      </w:r>
      <w:r w:rsidRPr="00FD6780">
        <w:rPr>
          <w:rFonts w:ascii="SimSun" w:cs="SimSun" w:hint="eastAsia"/>
          <w:color w:val="000000"/>
          <w:kern w:val="0"/>
          <w:sz w:val="20"/>
          <w:szCs w:val="20"/>
        </w:rPr>
        <w:t>大学生抑郁现状调查及影响因素研究</w:t>
      </w:r>
      <w:r w:rsidRPr="00FD6780">
        <w:rPr>
          <w:color w:val="000000"/>
          <w:kern w:val="0"/>
          <w:sz w:val="20"/>
          <w:szCs w:val="20"/>
        </w:rPr>
        <w:t xml:space="preserve">. </w:t>
      </w:r>
      <w:r w:rsidRPr="00FD6780">
        <w:rPr>
          <w:rFonts w:ascii="SimSun" w:cs="SimSun" w:hint="eastAsia"/>
          <w:i/>
          <w:iCs/>
          <w:color w:val="000000"/>
          <w:kern w:val="0"/>
          <w:sz w:val="20"/>
          <w:szCs w:val="20"/>
        </w:rPr>
        <w:t>中国卫生事业管理</w:t>
      </w:r>
      <w:r w:rsidRPr="00FD6780">
        <w:rPr>
          <w:color w:val="000000"/>
          <w:kern w:val="0"/>
          <w:sz w:val="20"/>
          <w:szCs w:val="20"/>
        </w:rPr>
        <w:t xml:space="preserve">, </w:t>
      </w:r>
      <w:r w:rsidRPr="00FD6780">
        <w:rPr>
          <w:i/>
          <w:iCs/>
          <w:color w:val="000000"/>
          <w:kern w:val="0"/>
          <w:sz w:val="20"/>
          <w:szCs w:val="20"/>
        </w:rPr>
        <w:t>31</w:t>
      </w:r>
      <w:r w:rsidRPr="00FD6780">
        <w:rPr>
          <w:color w:val="000000"/>
          <w:kern w:val="0"/>
          <w:sz w:val="20"/>
          <w:szCs w:val="20"/>
        </w:rPr>
        <w:t>(08), 629-630.</w:t>
      </w:r>
      <w:bookmarkEnd w:id="132"/>
    </w:p>
    <w:p w14:paraId="36F353AA" w14:textId="77777777" w:rsidR="00FD6780" w:rsidRPr="00FD6780" w:rsidRDefault="00FD6780" w:rsidP="00FD6780">
      <w:pPr>
        <w:autoSpaceDE w:val="0"/>
        <w:autoSpaceDN w:val="0"/>
        <w:adjustRightInd w:val="0"/>
        <w:ind w:left="240" w:firstLineChars="0" w:hanging="240"/>
        <w:rPr>
          <w:rFonts w:ascii="SimSun"/>
          <w:kern w:val="0"/>
          <w:szCs w:val="24"/>
        </w:rPr>
      </w:pPr>
      <w:bookmarkStart w:id="133" w:name="_nebEF74CF9C_ACAA_4014_90A6_36352F94E03A"/>
      <w:r w:rsidRPr="00FD6780">
        <w:rPr>
          <w:rFonts w:ascii="SimSun" w:cs="SimSun" w:hint="eastAsia"/>
          <w:color w:val="000000"/>
          <w:kern w:val="0"/>
          <w:sz w:val="20"/>
          <w:szCs w:val="20"/>
        </w:rPr>
        <w:t>段泉泉</w:t>
      </w:r>
      <w:r w:rsidRPr="00FD6780">
        <w:rPr>
          <w:color w:val="000000"/>
          <w:kern w:val="0"/>
          <w:sz w:val="20"/>
          <w:szCs w:val="20"/>
        </w:rPr>
        <w:t xml:space="preserve">, </w:t>
      </w:r>
      <w:r w:rsidRPr="00FD6780">
        <w:rPr>
          <w:rFonts w:ascii="SimSun" w:cs="SimSun" w:hint="eastAsia"/>
          <w:color w:val="000000"/>
          <w:kern w:val="0"/>
          <w:sz w:val="20"/>
          <w:szCs w:val="20"/>
        </w:rPr>
        <w:t>胜利</w:t>
      </w:r>
      <w:r w:rsidRPr="00FD6780">
        <w:rPr>
          <w:color w:val="000000"/>
          <w:kern w:val="0"/>
          <w:sz w:val="20"/>
          <w:szCs w:val="20"/>
        </w:rPr>
        <w:t xml:space="preserve">. (2012). </w:t>
      </w:r>
      <w:r w:rsidRPr="00FD6780">
        <w:rPr>
          <w:rFonts w:ascii="SimSun" w:cs="SimSun" w:hint="eastAsia"/>
          <w:color w:val="000000"/>
          <w:kern w:val="0"/>
          <w:sz w:val="20"/>
          <w:szCs w:val="20"/>
        </w:rPr>
        <w:t>焦虑及抑郁自评量表的临床效度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(09), 676-679.</w:t>
      </w:r>
      <w:bookmarkEnd w:id="133"/>
    </w:p>
    <w:p w14:paraId="2FDD617F" w14:textId="77777777" w:rsidR="00FD6780" w:rsidRPr="00FD6780" w:rsidRDefault="00FD6780" w:rsidP="00FD6780">
      <w:pPr>
        <w:autoSpaceDE w:val="0"/>
        <w:autoSpaceDN w:val="0"/>
        <w:adjustRightInd w:val="0"/>
        <w:ind w:left="240" w:firstLineChars="0" w:hanging="240"/>
        <w:rPr>
          <w:rFonts w:ascii="SimSun"/>
          <w:kern w:val="0"/>
          <w:szCs w:val="24"/>
        </w:rPr>
      </w:pPr>
      <w:bookmarkStart w:id="134" w:name="_neb6B7E8F4B_8651_4E81_9C48_F58FE20146C3"/>
      <w:r w:rsidRPr="00FD6780">
        <w:rPr>
          <w:rFonts w:ascii="SimSun" w:cs="SimSun" w:hint="eastAsia"/>
          <w:color w:val="000000"/>
          <w:kern w:val="0"/>
          <w:sz w:val="20"/>
          <w:szCs w:val="20"/>
        </w:rPr>
        <w:t>郑世华</w:t>
      </w:r>
      <w:r w:rsidRPr="00FD6780">
        <w:rPr>
          <w:color w:val="000000"/>
          <w:kern w:val="0"/>
          <w:sz w:val="20"/>
          <w:szCs w:val="20"/>
        </w:rPr>
        <w:t xml:space="preserve">, </w:t>
      </w:r>
      <w:r w:rsidRPr="00FD6780">
        <w:rPr>
          <w:rFonts w:ascii="SimSun" w:cs="SimSun" w:hint="eastAsia"/>
          <w:color w:val="000000"/>
          <w:kern w:val="0"/>
          <w:sz w:val="20"/>
          <w:szCs w:val="20"/>
        </w:rPr>
        <w:t>仝巧云</w:t>
      </w:r>
      <w:r w:rsidRPr="00FD6780">
        <w:rPr>
          <w:color w:val="000000"/>
          <w:kern w:val="0"/>
          <w:sz w:val="20"/>
          <w:szCs w:val="20"/>
        </w:rPr>
        <w:t xml:space="preserve">, </w:t>
      </w:r>
      <w:r w:rsidRPr="00FD6780">
        <w:rPr>
          <w:rFonts w:ascii="SimSun" w:cs="SimSun" w:hint="eastAsia"/>
          <w:color w:val="000000"/>
          <w:kern w:val="0"/>
          <w:sz w:val="20"/>
          <w:szCs w:val="20"/>
        </w:rPr>
        <w:t>郑爱军</w:t>
      </w:r>
      <w:r w:rsidRPr="00FD6780">
        <w:rPr>
          <w:color w:val="000000"/>
          <w:kern w:val="0"/>
          <w:sz w:val="20"/>
          <w:szCs w:val="20"/>
        </w:rPr>
        <w:t xml:space="preserve">. (2016). </w:t>
      </w:r>
      <w:r w:rsidRPr="00FD6780">
        <w:rPr>
          <w:rFonts w:ascii="SimSun" w:cs="SimSun" w:hint="eastAsia"/>
          <w:color w:val="000000"/>
          <w:kern w:val="0"/>
          <w:sz w:val="20"/>
          <w:szCs w:val="20"/>
        </w:rPr>
        <w:t>大学生抑郁和焦虑状况调查及相关因素分析</w:t>
      </w:r>
      <w:r w:rsidRPr="00FD6780">
        <w:rPr>
          <w:color w:val="000000"/>
          <w:kern w:val="0"/>
          <w:sz w:val="20"/>
          <w:szCs w:val="20"/>
        </w:rPr>
        <w:t xml:space="preserve">. </w:t>
      </w:r>
      <w:r w:rsidRPr="00FD6780">
        <w:rPr>
          <w:rFonts w:ascii="SimSun" w:cs="SimSun" w:hint="eastAsia"/>
          <w:i/>
          <w:iCs/>
          <w:color w:val="000000"/>
          <w:kern w:val="0"/>
          <w:sz w:val="20"/>
          <w:szCs w:val="20"/>
        </w:rPr>
        <w:t>重庆医学</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xml:space="preserve">(20), </w:t>
      </w:r>
      <w:r w:rsidRPr="00FD6780">
        <w:rPr>
          <w:color w:val="000000"/>
          <w:kern w:val="0"/>
          <w:sz w:val="20"/>
          <w:szCs w:val="20"/>
        </w:rPr>
        <w:lastRenderedPageBreak/>
        <w:t>2835-2837.</w:t>
      </w:r>
      <w:bookmarkEnd w:id="134"/>
    </w:p>
    <w:p w14:paraId="5AF21C94" w14:textId="77777777" w:rsidR="00FD6780" w:rsidRPr="00FD6780" w:rsidRDefault="00FD6780" w:rsidP="00FD6780">
      <w:pPr>
        <w:autoSpaceDE w:val="0"/>
        <w:autoSpaceDN w:val="0"/>
        <w:adjustRightInd w:val="0"/>
        <w:ind w:left="240" w:firstLineChars="0" w:hanging="240"/>
        <w:rPr>
          <w:rFonts w:ascii="SimSun"/>
          <w:kern w:val="0"/>
          <w:szCs w:val="24"/>
        </w:rPr>
      </w:pPr>
      <w:bookmarkStart w:id="135" w:name="_neb82000F90_00AC_4A0A_BDC4_2EDE5C17D525"/>
      <w:r w:rsidRPr="00FD6780">
        <w:rPr>
          <w:rFonts w:ascii="SimSun" w:cs="SimSun" w:hint="eastAsia"/>
          <w:color w:val="000000"/>
          <w:kern w:val="0"/>
          <w:sz w:val="20"/>
          <w:szCs w:val="20"/>
        </w:rPr>
        <w:t>王征宇</w:t>
      </w:r>
      <w:r w:rsidRPr="00FD6780">
        <w:rPr>
          <w:color w:val="000000"/>
          <w:kern w:val="0"/>
          <w:sz w:val="20"/>
          <w:szCs w:val="20"/>
        </w:rPr>
        <w:t xml:space="preserve">, </w:t>
      </w:r>
      <w:r w:rsidRPr="00FD6780">
        <w:rPr>
          <w:rFonts w:ascii="SimSun" w:cs="SimSun" w:hint="eastAsia"/>
          <w:color w:val="000000"/>
          <w:kern w:val="0"/>
          <w:sz w:val="20"/>
          <w:szCs w:val="20"/>
        </w:rPr>
        <w:t>迟玉芬</w:t>
      </w:r>
      <w:r w:rsidRPr="00FD6780">
        <w:rPr>
          <w:color w:val="000000"/>
          <w:kern w:val="0"/>
          <w:sz w:val="20"/>
          <w:szCs w:val="20"/>
        </w:rPr>
        <w:t xml:space="preserve">. (1984). </w:t>
      </w:r>
      <w:r w:rsidRPr="00FD6780">
        <w:rPr>
          <w:rFonts w:ascii="SimSun" w:cs="SimSun" w:hint="eastAsia"/>
          <w:color w:val="000000"/>
          <w:kern w:val="0"/>
          <w:sz w:val="20"/>
          <w:szCs w:val="20"/>
        </w:rPr>
        <w:t>抑郁自评量表</w:t>
      </w:r>
      <w:r w:rsidRPr="00FD6780">
        <w:rPr>
          <w:color w:val="000000"/>
          <w:kern w:val="0"/>
          <w:sz w:val="20"/>
          <w:szCs w:val="20"/>
        </w:rPr>
        <w:t xml:space="preserve">(SDS). </w:t>
      </w:r>
      <w:r w:rsidRPr="00FD6780">
        <w:rPr>
          <w:rFonts w:ascii="SimSun" w:cs="SimSun" w:hint="eastAsia"/>
          <w:i/>
          <w:iCs/>
          <w:color w:val="000000"/>
          <w:kern w:val="0"/>
          <w:sz w:val="20"/>
          <w:szCs w:val="20"/>
        </w:rPr>
        <w:t>上海精神医学</w:t>
      </w:r>
      <w:r w:rsidRPr="00FD6780">
        <w:rPr>
          <w:color w:val="000000"/>
          <w:kern w:val="0"/>
          <w:sz w:val="20"/>
          <w:szCs w:val="20"/>
        </w:rPr>
        <w:t>(02), 71-72.</w:t>
      </w:r>
      <w:bookmarkEnd w:id="135"/>
    </w:p>
    <w:p w14:paraId="153F32A2" w14:textId="77777777" w:rsidR="00FD6780" w:rsidRPr="00FD6780" w:rsidRDefault="00FD6780" w:rsidP="00FD6780">
      <w:pPr>
        <w:autoSpaceDE w:val="0"/>
        <w:autoSpaceDN w:val="0"/>
        <w:adjustRightInd w:val="0"/>
        <w:ind w:left="240" w:firstLineChars="0" w:hanging="240"/>
        <w:rPr>
          <w:rFonts w:ascii="SimSun"/>
          <w:kern w:val="0"/>
          <w:szCs w:val="24"/>
        </w:rPr>
      </w:pPr>
      <w:bookmarkStart w:id="136" w:name="_neb8AA96650_A6DD_4895_9BC3_6F32565E73FE"/>
      <w:r w:rsidRPr="00FD6780">
        <w:rPr>
          <w:rFonts w:ascii="SimSun" w:cs="SimSun" w:hint="eastAsia"/>
          <w:color w:val="000000"/>
          <w:kern w:val="0"/>
          <w:sz w:val="20"/>
          <w:szCs w:val="20"/>
        </w:rPr>
        <w:t>张明园等</w:t>
      </w:r>
      <w:r w:rsidRPr="00FD6780">
        <w:rPr>
          <w:color w:val="000000"/>
          <w:kern w:val="0"/>
          <w:sz w:val="20"/>
          <w:szCs w:val="20"/>
        </w:rPr>
        <w:t xml:space="preserve">. (2015). </w:t>
      </w:r>
      <w:r w:rsidRPr="00FD6780">
        <w:rPr>
          <w:rFonts w:ascii="SimSun" w:cs="SimSun" w:hint="eastAsia"/>
          <w:i/>
          <w:iCs/>
          <w:color w:val="000000"/>
          <w:kern w:val="0"/>
          <w:sz w:val="20"/>
          <w:szCs w:val="20"/>
        </w:rPr>
        <w:t>精神科评定量表手册</w:t>
      </w:r>
      <w:r w:rsidRPr="00FD6780">
        <w:rPr>
          <w:color w:val="000000"/>
          <w:kern w:val="0"/>
          <w:sz w:val="20"/>
          <w:szCs w:val="20"/>
        </w:rPr>
        <w:t xml:space="preserve">. </w:t>
      </w:r>
      <w:r w:rsidRPr="00FD6780">
        <w:rPr>
          <w:rFonts w:ascii="SimSun" w:cs="SimSun" w:hint="eastAsia"/>
          <w:color w:val="000000"/>
          <w:kern w:val="0"/>
          <w:sz w:val="20"/>
          <w:szCs w:val="20"/>
        </w:rPr>
        <w:t>湖南科学技术出版社</w:t>
      </w:r>
      <w:r w:rsidRPr="00FD6780">
        <w:rPr>
          <w:color w:val="000000"/>
          <w:kern w:val="0"/>
          <w:sz w:val="20"/>
          <w:szCs w:val="20"/>
        </w:rPr>
        <w:t>.</w:t>
      </w:r>
      <w:bookmarkEnd w:id="136"/>
    </w:p>
    <w:p w14:paraId="348634AA" w14:textId="77777777" w:rsidR="00FD6780" w:rsidRPr="00FD6780" w:rsidRDefault="00FD6780" w:rsidP="00FD6780">
      <w:pPr>
        <w:autoSpaceDE w:val="0"/>
        <w:autoSpaceDN w:val="0"/>
        <w:adjustRightInd w:val="0"/>
        <w:ind w:left="240" w:firstLineChars="0" w:hanging="240"/>
        <w:rPr>
          <w:rFonts w:ascii="SimSun"/>
          <w:kern w:val="0"/>
          <w:szCs w:val="24"/>
        </w:rPr>
      </w:pPr>
      <w:bookmarkStart w:id="137" w:name="_neb27A1AE37_BC1A_48DB_A62D_B309324E7DBF"/>
      <w:r w:rsidRPr="00FD6780">
        <w:rPr>
          <w:color w:val="000000"/>
          <w:kern w:val="0"/>
          <w:sz w:val="20"/>
          <w:szCs w:val="20"/>
        </w:rPr>
        <w:t xml:space="preserve">Zung, W. W. (1969). A cross-cultural survey of symptoms in depression. </w:t>
      </w:r>
      <w:r w:rsidRPr="00FD6780">
        <w:rPr>
          <w:i/>
          <w:iCs/>
          <w:color w:val="000000"/>
          <w:kern w:val="0"/>
          <w:sz w:val="20"/>
          <w:szCs w:val="20"/>
        </w:rPr>
        <w:t>American Journal of Psychiatry</w:t>
      </w:r>
      <w:r w:rsidRPr="00FD6780">
        <w:rPr>
          <w:color w:val="000000"/>
          <w:kern w:val="0"/>
          <w:sz w:val="20"/>
          <w:szCs w:val="20"/>
        </w:rPr>
        <w:t xml:space="preserve">, </w:t>
      </w:r>
      <w:r w:rsidRPr="00FD6780">
        <w:rPr>
          <w:i/>
          <w:iCs/>
          <w:color w:val="000000"/>
          <w:kern w:val="0"/>
          <w:sz w:val="20"/>
          <w:szCs w:val="20"/>
        </w:rPr>
        <w:t>126</w:t>
      </w:r>
      <w:r w:rsidRPr="00FD6780">
        <w:rPr>
          <w:color w:val="000000"/>
          <w:kern w:val="0"/>
          <w:sz w:val="20"/>
          <w:szCs w:val="20"/>
        </w:rPr>
        <w:t>(1), 116-121.</w:t>
      </w:r>
      <w:bookmarkEnd w:id="137"/>
    </w:p>
    <w:p w14:paraId="1B9F1FFF" w14:textId="77777777" w:rsidR="00FD6780" w:rsidRPr="00FD6780" w:rsidRDefault="00FD6780" w:rsidP="00FD6780">
      <w:pPr>
        <w:autoSpaceDE w:val="0"/>
        <w:autoSpaceDN w:val="0"/>
        <w:adjustRightInd w:val="0"/>
        <w:ind w:left="240" w:firstLineChars="0" w:hanging="240"/>
        <w:rPr>
          <w:rFonts w:ascii="SimSun"/>
          <w:kern w:val="0"/>
          <w:szCs w:val="24"/>
        </w:rPr>
      </w:pPr>
      <w:bookmarkStart w:id="138" w:name="_neb7D7D87C1_8DD4_4D94_9369_659C09F617C3"/>
      <w:r w:rsidRPr="00FD6780">
        <w:rPr>
          <w:rFonts w:ascii="SimSun" w:cs="SimSun" w:hint="eastAsia"/>
          <w:color w:val="000000"/>
          <w:kern w:val="0"/>
          <w:sz w:val="20"/>
          <w:szCs w:val="20"/>
        </w:rPr>
        <w:t>崔杰诚</w:t>
      </w:r>
      <w:r w:rsidRPr="00FD6780">
        <w:rPr>
          <w:color w:val="000000"/>
          <w:kern w:val="0"/>
          <w:sz w:val="20"/>
          <w:szCs w:val="20"/>
        </w:rPr>
        <w:t xml:space="preserve">, </w:t>
      </w:r>
      <w:r w:rsidRPr="00FD6780">
        <w:rPr>
          <w:rFonts w:ascii="SimSun" w:cs="SimSun" w:hint="eastAsia"/>
          <w:color w:val="000000"/>
          <w:kern w:val="0"/>
          <w:sz w:val="20"/>
          <w:szCs w:val="20"/>
        </w:rPr>
        <w:t>陈国生</w:t>
      </w:r>
      <w:r w:rsidRPr="00FD6780">
        <w:rPr>
          <w:color w:val="000000"/>
          <w:kern w:val="0"/>
          <w:sz w:val="20"/>
          <w:szCs w:val="20"/>
        </w:rPr>
        <w:t xml:space="preserve">. (1998). </w:t>
      </w:r>
      <w:r w:rsidRPr="00FD6780">
        <w:rPr>
          <w:rFonts w:ascii="SimSun" w:cs="SimSun" w:hint="eastAsia"/>
          <w:color w:val="000000"/>
          <w:kern w:val="0"/>
          <w:sz w:val="20"/>
          <w:szCs w:val="20"/>
        </w:rPr>
        <w:t>《心理卫生与精神科评定量表》专辑</w:t>
      </w:r>
      <w:r w:rsidRPr="00FD6780">
        <w:rPr>
          <w:color w:val="000000"/>
          <w:kern w:val="0"/>
          <w:sz w:val="20"/>
          <w:szCs w:val="20"/>
        </w:rPr>
        <w:t xml:space="preserve">. </w:t>
      </w:r>
      <w:r w:rsidRPr="00FD6780">
        <w:rPr>
          <w:rFonts w:ascii="SimSun" w:cs="SimSun" w:hint="eastAsia"/>
          <w:i/>
          <w:iCs/>
          <w:color w:val="000000"/>
          <w:kern w:val="0"/>
          <w:sz w:val="20"/>
          <w:szCs w:val="20"/>
        </w:rPr>
        <w:t>健康心理学杂志</w:t>
      </w:r>
      <w:r w:rsidRPr="00FD6780">
        <w:rPr>
          <w:color w:val="000000"/>
          <w:kern w:val="0"/>
          <w:sz w:val="20"/>
          <w:szCs w:val="20"/>
        </w:rPr>
        <w:t xml:space="preserve">, </w:t>
      </w:r>
      <w:r w:rsidRPr="00FD6780">
        <w:rPr>
          <w:rFonts w:ascii="SimSun" w:cs="SimSun" w:hint="eastAsia"/>
          <w:i/>
          <w:iCs/>
          <w:color w:val="000000"/>
          <w:kern w:val="0"/>
          <w:sz w:val="20"/>
          <w:szCs w:val="20"/>
        </w:rPr>
        <w:t>６</w:t>
      </w:r>
      <w:r w:rsidRPr="00FD6780">
        <w:rPr>
          <w:color w:val="000000"/>
          <w:kern w:val="0"/>
          <w:sz w:val="20"/>
          <w:szCs w:val="20"/>
        </w:rPr>
        <w:t>(10), 140-141.</w:t>
      </w:r>
      <w:bookmarkEnd w:id="138"/>
    </w:p>
    <w:p w14:paraId="429B42FE" w14:textId="77777777" w:rsidR="00FD6780" w:rsidRPr="00FD6780" w:rsidRDefault="00FD6780" w:rsidP="00FD6780">
      <w:pPr>
        <w:autoSpaceDE w:val="0"/>
        <w:autoSpaceDN w:val="0"/>
        <w:adjustRightInd w:val="0"/>
        <w:ind w:left="240" w:firstLineChars="0" w:hanging="240"/>
        <w:rPr>
          <w:rFonts w:ascii="SimSun"/>
          <w:kern w:val="0"/>
          <w:szCs w:val="24"/>
        </w:rPr>
      </w:pPr>
      <w:bookmarkStart w:id="139" w:name="_nebD60539B8_7B24_48A3_8330_40E26C3FBE5A"/>
      <w:r w:rsidRPr="00FD6780">
        <w:rPr>
          <w:rFonts w:ascii="SimSun" w:cs="SimSun" w:hint="eastAsia"/>
          <w:color w:val="000000"/>
          <w:kern w:val="0"/>
          <w:sz w:val="20"/>
          <w:szCs w:val="20"/>
        </w:rPr>
        <w:t>戴海崎</w:t>
      </w:r>
      <w:r w:rsidRPr="00FD6780">
        <w:rPr>
          <w:color w:val="000000"/>
          <w:kern w:val="0"/>
          <w:sz w:val="20"/>
          <w:szCs w:val="20"/>
        </w:rPr>
        <w:t xml:space="preserve">, </w:t>
      </w:r>
      <w:r w:rsidRPr="00FD6780">
        <w:rPr>
          <w:rFonts w:ascii="SimSun" w:cs="SimSun" w:hint="eastAsia"/>
          <w:color w:val="000000"/>
          <w:kern w:val="0"/>
          <w:sz w:val="20"/>
          <w:szCs w:val="20"/>
        </w:rPr>
        <w:t>张锋</w:t>
      </w:r>
      <w:r w:rsidRPr="00FD6780">
        <w:rPr>
          <w:color w:val="000000"/>
          <w:kern w:val="0"/>
          <w:sz w:val="20"/>
          <w:szCs w:val="20"/>
        </w:rPr>
        <w:t xml:space="preserve">, </w:t>
      </w:r>
      <w:r w:rsidRPr="00FD6780">
        <w:rPr>
          <w:rFonts w:ascii="SimSun" w:cs="SimSun" w:hint="eastAsia"/>
          <w:color w:val="000000"/>
          <w:kern w:val="0"/>
          <w:sz w:val="20"/>
          <w:szCs w:val="20"/>
        </w:rPr>
        <w:t>陈雪枫</w:t>
      </w:r>
      <w:r w:rsidRPr="00FD6780">
        <w:rPr>
          <w:color w:val="000000"/>
          <w:kern w:val="0"/>
          <w:sz w:val="20"/>
          <w:szCs w:val="20"/>
        </w:rPr>
        <w:t xml:space="preserve">. (2007). </w:t>
      </w:r>
      <w:r w:rsidRPr="00FD6780">
        <w:rPr>
          <w:rFonts w:ascii="SimSun" w:cs="SimSun" w:hint="eastAsia"/>
          <w:i/>
          <w:iCs/>
          <w:color w:val="000000"/>
          <w:kern w:val="0"/>
          <w:sz w:val="20"/>
          <w:szCs w:val="20"/>
        </w:rPr>
        <w:t>心理与教育测量</w:t>
      </w:r>
      <w:r w:rsidRPr="00FD6780">
        <w:rPr>
          <w:i/>
          <w:iCs/>
          <w:color w:val="000000"/>
          <w:kern w:val="0"/>
          <w:sz w:val="20"/>
          <w:szCs w:val="20"/>
        </w:rPr>
        <w:t xml:space="preserve">: </w:t>
      </w:r>
      <w:r w:rsidRPr="00FD6780">
        <w:rPr>
          <w:rFonts w:ascii="SimSun" w:cs="SimSun" w:hint="eastAsia"/>
          <w:i/>
          <w:iCs/>
          <w:color w:val="000000"/>
          <w:kern w:val="0"/>
          <w:sz w:val="20"/>
          <w:szCs w:val="20"/>
        </w:rPr>
        <w:t>修订版</w:t>
      </w:r>
      <w:r w:rsidRPr="00FD6780">
        <w:rPr>
          <w:color w:val="000000"/>
          <w:kern w:val="0"/>
          <w:sz w:val="20"/>
          <w:szCs w:val="20"/>
        </w:rPr>
        <w:t xml:space="preserve">. </w:t>
      </w:r>
      <w:r w:rsidRPr="00FD6780">
        <w:rPr>
          <w:rFonts w:ascii="SimSun" w:cs="SimSun" w:hint="eastAsia"/>
          <w:color w:val="000000"/>
          <w:kern w:val="0"/>
          <w:sz w:val="20"/>
          <w:szCs w:val="20"/>
        </w:rPr>
        <w:t>广州</w:t>
      </w:r>
      <w:r w:rsidRPr="00FD6780">
        <w:rPr>
          <w:color w:val="000000"/>
          <w:kern w:val="0"/>
          <w:sz w:val="20"/>
          <w:szCs w:val="20"/>
        </w:rPr>
        <w:t xml:space="preserve">: </w:t>
      </w:r>
      <w:r w:rsidRPr="00FD6780">
        <w:rPr>
          <w:rFonts w:ascii="SimSun" w:cs="SimSun" w:hint="eastAsia"/>
          <w:color w:val="000000"/>
          <w:kern w:val="0"/>
          <w:sz w:val="20"/>
          <w:szCs w:val="20"/>
        </w:rPr>
        <w:t>暨南大学出版社</w:t>
      </w:r>
      <w:r w:rsidRPr="00FD6780">
        <w:rPr>
          <w:color w:val="000000"/>
          <w:kern w:val="0"/>
          <w:sz w:val="20"/>
          <w:szCs w:val="20"/>
        </w:rPr>
        <w:t>.</w:t>
      </w:r>
      <w:bookmarkEnd w:id="139"/>
    </w:p>
    <w:p w14:paraId="5965DD71" w14:textId="77777777" w:rsidR="00FD6780" w:rsidRPr="00FD6780" w:rsidRDefault="00FD6780" w:rsidP="00FD6780">
      <w:pPr>
        <w:autoSpaceDE w:val="0"/>
        <w:autoSpaceDN w:val="0"/>
        <w:adjustRightInd w:val="0"/>
        <w:ind w:left="240" w:firstLineChars="0" w:hanging="240"/>
        <w:rPr>
          <w:rFonts w:ascii="SimSun"/>
          <w:kern w:val="0"/>
          <w:szCs w:val="24"/>
        </w:rPr>
      </w:pPr>
      <w:bookmarkStart w:id="140" w:name="_nebBC59E537_6537_4CD5_86DE_15BCABE18DA0"/>
      <w:r w:rsidRPr="00FD6780">
        <w:rPr>
          <w:rFonts w:ascii="SimSun" w:cs="SimSun" w:hint="eastAsia"/>
          <w:color w:val="000000"/>
          <w:kern w:val="0"/>
          <w:sz w:val="20"/>
          <w:szCs w:val="20"/>
        </w:rPr>
        <w:t>仲稳山</w:t>
      </w:r>
      <w:r w:rsidRPr="00FD6780">
        <w:rPr>
          <w:color w:val="000000"/>
          <w:kern w:val="0"/>
          <w:sz w:val="20"/>
          <w:szCs w:val="20"/>
        </w:rPr>
        <w:t xml:space="preserve">. (2009). </w:t>
      </w:r>
      <w:r w:rsidRPr="00FD6780">
        <w:rPr>
          <w:rFonts w:ascii="SimSun" w:cs="SimSun" w:hint="eastAsia"/>
          <w:i/>
          <w:iCs/>
          <w:color w:val="000000"/>
          <w:kern w:val="0"/>
          <w:sz w:val="20"/>
          <w:szCs w:val="20"/>
        </w:rPr>
        <w:t>心理诊断学</w:t>
      </w:r>
      <w:r w:rsidRPr="00FD6780">
        <w:rPr>
          <w:color w:val="000000"/>
          <w:kern w:val="0"/>
          <w:sz w:val="20"/>
          <w:szCs w:val="20"/>
        </w:rPr>
        <w:t xml:space="preserve">. </w:t>
      </w:r>
      <w:r w:rsidRPr="00FD6780">
        <w:rPr>
          <w:rFonts w:ascii="SimSun" w:cs="SimSun" w:hint="eastAsia"/>
          <w:color w:val="000000"/>
          <w:kern w:val="0"/>
          <w:sz w:val="20"/>
          <w:szCs w:val="20"/>
        </w:rPr>
        <w:t>苏州</w:t>
      </w:r>
      <w:r w:rsidRPr="00FD6780">
        <w:rPr>
          <w:color w:val="000000"/>
          <w:kern w:val="0"/>
          <w:sz w:val="20"/>
          <w:szCs w:val="20"/>
        </w:rPr>
        <w:t xml:space="preserve">: </w:t>
      </w:r>
      <w:r w:rsidRPr="00FD6780">
        <w:rPr>
          <w:rFonts w:ascii="SimSun" w:cs="SimSun" w:hint="eastAsia"/>
          <w:color w:val="000000"/>
          <w:kern w:val="0"/>
          <w:sz w:val="20"/>
          <w:szCs w:val="20"/>
        </w:rPr>
        <w:t>苏州大学出版社</w:t>
      </w:r>
      <w:r w:rsidRPr="00FD6780">
        <w:rPr>
          <w:color w:val="000000"/>
          <w:kern w:val="0"/>
          <w:sz w:val="20"/>
          <w:szCs w:val="20"/>
        </w:rPr>
        <w:t>.</w:t>
      </w:r>
      <w:bookmarkEnd w:id="140"/>
    </w:p>
    <w:p w14:paraId="33ED29B8" w14:textId="77777777" w:rsidR="00FD6780" w:rsidRPr="00FD6780" w:rsidRDefault="00FD6780" w:rsidP="00FD6780">
      <w:pPr>
        <w:autoSpaceDE w:val="0"/>
        <w:autoSpaceDN w:val="0"/>
        <w:adjustRightInd w:val="0"/>
        <w:ind w:left="240" w:firstLineChars="0" w:hanging="240"/>
        <w:rPr>
          <w:rFonts w:ascii="SimSun"/>
          <w:kern w:val="0"/>
          <w:szCs w:val="24"/>
        </w:rPr>
      </w:pPr>
      <w:bookmarkStart w:id="141" w:name="_nebE3F6DB33_B538_40D1_88A5_D9942D6B8DE7"/>
      <w:r w:rsidRPr="00FD6780">
        <w:rPr>
          <w:rFonts w:ascii="SimSun" w:cs="SimSun" w:hint="eastAsia"/>
          <w:color w:val="000000"/>
          <w:kern w:val="0"/>
          <w:sz w:val="20"/>
          <w:szCs w:val="20"/>
        </w:rPr>
        <w:t>王征宇</w:t>
      </w:r>
      <w:r w:rsidRPr="00FD6780">
        <w:rPr>
          <w:color w:val="000000"/>
          <w:kern w:val="0"/>
          <w:sz w:val="20"/>
          <w:szCs w:val="20"/>
        </w:rPr>
        <w:t xml:space="preserve">. (1984). </w:t>
      </w:r>
      <w:r w:rsidRPr="00FD6780">
        <w:rPr>
          <w:rFonts w:ascii="SimSun" w:cs="SimSun" w:hint="eastAsia"/>
          <w:color w:val="000000"/>
          <w:kern w:val="0"/>
          <w:sz w:val="20"/>
          <w:szCs w:val="20"/>
        </w:rPr>
        <w:t>症状自评量表</w:t>
      </w:r>
      <w:r w:rsidRPr="00FD6780">
        <w:rPr>
          <w:color w:val="000000"/>
          <w:kern w:val="0"/>
          <w:sz w:val="20"/>
          <w:szCs w:val="20"/>
        </w:rPr>
        <w:t xml:space="preserve">(SCL-90). </w:t>
      </w:r>
      <w:r w:rsidRPr="00FD6780">
        <w:rPr>
          <w:rFonts w:ascii="SimSun" w:cs="SimSun" w:hint="eastAsia"/>
          <w:i/>
          <w:iCs/>
          <w:color w:val="000000"/>
          <w:kern w:val="0"/>
          <w:sz w:val="20"/>
          <w:szCs w:val="20"/>
        </w:rPr>
        <w:t>上海精神医学</w:t>
      </w:r>
      <w:r w:rsidRPr="00FD6780">
        <w:rPr>
          <w:color w:val="000000"/>
          <w:kern w:val="0"/>
          <w:sz w:val="20"/>
          <w:szCs w:val="20"/>
        </w:rPr>
        <w:t>(02), 68-70.</w:t>
      </w:r>
      <w:bookmarkEnd w:id="141"/>
    </w:p>
    <w:p w14:paraId="2C664060" w14:textId="77777777" w:rsidR="00FD6780" w:rsidRPr="00FD6780" w:rsidRDefault="00FD6780" w:rsidP="00FD6780">
      <w:pPr>
        <w:autoSpaceDE w:val="0"/>
        <w:autoSpaceDN w:val="0"/>
        <w:adjustRightInd w:val="0"/>
        <w:ind w:left="240" w:firstLineChars="0" w:hanging="240"/>
        <w:rPr>
          <w:rFonts w:ascii="SimSun"/>
          <w:kern w:val="0"/>
          <w:szCs w:val="24"/>
        </w:rPr>
      </w:pPr>
      <w:bookmarkStart w:id="142" w:name="_neb59714559_91FD_4859_B998_5C334EE0F415"/>
      <w:r w:rsidRPr="00FD6780">
        <w:rPr>
          <w:rFonts w:ascii="SimSun" w:cs="SimSun" w:hint="eastAsia"/>
          <w:color w:val="000000"/>
          <w:kern w:val="0"/>
          <w:sz w:val="20"/>
          <w:szCs w:val="20"/>
        </w:rPr>
        <w:t>高成阁</w:t>
      </w:r>
      <w:r w:rsidRPr="00FD6780">
        <w:rPr>
          <w:color w:val="000000"/>
          <w:kern w:val="0"/>
          <w:sz w:val="20"/>
          <w:szCs w:val="20"/>
        </w:rPr>
        <w:t xml:space="preserve">, </w:t>
      </w:r>
      <w:r w:rsidRPr="00FD6780">
        <w:rPr>
          <w:rFonts w:ascii="SimSun" w:cs="SimSun" w:hint="eastAsia"/>
          <w:color w:val="000000"/>
          <w:kern w:val="0"/>
          <w:sz w:val="20"/>
          <w:szCs w:val="20"/>
        </w:rPr>
        <w:t>王友平</w:t>
      </w:r>
      <w:r w:rsidRPr="00FD6780">
        <w:rPr>
          <w:color w:val="000000"/>
          <w:kern w:val="0"/>
          <w:sz w:val="20"/>
          <w:szCs w:val="20"/>
        </w:rPr>
        <w:t xml:space="preserve">, </w:t>
      </w:r>
      <w:r w:rsidRPr="00FD6780">
        <w:rPr>
          <w:rFonts w:ascii="SimSun" w:cs="SimSun" w:hint="eastAsia"/>
          <w:color w:val="000000"/>
          <w:kern w:val="0"/>
          <w:sz w:val="20"/>
          <w:szCs w:val="20"/>
        </w:rPr>
        <w:t>亢万虎</w:t>
      </w:r>
      <w:r w:rsidRPr="00FD6780">
        <w:rPr>
          <w:color w:val="000000"/>
          <w:kern w:val="0"/>
          <w:sz w:val="20"/>
          <w:szCs w:val="20"/>
        </w:rPr>
        <w:t xml:space="preserve">, </w:t>
      </w:r>
      <w:r w:rsidRPr="00FD6780">
        <w:rPr>
          <w:rFonts w:ascii="SimSun" w:cs="SimSun" w:hint="eastAsia"/>
          <w:color w:val="000000"/>
          <w:kern w:val="0"/>
          <w:sz w:val="20"/>
          <w:szCs w:val="20"/>
        </w:rPr>
        <w:t>张西生</w:t>
      </w:r>
      <w:r w:rsidRPr="00FD6780">
        <w:rPr>
          <w:color w:val="000000"/>
          <w:kern w:val="0"/>
          <w:sz w:val="20"/>
          <w:szCs w:val="20"/>
        </w:rPr>
        <w:t xml:space="preserve">, </w:t>
      </w:r>
      <w:r w:rsidRPr="00FD6780">
        <w:rPr>
          <w:rFonts w:ascii="SimSun" w:cs="SimSun" w:hint="eastAsia"/>
          <w:color w:val="000000"/>
          <w:kern w:val="0"/>
          <w:sz w:val="20"/>
          <w:szCs w:val="20"/>
        </w:rPr>
        <w:t>李强</w:t>
      </w:r>
      <w:r w:rsidRPr="00FD6780">
        <w:rPr>
          <w:color w:val="000000"/>
          <w:kern w:val="0"/>
          <w:sz w:val="20"/>
          <w:szCs w:val="20"/>
        </w:rPr>
        <w:t xml:space="preserve">, </w:t>
      </w:r>
      <w:r w:rsidRPr="00FD6780">
        <w:rPr>
          <w:rFonts w:ascii="SimSun" w:cs="SimSun" w:hint="eastAsia"/>
          <w:color w:val="000000"/>
          <w:kern w:val="0"/>
          <w:sz w:val="20"/>
          <w:szCs w:val="20"/>
        </w:rPr>
        <w:t>方明</w:t>
      </w:r>
      <w:r w:rsidRPr="00FD6780">
        <w:rPr>
          <w:color w:val="000000"/>
          <w:kern w:val="0"/>
          <w:sz w:val="20"/>
          <w:szCs w:val="20"/>
        </w:rPr>
        <w:t xml:space="preserve">,... </w:t>
      </w:r>
      <w:r w:rsidRPr="00FD6780">
        <w:rPr>
          <w:rFonts w:ascii="SimSun" w:cs="SimSun" w:hint="eastAsia"/>
          <w:color w:val="000000"/>
          <w:kern w:val="0"/>
          <w:sz w:val="20"/>
          <w:szCs w:val="20"/>
        </w:rPr>
        <w:t>何瑞嫦</w:t>
      </w:r>
      <w:r w:rsidRPr="00FD6780">
        <w:rPr>
          <w:color w:val="000000"/>
          <w:kern w:val="0"/>
          <w:sz w:val="20"/>
          <w:szCs w:val="20"/>
        </w:rPr>
        <w:t xml:space="preserve">. (1997). </w:t>
      </w:r>
      <w:r w:rsidRPr="00FD6780">
        <w:rPr>
          <w:rFonts w:ascii="SimSun" w:cs="SimSun" w:hint="eastAsia"/>
          <w:color w:val="000000"/>
          <w:kern w:val="0"/>
          <w:sz w:val="20"/>
          <w:szCs w:val="20"/>
        </w:rPr>
        <w:t>陕西省大中学生心理健康水平调查</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(01), 42-43.</w:t>
      </w:r>
      <w:bookmarkEnd w:id="142"/>
    </w:p>
    <w:p w14:paraId="69C0761E" w14:textId="77777777" w:rsidR="00FD6780" w:rsidRPr="00FD6780" w:rsidRDefault="00FD6780" w:rsidP="00FD6780">
      <w:pPr>
        <w:autoSpaceDE w:val="0"/>
        <w:autoSpaceDN w:val="0"/>
        <w:adjustRightInd w:val="0"/>
        <w:ind w:left="240" w:firstLineChars="0" w:hanging="240"/>
        <w:rPr>
          <w:rFonts w:ascii="SimSun"/>
          <w:kern w:val="0"/>
          <w:szCs w:val="24"/>
        </w:rPr>
      </w:pPr>
      <w:bookmarkStart w:id="143" w:name="_neb5DECCC4C_0E09_4EA9_81A7_86EEBE9F9644"/>
      <w:r w:rsidRPr="00FD6780">
        <w:rPr>
          <w:color w:val="000000"/>
          <w:kern w:val="0"/>
          <w:sz w:val="20"/>
          <w:szCs w:val="20"/>
        </w:rPr>
        <w:t xml:space="preserve">Derogatis, L. R., Rickels, K., &amp; Rock, A. F. (1976). The SCL-90 and the MMPI: A step in the validation of a new self-report scale. </w:t>
      </w:r>
      <w:r w:rsidRPr="00FD6780">
        <w:rPr>
          <w:i/>
          <w:iCs/>
          <w:color w:val="000000"/>
          <w:kern w:val="0"/>
          <w:sz w:val="20"/>
          <w:szCs w:val="20"/>
        </w:rPr>
        <w:t>The British Journal of Psychiatry</w:t>
      </w:r>
      <w:r w:rsidRPr="00FD6780">
        <w:rPr>
          <w:color w:val="000000"/>
          <w:kern w:val="0"/>
          <w:sz w:val="20"/>
          <w:szCs w:val="20"/>
        </w:rPr>
        <w:t xml:space="preserve">, </w:t>
      </w:r>
      <w:r w:rsidRPr="00FD6780">
        <w:rPr>
          <w:i/>
          <w:iCs/>
          <w:color w:val="000000"/>
          <w:kern w:val="0"/>
          <w:sz w:val="20"/>
          <w:szCs w:val="20"/>
        </w:rPr>
        <w:t>128</w:t>
      </w:r>
      <w:r w:rsidRPr="00FD6780">
        <w:rPr>
          <w:color w:val="000000"/>
          <w:kern w:val="0"/>
          <w:sz w:val="20"/>
          <w:szCs w:val="20"/>
        </w:rPr>
        <w:t>(3), 280-289.</w:t>
      </w:r>
      <w:bookmarkEnd w:id="143"/>
    </w:p>
    <w:p w14:paraId="17805589" w14:textId="77777777" w:rsidR="00FD6780" w:rsidRPr="00FD6780" w:rsidRDefault="00FD6780" w:rsidP="00FD6780">
      <w:pPr>
        <w:autoSpaceDE w:val="0"/>
        <w:autoSpaceDN w:val="0"/>
        <w:adjustRightInd w:val="0"/>
        <w:ind w:left="240" w:firstLineChars="0" w:hanging="240"/>
        <w:rPr>
          <w:rFonts w:ascii="SimSun"/>
          <w:kern w:val="0"/>
          <w:szCs w:val="24"/>
        </w:rPr>
      </w:pPr>
      <w:bookmarkStart w:id="144" w:name="_neb66AA31EB_083D_4C14_914D_3CBF2F3B4C84"/>
      <w:r w:rsidRPr="00FD6780">
        <w:rPr>
          <w:rFonts w:ascii="SimSun" w:cs="SimSun" w:hint="eastAsia"/>
          <w:color w:val="000000"/>
          <w:kern w:val="0"/>
          <w:sz w:val="20"/>
          <w:szCs w:val="20"/>
        </w:rPr>
        <w:t>陈树林</w:t>
      </w:r>
      <w:r w:rsidRPr="00FD6780">
        <w:rPr>
          <w:color w:val="000000"/>
          <w:kern w:val="0"/>
          <w:sz w:val="20"/>
          <w:szCs w:val="20"/>
        </w:rPr>
        <w:t xml:space="preserve">, </w:t>
      </w:r>
      <w:r w:rsidRPr="00FD6780">
        <w:rPr>
          <w:rFonts w:ascii="SimSun" w:cs="SimSun" w:hint="eastAsia"/>
          <w:color w:val="000000"/>
          <w:kern w:val="0"/>
          <w:sz w:val="20"/>
          <w:szCs w:val="20"/>
        </w:rPr>
        <w:t>李凌江</w:t>
      </w:r>
      <w:r w:rsidRPr="00FD6780">
        <w:rPr>
          <w:color w:val="000000"/>
          <w:kern w:val="0"/>
          <w:sz w:val="20"/>
          <w:szCs w:val="20"/>
        </w:rPr>
        <w:t>. (2003). SCL-90</w:t>
      </w:r>
      <w:r w:rsidRPr="00FD6780">
        <w:rPr>
          <w:rFonts w:ascii="SimSun" w:cs="SimSun" w:hint="eastAsia"/>
          <w:color w:val="000000"/>
          <w:kern w:val="0"/>
          <w:sz w:val="20"/>
          <w:szCs w:val="20"/>
        </w:rPr>
        <w:t>信度效度检验和常模的再比较</w:t>
      </w:r>
      <w:r w:rsidRPr="00FD6780">
        <w:rPr>
          <w:color w:val="000000"/>
          <w:kern w:val="0"/>
          <w:sz w:val="20"/>
          <w:szCs w:val="20"/>
        </w:rPr>
        <w:t xml:space="preserve">. </w:t>
      </w:r>
      <w:r w:rsidRPr="00FD6780">
        <w:rPr>
          <w:rFonts w:ascii="SimSun" w:cs="SimSun" w:hint="eastAsia"/>
          <w:i/>
          <w:iCs/>
          <w:color w:val="000000"/>
          <w:kern w:val="0"/>
          <w:sz w:val="20"/>
          <w:szCs w:val="20"/>
        </w:rPr>
        <w:t>中国神经精神疾病杂志</w:t>
      </w:r>
      <w:r w:rsidRPr="00FD6780">
        <w:rPr>
          <w:color w:val="000000"/>
          <w:kern w:val="0"/>
          <w:sz w:val="20"/>
          <w:szCs w:val="20"/>
        </w:rPr>
        <w:t>(05), 323-327.</w:t>
      </w:r>
      <w:bookmarkEnd w:id="144"/>
    </w:p>
    <w:p w14:paraId="315E2D2E" w14:textId="77777777" w:rsidR="00FD6780" w:rsidRPr="00FD6780" w:rsidRDefault="00FD6780" w:rsidP="00FD6780">
      <w:pPr>
        <w:autoSpaceDE w:val="0"/>
        <w:autoSpaceDN w:val="0"/>
        <w:adjustRightInd w:val="0"/>
        <w:ind w:left="240" w:firstLineChars="0" w:hanging="240"/>
        <w:rPr>
          <w:rFonts w:ascii="SimSun"/>
          <w:kern w:val="0"/>
          <w:szCs w:val="24"/>
        </w:rPr>
      </w:pPr>
      <w:bookmarkStart w:id="145" w:name="_nebEC3085C6_B701_41FC_A15E_6AE05D7091CF"/>
      <w:r w:rsidRPr="00FD6780">
        <w:rPr>
          <w:rFonts w:ascii="SimSun" w:cs="SimSun" w:hint="eastAsia"/>
          <w:color w:val="000000"/>
          <w:kern w:val="0"/>
          <w:sz w:val="20"/>
          <w:szCs w:val="20"/>
        </w:rPr>
        <w:t>黄赐英</w:t>
      </w:r>
      <w:r w:rsidRPr="00FD6780">
        <w:rPr>
          <w:color w:val="000000"/>
          <w:kern w:val="0"/>
          <w:sz w:val="20"/>
          <w:szCs w:val="20"/>
        </w:rPr>
        <w:t xml:space="preserve">, </w:t>
      </w:r>
      <w:r w:rsidRPr="00FD6780">
        <w:rPr>
          <w:rFonts w:ascii="SimSun" w:cs="SimSun" w:hint="eastAsia"/>
          <w:color w:val="000000"/>
          <w:kern w:val="0"/>
          <w:sz w:val="20"/>
          <w:szCs w:val="20"/>
        </w:rPr>
        <w:t>裴利华</w:t>
      </w:r>
      <w:r w:rsidRPr="00FD6780">
        <w:rPr>
          <w:color w:val="000000"/>
          <w:kern w:val="0"/>
          <w:sz w:val="20"/>
          <w:szCs w:val="20"/>
        </w:rPr>
        <w:t xml:space="preserve">. (2005). </w:t>
      </w:r>
      <w:r w:rsidRPr="00FD6780">
        <w:rPr>
          <w:rFonts w:ascii="SimSun" w:cs="SimSun" w:hint="eastAsia"/>
          <w:color w:val="000000"/>
          <w:kern w:val="0"/>
          <w:sz w:val="20"/>
          <w:szCs w:val="20"/>
        </w:rPr>
        <w:t>大学新生</w:t>
      </w:r>
      <w:r w:rsidRPr="00FD6780">
        <w:rPr>
          <w:color w:val="000000"/>
          <w:kern w:val="0"/>
          <w:sz w:val="20"/>
          <w:szCs w:val="20"/>
        </w:rPr>
        <w:t>SCL</w:t>
      </w:r>
      <w:r w:rsidRPr="00FD6780">
        <w:rPr>
          <w:rFonts w:ascii="SimSun" w:cs="SimSun" w:hint="eastAsia"/>
          <w:color w:val="000000"/>
          <w:kern w:val="0"/>
          <w:sz w:val="20"/>
          <w:szCs w:val="20"/>
        </w:rPr>
        <w:t>—</w:t>
      </w:r>
      <w:r w:rsidRPr="00FD6780">
        <w:rPr>
          <w:color w:val="000000"/>
          <w:kern w:val="0"/>
          <w:sz w:val="20"/>
          <w:szCs w:val="20"/>
        </w:rPr>
        <w:t>90</w:t>
      </w:r>
      <w:r w:rsidRPr="00FD6780">
        <w:rPr>
          <w:rFonts w:ascii="SimSun" w:cs="SimSun" w:hint="eastAsia"/>
          <w:color w:val="000000"/>
          <w:kern w:val="0"/>
          <w:sz w:val="20"/>
          <w:szCs w:val="20"/>
        </w:rPr>
        <w:t>调查结果与分析</w:t>
      </w:r>
      <w:r w:rsidRPr="00FD6780">
        <w:rPr>
          <w:color w:val="000000"/>
          <w:kern w:val="0"/>
          <w:sz w:val="20"/>
          <w:szCs w:val="20"/>
        </w:rPr>
        <w:t xml:space="preserve">. </w:t>
      </w:r>
      <w:r w:rsidRPr="00FD6780">
        <w:rPr>
          <w:rFonts w:ascii="SimSun" w:cs="SimSun" w:hint="eastAsia"/>
          <w:i/>
          <w:iCs/>
          <w:color w:val="000000"/>
          <w:kern w:val="0"/>
          <w:sz w:val="20"/>
          <w:szCs w:val="20"/>
        </w:rPr>
        <w:t>株洲师范高等专科学校学报</w:t>
      </w:r>
      <w:r w:rsidRPr="00FD6780">
        <w:rPr>
          <w:color w:val="000000"/>
          <w:kern w:val="0"/>
          <w:sz w:val="20"/>
          <w:szCs w:val="20"/>
        </w:rPr>
        <w:t>(03), 29-32.</w:t>
      </w:r>
      <w:bookmarkEnd w:id="145"/>
    </w:p>
    <w:p w14:paraId="04F81156" w14:textId="77777777" w:rsidR="00FD6780" w:rsidRPr="00FD6780" w:rsidRDefault="00FD6780" w:rsidP="00FD6780">
      <w:pPr>
        <w:autoSpaceDE w:val="0"/>
        <w:autoSpaceDN w:val="0"/>
        <w:adjustRightInd w:val="0"/>
        <w:ind w:left="240" w:firstLineChars="0" w:hanging="240"/>
        <w:rPr>
          <w:rFonts w:ascii="SimSun"/>
          <w:kern w:val="0"/>
          <w:szCs w:val="24"/>
        </w:rPr>
      </w:pPr>
      <w:bookmarkStart w:id="146" w:name="_neb57987740_B035_44E4_BAC0_16CB5CF7A7D7"/>
      <w:r w:rsidRPr="00FD6780">
        <w:rPr>
          <w:rFonts w:ascii="SimSun" w:cs="SimSun" w:hint="eastAsia"/>
          <w:color w:val="000000"/>
          <w:kern w:val="0"/>
          <w:sz w:val="20"/>
          <w:szCs w:val="20"/>
        </w:rPr>
        <w:t>陈国鹏</w:t>
      </w:r>
      <w:r w:rsidRPr="00FD6780">
        <w:rPr>
          <w:color w:val="000000"/>
          <w:kern w:val="0"/>
          <w:sz w:val="20"/>
          <w:szCs w:val="20"/>
        </w:rPr>
        <w:t xml:space="preserve">. (2005). </w:t>
      </w:r>
      <w:r w:rsidRPr="00FD6780">
        <w:rPr>
          <w:rFonts w:ascii="SimSun" w:cs="SimSun" w:hint="eastAsia"/>
          <w:i/>
          <w:iCs/>
          <w:color w:val="000000"/>
          <w:kern w:val="0"/>
          <w:sz w:val="20"/>
          <w:szCs w:val="20"/>
        </w:rPr>
        <w:t>心理测验与常用量表</w:t>
      </w:r>
      <w:r w:rsidRPr="00FD6780">
        <w:rPr>
          <w:color w:val="000000"/>
          <w:kern w:val="0"/>
          <w:sz w:val="20"/>
          <w:szCs w:val="20"/>
        </w:rPr>
        <w:t xml:space="preserve">. </w:t>
      </w:r>
      <w:r w:rsidRPr="00FD6780">
        <w:rPr>
          <w:rFonts w:ascii="SimSun" w:cs="SimSun" w:hint="eastAsia"/>
          <w:color w:val="000000"/>
          <w:kern w:val="0"/>
          <w:sz w:val="20"/>
          <w:szCs w:val="20"/>
        </w:rPr>
        <w:t>上海</w:t>
      </w:r>
      <w:r w:rsidRPr="00FD6780">
        <w:rPr>
          <w:color w:val="000000"/>
          <w:kern w:val="0"/>
          <w:sz w:val="20"/>
          <w:szCs w:val="20"/>
        </w:rPr>
        <w:t xml:space="preserve">: </w:t>
      </w:r>
      <w:r w:rsidRPr="00FD6780">
        <w:rPr>
          <w:rFonts w:ascii="SimSun" w:cs="SimSun" w:hint="eastAsia"/>
          <w:color w:val="000000"/>
          <w:kern w:val="0"/>
          <w:sz w:val="20"/>
          <w:szCs w:val="20"/>
        </w:rPr>
        <w:t>上海科学普及出版社</w:t>
      </w:r>
      <w:r w:rsidRPr="00FD6780">
        <w:rPr>
          <w:color w:val="000000"/>
          <w:kern w:val="0"/>
          <w:sz w:val="20"/>
          <w:szCs w:val="20"/>
        </w:rPr>
        <w:t>.</w:t>
      </w:r>
      <w:bookmarkEnd w:id="146"/>
    </w:p>
    <w:p w14:paraId="3BBDB8A1" w14:textId="77777777" w:rsidR="00FD6780" w:rsidRPr="00FD6780" w:rsidRDefault="00FD6780" w:rsidP="00FD6780">
      <w:pPr>
        <w:autoSpaceDE w:val="0"/>
        <w:autoSpaceDN w:val="0"/>
        <w:adjustRightInd w:val="0"/>
        <w:ind w:left="240" w:firstLineChars="0" w:hanging="240"/>
        <w:rPr>
          <w:rFonts w:ascii="SimSun"/>
          <w:kern w:val="0"/>
          <w:szCs w:val="24"/>
        </w:rPr>
      </w:pPr>
      <w:bookmarkStart w:id="147" w:name="_neb17067CA8_C9F3_4548_8D81_815C0C08A748"/>
      <w:r w:rsidRPr="00FD6780">
        <w:rPr>
          <w:color w:val="000000"/>
          <w:kern w:val="0"/>
          <w:sz w:val="20"/>
          <w:szCs w:val="20"/>
        </w:rPr>
        <w:t>Mensah, F. K., &amp; Kiernan, K. E. (2010). Parents</w:t>
      </w:r>
      <w:r w:rsidRPr="00FD6780">
        <w:rPr>
          <w:rFonts w:ascii="SimSun" w:cs="SimSun" w:hint="eastAsia"/>
          <w:color w:val="000000"/>
          <w:kern w:val="0"/>
          <w:sz w:val="20"/>
          <w:szCs w:val="20"/>
        </w:rPr>
        <w:t>’</w:t>
      </w:r>
      <w:r w:rsidRPr="00FD6780">
        <w:rPr>
          <w:color w:val="000000"/>
          <w:kern w:val="0"/>
          <w:sz w:val="20"/>
          <w:szCs w:val="20"/>
        </w:rPr>
        <w:t xml:space="preserve"> mental health and children</w:t>
      </w:r>
      <w:r w:rsidRPr="00FD6780">
        <w:rPr>
          <w:rFonts w:ascii="SimSun" w:cs="SimSun" w:hint="eastAsia"/>
          <w:color w:val="000000"/>
          <w:kern w:val="0"/>
          <w:sz w:val="20"/>
          <w:szCs w:val="20"/>
        </w:rPr>
        <w:t>’</w:t>
      </w:r>
      <w:r w:rsidRPr="00FD6780">
        <w:rPr>
          <w:color w:val="000000"/>
          <w:kern w:val="0"/>
          <w:sz w:val="20"/>
          <w:szCs w:val="20"/>
        </w:rPr>
        <w:t xml:space="preserve">s cognitive and social development: families in England in the Millennium Cohort Study. </w:t>
      </w:r>
      <w:r w:rsidRPr="00FD6780">
        <w:rPr>
          <w:i/>
          <w:iCs/>
          <w:color w:val="000000"/>
          <w:kern w:val="0"/>
          <w:sz w:val="20"/>
          <w:szCs w:val="20"/>
        </w:rPr>
        <w:t>Social Psychiatry and Psychiatric Epidemiology</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1023-1035.</w:t>
      </w:r>
      <w:bookmarkEnd w:id="147"/>
    </w:p>
    <w:p w14:paraId="7860CEA7" w14:textId="77777777" w:rsidR="00FD6780" w:rsidRPr="00FD6780" w:rsidRDefault="00FD6780" w:rsidP="00FD6780">
      <w:pPr>
        <w:autoSpaceDE w:val="0"/>
        <w:autoSpaceDN w:val="0"/>
        <w:adjustRightInd w:val="0"/>
        <w:ind w:left="240" w:firstLineChars="0" w:hanging="240"/>
        <w:rPr>
          <w:rFonts w:ascii="SimSun"/>
          <w:kern w:val="0"/>
          <w:szCs w:val="24"/>
        </w:rPr>
      </w:pPr>
      <w:bookmarkStart w:id="148" w:name="_nebDDCEF502_1841_4572_874B_FC537D3841AF"/>
      <w:r w:rsidRPr="00FD6780">
        <w:rPr>
          <w:rFonts w:ascii="SimSun" w:cs="SimSun" w:hint="eastAsia"/>
          <w:color w:val="000000"/>
          <w:kern w:val="0"/>
          <w:sz w:val="20"/>
          <w:szCs w:val="20"/>
        </w:rPr>
        <w:t>金华</w:t>
      </w:r>
      <w:r w:rsidRPr="00FD6780">
        <w:rPr>
          <w:color w:val="000000"/>
          <w:kern w:val="0"/>
          <w:sz w:val="20"/>
          <w:szCs w:val="20"/>
        </w:rPr>
        <w:t xml:space="preserve">, </w:t>
      </w:r>
      <w:r w:rsidRPr="00FD6780">
        <w:rPr>
          <w:rFonts w:ascii="SimSun" w:cs="SimSun" w:hint="eastAsia"/>
          <w:color w:val="000000"/>
          <w:kern w:val="0"/>
          <w:sz w:val="20"/>
          <w:szCs w:val="20"/>
        </w:rPr>
        <w:t>吴文源</w:t>
      </w:r>
      <w:r w:rsidRPr="00FD6780">
        <w:rPr>
          <w:color w:val="000000"/>
          <w:kern w:val="0"/>
          <w:sz w:val="20"/>
          <w:szCs w:val="20"/>
        </w:rPr>
        <w:t xml:space="preserve">, </w:t>
      </w:r>
      <w:r w:rsidRPr="00FD6780">
        <w:rPr>
          <w:rFonts w:ascii="SimSun" w:cs="SimSun" w:hint="eastAsia"/>
          <w:color w:val="000000"/>
          <w:kern w:val="0"/>
          <w:sz w:val="20"/>
          <w:szCs w:val="20"/>
        </w:rPr>
        <w:t>张明园</w:t>
      </w:r>
      <w:r w:rsidRPr="00FD6780">
        <w:rPr>
          <w:color w:val="000000"/>
          <w:kern w:val="0"/>
          <w:sz w:val="20"/>
          <w:szCs w:val="20"/>
        </w:rPr>
        <w:t xml:space="preserve">. (1986). </w:t>
      </w:r>
      <w:r w:rsidRPr="00FD6780">
        <w:rPr>
          <w:rFonts w:ascii="SimSun" w:cs="SimSun" w:hint="eastAsia"/>
          <w:color w:val="000000"/>
          <w:kern w:val="0"/>
          <w:sz w:val="20"/>
          <w:szCs w:val="20"/>
        </w:rPr>
        <w:t>中国正常人</w:t>
      </w:r>
      <w:r w:rsidRPr="00FD6780">
        <w:rPr>
          <w:color w:val="000000"/>
          <w:kern w:val="0"/>
          <w:sz w:val="20"/>
          <w:szCs w:val="20"/>
        </w:rPr>
        <w:t>SCL-90</w:t>
      </w:r>
      <w:r w:rsidRPr="00FD6780">
        <w:rPr>
          <w:rFonts w:ascii="SimSun" w:cs="SimSun" w:hint="eastAsia"/>
          <w:color w:val="000000"/>
          <w:kern w:val="0"/>
          <w:sz w:val="20"/>
          <w:szCs w:val="20"/>
        </w:rPr>
        <w:t>评定结果的初步分析</w:t>
      </w:r>
      <w:r w:rsidRPr="00FD6780">
        <w:rPr>
          <w:color w:val="000000"/>
          <w:kern w:val="0"/>
          <w:sz w:val="20"/>
          <w:szCs w:val="20"/>
        </w:rPr>
        <w:t xml:space="preserve">. </w:t>
      </w:r>
      <w:r w:rsidRPr="00FD6780">
        <w:rPr>
          <w:rFonts w:ascii="SimSun" w:cs="SimSun" w:hint="eastAsia"/>
          <w:i/>
          <w:iCs/>
          <w:color w:val="000000"/>
          <w:kern w:val="0"/>
          <w:sz w:val="20"/>
          <w:szCs w:val="20"/>
        </w:rPr>
        <w:t>中国神经精神疾病杂志</w:t>
      </w:r>
      <w:r w:rsidRPr="00FD6780">
        <w:rPr>
          <w:color w:val="000000"/>
          <w:kern w:val="0"/>
          <w:sz w:val="20"/>
          <w:szCs w:val="20"/>
        </w:rPr>
        <w:t>(05), 260-263.</w:t>
      </w:r>
      <w:bookmarkEnd w:id="148"/>
    </w:p>
    <w:p w14:paraId="34E4D887" w14:textId="77777777" w:rsidR="00FD6780" w:rsidRPr="00FD6780" w:rsidRDefault="00FD6780" w:rsidP="00FD6780">
      <w:pPr>
        <w:autoSpaceDE w:val="0"/>
        <w:autoSpaceDN w:val="0"/>
        <w:adjustRightInd w:val="0"/>
        <w:ind w:left="240" w:firstLineChars="0" w:hanging="240"/>
        <w:rPr>
          <w:rFonts w:ascii="SimSun"/>
          <w:kern w:val="0"/>
          <w:szCs w:val="24"/>
        </w:rPr>
      </w:pPr>
      <w:bookmarkStart w:id="149" w:name="_nebD67D8778_7A49_4A5F_90D4_743E60B63E85"/>
      <w:r w:rsidRPr="00FD6780">
        <w:rPr>
          <w:color w:val="000000"/>
          <w:kern w:val="0"/>
          <w:sz w:val="20"/>
          <w:szCs w:val="20"/>
        </w:rPr>
        <w:t xml:space="preserve">Derogatis, L. R. (1973). SCL-90: an outpatient psychiatric rating scale-preliminary report. </w:t>
      </w:r>
      <w:r w:rsidRPr="00FD6780">
        <w:rPr>
          <w:i/>
          <w:iCs/>
          <w:color w:val="000000"/>
          <w:kern w:val="0"/>
          <w:sz w:val="20"/>
          <w:szCs w:val="20"/>
        </w:rPr>
        <w:t>Psychopharmacol Bull</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 13-28.</w:t>
      </w:r>
      <w:bookmarkEnd w:id="149"/>
    </w:p>
    <w:p w14:paraId="4A537042" w14:textId="77777777" w:rsidR="00FD6780" w:rsidRPr="00FD6780" w:rsidRDefault="00FD6780" w:rsidP="00FD6780">
      <w:pPr>
        <w:autoSpaceDE w:val="0"/>
        <w:autoSpaceDN w:val="0"/>
        <w:adjustRightInd w:val="0"/>
        <w:ind w:left="240" w:firstLineChars="0" w:hanging="240"/>
        <w:rPr>
          <w:rFonts w:ascii="SimSun"/>
          <w:kern w:val="0"/>
          <w:szCs w:val="24"/>
        </w:rPr>
      </w:pPr>
      <w:bookmarkStart w:id="150" w:name="_neb98859084_5A0C_444A_A621_4097BE0E297C"/>
      <w:r w:rsidRPr="00FD6780">
        <w:rPr>
          <w:color w:val="000000"/>
          <w:kern w:val="0"/>
          <w:sz w:val="20"/>
          <w:szCs w:val="20"/>
        </w:rPr>
        <w:t xml:space="preserve">Derogatis, L. R. (1977). </w:t>
      </w:r>
      <w:r w:rsidRPr="00FD6780">
        <w:rPr>
          <w:i/>
          <w:iCs/>
          <w:color w:val="000000"/>
          <w:kern w:val="0"/>
          <w:sz w:val="20"/>
          <w:szCs w:val="20"/>
        </w:rPr>
        <w:t>The SCL</w:t>
      </w:r>
      <w:r w:rsidRPr="00FD6780">
        <w:rPr>
          <w:rFonts w:ascii="SimSun" w:cs="SimSun" w:hint="eastAsia"/>
          <w:i/>
          <w:iCs/>
          <w:color w:val="000000"/>
          <w:kern w:val="0"/>
          <w:sz w:val="20"/>
          <w:szCs w:val="20"/>
        </w:rPr>
        <w:t>‐</w:t>
      </w:r>
      <w:r w:rsidRPr="00FD6780">
        <w:rPr>
          <w:i/>
          <w:iCs/>
          <w:color w:val="000000"/>
          <w:kern w:val="0"/>
          <w:sz w:val="20"/>
          <w:szCs w:val="20"/>
        </w:rPr>
        <w:t>90: Administration, Scoring and Procedures Manual</w:t>
      </w:r>
      <w:r w:rsidRPr="00FD6780">
        <w:rPr>
          <w:color w:val="000000"/>
          <w:kern w:val="0"/>
          <w:sz w:val="20"/>
          <w:szCs w:val="20"/>
        </w:rPr>
        <w:t>. Baltimore, MD, USA: John Hopkins University Press.</w:t>
      </w:r>
      <w:bookmarkEnd w:id="150"/>
    </w:p>
    <w:p w14:paraId="7E067D2C" w14:textId="77777777" w:rsidR="00FD6780" w:rsidRPr="00FD6780" w:rsidRDefault="00FD6780" w:rsidP="00FD6780">
      <w:pPr>
        <w:autoSpaceDE w:val="0"/>
        <w:autoSpaceDN w:val="0"/>
        <w:adjustRightInd w:val="0"/>
        <w:ind w:left="240" w:firstLineChars="0" w:hanging="240"/>
        <w:rPr>
          <w:rFonts w:ascii="SimSun"/>
          <w:kern w:val="0"/>
          <w:szCs w:val="24"/>
        </w:rPr>
      </w:pPr>
      <w:bookmarkStart w:id="151" w:name="_nebA14C0043_FCE1_4208_869F_D0B37D7F9D4D"/>
      <w:r w:rsidRPr="00FD6780">
        <w:rPr>
          <w:color w:val="000000"/>
          <w:kern w:val="0"/>
          <w:sz w:val="20"/>
          <w:szCs w:val="20"/>
        </w:rPr>
        <w:t xml:space="preserve">Hoffmann, N. G., &amp; Overall, P. B. (1978). Factor structure of the SCL-90 in a psychiatric population. </w:t>
      </w:r>
      <w:r w:rsidRPr="00FD6780">
        <w:rPr>
          <w:i/>
          <w:iCs/>
          <w:color w:val="000000"/>
          <w:kern w:val="0"/>
          <w:sz w:val="20"/>
          <w:szCs w:val="20"/>
        </w:rPr>
        <w:t>Journal of Consulting and Clinical Psychology</w:t>
      </w:r>
      <w:r w:rsidRPr="00FD6780">
        <w:rPr>
          <w:color w:val="000000"/>
          <w:kern w:val="0"/>
          <w:sz w:val="20"/>
          <w:szCs w:val="20"/>
        </w:rPr>
        <w:t xml:space="preserve">, </w:t>
      </w:r>
      <w:r w:rsidRPr="00FD6780">
        <w:rPr>
          <w:i/>
          <w:iCs/>
          <w:color w:val="000000"/>
          <w:kern w:val="0"/>
          <w:sz w:val="20"/>
          <w:szCs w:val="20"/>
        </w:rPr>
        <w:t>46</w:t>
      </w:r>
      <w:r w:rsidRPr="00FD6780">
        <w:rPr>
          <w:color w:val="000000"/>
          <w:kern w:val="0"/>
          <w:sz w:val="20"/>
          <w:szCs w:val="20"/>
        </w:rPr>
        <w:t>(6), 1187.</w:t>
      </w:r>
      <w:bookmarkEnd w:id="151"/>
    </w:p>
    <w:p w14:paraId="59FD0216" w14:textId="77777777" w:rsidR="00FD6780" w:rsidRPr="00FD6780" w:rsidRDefault="00FD6780" w:rsidP="00FD6780">
      <w:pPr>
        <w:autoSpaceDE w:val="0"/>
        <w:autoSpaceDN w:val="0"/>
        <w:adjustRightInd w:val="0"/>
        <w:ind w:left="240" w:firstLineChars="0" w:hanging="240"/>
        <w:rPr>
          <w:rFonts w:ascii="SimSun"/>
          <w:kern w:val="0"/>
          <w:szCs w:val="24"/>
        </w:rPr>
      </w:pPr>
      <w:bookmarkStart w:id="152" w:name="_nebC43E6B44_7207_4F0F_810B_4277BD2CD00F"/>
      <w:r w:rsidRPr="00FD6780">
        <w:rPr>
          <w:rFonts w:ascii="SimSun" w:cs="SimSun" w:hint="eastAsia"/>
          <w:color w:val="000000"/>
          <w:kern w:val="0"/>
          <w:sz w:val="20"/>
          <w:szCs w:val="20"/>
        </w:rPr>
        <w:t>史从戎</w:t>
      </w:r>
      <w:r w:rsidRPr="00FD6780">
        <w:rPr>
          <w:color w:val="000000"/>
          <w:kern w:val="0"/>
          <w:sz w:val="20"/>
          <w:szCs w:val="20"/>
        </w:rPr>
        <w:t xml:space="preserve">, </w:t>
      </w:r>
      <w:r w:rsidRPr="00FD6780">
        <w:rPr>
          <w:rFonts w:ascii="SimSun" w:cs="SimSun" w:hint="eastAsia"/>
          <w:color w:val="000000"/>
          <w:kern w:val="0"/>
          <w:sz w:val="20"/>
          <w:szCs w:val="20"/>
        </w:rPr>
        <w:t>张曼华</w:t>
      </w:r>
      <w:r w:rsidRPr="00FD6780">
        <w:rPr>
          <w:color w:val="000000"/>
          <w:kern w:val="0"/>
          <w:sz w:val="20"/>
          <w:szCs w:val="20"/>
        </w:rPr>
        <w:t xml:space="preserve">, </w:t>
      </w:r>
      <w:r w:rsidRPr="00FD6780">
        <w:rPr>
          <w:rFonts w:ascii="SimSun" w:cs="SimSun" w:hint="eastAsia"/>
          <w:color w:val="000000"/>
          <w:kern w:val="0"/>
          <w:sz w:val="20"/>
          <w:szCs w:val="20"/>
        </w:rPr>
        <w:t>王宇</w:t>
      </w:r>
      <w:r w:rsidRPr="00FD6780">
        <w:rPr>
          <w:color w:val="000000"/>
          <w:kern w:val="0"/>
          <w:sz w:val="20"/>
          <w:szCs w:val="20"/>
        </w:rPr>
        <w:t xml:space="preserve">, </w:t>
      </w:r>
      <w:r w:rsidRPr="00FD6780">
        <w:rPr>
          <w:rFonts w:ascii="SimSun" w:cs="SimSun" w:hint="eastAsia"/>
          <w:color w:val="000000"/>
          <w:kern w:val="0"/>
          <w:sz w:val="20"/>
          <w:szCs w:val="20"/>
        </w:rPr>
        <w:t>来源</w:t>
      </w:r>
      <w:r w:rsidRPr="00FD6780">
        <w:rPr>
          <w:color w:val="000000"/>
          <w:kern w:val="0"/>
          <w:sz w:val="20"/>
          <w:szCs w:val="20"/>
        </w:rPr>
        <w:t xml:space="preserve">, </w:t>
      </w:r>
      <w:r w:rsidRPr="00FD6780">
        <w:rPr>
          <w:rFonts w:ascii="SimSun" w:cs="SimSun" w:hint="eastAsia"/>
          <w:color w:val="000000"/>
          <w:kern w:val="0"/>
          <w:sz w:val="20"/>
          <w:szCs w:val="20"/>
        </w:rPr>
        <w:t>高保兴</w:t>
      </w:r>
      <w:r w:rsidRPr="00FD6780">
        <w:rPr>
          <w:color w:val="000000"/>
          <w:kern w:val="0"/>
          <w:sz w:val="20"/>
          <w:szCs w:val="20"/>
        </w:rPr>
        <w:t xml:space="preserve">, </w:t>
      </w:r>
      <w:r w:rsidRPr="00FD6780">
        <w:rPr>
          <w:rFonts w:ascii="SimSun" w:cs="SimSun" w:hint="eastAsia"/>
          <w:color w:val="000000"/>
          <w:kern w:val="0"/>
          <w:sz w:val="20"/>
          <w:szCs w:val="20"/>
        </w:rPr>
        <w:t>乔晓春</w:t>
      </w:r>
      <w:r w:rsidRPr="00FD6780">
        <w:rPr>
          <w:color w:val="000000"/>
          <w:kern w:val="0"/>
          <w:sz w:val="20"/>
          <w:szCs w:val="20"/>
        </w:rPr>
        <w:t xml:space="preserve">. (2011). </w:t>
      </w:r>
      <w:r w:rsidRPr="00FD6780">
        <w:rPr>
          <w:rFonts w:ascii="SimSun" w:cs="SimSun" w:hint="eastAsia"/>
          <w:color w:val="000000"/>
          <w:kern w:val="0"/>
          <w:sz w:val="20"/>
          <w:szCs w:val="20"/>
        </w:rPr>
        <w:t>我国部分农村地区受艾滋病影响儿童心理弹性的保护性因素研究</w:t>
      </w:r>
      <w:r w:rsidRPr="00FD6780">
        <w:rPr>
          <w:color w:val="000000"/>
          <w:kern w:val="0"/>
          <w:sz w:val="20"/>
          <w:szCs w:val="20"/>
        </w:rPr>
        <w:t xml:space="preserve">. </w:t>
      </w:r>
      <w:r w:rsidRPr="00FD6780">
        <w:rPr>
          <w:rFonts w:ascii="SimSun" w:cs="SimSun" w:hint="eastAsia"/>
          <w:i/>
          <w:iCs/>
          <w:color w:val="000000"/>
          <w:kern w:val="0"/>
          <w:sz w:val="20"/>
          <w:szCs w:val="20"/>
        </w:rPr>
        <w:t>中国儿童保健杂志</w:t>
      </w:r>
      <w:r w:rsidRPr="00FD6780">
        <w:rPr>
          <w:color w:val="000000"/>
          <w:kern w:val="0"/>
          <w:sz w:val="20"/>
          <w:szCs w:val="20"/>
        </w:rPr>
        <w:t xml:space="preserve">, </w:t>
      </w:r>
      <w:r w:rsidRPr="00FD6780">
        <w:rPr>
          <w:i/>
          <w:iCs/>
          <w:color w:val="000000"/>
          <w:kern w:val="0"/>
          <w:sz w:val="20"/>
          <w:szCs w:val="20"/>
        </w:rPr>
        <w:t>19</w:t>
      </w:r>
      <w:r w:rsidRPr="00FD6780">
        <w:rPr>
          <w:color w:val="000000"/>
          <w:kern w:val="0"/>
          <w:sz w:val="20"/>
          <w:szCs w:val="20"/>
        </w:rPr>
        <w:t>(01), 10-12.</w:t>
      </w:r>
      <w:bookmarkEnd w:id="152"/>
    </w:p>
    <w:p w14:paraId="5A45DEA2" w14:textId="77777777" w:rsidR="00FD6780" w:rsidRPr="00FD6780" w:rsidRDefault="00FD6780" w:rsidP="00FD6780">
      <w:pPr>
        <w:autoSpaceDE w:val="0"/>
        <w:autoSpaceDN w:val="0"/>
        <w:adjustRightInd w:val="0"/>
        <w:ind w:left="240" w:firstLineChars="0" w:hanging="240"/>
        <w:rPr>
          <w:rFonts w:ascii="SimSun"/>
          <w:kern w:val="0"/>
          <w:szCs w:val="24"/>
        </w:rPr>
      </w:pPr>
      <w:bookmarkStart w:id="153" w:name="_nebDF399C90_A5E6_4D6D_9A3D_E53628022513"/>
      <w:r w:rsidRPr="00FD6780">
        <w:rPr>
          <w:color w:val="000000"/>
          <w:kern w:val="0"/>
          <w:sz w:val="20"/>
          <w:szCs w:val="20"/>
        </w:rPr>
        <w:t xml:space="preserve">Radloff, L. S. (1991). The use of the Center for Epidemiologic Studies Depression Scale in adolescents and young adults. </w:t>
      </w:r>
      <w:r w:rsidRPr="00FD6780">
        <w:rPr>
          <w:i/>
          <w:iCs/>
          <w:color w:val="000000"/>
          <w:kern w:val="0"/>
          <w:sz w:val="20"/>
          <w:szCs w:val="20"/>
        </w:rPr>
        <w:t>Journal of Youth and Adolescence</w:t>
      </w:r>
      <w:r w:rsidRPr="00FD6780">
        <w:rPr>
          <w:color w:val="000000"/>
          <w:kern w:val="0"/>
          <w:sz w:val="20"/>
          <w:szCs w:val="20"/>
        </w:rPr>
        <w:t xml:space="preserve">, </w:t>
      </w:r>
      <w:r w:rsidRPr="00FD6780">
        <w:rPr>
          <w:i/>
          <w:iCs/>
          <w:color w:val="000000"/>
          <w:kern w:val="0"/>
          <w:sz w:val="20"/>
          <w:szCs w:val="20"/>
        </w:rPr>
        <w:t>20</w:t>
      </w:r>
      <w:r w:rsidRPr="00FD6780">
        <w:rPr>
          <w:color w:val="000000"/>
          <w:kern w:val="0"/>
          <w:sz w:val="20"/>
          <w:szCs w:val="20"/>
        </w:rPr>
        <w:t>(2), 149-166.</w:t>
      </w:r>
      <w:bookmarkEnd w:id="153"/>
    </w:p>
    <w:p w14:paraId="457AC21F" w14:textId="77777777" w:rsidR="00FD6780" w:rsidRPr="00FD6780" w:rsidRDefault="00FD6780" w:rsidP="00FD6780">
      <w:pPr>
        <w:autoSpaceDE w:val="0"/>
        <w:autoSpaceDN w:val="0"/>
        <w:adjustRightInd w:val="0"/>
        <w:ind w:left="240" w:firstLineChars="0" w:hanging="240"/>
        <w:rPr>
          <w:rFonts w:ascii="SimSun"/>
          <w:kern w:val="0"/>
          <w:szCs w:val="24"/>
        </w:rPr>
      </w:pPr>
      <w:bookmarkStart w:id="154" w:name="_neb00D5455E_4CFD_4D4F_AAC4_2350C5900BAA"/>
      <w:r w:rsidRPr="00FD6780">
        <w:rPr>
          <w:color w:val="000000"/>
          <w:kern w:val="0"/>
          <w:sz w:val="20"/>
          <w:szCs w:val="20"/>
        </w:rPr>
        <w:t xml:space="preserve">Cheng, C., Yen, C., Ko, C., &amp; Yen, J. (2012). Factor structure of the center for epidemiologic studies depression scale in Taiwanese adolescents. </w:t>
      </w:r>
      <w:r w:rsidRPr="00FD6780">
        <w:rPr>
          <w:i/>
          <w:iCs/>
          <w:color w:val="000000"/>
          <w:kern w:val="0"/>
          <w:sz w:val="20"/>
          <w:szCs w:val="20"/>
        </w:rPr>
        <w:t>Comprehensive Psychiatry</w:t>
      </w:r>
      <w:r w:rsidRPr="00FD6780">
        <w:rPr>
          <w:color w:val="000000"/>
          <w:kern w:val="0"/>
          <w:sz w:val="20"/>
          <w:szCs w:val="20"/>
        </w:rPr>
        <w:t xml:space="preserve">, </w:t>
      </w:r>
      <w:r w:rsidRPr="00FD6780">
        <w:rPr>
          <w:i/>
          <w:iCs/>
          <w:color w:val="000000"/>
          <w:kern w:val="0"/>
          <w:sz w:val="20"/>
          <w:szCs w:val="20"/>
        </w:rPr>
        <w:t>53</w:t>
      </w:r>
      <w:r w:rsidRPr="00FD6780">
        <w:rPr>
          <w:color w:val="000000"/>
          <w:kern w:val="0"/>
          <w:sz w:val="20"/>
          <w:szCs w:val="20"/>
        </w:rPr>
        <w:t>(3), 299-307.</w:t>
      </w:r>
      <w:bookmarkEnd w:id="154"/>
    </w:p>
    <w:p w14:paraId="1175EDDD" w14:textId="77777777" w:rsidR="00FD6780" w:rsidRPr="00FD6780" w:rsidRDefault="00FD6780" w:rsidP="00FD6780">
      <w:pPr>
        <w:autoSpaceDE w:val="0"/>
        <w:autoSpaceDN w:val="0"/>
        <w:adjustRightInd w:val="0"/>
        <w:ind w:left="240" w:firstLineChars="0" w:hanging="240"/>
        <w:rPr>
          <w:rFonts w:ascii="SimSun"/>
          <w:kern w:val="0"/>
          <w:szCs w:val="24"/>
        </w:rPr>
      </w:pPr>
      <w:bookmarkStart w:id="155" w:name="_nebEAD44E50_B4A4_444C_8FE9_4EEEE35664C0"/>
      <w:r w:rsidRPr="00FD6780">
        <w:rPr>
          <w:color w:val="000000"/>
          <w:kern w:val="0"/>
          <w:sz w:val="20"/>
          <w:szCs w:val="20"/>
        </w:rPr>
        <w:t xml:space="preserve">Lee, S. W., Stewart, S. M., Byrne, B. M., Wong, J. P., Ho, S. Y., Lee, P. W., &amp; Lam, T. H. (2008). Factor structure of the Center for Epidemiological Studies Depression scale in Hong Kong adolescents. </w:t>
      </w:r>
      <w:r w:rsidRPr="00FD6780">
        <w:rPr>
          <w:i/>
          <w:iCs/>
          <w:color w:val="000000"/>
          <w:kern w:val="0"/>
          <w:sz w:val="20"/>
          <w:szCs w:val="20"/>
        </w:rPr>
        <w:t>Journal of Personality Assessment</w:t>
      </w:r>
      <w:r w:rsidRPr="00FD6780">
        <w:rPr>
          <w:color w:val="000000"/>
          <w:kern w:val="0"/>
          <w:sz w:val="20"/>
          <w:szCs w:val="20"/>
        </w:rPr>
        <w:t xml:space="preserve">, </w:t>
      </w:r>
      <w:r w:rsidRPr="00FD6780">
        <w:rPr>
          <w:i/>
          <w:iCs/>
          <w:color w:val="000000"/>
          <w:kern w:val="0"/>
          <w:sz w:val="20"/>
          <w:szCs w:val="20"/>
        </w:rPr>
        <w:t>90</w:t>
      </w:r>
      <w:r w:rsidRPr="00FD6780">
        <w:rPr>
          <w:color w:val="000000"/>
          <w:kern w:val="0"/>
          <w:sz w:val="20"/>
          <w:szCs w:val="20"/>
        </w:rPr>
        <w:t>(2), 175-184.</w:t>
      </w:r>
      <w:bookmarkEnd w:id="155"/>
    </w:p>
    <w:p w14:paraId="7432FF83" w14:textId="77777777" w:rsidR="00FD6780" w:rsidRPr="00FD6780" w:rsidRDefault="00FD6780" w:rsidP="00FD6780">
      <w:pPr>
        <w:autoSpaceDE w:val="0"/>
        <w:autoSpaceDN w:val="0"/>
        <w:adjustRightInd w:val="0"/>
        <w:ind w:left="240" w:firstLineChars="0" w:hanging="240"/>
        <w:rPr>
          <w:rFonts w:ascii="SimSun"/>
          <w:kern w:val="0"/>
          <w:szCs w:val="24"/>
        </w:rPr>
      </w:pPr>
      <w:bookmarkStart w:id="156" w:name="_neb991DBBDD_4852_4483_988F_DB566D15F86D"/>
      <w:r w:rsidRPr="00FD6780">
        <w:rPr>
          <w:color w:val="000000"/>
          <w:kern w:val="0"/>
          <w:sz w:val="20"/>
          <w:szCs w:val="20"/>
        </w:rPr>
        <w:lastRenderedPageBreak/>
        <w:t xml:space="preserve">Cheung, C., &amp; Bagley, C. (1998). Validating an American scale in Hong Kong: the center for epidemiological studies depression scale (CES-D). </w:t>
      </w:r>
      <w:r w:rsidRPr="00FD6780">
        <w:rPr>
          <w:i/>
          <w:iCs/>
          <w:color w:val="000000"/>
          <w:kern w:val="0"/>
          <w:sz w:val="20"/>
          <w:szCs w:val="20"/>
        </w:rPr>
        <w:t>The Journal of Psychology</w:t>
      </w:r>
      <w:r w:rsidRPr="00FD6780">
        <w:rPr>
          <w:color w:val="000000"/>
          <w:kern w:val="0"/>
          <w:sz w:val="20"/>
          <w:szCs w:val="20"/>
        </w:rPr>
        <w:t xml:space="preserve">, </w:t>
      </w:r>
      <w:r w:rsidRPr="00FD6780">
        <w:rPr>
          <w:i/>
          <w:iCs/>
          <w:color w:val="000000"/>
          <w:kern w:val="0"/>
          <w:sz w:val="20"/>
          <w:szCs w:val="20"/>
        </w:rPr>
        <w:t>132</w:t>
      </w:r>
      <w:r w:rsidRPr="00FD6780">
        <w:rPr>
          <w:color w:val="000000"/>
          <w:kern w:val="0"/>
          <w:sz w:val="20"/>
          <w:szCs w:val="20"/>
        </w:rPr>
        <w:t>(2), 169-186.</w:t>
      </w:r>
      <w:bookmarkEnd w:id="156"/>
    </w:p>
    <w:p w14:paraId="638148B0" w14:textId="77777777" w:rsidR="00FD6780" w:rsidRPr="00FD6780" w:rsidRDefault="00FD6780" w:rsidP="00FD6780">
      <w:pPr>
        <w:autoSpaceDE w:val="0"/>
        <w:autoSpaceDN w:val="0"/>
        <w:adjustRightInd w:val="0"/>
        <w:ind w:left="240" w:firstLineChars="0" w:hanging="240"/>
        <w:rPr>
          <w:rFonts w:ascii="SimSun"/>
          <w:kern w:val="0"/>
          <w:szCs w:val="24"/>
        </w:rPr>
      </w:pPr>
      <w:bookmarkStart w:id="157" w:name="_nebB647F755_105E_42B2_B495_1AFE794B9276"/>
      <w:r w:rsidRPr="00FD6780">
        <w:rPr>
          <w:rFonts w:ascii="SimSun" w:cs="SimSun" w:hint="eastAsia"/>
          <w:color w:val="000000"/>
          <w:kern w:val="0"/>
          <w:sz w:val="20"/>
          <w:szCs w:val="20"/>
        </w:rPr>
        <w:t>陈祉妍</w:t>
      </w:r>
      <w:r w:rsidRPr="00FD6780">
        <w:rPr>
          <w:color w:val="000000"/>
          <w:kern w:val="0"/>
          <w:sz w:val="20"/>
          <w:szCs w:val="20"/>
        </w:rPr>
        <w:t xml:space="preserve">, </w:t>
      </w:r>
      <w:r w:rsidRPr="00FD6780">
        <w:rPr>
          <w:rFonts w:ascii="SimSun" w:cs="SimSun" w:hint="eastAsia"/>
          <w:color w:val="000000"/>
          <w:kern w:val="0"/>
          <w:sz w:val="20"/>
          <w:szCs w:val="20"/>
        </w:rPr>
        <w:t>杨小冬</w:t>
      </w:r>
      <w:r w:rsidRPr="00FD6780">
        <w:rPr>
          <w:color w:val="000000"/>
          <w:kern w:val="0"/>
          <w:sz w:val="20"/>
          <w:szCs w:val="20"/>
        </w:rPr>
        <w:t xml:space="preserve">, </w:t>
      </w:r>
      <w:r w:rsidRPr="00FD6780">
        <w:rPr>
          <w:rFonts w:ascii="SimSun" w:cs="SimSun" w:hint="eastAsia"/>
          <w:color w:val="000000"/>
          <w:kern w:val="0"/>
          <w:sz w:val="20"/>
          <w:szCs w:val="20"/>
        </w:rPr>
        <w:t>李新影</w:t>
      </w:r>
      <w:r w:rsidRPr="00FD6780">
        <w:rPr>
          <w:color w:val="000000"/>
          <w:kern w:val="0"/>
          <w:sz w:val="20"/>
          <w:szCs w:val="20"/>
        </w:rPr>
        <w:t xml:space="preserve">. (2009). </w:t>
      </w:r>
      <w:r w:rsidRPr="00FD6780">
        <w:rPr>
          <w:rFonts w:ascii="SimSun" w:cs="SimSun" w:hint="eastAsia"/>
          <w:color w:val="000000"/>
          <w:kern w:val="0"/>
          <w:sz w:val="20"/>
          <w:szCs w:val="20"/>
        </w:rPr>
        <w:t>流调中心抑郁量表在我国青少年中的试用</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443-445.</w:t>
      </w:r>
      <w:bookmarkEnd w:id="157"/>
    </w:p>
    <w:p w14:paraId="71CE6AC4" w14:textId="77777777" w:rsidR="00FD6780" w:rsidRPr="00FD6780" w:rsidRDefault="00FD6780" w:rsidP="00FD6780">
      <w:pPr>
        <w:autoSpaceDE w:val="0"/>
        <w:autoSpaceDN w:val="0"/>
        <w:adjustRightInd w:val="0"/>
        <w:ind w:left="240" w:firstLineChars="0" w:hanging="240"/>
        <w:rPr>
          <w:rFonts w:ascii="SimSun"/>
          <w:kern w:val="0"/>
          <w:szCs w:val="24"/>
        </w:rPr>
      </w:pPr>
      <w:bookmarkStart w:id="158" w:name="_neb8B95C85E_EF2C_478B_A406_DA97F36823CB"/>
      <w:r w:rsidRPr="00FD6780">
        <w:rPr>
          <w:color w:val="000000"/>
          <w:kern w:val="0"/>
          <w:sz w:val="20"/>
          <w:szCs w:val="20"/>
        </w:rPr>
        <w:t>Wang, M., Armour, C., Wu, Y., Ren, F., Zhu, X., &amp; Yao, S. (2013). Factor structure of the CES</w:t>
      </w:r>
      <w:r w:rsidRPr="00FD6780">
        <w:rPr>
          <w:rFonts w:ascii="SimSun" w:cs="SimSun" w:hint="eastAsia"/>
          <w:color w:val="000000"/>
          <w:kern w:val="0"/>
          <w:sz w:val="20"/>
          <w:szCs w:val="20"/>
        </w:rPr>
        <w:t>‐</w:t>
      </w:r>
      <w:r w:rsidRPr="00FD6780">
        <w:rPr>
          <w:color w:val="000000"/>
          <w:kern w:val="0"/>
          <w:sz w:val="20"/>
          <w:szCs w:val="20"/>
        </w:rPr>
        <w:t xml:space="preserve">D and measurement invariance across gender in mainland Chinese adolescents. </w:t>
      </w:r>
      <w:r w:rsidRPr="00FD6780">
        <w:rPr>
          <w:i/>
          <w:iCs/>
          <w:color w:val="000000"/>
          <w:kern w:val="0"/>
          <w:sz w:val="20"/>
          <w:szCs w:val="20"/>
        </w:rPr>
        <w:t>Journal of Clinical Psychology</w:t>
      </w:r>
      <w:r w:rsidRPr="00FD6780">
        <w:rPr>
          <w:color w:val="000000"/>
          <w:kern w:val="0"/>
          <w:sz w:val="20"/>
          <w:szCs w:val="20"/>
        </w:rPr>
        <w:t xml:space="preserve">, </w:t>
      </w:r>
      <w:r w:rsidRPr="00FD6780">
        <w:rPr>
          <w:i/>
          <w:iCs/>
          <w:color w:val="000000"/>
          <w:kern w:val="0"/>
          <w:sz w:val="20"/>
          <w:szCs w:val="20"/>
        </w:rPr>
        <w:t>69</w:t>
      </w:r>
      <w:r w:rsidRPr="00FD6780">
        <w:rPr>
          <w:color w:val="000000"/>
          <w:kern w:val="0"/>
          <w:sz w:val="20"/>
          <w:szCs w:val="20"/>
        </w:rPr>
        <w:t>(9), 966-979.</w:t>
      </w:r>
      <w:bookmarkEnd w:id="158"/>
    </w:p>
    <w:p w14:paraId="16E2D173" w14:textId="77777777" w:rsidR="00FD6780" w:rsidRPr="00FD6780" w:rsidRDefault="00FD6780" w:rsidP="00FD6780">
      <w:pPr>
        <w:autoSpaceDE w:val="0"/>
        <w:autoSpaceDN w:val="0"/>
        <w:adjustRightInd w:val="0"/>
        <w:ind w:left="240" w:firstLineChars="0" w:hanging="240"/>
        <w:rPr>
          <w:rFonts w:ascii="SimSun"/>
          <w:kern w:val="0"/>
          <w:szCs w:val="24"/>
        </w:rPr>
      </w:pPr>
      <w:bookmarkStart w:id="159" w:name="_neb6F377297_0137_44A8_980F_86D1E634DF5D"/>
      <w:r w:rsidRPr="00FD6780">
        <w:rPr>
          <w:color w:val="000000"/>
          <w:kern w:val="0"/>
          <w:sz w:val="20"/>
          <w:szCs w:val="20"/>
        </w:rPr>
        <w:t xml:space="preserve">Yang, L., Jia, C., &amp; Qin, P. (2015). Reliability and validity of the Center for Epidemiologic Studies Depression Scale (CES-D) among suicide attempters and comparison residents in rural China. </w:t>
      </w:r>
      <w:r w:rsidRPr="00FD6780">
        <w:rPr>
          <w:i/>
          <w:iCs/>
          <w:color w:val="000000"/>
          <w:kern w:val="0"/>
          <w:sz w:val="20"/>
          <w:szCs w:val="20"/>
        </w:rPr>
        <w:t>BMC Psychiatry</w:t>
      </w:r>
      <w:r w:rsidRPr="00FD6780">
        <w:rPr>
          <w:color w:val="000000"/>
          <w:kern w:val="0"/>
          <w:sz w:val="20"/>
          <w:szCs w:val="20"/>
        </w:rPr>
        <w:t xml:space="preserve">, </w:t>
      </w:r>
      <w:r w:rsidRPr="00FD6780">
        <w:rPr>
          <w:i/>
          <w:iCs/>
          <w:color w:val="000000"/>
          <w:kern w:val="0"/>
          <w:sz w:val="20"/>
          <w:szCs w:val="20"/>
        </w:rPr>
        <w:t>15</w:t>
      </w:r>
      <w:r w:rsidRPr="00FD6780">
        <w:rPr>
          <w:color w:val="000000"/>
          <w:kern w:val="0"/>
          <w:sz w:val="20"/>
          <w:szCs w:val="20"/>
        </w:rPr>
        <w:t>(1), 1-8.</w:t>
      </w:r>
      <w:bookmarkEnd w:id="159"/>
    </w:p>
    <w:p w14:paraId="1689E027" w14:textId="77777777" w:rsidR="00FD6780" w:rsidRPr="00FD6780" w:rsidRDefault="00FD6780" w:rsidP="00FD6780">
      <w:pPr>
        <w:autoSpaceDE w:val="0"/>
        <w:autoSpaceDN w:val="0"/>
        <w:adjustRightInd w:val="0"/>
        <w:ind w:left="240" w:firstLineChars="0" w:hanging="240"/>
        <w:rPr>
          <w:rFonts w:ascii="SimSun"/>
          <w:kern w:val="0"/>
          <w:szCs w:val="24"/>
        </w:rPr>
      </w:pPr>
      <w:bookmarkStart w:id="160" w:name="_neb7ED0C6EF_CC9A_4C10_94EC_6D11B3561672"/>
      <w:r w:rsidRPr="00FD6780">
        <w:rPr>
          <w:color w:val="000000"/>
          <w:kern w:val="0"/>
          <w:sz w:val="20"/>
          <w:szCs w:val="20"/>
        </w:rPr>
        <w:t xml:space="preserve">Radloff, L. S. (1977). The CES-D scale: A self-report depression scale for research in the general population. </w:t>
      </w:r>
      <w:r w:rsidRPr="00FD6780">
        <w:rPr>
          <w:i/>
          <w:iCs/>
          <w:color w:val="000000"/>
          <w:kern w:val="0"/>
          <w:sz w:val="20"/>
          <w:szCs w:val="20"/>
        </w:rPr>
        <w:t>Applied Psychological Measurement</w:t>
      </w:r>
      <w:r w:rsidRPr="00FD6780">
        <w:rPr>
          <w:color w:val="000000"/>
          <w:kern w:val="0"/>
          <w:sz w:val="20"/>
          <w:szCs w:val="20"/>
        </w:rPr>
        <w:t xml:space="preserve">, </w:t>
      </w:r>
      <w:r w:rsidRPr="00FD6780">
        <w:rPr>
          <w:i/>
          <w:iCs/>
          <w:color w:val="000000"/>
          <w:kern w:val="0"/>
          <w:sz w:val="20"/>
          <w:szCs w:val="20"/>
        </w:rPr>
        <w:t>1</w:t>
      </w:r>
      <w:r w:rsidRPr="00FD6780">
        <w:rPr>
          <w:color w:val="000000"/>
          <w:kern w:val="0"/>
          <w:sz w:val="20"/>
          <w:szCs w:val="20"/>
        </w:rPr>
        <w:t>(3), 385-401.</w:t>
      </w:r>
      <w:bookmarkEnd w:id="160"/>
    </w:p>
    <w:p w14:paraId="4268F48F" w14:textId="77777777" w:rsidR="00FD6780" w:rsidRPr="00FD6780" w:rsidRDefault="00FD6780" w:rsidP="00FD6780">
      <w:pPr>
        <w:autoSpaceDE w:val="0"/>
        <w:autoSpaceDN w:val="0"/>
        <w:adjustRightInd w:val="0"/>
        <w:ind w:left="240" w:firstLineChars="0" w:hanging="240"/>
        <w:rPr>
          <w:rFonts w:ascii="SimSun"/>
          <w:kern w:val="0"/>
          <w:szCs w:val="24"/>
        </w:rPr>
      </w:pPr>
      <w:bookmarkStart w:id="161" w:name="_nebE1835335_57AE_43D0_B39F_6325EE6207A3"/>
      <w:r w:rsidRPr="00FD6780">
        <w:rPr>
          <w:rFonts w:ascii="SimSun" w:cs="SimSun" w:hint="eastAsia"/>
          <w:color w:val="000000"/>
          <w:kern w:val="0"/>
          <w:sz w:val="20"/>
          <w:szCs w:val="20"/>
        </w:rPr>
        <w:t>潘丝媛</w:t>
      </w:r>
      <w:r w:rsidRPr="00FD6780">
        <w:rPr>
          <w:color w:val="000000"/>
          <w:kern w:val="0"/>
          <w:sz w:val="20"/>
          <w:szCs w:val="20"/>
        </w:rPr>
        <w:t xml:space="preserve">, </w:t>
      </w:r>
      <w:r w:rsidRPr="00FD6780">
        <w:rPr>
          <w:rFonts w:ascii="SimSun" w:cs="SimSun" w:hint="eastAsia"/>
          <w:color w:val="000000"/>
          <w:kern w:val="0"/>
          <w:sz w:val="20"/>
          <w:szCs w:val="20"/>
        </w:rPr>
        <w:t>李武权</w:t>
      </w:r>
      <w:r w:rsidRPr="00FD6780">
        <w:rPr>
          <w:color w:val="000000"/>
          <w:kern w:val="0"/>
          <w:sz w:val="20"/>
          <w:szCs w:val="20"/>
        </w:rPr>
        <w:t xml:space="preserve">, </w:t>
      </w:r>
      <w:r w:rsidRPr="00FD6780">
        <w:rPr>
          <w:rFonts w:ascii="SimSun" w:cs="SimSun" w:hint="eastAsia"/>
          <w:color w:val="000000"/>
          <w:kern w:val="0"/>
          <w:sz w:val="20"/>
          <w:szCs w:val="20"/>
        </w:rPr>
        <w:t>黎明</w:t>
      </w:r>
      <w:r w:rsidRPr="00FD6780">
        <w:rPr>
          <w:color w:val="000000"/>
          <w:kern w:val="0"/>
          <w:sz w:val="20"/>
          <w:szCs w:val="20"/>
        </w:rPr>
        <w:t xml:space="preserve">, </w:t>
      </w:r>
      <w:r w:rsidRPr="00FD6780">
        <w:rPr>
          <w:rFonts w:ascii="SimSun" w:cs="SimSun" w:hint="eastAsia"/>
          <w:color w:val="000000"/>
          <w:kern w:val="0"/>
          <w:sz w:val="20"/>
          <w:szCs w:val="20"/>
        </w:rPr>
        <w:t>郭蓝</w:t>
      </w:r>
      <w:r w:rsidRPr="00FD6780">
        <w:rPr>
          <w:color w:val="000000"/>
          <w:kern w:val="0"/>
          <w:sz w:val="20"/>
          <w:szCs w:val="20"/>
        </w:rPr>
        <w:t xml:space="preserve">, </w:t>
      </w:r>
      <w:r w:rsidRPr="00FD6780">
        <w:rPr>
          <w:rFonts w:ascii="SimSun" w:cs="SimSun" w:hint="eastAsia"/>
          <w:color w:val="000000"/>
          <w:kern w:val="0"/>
          <w:sz w:val="20"/>
          <w:szCs w:val="20"/>
        </w:rPr>
        <w:t>邓雪清</w:t>
      </w:r>
      <w:r w:rsidRPr="00FD6780">
        <w:rPr>
          <w:color w:val="000000"/>
          <w:kern w:val="0"/>
          <w:sz w:val="20"/>
          <w:szCs w:val="20"/>
        </w:rPr>
        <w:t xml:space="preserve">, </w:t>
      </w:r>
      <w:r w:rsidRPr="00FD6780">
        <w:rPr>
          <w:rFonts w:ascii="SimSun" w:cs="SimSun" w:hint="eastAsia"/>
          <w:color w:val="000000"/>
          <w:kern w:val="0"/>
          <w:sz w:val="20"/>
          <w:szCs w:val="20"/>
        </w:rPr>
        <w:t>卢次勇</w:t>
      </w:r>
      <w:r w:rsidRPr="00FD6780">
        <w:rPr>
          <w:color w:val="000000"/>
          <w:kern w:val="0"/>
          <w:sz w:val="20"/>
          <w:szCs w:val="20"/>
        </w:rPr>
        <w:t xml:space="preserve">. (2018). </w:t>
      </w:r>
      <w:r w:rsidRPr="00FD6780">
        <w:rPr>
          <w:rFonts w:ascii="SimSun" w:cs="SimSun" w:hint="eastAsia"/>
          <w:color w:val="000000"/>
          <w:kern w:val="0"/>
          <w:sz w:val="20"/>
          <w:szCs w:val="20"/>
        </w:rPr>
        <w:t>广州市中学生网络成瘾与自杀相关行为的关系</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39</w:t>
      </w:r>
      <w:r w:rsidRPr="00FD6780">
        <w:rPr>
          <w:color w:val="000000"/>
          <w:kern w:val="0"/>
          <w:sz w:val="20"/>
          <w:szCs w:val="20"/>
        </w:rPr>
        <w:t>(02), 229-231.</w:t>
      </w:r>
      <w:bookmarkEnd w:id="161"/>
    </w:p>
    <w:p w14:paraId="4F7AFB39" w14:textId="77777777" w:rsidR="00FD6780" w:rsidRPr="00FD6780" w:rsidRDefault="00FD6780" w:rsidP="00FD6780">
      <w:pPr>
        <w:autoSpaceDE w:val="0"/>
        <w:autoSpaceDN w:val="0"/>
        <w:adjustRightInd w:val="0"/>
        <w:ind w:left="240" w:firstLineChars="0" w:hanging="240"/>
        <w:rPr>
          <w:rFonts w:ascii="SimSun"/>
          <w:kern w:val="0"/>
          <w:szCs w:val="24"/>
        </w:rPr>
      </w:pPr>
      <w:bookmarkStart w:id="162" w:name="_neb68B88979_1D5F_4E02_8E35_86A1BA5AA4B3"/>
      <w:r w:rsidRPr="00FD6780">
        <w:rPr>
          <w:color w:val="000000"/>
          <w:kern w:val="0"/>
          <w:sz w:val="20"/>
          <w:szCs w:val="20"/>
        </w:rPr>
        <w:t xml:space="preserve">Jiang, L., Wang, Y., Zhang, Y., Li, R., Wu, H., Li, C., ... Tao, Q. (2019). The reliability and validity of the center for epidemiologic studies depression scale (CES-D) for Chinese university students. </w:t>
      </w:r>
      <w:r w:rsidRPr="00FD6780">
        <w:rPr>
          <w:i/>
          <w:iCs/>
          <w:color w:val="000000"/>
          <w:kern w:val="0"/>
          <w:sz w:val="20"/>
          <w:szCs w:val="20"/>
        </w:rPr>
        <w:t>Frontiers in Psychiatry</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 315.</w:t>
      </w:r>
      <w:bookmarkEnd w:id="162"/>
    </w:p>
    <w:p w14:paraId="3C049B6A" w14:textId="77777777" w:rsidR="00FD6780" w:rsidRPr="00FD6780" w:rsidRDefault="00FD6780" w:rsidP="00FD6780">
      <w:pPr>
        <w:autoSpaceDE w:val="0"/>
        <w:autoSpaceDN w:val="0"/>
        <w:adjustRightInd w:val="0"/>
        <w:ind w:left="240" w:firstLineChars="0" w:hanging="240"/>
        <w:rPr>
          <w:rFonts w:ascii="SimSun"/>
          <w:kern w:val="0"/>
          <w:szCs w:val="24"/>
        </w:rPr>
      </w:pPr>
      <w:bookmarkStart w:id="163" w:name="_nebB3642D7B_3C3C_400C_B6A3_1975442408F5"/>
      <w:r w:rsidRPr="00FD6780">
        <w:rPr>
          <w:rFonts w:ascii="SimSun" w:cs="SimSun" w:hint="eastAsia"/>
          <w:color w:val="000000"/>
          <w:kern w:val="0"/>
          <w:sz w:val="20"/>
          <w:szCs w:val="20"/>
        </w:rPr>
        <w:t>刘平</w:t>
      </w:r>
      <w:r w:rsidRPr="00FD6780">
        <w:rPr>
          <w:color w:val="000000"/>
          <w:kern w:val="0"/>
          <w:sz w:val="20"/>
          <w:szCs w:val="20"/>
        </w:rPr>
        <w:t xml:space="preserve">. (1999). </w:t>
      </w:r>
      <w:r w:rsidRPr="00FD6780">
        <w:rPr>
          <w:rFonts w:ascii="SimSun" w:cs="SimSun" w:hint="eastAsia"/>
          <w:color w:val="000000"/>
          <w:kern w:val="0"/>
          <w:sz w:val="20"/>
          <w:szCs w:val="20"/>
        </w:rPr>
        <w:t>流调中心用抑郁量表（</w:t>
      </w:r>
      <w:r w:rsidRPr="00FD6780">
        <w:rPr>
          <w:color w:val="000000"/>
          <w:kern w:val="0"/>
          <w:sz w:val="20"/>
          <w:szCs w:val="20"/>
        </w:rPr>
        <w:t>Center for Epidemiological Studies Depression Scale</w:t>
      </w:r>
      <w:r w:rsidRPr="00FD6780">
        <w:rPr>
          <w:rFonts w:ascii="SimSun" w:cs="SimSun" w:hint="eastAsia"/>
          <w:color w:val="000000"/>
          <w:kern w:val="0"/>
          <w:sz w:val="20"/>
          <w:szCs w:val="20"/>
        </w:rPr>
        <w:t>，</w:t>
      </w:r>
      <w:r w:rsidRPr="00FD6780">
        <w:rPr>
          <w:color w:val="000000"/>
          <w:kern w:val="0"/>
          <w:sz w:val="20"/>
          <w:szCs w:val="20"/>
        </w:rPr>
        <w:t>CES-D</w:t>
      </w:r>
      <w:r w:rsidRPr="00FD6780">
        <w:rPr>
          <w:rFonts w:ascii="SimSun" w:cs="SimSun" w:hint="eastAsia"/>
          <w:color w:val="000000"/>
          <w:kern w:val="0"/>
          <w:sz w:val="20"/>
          <w:szCs w:val="20"/>
        </w:rPr>
        <w:t>）</w:t>
      </w:r>
      <w:r w:rsidRPr="00FD6780">
        <w:rPr>
          <w:color w:val="000000"/>
          <w:kern w:val="0"/>
          <w:sz w:val="20"/>
          <w:szCs w:val="20"/>
        </w:rPr>
        <w:t xml:space="preserve">. </w:t>
      </w:r>
      <w:r w:rsidRPr="00FD6780">
        <w:rPr>
          <w:rFonts w:ascii="SimSun" w:cs="SimSun" w:hint="eastAsia"/>
          <w:i/>
          <w:iCs/>
          <w:color w:val="000000"/>
          <w:kern w:val="0"/>
          <w:sz w:val="20"/>
          <w:szCs w:val="20"/>
        </w:rPr>
        <w:t>中国心理卫生杂志（增刊）</w:t>
      </w:r>
      <w:r w:rsidRPr="00FD6780">
        <w:rPr>
          <w:color w:val="000000"/>
          <w:kern w:val="0"/>
          <w:sz w:val="20"/>
          <w:szCs w:val="20"/>
        </w:rPr>
        <w:t>, 200-202.</w:t>
      </w:r>
      <w:bookmarkEnd w:id="163"/>
    </w:p>
    <w:p w14:paraId="17CB05F4" w14:textId="77777777" w:rsidR="00FD6780" w:rsidRPr="00FD6780" w:rsidRDefault="00FD6780" w:rsidP="00FD6780">
      <w:pPr>
        <w:autoSpaceDE w:val="0"/>
        <w:autoSpaceDN w:val="0"/>
        <w:adjustRightInd w:val="0"/>
        <w:ind w:left="240" w:firstLineChars="0" w:hanging="240"/>
        <w:rPr>
          <w:rFonts w:ascii="SimSun"/>
          <w:kern w:val="0"/>
          <w:szCs w:val="24"/>
        </w:rPr>
      </w:pPr>
      <w:bookmarkStart w:id="164" w:name="_nebEDE67427_30E7_4C4E_9198_C36D159066AF"/>
      <w:r w:rsidRPr="00FD6780">
        <w:rPr>
          <w:rFonts w:ascii="SimSun" w:cs="SimSun" w:hint="eastAsia"/>
          <w:color w:val="000000"/>
          <w:kern w:val="0"/>
          <w:sz w:val="20"/>
          <w:szCs w:val="20"/>
        </w:rPr>
        <w:t>刘琰</w:t>
      </w:r>
      <w:r w:rsidRPr="00FD6780">
        <w:rPr>
          <w:color w:val="000000"/>
          <w:kern w:val="0"/>
          <w:sz w:val="20"/>
          <w:szCs w:val="20"/>
        </w:rPr>
        <w:t xml:space="preserve">, </w:t>
      </w:r>
      <w:r w:rsidRPr="00FD6780">
        <w:rPr>
          <w:rFonts w:ascii="SimSun" w:cs="SimSun" w:hint="eastAsia"/>
          <w:color w:val="000000"/>
          <w:kern w:val="0"/>
          <w:sz w:val="20"/>
          <w:szCs w:val="20"/>
        </w:rPr>
        <w:t>谭曦</w:t>
      </w:r>
      <w:r w:rsidRPr="00FD6780">
        <w:rPr>
          <w:color w:val="000000"/>
          <w:kern w:val="0"/>
          <w:sz w:val="20"/>
          <w:szCs w:val="20"/>
        </w:rPr>
        <w:t xml:space="preserve">, </w:t>
      </w:r>
      <w:r w:rsidRPr="00FD6780">
        <w:rPr>
          <w:rFonts w:ascii="SimSun" w:cs="SimSun" w:hint="eastAsia"/>
          <w:color w:val="000000"/>
          <w:kern w:val="0"/>
          <w:sz w:val="20"/>
          <w:szCs w:val="20"/>
        </w:rPr>
        <w:t>李扬</w:t>
      </w:r>
      <w:r w:rsidRPr="00FD6780">
        <w:rPr>
          <w:color w:val="000000"/>
          <w:kern w:val="0"/>
          <w:sz w:val="20"/>
          <w:szCs w:val="20"/>
        </w:rPr>
        <w:t xml:space="preserve">, </w:t>
      </w:r>
      <w:r w:rsidRPr="00FD6780">
        <w:rPr>
          <w:rFonts w:ascii="SimSun" w:cs="SimSun" w:hint="eastAsia"/>
          <w:color w:val="000000"/>
          <w:kern w:val="0"/>
          <w:sz w:val="20"/>
          <w:szCs w:val="20"/>
        </w:rPr>
        <w:t>徐芳</w:t>
      </w:r>
      <w:r w:rsidRPr="00FD6780">
        <w:rPr>
          <w:color w:val="000000"/>
          <w:kern w:val="0"/>
          <w:sz w:val="20"/>
          <w:szCs w:val="20"/>
        </w:rPr>
        <w:t xml:space="preserve">, </w:t>
      </w:r>
      <w:r w:rsidRPr="00FD6780">
        <w:rPr>
          <w:rFonts w:ascii="SimSun" w:cs="SimSun" w:hint="eastAsia"/>
          <w:color w:val="000000"/>
          <w:kern w:val="0"/>
          <w:sz w:val="20"/>
          <w:szCs w:val="20"/>
        </w:rPr>
        <w:t>张杰</w:t>
      </w:r>
      <w:r w:rsidRPr="00FD6780">
        <w:rPr>
          <w:color w:val="000000"/>
          <w:kern w:val="0"/>
          <w:sz w:val="20"/>
          <w:szCs w:val="20"/>
        </w:rPr>
        <w:t xml:space="preserve">, </w:t>
      </w:r>
      <w:r w:rsidRPr="00FD6780">
        <w:rPr>
          <w:rFonts w:ascii="SimSun" w:cs="SimSun" w:hint="eastAsia"/>
          <w:color w:val="000000"/>
          <w:kern w:val="0"/>
          <w:sz w:val="20"/>
          <w:szCs w:val="20"/>
        </w:rPr>
        <w:t>孔军辉</w:t>
      </w:r>
      <w:r w:rsidRPr="00FD6780">
        <w:rPr>
          <w:color w:val="000000"/>
          <w:kern w:val="0"/>
          <w:sz w:val="20"/>
          <w:szCs w:val="20"/>
        </w:rPr>
        <w:t xml:space="preserve">. (2015). </w:t>
      </w:r>
      <w:r w:rsidRPr="00FD6780">
        <w:rPr>
          <w:rFonts w:ascii="SimSun" w:cs="SimSun" w:hint="eastAsia"/>
          <w:color w:val="000000"/>
          <w:kern w:val="0"/>
          <w:sz w:val="20"/>
          <w:szCs w:val="20"/>
        </w:rPr>
        <w:t>大学生抑郁情绪现状及影响因素分析</w:t>
      </w:r>
      <w:r w:rsidRPr="00FD6780">
        <w:rPr>
          <w:color w:val="000000"/>
          <w:kern w:val="0"/>
          <w:sz w:val="20"/>
          <w:szCs w:val="20"/>
        </w:rPr>
        <w:t xml:space="preserve">. </w:t>
      </w:r>
      <w:r w:rsidRPr="00FD6780">
        <w:rPr>
          <w:rFonts w:ascii="SimSun" w:cs="SimSun" w:hint="eastAsia"/>
          <w:i/>
          <w:iCs/>
          <w:color w:val="000000"/>
          <w:kern w:val="0"/>
          <w:sz w:val="20"/>
          <w:szCs w:val="20"/>
        </w:rPr>
        <w:t>中华全科医学</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(01), 91-93.</w:t>
      </w:r>
      <w:bookmarkEnd w:id="164"/>
    </w:p>
    <w:p w14:paraId="62B03050" w14:textId="77777777" w:rsidR="00FD6780" w:rsidRPr="00FD6780" w:rsidRDefault="00FD6780" w:rsidP="00FD6780">
      <w:pPr>
        <w:autoSpaceDE w:val="0"/>
        <w:autoSpaceDN w:val="0"/>
        <w:adjustRightInd w:val="0"/>
        <w:ind w:left="240" w:firstLineChars="0" w:hanging="240"/>
        <w:rPr>
          <w:rFonts w:ascii="SimSun"/>
          <w:kern w:val="0"/>
          <w:szCs w:val="24"/>
        </w:rPr>
      </w:pPr>
      <w:bookmarkStart w:id="165" w:name="_neb78C16136_B49E_4380_B658_32FAF459F560"/>
      <w:r w:rsidRPr="00FD6780">
        <w:rPr>
          <w:color w:val="000000"/>
          <w:kern w:val="0"/>
          <w:sz w:val="20"/>
          <w:szCs w:val="20"/>
        </w:rPr>
        <w:t>Kovacs, M. (1992). Children</w:t>
      </w:r>
      <w:r w:rsidRPr="00FD6780">
        <w:rPr>
          <w:rFonts w:ascii="SimSun" w:cs="SimSun" w:hint="eastAsia"/>
          <w:color w:val="000000"/>
          <w:kern w:val="0"/>
          <w:sz w:val="20"/>
          <w:szCs w:val="20"/>
        </w:rPr>
        <w:t>’</w:t>
      </w:r>
      <w:r w:rsidRPr="00FD6780">
        <w:rPr>
          <w:color w:val="000000"/>
          <w:kern w:val="0"/>
          <w:sz w:val="20"/>
          <w:szCs w:val="20"/>
        </w:rPr>
        <w:t xml:space="preserve">s depression inventory. </w:t>
      </w:r>
      <w:r w:rsidRPr="00FD6780">
        <w:rPr>
          <w:i/>
          <w:iCs/>
          <w:color w:val="000000"/>
          <w:kern w:val="0"/>
          <w:sz w:val="20"/>
          <w:szCs w:val="20"/>
        </w:rPr>
        <w:t>Acta Paedopsychiatrica: International Journal of Child &amp; Adolescent Psychiatry</w:t>
      </w:r>
      <w:r w:rsidRPr="00FD6780">
        <w:rPr>
          <w:color w:val="000000"/>
          <w:kern w:val="0"/>
          <w:sz w:val="20"/>
          <w:szCs w:val="20"/>
        </w:rPr>
        <w:t>.</w:t>
      </w:r>
      <w:bookmarkEnd w:id="165"/>
    </w:p>
    <w:p w14:paraId="1C3A62A1" w14:textId="77777777" w:rsidR="00FD6780" w:rsidRPr="00FD6780" w:rsidRDefault="00FD6780" w:rsidP="00FD6780">
      <w:pPr>
        <w:autoSpaceDE w:val="0"/>
        <w:autoSpaceDN w:val="0"/>
        <w:adjustRightInd w:val="0"/>
        <w:ind w:left="240" w:firstLineChars="0" w:hanging="240"/>
        <w:rPr>
          <w:rFonts w:ascii="SimSun"/>
          <w:kern w:val="0"/>
          <w:szCs w:val="24"/>
        </w:rPr>
      </w:pPr>
      <w:bookmarkStart w:id="166" w:name="_neb38CC68F5_94C9_4273_9141_26E3DC2D63FE"/>
      <w:r w:rsidRPr="00FD6780">
        <w:rPr>
          <w:color w:val="000000"/>
          <w:kern w:val="0"/>
          <w:sz w:val="20"/>
          <w:szCs w:val="20"/>
        </w:rPr>
        <w:t xml:space="preserve">Beck, A. T., Ward, C. H., Mendelson, M., Mock, J., &amp; Erbaugh, J. (1961). An inventory for measuring depression.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(6), 561-571.</w:t>
      </w:r>
      <w:bookmarkEnd w:id="166"/>
    </w:p>
    <w:p w14:paraId="06E66DBE" w14:textId="77777777" w:rsidR="00FD6780" w:rsidRPr="00FD6780" w:rsidRDefault="00FD6780" w:rsidP="00FD6780">
      <w:pPr>
        <w:autoSpaceDE w:val="0"/>
        <w:autoSpaceDN w:val="0"/>
        <w:adjustRightInd w:val="0"/>
        <w:ind w:left="240" w:firstLineChars="0" w:hanging="240"/>
        <w:rPr>
          <w:rFonts w:ascii="SimSun"/>
          <w:kern w:val="0"/>
          <w:szCs w:val="24"/>
        </w:rPr>
      </w:pPr>
      <w:bookmarkStart w:id="167" w:name="_neb184C81B2_55EF_4F7F_BE77_AAE3F4FF4F70"/>
      <w:r w:rsidRPr="00FD6780">
        <w:rPr>
          <w:rFonts w:ascii="SimSun" w:cs="SimSun" w:hint="eastAsia"/>
          <w:color w:val="000000"/>
          <w:kern w:val="0"/>
          <w:sz w:val="20"/>
          <w:szCs w:val="20"/>
        </w:rPr>
        <w:t>洪忻</w:t>
      </w:r>
      <w:r w:rsidRPr="00FD6780">
        <w:rPr>
          <w:color w:val="000000"/>
          <w:kern w:val="0"/>
          <w:sz w:val="20"/>
          <w:szCs w:val="20"/>
        </w:rPr>
        <w:t xml:space="preserve">, </w:t>
      </w:r>
      <w:r w:rsidRPr="00FD6780">
        <w:rPr>
          <w:rFonts w:ascii="SimSun" w:cs="SimSun" w:hint="eastAsia"/>
          <w:color w:val="000000"/>
          <w:kern w:val="0"/>
          <w:sz w:val="20"/>
          <w:szCs w:val="20"/>
        </w:rPr>
        <w:t>李解权</w:t>
      </w:r>
      <w:r w:rsidRPr="00FD6780">
        <w:rPr>
          <w:color w:val="000000"/>
          <w:kern w:val="0"/>
          <w:sz w:val="20"/>
          <w:szCs w:val="20"/>
        </w:rPr>
        <w:t xml:space="preserve">, </w:t>
      </w:r>
      <w:r w:rsidRPr="00FD6780">
        <w:rPr>
          <w:rFonts w:ascii="SimSun" w:cs="SimSun" w:hint="eastAsia"/>
          <w:color w:val="000000"/>
          <w:kern w:val="0"/>
          <w:sz w:val="20"/>
          <w:szCs w:val="20"/>
        </w:rPr>
        <w:t>梁亚琼</w:t>
      </w:r>
      <w:r w:rsidRPr="00FD6780">
        <w:rPr>
          <w:color w:val="000000"/>
          <w:kern w:val="0"/>
          <w:sz w:val="20"/>
          <w:szCs w:val="20"/>
        </w:rPr>
        <w:t xml:space="preserve">, </w:t>
      </w:r>
      <w:r w:rsidRPr="00FD6780">
        <w:rPr>
          <w:rFonts w:ascii="SimSun" w:cs="SimSun" w:hint="eastAsia"/>
          <w:color w:val="000000"/>
          <w:kern w:val="0"/>
          <w:sz w:val="20"/>
          <w:szCs w:val="20"/>
        </w:rPr>
        <w:t>王志勇</w:t>
      </w:r>
      <w:r w:rsidRPr="00FD6780">
        <w:rPr>
          <w:color w:val="000000"/>
          <w:kern w:val="0"/>
          <w:sz w:val="20"/>
          <w:szCs w:val="20"/>
        </w:rPr>
        <w:t xml:space="preserve">, </w:t>
      </w:r>
      <w:r w:rsidRPr="00FD6780">
        <w:rPr>
          <w:rFonts w:ascii="SimSun" w:cs="SimSun" w:hint="eastAsia"/>
          <w:color w:val="000000"/>
          <w:kern w:val="0"/>
          <w:sz w:val="20"/>
          <w:szCs w:val="20"/>
        </w:rPr>
        <w:t>徐斐</w:t>
      </w:r>
      <w:r w:rsidRPr="00FD6780">
        <w:rPr>
          <w:color w:val="000000"/>
          <w:kern w:val="0"/>
          <w:sz w:val="20"/>
          <w:szCs w:val="20"/>
        </w:rPr>
        <w:t xml:space="preserve">. (2012). </w:t>
      </w:r>
      <w:r w:rsidRPr="00FD6780">
        <w:rPr>
          <w:rFonts w:ascii="SimSun" w:cs="SimSun" w:hint="eastAsia"/>
          <w:color w:val="000000"/>
          <w:kern w:val="0"/>
          <w:sz w:val="20"/>
          <w:szCs w:val="20"/>
        </w:rPr>
        <w:t>儿童抑郁量表中文版在中学生中的信效度分析</w:t>
      </w:r>
      <w:r w:rsidRPr="00FD6780">
        <w:rPr>
          <w:color w:val="000000"/>
          <w:kern w:val="0"/>
          <w:sz w:val="20"/>
          <w:szCs w:val="20"/>
        </w:rPr>
        <w:t xml:space="preserve">. </w:t>
      </w:r>
      <w:r w:rsidRPr="00FD6780">
        <w:rPr>
          <w:rFonts w:ascii="SimSun" w:cs="SimSun"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(10), 1182-1185.</w:t>
      </w:r>
      <w:bookmarkEnd w:id="167"/>
    </w:p>
    <w:p w14:paraId="510CCECA" w14:textId="77777777" w:rsidR="00FD6780" w:rsidRPr="00FD6780" w:rsidRDefault="00FD6780" w:rsidP="00FD6780">
      <w:pPr>
        <w:autoSpaceDE w:val="0"/>
        <w:autoSpaceDN w:val="0"/>
        <w:adjustRightInd w:val="0"/>
        <w:ind w:left="240" w:firstLineChars="0" w:hanging="240"/>
        <w:rPr>
          <w:rFonts w:ascii="SimSun"/>
          <w:kern w:val="0"/>
          <w:szCs w:val="24"/>
        </w:rPr>
      </w:pPr>
      <w:bookmarkStart w:id="168" w:name="_nebF5CFC7F2_FB56_4D08_8106_7CB31B1407F7"/>
      <w:r w:rsidRPr="00FD6780">
        <w:rPr>
          <w:rFonts w:ascii="SimSun" w:cs="SimSun" w:hint="eastAsia"/>
          <w:color w:val="000000"/>
          <w:kern w:val="0"/>
          <w:sz w:val="20"/>
          <w:szCs w:val="20"/>
        </w:rPr>
        <w:t>陈海燕</w:t>
      </w:r>
      <w:r w:rsidRPr="00FD6780">
        <w:rPr>
          <w:color w:val="000000"/>
          <w:kern w:val="0"/>
          <w:sz w:val="20"/>
          <w:szCs w:val="20"/>
        </w:rPr>
        <w:t xml:space="preserve">, </w:t>
      </w:r>
      <w:r w:rsidRPr="00FD6780">
        <w:rPr>
          <w:rFonts w:ascii="SimSun" w:cs="SimSun" w:hint="eastAsia"/>
          <w:color w:val="000000"/>
          <w:kern w:val="0"/>
          <w:sz w:val="20"/>
          <w:szCs w:val="20"/>
        </w:rPr>
        <w:t>姚树桥</w:t>
      </w:r>
      <w:r w:rsidRPr="00FD6780">
        <w:rPr>
          <w:color w:val="000000"/>
          <w:kern w:val="0"/>
          <w:sz w:val="20"/>
          <w:szCs w:val="20"/>
        </w:rPr>
        <w:t xml:space="preserve">, </w:t>
      </w:r>
      <w:r w:rsidRPr="00FD6780">
        <w:rPr>
          <w:rFonts w:ascii="SimSun" w:cs="SimSun" w:hint="eastAsia"/>
          <w:color w:val="000000"/>
          <w:kern w:val="0"/>
          <w:sz w:val="20"/>
          <w:szCs w:val="20"/>
        </w:rPr>
        <w:t>明庆森</w:t>
      </w:r>
      <w:r w:rsidRPr="00FD6780">
        <w:rPr>
          <w:color w:val="000000"/>
          <w:kern w:val="0"/>
          <w:sz w:val="20"/>
          <w:szCs w:val="20"/>
        </w:rPr>
        <w:t xml:space="preserve">, </w:t>
      </w:r>
      <w:r w:rsidRPr="00FD6780">
        <w:rPr>
          <w:rFonts w:ascii="SimSun" w:cs="SimSun" w:hint="eastAsia"/>
          <w:color w:val="000000"/>
          <w:kern w:val="0"/>
          <w:sz w:val="20"/>
          <w:szCs w:val="20"/>
        </w:rPr>
        <w:t>侯婵娟</w:t>
      </w:r>
      <w:r w:rsidRPr="00FD6780">
        <w:rPr>
          <w:color w:val="000000"/>
          <w:kern w:val="0"/>
          <w:sz w:val="20"/>
          <w:szCs w:val="20"/>
        </w:rPr>
        <w:t xml:space="preserve">. (2012). </w:t>
      </w:r>
      <w:r w:rsidRPr="00FD6780">
        <w:rPr>
          <w:rFonts w:ascii="SimSun" w:cs="SimSun" w:hint="eastAsia"/>
          <w:color w:val="000000"/>
          <w:kern w:val="0"/>
          <w:sz w:val="20"/>
          <w:szCs w:val="20"/>
        </w:rPr>
        <w:t>中学生的抑郁症状与生活事件</w:t>
      </w:r>
      <w:r w:rsidRPr="00FD6780">
        <w:rPr>
          <w:color w:val="000000"/>
          <w:kern w:val="0"/>
          <w:sz w:val="20"/>
          <w:szCs w:val="20"/>
        </w:rPr>
        <w:t>:</w:t>
      </w:r>
      <w:r w:rsidRPr="00FD6780">
        <w:rPr>
          <w:rFonts w:ascii="SimSun" w:cs="SimSun" w:hint="eastAsia"/>
          <w:color w:val="000000"/>
          <w:kern w:val="0"/>
          <w:sz w:val="20"/>
          <w:szCs w:val="20"/>
        </w:rPr>
        <w:t>非适应性策略的中介作用</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(10), 786-790.</w:t>
      </w:r>
      <w:bookmarkEnd w:id="168"/>
    </w:p>
    <w:p w14:paraId="73660122" w14:textId="77777777" w:rsidR="00FD6780" w:rsidRPr="00FD6780" w:rsidRDefault="00FD6780" w:rsidP="00FD6780">
      <w:pPr>
        <w:autoSpaceDE w:val="0"/>
        <w:autoSpaceDN w:val="0"/>
        <w:adjustRightInd w:val="0"/>
        <w:ind w:left="240" w:firstLineChars="0" w:hanging="240"/>
        <w:rPr>
          <w:rFonts w:ascii="SimSun"/>
          <w:kern w:val="0"/>
          <w:szCs w:val="24"/>
        </w:rPr>
      </w:pPr>
      <w:bookmarkStart w:id="169" w:name="_nebE78C994E_5130_41B9_BD41_B134D3F12970"/>
      <w:r w:rsidRPr="00FD6780">
        <w:rPr>
          <w:rFonts w:ascii="SimSun" w:cs="SimSun" w:hint="eastAsia"/>
          <w:color w:val="000000"/>
          <w:kern w:val="0"/>
          <w:sz w:val="20"/>
          <w:szCs w:val="20"/>
        </w:rPr>
        <w:t>俞大维</w:t>
      </w:r>
      <w:r w:rsidRPr="00FD6780">
        <w:rPr>
          <w:color w:val="000000"/>
          <w:kern w:val="0"/>
          <w:sz w:val="20"/>
          <w:szCs w:val="20"/>
        </w:rPr>
        <w:t xml:space="preserve">, </w:t>
      </w:r>
      <w:r w:rsidRPr="00FD6780">
        <w:rPr>
          <w:rFonts w:ascii="SimSun" w:cs="SimSun" w:hint="eastAsia"/>
          <w:color w:val="000000"/>
          <w:kern w:val="0"/>
          <w:sz w:val="20"/>
          <w:szCs w:val="20"/>
        </w:rPr>
        <w:t>李旭</w:t>
      </w:r>
      <w:r w:rsidRPr="00FD6780">
        <w:rPr>
          <w:color w:val="000000"/>
          <w:kern w:val="0"/>
          <w:sz w:val="20"/>
          <w:szCs w:val="20"/>
        </w:rPr>
        <w:t xml:space="preserve">. (2000). </w:t>
      </w:r>
      <w:r w:rsidRPr="00FD6780">
        <w:rPr>
          <w:rFonts w:ascii="SimSun" w:cs="SimSun" w:hint="eastAsia"/>
          <w:color w:val="000000"/>
          <w:kern w:val="0"/>
          <w:sz w:val="20"/>
          <w:szCs w:val="20"/>
        </w:rPr>
        <w:t>儿童抑郁量表</w:t>
      </w:r>
      <w:r w:rsidRPr="00FD6780">
        <w:rPr>
          <w:color w:val="000000"/>
          <w:kern w:val="0"/>
          <w:sz w:val="20"/>
          <w:szCs w:val="20"/>
        </w:rPr>
        <w:t>(CDI)</w:t>
      </w:r>
      <w:r w:rsidRPr="00FD6780">
        <w:rPr>
          <w:rFonts w:ascii="SimSun" w:cs="SimSun" w:hint="eastAsia"/>
          <w:color w:val="000000"/>
          <w:kern w:val="0"/>
          <w:sz w:val="20"/>
          <w:szCs w:val="20"/>
        </w:rPr>
        <w:t>在中国儿童中的初步运用</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(04), 225-227.</w:t>
      </w:r>
      <w:bookmarkEnd w:id="169"/>
    </w:p>
    <w:p w14:paraId="2B4668D1" w14:textId="77777777" w:rsidR="00FD6780" w:rsidRPr="00FD6780" w:rsidRDefault="00FD6780" w:rsidP="00FD6780">
      <w:pPr>
        <w:autoSpaceDE w:val="0"/>
        <w:autoSpaceDN w:val="0"/>
        <w:adjustRightInd w:val="0"/>
        <w:ind w:left="240" w:firstLineChars="0" w:hanging="240"/>
        <w:rPr>
          <w:rFonts w:ascii="SimSun"/>
          <w:kern w:val="0"/>
          <w:szCs w:val="24"/>
        </w:rPr>
      </w:pPr>
      <w:bookmarkStart w:id="170" w:name="_neb432ED410_8361_4C4F_B6CC_EFF8B4FA0F24"/>
      <w:r w:rsidRPr="00FD6780">
        <w:rPr>
          <w:rFonts w:ascii="SimSun" w:cs="SimSun" w:hint="eastAsia"/>
          <w:color w:val="000000"/>
          <w:kern w:val="0"/>
          <w:sz w:val="20"/>
          <w:szCs w:val="20"/>
        </w:rPr>
        <w:t>吴文峰</w:t>
      </w:r>
      <w:r w:rsidRPr="00FD6780">
        <w:rPr>
          <w:color w:val="000000"/>
          <w:kern w:val="0"/>
          <w:sz w:val="20"/>
          <w:szCs w:val="20"/>
        </w:rPr>
        <w:t xml:space="preserve">, </w:t>
      </w:r>
      <w:r w:rsidRPr="00FD6780">
        <w:rPr>
          <w:rFonts w:ascii="SimSun" w:cs="SimSun" w:hint="eastAsia"/>
          <w:color w:val="000000"/>
          <w:kern w:val="0"/>
          <w:sz w:val="20"/>
          <w:szCs w:val="20"/>
        </w:rPr>
        <w:t>卢永彪</w:t>
      </w:r>
      <w:r w:rsidRPr="00FD6780">
        <w:rPr>
          <w:color w:val="000000"/>
          <w:kern w:val="0"/>
          <w:sz w:val="20"/>
          <w:szCs w:val="20"/>
        </w:rPr>
        <w:t xml:space="preserve">, </w:t>
      </w:r>
      <w:r w:rsidRPr="00FD6780">
        <w:rPr>
          <w:rFonts w:ascii="SimSun" w:cs="SimSun" w:hint="eastAsia"/>
          <w:color w:val="000000"/>
          <w:kern w:val="0"/>
          <w:sz w:val="20"/>
          <w:szCs w:val="20"/>
        </w:rPr>
        <w:t>谭芙蓉</w:t>
      </w:r>
      <w:r w:rsidRPr="00FD6780">
        <w:rPr>
          <w:color w:val="000000"/>
          <w:kern w:val="0"/>
          <w:sz w:val="20"/>
          <w:szCs w:val="20"/>
        </w:rPr>
        <w:t xml:space="preserve">, </w:t>
      </w:r>
      <w:r w:rsidRPr="00FD6780">
        <w:rPr>
          <w:rFonts w:ascii="SimSun" w:cs="SimSun" w:hint="eastAsia"/>
          <w:color w:val="000000"/>
          <w:kern w:val="0"/>
          <w:sz w:val="20"/>
          <w:szCs w:val="20"/>
        </w:rPr>
        <w:t>姚树桥</w:t>
      </w:r>
      <w:r w:rsidRPr="00FD6780">
        <w:rPr>
          <w:color w:val="000000"/>
          <w:kern w:val="0"/>
          <w:sz w:val="20"/>
          <w:szCs w:val="20"/>
        </w:rPr>
        <w:t xml:space="preserve">. (2010). </w:t>
      </w:r>
      <w:r w:rsidRPr="00FD6780">
        <w:rPr>
          <w:rFonts w:ascii="SimSun" w:cs="SimSun" w:hint="eastAsia"/>
          <w:color w:val="000000"/>
          <w:kern w:val="0"/>
          <w:sz w:val="20"/>
          <w:szCs w:val="20"/>
        </w:rPr>
        <w:t>儿童抑郁量表中文版在中小学生中的信效度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(10), 775-779.</w:t>
      </w:r>
      <w:bookmarkEnd w:id="170"/>
    </w:p>
    <w:p w14:paraId="472FF051" w14:textId="77777777" w:rsidR="00FD6780" w:rsidRPr="00FD6780" w:rsidRDefault="00FD6780" w:rsidP="00FD6780">
      <w:pPr>
        <w:autoSpaceDE w:val="0"/>
        <w:autoSpaceDN w:val="0"/>
        <w:adjustRightInd w:val="0"/>
        <w:ind w:left="240" w:firstLineChars="0" w:hanging="240"/>
        <w:rPr>
          <w:rFonts w:ascii="SimSun"/>
          <w:kern w:val="0"/>
          <w:szCs w:val="24"/>
        </w:rPr>
      </w:pPr>
      <w:bookmarkStart w:id="171" w:name="_neb83F452B6_4DE7_4977_BB84_5D7C3BD4C9B9"/>
      <w:r w:rsidRPr="00FD6780">
        <w:rPr>
          <w:color w:val="000000"/>
          <w:kern w:val="0"/>
          <w:sz w:val="20"/>
          <w:szCs w:val="20"/>
        </w:rPr>
        <w:t>Samm, A., Värnik, A., Tooding, L., Sisask, M., Kolves, K., &amp; Von Knorring, A. (2008). Children</w:t>
      </w:r>
      <w:r w:rsidRPr="00FD6780">
        <w:rPr>
          <w:rFonts w:ascii="SimSun" w:cs="SimSun" w:hint="eastAsia"/>
          <w:color w:val="000000"/>
          <w:kern w:val="0"/>
          <w:sz w:val="20"/>
          <w:szCs w:val="20"/>
        </w:rPr>
        <w:t>’</w:t>
      </w:r>
      <w:r w:rsidRPr="00FD6780">
        <w:rPr>
          <w:color w:val="000000"/>
          <w:kern w:val="0"/>
          <w:sz w:val="20"/>
          <w:szCs w:val="20"/>
        </w:rPr>
        <w:t xml:space="preserve">s depression inventory in Estonia: single items and factor structure by age and gender. </w:t>
      </w:r>
      <w:r w:rsidRPr="00FD6780">
        <w:rPr>
          <w:i/>
          <w:iCs/>
          <w:color w:val="000000"/>
          <w:kern w:val="0"/>
          <w:sz w:val="20"/>
          <w:szCs w:val="20"/>
        </w:rPr>
        <w:t>European Child &amp; Adolescent Psychiatry</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 162-170.</w:t>
      </w:r>
      <w:bookmarkEnd w:id="171"/>
    </w:p>
    <w:p w14:paraId="15233DD4" w14:textId="77777777" w:rsidR="00FD6780" w:rsidRPr="00FD6780" w:rsidRDefault="00FD6780" w:rsidP="00FD6780">
      <w:pPr>
        <w:autoSpaceDE w:val="0"/>
        <w:autoSpaceDN w:val="0"/>
        <w:adjustRightInd w:val="0"/>
        <w:ind w:left="240" w:firstLineChars="0" w:hanging="240"/>
        <w:rPr>
          <w:rFonts w:ascii="SimSun"/>
          <w:kern w:val="0"/>
          <w:szCs w:val="24"/>
        </w:rPr>
      </w:pPr>
      <w:bookmarkStart w:id="172" w:name="_nebEFE7D261_5111_493B_8B16_BEF977102415"/>
      <w:r w:rsidRPr="00FD6780">
        <w:rPr>
          <w:color w:val="000000"/>
          <w:kern w:val="0"/>
          <w:sz w:val="20"/>
          <w:szCs w:val="20"/>
        </w:rPr>
        <w:t xml:space="preserve">Kovas, M. (1985). The Children's Depression Inventory  (CDI). </w:t>
      </w:r>
      <w:r w:rsidRPr="00FD6780">
        <w:rPr>
          <w:i/>
          <w:iCs/>
          <w:color w:val="000000"/>
          <w:kern w:val="0"/>
          <w:sz w:val="20"/>
          <w:szCs w:val="20"/>
        </w:rPr>
        <w:t>Psychological Bulletin</w:t>
      </w:r>
      <w:r w:rsidRPr="00FD6780">
        <w:rPr>
          <w:color w:val="000000"/>
          <w:kern w:val="0"/>
          <w:sz w:val="20"/>
          <w:szCs w:val="20"/>
        </w:rPr>
        <w:t xml:space="preserve">, </w:t>
      </w:r>
      <w:r w:rsidRPr="00FD6780">
        <w:rPr>
          <w:i/>
          <w:iCs/>
          <w:color w:val="000000"/>
          <w:kern w:val="0"/>
          <w:sz w:val="20"/>
          <w:szCs w:val="20"/>
        </w:rPr>
        <w:t>21</w:t>
      </w:r>
      <w:r w:rsidRPr="00FD6780">
        <w:rPr>
          <w:color w:val="000000"/>
          <w:kern w:val="0"/>
          <w:sz w:val="20"/>
          <w:szCs w:val="20"/>
        </w:rPr>
        <w:t>, 995-998.</w:t>
      </w:r>
      <w:bookmarkEnd w:id="172"/>
    </w:p>
    <w:p w14:paraId="04079ECC" w14:textId="77777777" w:rsidR="00FD6780" w:rsidRPr="00FD6780" w:rsidRDefault="00FD6780" w:rsidP="00FD6780">
      <w:pPr>
        <w:autoSpaceDE w:val="0"/>
        <w:autoSpaceDN w:val="0"/>
        <w:adjustRightInd w:val="0"/>
        <w:ind w:left="240" w:firstLineChars="0" w:hanging="240"/>
        <w:rPr>
          <w:rFonts w:ascii="SimSun"/>
          <w:kern w:val="0"/>
          <w:szCs w:val="24"/>
        </w:rPr>
      </w:pPr>
      <w:bookmarkStart w:id="173" w:name="_neb7A1794CA_C9B8_4D8B_A725_2DF1A3722A1F"/>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王凯</w:t>
      </w:r>
      <w:r w:rsidRPr="00FD6780">
        <w:rPr>
          <w:color w:val="000000"/>
          <w:kern w:val="0"/>
          <w:sz w:val="20"/>
          <w:szCs w:val="20"/>
        </w:rPr>
        <w:t xml:space="preserve">, </w:t>
      </w:r>
      <w:r w:rsidRPr="00FD6780">
        <w:rPr>
          <w:rFonts w:ascii="SimSun" w:cs="SimSun" w:hint="eastAsia"/>
          <w:color w:val="000000"/>
          <w:kern w:val="0"/>
          <w:sz w:val="20"/>
          <w:szCs w:val="20"/>
        </w:rPr>
        <w:t>朱焱</w:t>
      </w:r>
      <w:r w:rsidRPr="00FD6780">
        <w:rPr>
          <w:color w:val="000000"/>
          <w:kern w:val="0"/>
          <w:sz w:val="20"/>
          <w:szCs w:val="20"/>
        </w:rPr>
        <w:t xml:space="preserve">, </w:t>
      </w:r>
      <w:r w:rsidRPr="00FD6780">
        <w:rPr>
          <w:rFonts w:ascii="SimSun" w:cs="SimSun" w:hint="eastAsia"/>
          <w:color w:val="000000"/>
          <w:kern w:val="0"/>
          <w:sz w:val="20"/>
          <w:szCs w:val="20"/>
        </w:rPr>
        <w:t>罗学荣</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xml:space="preserve">, </w:t>
      </w:r>
      <w:r w:rsidRPr="00FD6780">
        <w:rPr>
          <w:rFonts w:ascii="SimSun" w:cs="SimSun" w:hint="eastAsia"/>
          <w:color w:val="000000"/>
          <w:kern w:val="0"/>
          <w:sz w:val="20"/>
          <w:szCs w:val="20"/>
        </w:rPr>
        <w:t>儿童抑郁量表全国协作组</w:t>
      </w:r>
      <w:r w:rsidRPr="00FD6780">
        <w:rPr>
          <w:color w:val="000000"/>
          <w:kern w:val="0"/>
          <w:sz w:val="20"/>
          <w:szCs w:val="20"/>
        </w:rPr>
        <w:t xml:space="preserve">. (2003). </w:t>
      </w:r>
      <w:r w:rsidRPr="00FD6780">
        <w:rPr>
          <w:rFonts w:ascii="SimSun" w:cs="SimSun" w:hint="eastAsia"/>
          <w:color w:val="000000"/>
          <w:kern w:val="0"/>
          <w:sz w:val="20"/>
          <w:szCs w:val="20"/>
        </w:rPr>
        <w:t>儿童抑郁障碍自评量</w:t>
      </w:r>
      <w:r w:rsidRPr="00FD6780">
        <w:rPr>
          <w:rFonts w:ascii="SimSun" w:cs="SimSun" w:hint="eastAsia"/>
          <w:color w:val="000000"/>
          <w:kern w:val="0"/>
          <w:sz w:val="20"/>
          <w:szCs w:val="20"/>
        </w:rPr>
        <w:lastRenderedPageBreak/>
        <w:t>表的中国城市常模</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(08), 547-549.</w:t>
      </w:r>
      <w:bookmarkEnd w:id="173"/>
    </w:p>
    <w:p w14:paraId="3363B51A" w14:textId="77777777" w:rsidR="00FD6780" w:rsidRPr="00FD6780" w:rsidRDefault="00FD6780" w:rsidP="00FD6780">
      <w:pPr>
        <w:autoSpaceDE w:val="0"/>
        <w:autoSpaceDN w:val="0"/>
        <w:adjustRightInd w:val="0"/>
        <w:ind w:left="240" w:firstLineChars="0" w:hanging="240"/>
        <w:rPr>
          <w:rFonts w:ascii="SimSun"/>
          <w:kern w:val="0"/>
          <w:szCs w:val="24"/>
        </w:rPr>
      </w:pPr>
      <w:bookmarkStart w:id="174" w:name="_nebB73BC111_8567_4D47_8196_988190338543"/>
      <w:r w:rsidRPr="00FD6780">
        <w:rPr>
          <w:rFonts w:ascii="SimSun" w:cs="SimSun" w:hint="eastAsia"/>
          <w:color w:val="000000"/>
          <w:kern w:val="0"/>
          <w:sz w:val="20"/>
          <w:szCs w:val="20"/>
        </w:rPr>
        <w:t>王凯</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朱焱</w:t>
      </w:r>
      <w:r w:rsidRPr="00FD6780">
        <w:rPr>
          <w:color w:val="000000"/>
          <w:kern w:val="0"/>
          <w:sz w:val="20"/>
          <w:szCs w:val="20"/>
        </w:rPr>
        <w:t xml:space="preserve">, </w:t>
      </w:r>
      <w:r w:rsidRPr="00FD6780">
        <w:rPr>
          <w:rFonts w:ascii="SimSun" w:cs="SimSun" w:hint="eastAsia"/>
          <w:color w:val="000000"/>
          <w:kern w:val="0"/>
          <w:sz w:val="20"/>
          <w:szCs w:val="20"/>
        </w:rPr>
        <w:t>翟静</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xml:space="preserve">, </w:t>
      </w:r>
      <w:r w:rsidRPr="00FD6780">
        <w:rPr>
          <w:rFonts w:ascii="SimSun" w:cs="SimSun" w:hint="eastAsia"/>
          <w:color w:val="000000"/>
          <w:kern w:val="0"/>
          <w:sz w:val="20"/>
          <w:szCs w:val="20"/>
        </w:rPr>
        <w:t>张纪水</w:t>
      </w:r>
      <w:r w:rsidRPr="00FD6780">
        <w:rPr>
          <w:color w:val="000000"/>
          <w:kern w:val="0"/>
          <w:sz w:val="20"/>
          <w:szCs w:val="20"/>
        </w:rPr>
        <w:t xml:space="preserve">. (2002). </w:t>
      </w:r>
      <w:r w:rsidRPr="00FD6780">
        <w:rPr>
          <w:rFonts w:ascii="SimSun" w:cs="SimSun" w:hint="eastAsia"/>
          <w:color w:val="000000"/>
          <w:kern w:val="0"/>
          <w:sz w:val="20"/>
          <w:szCs w:val="20"/>
        </w:rPr>
        <w:t>儿童焦虑性情绪障碍筛查表的中国城市常模</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(04), 270-272.</w:t>
      </w:r>
      <w:bookmarkEnd w:id="174"/>
    </w:p>
    <w:p w14:paraId="13277ABE" w14:textId="77777777" w:rsidR="00FD6780" w:rsidRPr="00FD6780" w:rsidRDefault="00FD6780" w:rsidP="00FD6780">
      <w:pPr>
        <w:autoSpaceDE w:val="0"/>
        <w:autoSpaceDN w:val="0"/>
        <w:adjustRightInd w:val="0"/>
        <w:ind w:left="240" w:firstLineChars="0" w:hanging="240"/>
        <w:rPr>
          <w:rFonts w:ascii="SimSun"/>
          <w:kern w:val="0"/>
          <w:szCs w:val="24"/>
        </w:rPr>
      </w:pPr>
      <w:bookmarkStart w:id="175" w:name="_neb8E015B01_4E43_4205_AF95_5AFD33DEAAD4"/>
      <w:r w:rsidRPr="00FD6780">
        <w:rPr>
          <w:rFonts w:ascii="SimSun" w:cs="SimSun" w:hint="eastAsia"/>
          <w:color w:val="000000"/>
          <w:kern w:val="0"/>
          <w:sz w:val="20"/>
          <w:szCs w:val="20"/>
        </w:rPr>
        <w:t>周德新</w:t>
      </w:r>
      <w:r w:rsidRPr="00FD6780">
        <w:rPr>
          <w:color w:val="000000"/>
          <w:kern w:val="0"/>
          <w:sz w:val="20"/>
          <w:szCs w:val="20"/>
        </w:rPr>
        <w:t xml:space="preserve">. (2006). </w:t>
      </w:r>
      <w:r w:rsidRPr="00FD6780">
        <w:rPr>
          <w:rFonts w:ascii="SimSun" w:cs="SimSun" w:hint="eastAsia"/>
          <w:color w:val="000000"/>
          <w:kern w:val="0"/>
          <w:sz w:val="20"/>
          <w:szCs w:val="20"/>
        </w:rPr>
        <w:t>大学生自杀现象的社会学解读</w:t>
      </w:r>
      <w:r w:rsidRPr="00FD6780">
        <w:rPr>
          <w:color w:val="000000"/>
          <w:kern w:val="0"/>
          <w:sz w:val="20"/>
          <w:szCs w:val="20"/>
        </w:rPr>
        <w:t xml:space="preserve">. </w:t>
      </w:r>
      <w:r w:rsidRPr="00FD6780">
        <w:rPr>
          <w:rFonts w:ascii="SimSun" w:cs="SimSun" w:hint="eastAsia"/>
          <w:i/>
          <w:iCs/>
          <w:color w:val="000000"/>
          <w:kern w:val="0"/>
          <w:sz w:val="20"/>
          <w:szCs w:val="20"/>
        </w:rPr>
        <w:t>湖南文理学院学报</w:t>
      </w:r>
      <w:r w:rsidRPr="00FD6780">
        <w:rPr>
          <w:i/>
          <w:iCs/>
          <w:color w:val="000000"/>
          <w:kern w:val="0"/>
          <w:sz w:val="20"/>
          <w:szCs w:val="20"/>
        </w:rPr>
        <w:t>(</w:t>
      </w:r>
      <w:r w:rsidRPr="00FD6780">
        <w:rPr>
          <w:rFonts w:ascii="SimSun" w:cs="SimSun" w:hint="eastAsia"/>
          <w:i/>
          <w:iCs/>
          <w:color w:val="000000"/>
          <w:kern w:val="0"/>
          <w:sz w:val="20"/>
          <w:szCs w:val="20"/>
        </w:rPr>
        <w:t>社会科学版</w:t>
      </w:r>
      <w:r w:rsidRPr="00FD6780">
        <w:rPr>
          <w:i/>
          <w:iCs/>
          <w:color w:val="000000"/>
          <w:kern w:val="0"/>
          <w:sz w:val="20"/>
          <w:szCs w:val="20"/>
        </w:rPr>
        <w:t>)</w:t>
      </w:r>
      <w:r w:rsidRPr="00FD6780">
        <w:rPr>
          <w:color w:val="000000"/>
          <w:kern w:val="0"/>
          <w:sz w:val="20"/>
          <w:szCs w:val="20"/>
        </w:rPr>
        <w:t>(05), 60-62.</w:t>
      </w:r>
      <w:bookmarkEnd w:id="175"/>
    </w:p>
    <w:p w14:paraId="6C9C8BC2" w14:textId="77777777" w:rsidR="00FD6780" w:rsidRPr="00FD6780" w:rsidRDefault="00FD6780" w:rsidP="00FD6780">
      <w:pPr>
        <w:autoSpaceDE w:val="0"/>
        <w:autoSpaceDN w:val="0"/>
        <w:adjustRightInd w:val="0"/>
        <w:ind w:left="240" w:firstLineChars="0" w:hanging="240"/>
        <w:rPr>
          <w:rFonts w:ascii="SimSun"/>
          <w:kern w:val="0"/>
          <w:szCs w:val="24"/>
        </w:rPr>
      </w:pPr>
      <w:bookmarkStart w:id="176" w:name="_nebE3076804_C884_4B48_B2FA_0F8E76BEA287"/>
      <w:r w:rsidRPr="00FD6780">
        <w:rPr>
          <w:color w:val="000000"/>
          <w:kern w:val="0"/>
          <w:sz w:val="20"/>
          <w:szCs w:val="20"/>
        </w:rPr>
        <w:t xml:space="preserve">Beck, A. T., &amp; Beck, R. W. (1972). Screening depressed patients in family practice. A rapid technic. </w:t>
      </w:r>
      <w:r w:rsidRPr="00FD6780">
        <w:rPr>
          <w:i/>
          <w:iCs/>
          <w:color w:val="000000"/>
          <w:kern w:val="0"/>
          <w:sz w:val="20"/>
          <w:szCs w:val="20"/>
        </w:rPr>
        <w:t>Postgrad Med</w:t>
      </w:r>
      <w:r w:rsidRPr="00FD6780">
        <w:rPr>
          <w:color w:val="000000"/>
          <w:kern w:val="0"/>
          <w:sz w:val="20"/>
          <w:szCs w:val="20"/>
        </w:rPr>
        <w:t xml:space="preserve">, </w:t>
      </w:r>
      <w:r w:rsidRPr="00FD6780">
        <w:rPr>
          <w:i/>
          <w:iCs/>
          <w:color w:val="000000"/>
          <w:kern w:val="0"/>
          <w:sz w:val="20"/>
          <w:szCs w:val="20"/>
        </w:rPr>
        <w:t>52</w:t>
      </w:r>
      <w:r w:rsidRPr="00FD6780">
        <w:rPr>
          <w:color w:val="000000"/>
          <w:kern w:val="0"/>
          <w:sz w:val="20"/>
          <w:szCs w:val="20"/>
        </w:rPr>
        <w:t>(6), 81-85. doi: 10.1080/00325481.1972.11713319</w:t>
      </w:r>
      <w:bookmarkEnd w:id="176"/>
    </w:p>
    <w:p w14:paraId="4CAA8F48" w14:textId="77777777" w:rsidR="00FD6780" w:rsidRPr="00FD6780" w:rsidRDefault="00FD6780" w:rsidP="00FD6780">
      <w:pPr>
        <w:autoSpaceDE w:val="0"/>
        <w:autoSpaceDN w:val="0"/>
        <w:adjustRightInd w:val="0"/>
        <w:ind w:left="240" w:firstLineChars="0" w:hanging="240"/>
        <w:rPr>
          <w:rFonts w:ascii="SimSun"/>
          <w:kern w:val="0"/>
          <w:szCs w:val="24"/>
        </w:rPr>
      </w:pPr>
      <w:bookmarkStart w:id="177" w:name="_nebFCDD3005_79B0_4940_9EE8_8A3DC1BC0A77"/>
      <w:r w:rsidRPr="00FD6780">
        <w:rPr>
          <w:color w:val="000000"/>
          <w:kern w:val="0"/>
          <w:sz w:val="20"/>
          <w:szCs w:val="20"/>
        </w:rPr>
        <w:t xml:space="preserve">Beck, A. T., Steer, R. A., &amp; Carbin, M. G. (1988). Psychometric properties of the Beck Depression Inventory: Twenty-five years of evaluation. </w:t>
      </w:r>
      <w:r w:rsidRPr="00FD6780">
        <w:rPr>
          <w:i/>
          <w:iCs/>
          <w:color w:val="000000"/>
          <w:kern w:val="0"/>
          <w:sz w:val="20"/>
          <w:szCs w:val="20"/>
        </w:rPr>
        <w:t>Clinical Psychology Review</w:t>
      </w:r>
      <w:r w:rsidRPr="00FD6780">
        <w:rPr>
          <w:color w:val="000000"/>
          <w:kern w:val="0"/>
          <w:sz w:val="20"/>
          <w:szCs w:val="20"/>
        </w:rPr>
        <w:t xml:space="preserve">, </w:t>
      </w:r>
      <w:r w:rsidRPr="00FD6780">
        <w:rPr>
          <w:i/>
          <w:iCs/>
          <w:color w:val="000000"/>
          <w:kern w:val="0"/>
          <w:sz w:val="20"/>
          <w:szCs w:val="20"/>
        </w:rPr>
        <w:t>8</w:t>
      </w:r>
      <w:r w:rsidRPr="00FD6780">
        <w:rPr>
          <w:color w:val="000000"/>
          <w:kern w:val="0"/>
          <w:sz w:val="20"/>
          <w:szCs w:val="20"/>
        </w:rPr>
        <w:t>(1), 77-100.</w:t>
      </w:r>
      <w:bookmarkEnd w:id="177"/>
    </w:p>
    <w:p w14:paraId="46479619" w14:textId="77777777" w:rsidR="00FD6780" w:rsidRPr="00FD6780" w:rsidRDefault="00FD6780" w:rsidP="00FD6780">
      <w:pPr>
        <w:autoSpaceDE w:val="0"/>
        <w:autoSpaceDN w:val="0"/>
        <w:adjustRightInd w:val="0"/>
        <w:ind w:left="240" w:firstLineChars="0" w:hanging="240"/>
        <w:rPr>
          <w:rFonts w:ascii="SimSun"/>
          <w:kern w:val="0"/>
          <w:szCs w:val="24"/>
        </w:rPr>
      </w:pPr>
      <w:bookmarkStart w:id="178" w:name="_neb74DC7466_C1D0_4794_87F3_8308ECC497D6"/>
      <w:r w:rsidRPr="00FD6780">
        <w:rPr>
          <w:color w:val="000000"/>
          <w:kern w:val="0"/>
          <w:sz w:val="20"/>
          <w:szCs w:val="20"/>
        </w:rPr>
        <w:t xml:space="preserve">Beck, A. T., &amp; Beamesderfer, A. (1974). </w:t>
      </w:r>
      <w:r w:rsidRPr="00FD6780">
        <w:rPr>
          <w:i/>
          <w:iCs/>
          <w:color w:val="000000"/>
          <w:kern w:val="0"/>
          <w:sz w:val="20"/>
          <w:szCs w:val="20"/>
        </w:rPr>
        <w:t>Assessment of depression: the depression inventory.</w:t>
      </w:r>
      <w:r w:rsidRPr="00FD6780">
        <w:rPr>
          <w:color w:val="000000"/>
          <w:kern w:val="0"/>
          <w:sz w:val="20"/>
          <w:szCs w:val="20"/>
        </w:rPr>
        <w:t>: S. Karger.</w:t>
      </w:r>
      <w:bookmarkEnd w:id="178"/>
    </w:p>
    <w:p w14:paraId="435607DC" w14:textId="77777777" w:rsidR="00FD6780" w:rsidRPr="00FD6780" w:rsidRDefault="00FD6780" w:rsidP="00FD6780">
      <w:pPr>
        <w:autoSpaceDE w:val="0"/>
        <w:autoSpaceDN w:val="0"/>
        <w:adjustRightInd w:val="0"/>
        <w:ind w:left="240" w:firstLineChars="0" w:hanging="240"/>
        <w:rPr>
          <w:rFonts w:ascii="SimSun"/>
          <w:kern w:val="0"/>
          <w:szCs w:val="24"/>
        </w:rPr>
      </w:pPr>
      <w:bookmarkStart w:id="179" w:name="_nebD6745485_394A_412A_BA92_93290D3A6676"/>
      <w:r w:rsidRPr="00FD6780">
        <w:rPr>
          <w:rFonts w:ascii="SimSun" w:cs="SimSun" w:hint="eastAsia"/>
          <w:color w:val="000000"/>
          <w:kern w:val="0"/>
          <w:sz w:val="20"/>
          <w:szCs w:val="20"/>
        </w:rPr>
        <w:t>王极盛</w:t>
      </w:r>
      <w:r w:rsidRPr="00FD6780">
        <w:rPr>
          <w:color w:val="000000"/>
          <w:kern w:val="0"/>
          <w:sz w:val="20"/>
          <w:szCs w:val="20"/>
        </w:rPr>
        <w:t xml:space="preserve">, </w:t>
      </w:r>
      <w:r w:rsidRPr="00FD6780">
        <w:rPr>
          <w:rFonts w:ascii="SimSun" w:cs="SimSun" w:hint="eastAsia"/>
          <w:color w:val="000000"/>
          <w:kern w:val="0"/>
          <w:sz w:val="20"/>
          <w:szCs w:val="20"/>
        </w:rPr>
        <w:t>李焰</w:t>
      </w:r>
      <w:r w:rsidRPr="00FD6780">
        <w:rPr>
          <w:color w:val="000000"/>
          <w:kern w:val="0"/>
          <w:sz w:val="20"/>
          <w:szCs w:val="20"/>
        </w:rPr>
        <w:t xml:space="preserve">, </w:t>
      </w:r>
      <w:r w:rsidRPr="00FD6780">
        <w:rPr>
          <w:rFonts w:ascii="SimSun" w:cs="SimSun" w:hint="eastAsia"/>
          <w:color w:val="000000"/>
          <w:kern w:val="0"/>
          <w:sz w:val="20"/>
          <w:szCs w:val="20"/>
        </w:rPr>
        <w:t>赫尔实</w:t>
      </w:r>
      <w:r w:rsidRPr="00FD6780">
        <w:rPr>
          <w:color w:val="000000"/>
          <w:kern w:val="0"/>
          <w:sz w:val="20"/>
          <w:szCs w:val="20"/>
        </w:rPr>
        <w:t xml:space="preserve">. (1997). </w:t>
      </w:r>
      <w:r w:rsidRPr="00FD6780">
        <w:rPr>
          <w:rFonts w:ascii="SimSun" w:cs="SimSun" w:hint="eastAsia"/>
          <w:color w:val="000000"/>
          <w:kern w:val="0"/>
          <w:sz w:val="20"/>
          <w:szCs w:val="20"/>
        </w:rPr>
        <w:t>中国中学生心理健康量表的编制及其标准化</w:t>
      </w:r>
      <w:r w:rsidRPr="00FD6780">
        <w:rPr>
          <w:color w:val="000000"/>
          <w:kern w:val="0"/>
          <w:sz w:val="20"/>
          <w:szCs w:val="20"/>
        </w:rPr>
        <w:t xml:space="preserve">. </w:t>
      </w:r>
      <w:r w:rsidRPr="00FD6780">
        <w:rPr>
          <w:rFonts w:ascii="SimSun" w:cs="SimSun" w:hint="eastAsia"/>
          <w:i/>
          <w:iCs/>
          <w:color w:val="000000"/>
          <w:kern w:val="0"/>
          <w:sz w:val="20"/>
          <w:szCs w:val="20"/>
        </w:rPr>
        <w:t>社会心理科学</w:t>
      </w:r>
      <w:r w:rsidRPr="00FD6780">
        <w:rPr>
          <w:color w:val="000000"/>
          <w:kern w:val="0"/>
          <w:sz w:val="20"/>
          <w:szCs w:val="20"/>
        </w:rPr>
        <w:t>(04), 17-22.</w:t>
      </w:r>
      <w:bookmarkEnd w:id="179"/>
    </w:p>
    <w:p w14:paraId="56786766" w14:textId="77777777" w:rsidR="00FD6780" w:rsidRPr="00FD6780" w:rsidRDefault="00FD6780" w:rsidP="00FD6780">
      <w:pPr>
        <w:autoSpaceDE w:val="0"/>
        <w:autoSpaceDN w:val="0"/>
        <w:adjustRightInd w:val="0"/>
        <w:ind w:left="240" w:firstLineChars="0" w:hanging="240"/>
        <w:rPr>
          <w:rFonts w:ascii="SimSun"/>
          <w:kern w:val="0"/>
          <w:szCs w:val="24"/>
        </w:rPr>
      </w:pPr>
      <w:bookmarkStart w:id="180" w:name="_neb0380FD34_B32A_4EE1_B466_405658692766"/>
      <w:r w:rsidRPr="00FD6780">
        <w:rPr>
          <w:rFonts w:ascii="SimSun" w:cs="SimSun" w:hint="eastAsia"/>
          <w:color w:val="000000"/>
          <w:kern w:val="0"/>
          <w:sz w:val="20"/>
          <w:szCs w:val="20"/>
        </w:rPr>
        <w:t>王极盛</w:t>
      </w:r>
      <w:r w:rsidRPr="00FD6780">
        <w:rPr>
          <w:color w:val="000000"/>
          <w:kern w:val="0"/>
          <w:sz w:val="20"/>
          <w:szCs w:val="20"/>
        </w:rPr>
        <w:t xml:space="preserve">. (1998). </w:t>
      </w:r>
      <w:r w:rsidRPr="00FD6780">
        <w:rPr>
          <w:rFonts w:ascii="SimSun" w:cs="SimSun" w:hint="eastAsia"/>
          <w:i/>
          <w:iCs/>
          <w:color w:val="000000"/>
          <w:kern w:val="0"/>
          <w:sz w:val="20"/>
          <w:szCs w:val="20"/>
        </w:rPr>
        <w:t>心灵时代</w:t>
      </w:r>
      <w:r w:rsidRPr="00FD6780">
        <w:rPr>
          <w:color w:val="000000"/>
          <w:kern w:val="0"/>
          <w:sz w:val="20"/>
          <w:szCs w:val="20"/>
        </w:rPr>
        <w:t xml:space="preserve">. </w:t>
      </w:r>
      <w:r w:rsidRPr="00FD6780">
        <w:rPr>
          <w:rFonts w:ascii="SimSun" w:cs="SimSun" w:hint="eastAsia"/>
          <w:color w:val="000000"/>
          <w:kern w:val="0"/>
          <w:sz w:val="20"/>
          <w:szCs w:val="20"/>
        </w:rPr>
        <w:t>中国城市出版社</w:t>
      </w:r>
      <w:r w:rsidRPr="00FD6780">
        <w:rPr>
          <w:color w:val="000000"/>
          <w:kern w:val="0"/>
          <w:sz w:val="20"/>
          <w:szCs w:val="20"/>
        </w:rPr>
        <w:t>.</w:t>
      </w:r>
      <w:bookmarkEnd w:id="180"/>
    </w:p>
    <w:p w14:paraId="6423A425" w14:textId="77777777" w:rsidR="00FD6780" w:rsidRPr="00FD6780" w:rsidRDefault="00FD6780" w:rsidP="00FD6780">
      <w:pPr>
        <w:autoSpaceDE w:val="0"/>
        <w:autoSpaceDN w:val="0"/>
        <w:adjustRightInd w:val="0"/>
        <w:ind w:left="240" w:firstLineChars="0" w:hanging="240"/>
        <w:rPr>
          <w:rFonts w:ascii="SimSun"/>
          <w:kern w:val="0"/>
          <w:szCs w:val="24"/>
        </w:rPr>
      </w:pPr>
      <w:bookmarkStart w:id="181" w:name="_neb971A62AD_84DA_418A_9C79_5FF8BECCC244"/>
      <w:r w:rsidRPr="00FD6780">
        <w:rPr>
          <w:rFonts w:ascii="SimSun" w:cs="SimSun" w:hint="eastAsia"/>
          <w:color w:val="000000"/>
          <w:kern w:val="0"/>
          <w:sz w:val="20"/>
          <w:szCs w:val="20"/>
        </w:rPr>
        <w:t>杨文辉</w:t>
      </w:r>
      <w:r w:rsidRPr="00FD6780">
        <w:rPr>
          <w:color w:val="000000"/>
          <w:kern w:val="0"/>
          <w:sz w:val="20"/>
          <w:szCs w:val="20"/>
        </w:rPr>
        <w:t xml:space="preserve">, </w:t>
      </w:r>
      <w:r w:rsidRPr="00FD6780">
        <w:rPr>
          <w:rFonts w:ascii="SimSun" w:cs="SimSun" w:hint="eastAsia"/>
          <w:color w:val="000000"/>
          <w:kern w:val="0"/>
          <w:sz w:val="20"/>
          <w:szCs w:val="20"/>
        </w:rPr>
        <w:t>刘绍亮</w:t>
      </w:r>
      <w:r w:rsidRPr="00FD6780">
        <w:rPr>
          <w:color w:val="000000"/>
          <w:kern w:val="0"/>
          <w:sz w:val="20"/>
          <w:szCs w:val="20"/>
        </w:rPr>
        <w:t xml:space="preserve">, </w:t>
      </w:r>
      <w:r w:rsidRPr="00FD6780">
        <w:rPr>
          <w:rFonts w:ascii="SimSun" w:cs="SimSun" w:hint="eastAsia"/>
          <w:color w:val="000000"/>
          <w:kern w:val="0"/>
          <w:sz w:val="20"/>
          <w:szCs w:val="20"/>
        </w:rPr>
        <w:t>周烃</w:t>
      </w:r>
      <w:r w:rsidRPr="00FD6780">
        <w:rPr>
          <w:color w:val="000000"/>
          <w:kern w:val="0"/>
          <w:sz w:val="20"/>
          <w:szCs w:val="20"/>
        </w:rPr>
        <w:t xml:space="preserve">, </w:t>
      </w:r>
      <w:r w:rsidRPr="00FD6780">
        <w:rPr>
          <w:rFonts w:ascii="SimSun" w:cs="SimSun" w:hint="eastAsia"/>
          <w:color w:val="000000"/>
          <w:kern w:val="0"/>
          <w:sz w:val="20"/>
          <w:szCs w:val="20"/>
        </w:rPr>
        <w:t>彭芳</w:t>
      </w:r>
      <w:r w:rsidRPr="00FD6780">
        <w:rPr>
          <w:color w:val="000000"/>
          <w:kern w:val="0"/>
          <w:sz w:val="20"/>
          <w:szCs w:val="20"/>
        </w:rPr>
        <w:t xml:space="preserve">, </w:t>
      </w:r>
      <w:r w:rsidRPr="00FD6780">
        <w:rPr>
          <w:rFonts w:ascii="SimSun" w:cs="SimSun" w:hint="eastAsia"/>
          <w:color w:val="000000"/>
          <w:kern w:val="0"/>
          <w:sz w:val="20"/>
          <w:szCs w:val="20"/>
        </w:rPr>
        <w:t>刘细梅</w:t>
      </w:r>
      <w:r w:rsidRPr="00FD6780">
        <w:rPr>
          <w:color w:val="000000"/>
          <w:kern w:val="0"/>
          <w:sz w:val="20"/>
          <w:szCs w:val="20"/>
        </w:rPr>
        <w:t xml:space="preserve">, </w:t>
      </w:r>
      <w:r w:rsidRPr="00FD6780">
        <w:rPr>
          <w:rFonts w:ascii="SimSun" w:cs="SimSun" w:hint="eastAsia"/>
          <w:color w:val="000000"/>
          <w:kern w:val="0"/>
          <w:sz w:val="20"/>
          <w:szCs w:val="20"/>
        </w:rPr>
        <w:t>李莉</w:t>
      </w:r>
      <w:r w:rsidRPr="00FD6780">
        <w:rPr>
          <w:color w:val="000000"/>
          <w:kern w:val="0"/>
          <w:sz w:val="20"/>
          <w:szCs w:val="20"/>
        </w:rPr>
        <w:t xml:space="preserve">,... </w:t>
      </w:r>
      <w:r w:rsidRPr="00FD6780">
        <w:rPr>
          <w:rFonts w:ascii="SimSun" w:cs="SimSun" w:hint="eastAsia"/>
          <w:color w:val="000000"/>
          <w:kern w:val="0"/>
          <w:sz w:val="20"/>
          <w:szCs w:val="20"/>
        </w:rPr>
        <w:t>蚁金瑶</w:t>
      </w:r>
      <w:r w:rsidRPr="00FD6780">
        <w:rPr>
          <w:color w:val="000000"/>
          <w:kern w:val="0"/>
          <w:sz w:val="20"/>
          <w:szCs w:val="20"/>
        </w:rPr>
        <w:t xml:space="preserve">. (2014). </w:t>
      </w:r>
      <w:r w:rsidRPr="00FD6780">
        <w:rPr>
          <w:rFonts w:ascii="SimSun" w:cs="SimSun" w:hint="eastAsia"/>
          <w:color w:val="000000"/>
          <w:kern w:val="0"/>
          <w:sz w:val="20"/>
          <w:szCs w:val="20"/>
        </w:rPr>
        <w:t>贝克抑郁量表第</w:t>
      </w:r>
      <w:r w:rsidRPr="00FD6780">
        <w:rPr>
          <w:color w:val="000000"/>
          <w:kern w:val="0"/>
          <w:sz w:val="20"/>
          <w:szCs w:val="20"/>
        </w:rPr>
        <w:t>2</w:t>
      </w:r>
      <w:r w:rsidRPr="00FD6780">
        <w:rPr>
          <w:rFonts w:ascii="SimSun" w:cs="SimSun" w:hint="eastAsia"/>
          <w:color w:val="000000"/>
          <w:kern w:val="0"/>
          <w:sz w:val="20"/>
          <w:szCs w:val="20"/>
        </w:rPr>
        <w:t>版中文版在青少年中的信效度</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(02), 240-245.</w:t>
      </w:r>
      <w:bookmarkEnd w:id="181"/>
    </w:p>
    <w:p w14:paraId="465D1574" w14:textId="77777777" w:rsidR="00FD6780" w:rsidRPr="00FD6780" w:rsidRDefault="00FD6780" w:rsidP="00FD6780">
      <w:pPr>
        <w:autoSpaceDE w:val="0"/>
        <w:autoSpaceDN w:val="0"/>
        <w:adjustRightInd w:val="0"/>
        <w:ind w:left="240" w:firstLineChars="0" w:hanging="240"/>
        <w:rPr>
          <w:rFonts w:ascii="SimSun"/>
          <w:kern w:val="0"/>
          <w:szCs w:val="24"/>
        </w:rPr>
      </w:pPr>
      <w:bookmarkStart w:id="182" w:name="_neb6164C2F7_E8E4_4138_9EF8_CCBC2803D671"/>
      <w:r w:rsidRPr="00FD6780">
        <w:rPr>
          <w:rFonts w:ascii="SimSun" w:cs="SimSun" w:hint="eastAsia"/>
          <w:color w:val="000000"/>
          <w:kern w:val="0"/>
          <w:sz w:val="20"/>
          <w:szCs w:val="20"/>
        </w:rPr>
        <w:t>王振</w:t>
      </w:r>
      <w:r w:rsidRPr="00FD6780">
        <w:rPr>
          <w:color w:val="000000"/>
          <w:kern w:val="0"/>
          <w:sz w:val="20"/>
          <w:szCs w:val="20"/>
        </w:rPr>
        <w:t xml:space="preserve">, </w:t>
      </w:r>
      <w:r w:rsidRPr="00FD6780">
        <w:rPr>
          <w:rFonts w:ascii="SimSun" w:cs="SimSun" w:hint="eastAsia"/>
          <w:color w:val="000000"/>
          <w:kern w:val="0"/>
          <w:sz w:val="20"/>
          <w:szCs w:val="20"/>
        </w:rPr>
        <w:t>苑成梅</w:t>
      </w:r>
      <w:r w:rsidRPr="00FD6780">
        <w:rPr>
          <w:color w:val="000000"/>
          <w:kern w:val="0"/>
          <w:sz w:val="20"/>
          <w:szCs w:val="20"/>
        </w:rPr>
        <w:t xml:space="preserve">, </w:t>
      </w:r>
      <w:r w:rsidRPr="00FD6780">
        <w:rPr>
          <w:rFonts w:ascii="SimSun" w:cs="SimSun" w:hint="eastAsia"/>
          <w:color w:val="000000"/>
          <w:kern w:val="0"/>
          <w:sz w:val="20"/>
          <w:szCs w:val="20"/>
        </w:rPr>
        <w:t>黄佳</w:t>
      </w:r>
      <w:r w:rsidRPr="00FD6780">
        <w:rPr>
          <w:color w:val="000000"/>
          <w:kern w:val="0"/>
          <w:sz w:val="20"/>
          <w:szCs w:val="20"/>
        </w:rPr>
        <w:t xml:space="preserve">, </w:t>
      </w:r>
      <w:r w:rsidRPr="00FD6780">
        <w:rPr>
          <w:rFonts w:ascii="SimSun" w:cs="SimSun" w:hint="eastAsia"/>
          <w:color w:val="000000"/>
          <w:kern w:val="0"/>
          <w:sz w:val="20"/>
          <w:szCs w:val="20"/>
        </w:rPr>
        <w:t>李则挚</w:t>
      </w:r>
      <w:r w:rsidRPr="00FD6780">
        <w:rPr>
          <w:color w:val="000000"/>
          <w:kern w:val="0"/>
          <w:sz w:val="20"/>
          <w:szCs w:val="20"/>
        </w:rPr>
        <w:t xml:space="preserve">, </w:t>
      </w:r>
      <w:r w:rsidRPr="00FD6780">
        <w:rPr>
          <w:rFonts w:ascii="SimSun" w:cs="SimSun" w:hint="eastAsia"/>
          <w:color w:val="000000"/>
          <w:kern w:val="0"/>
          <w:sz w:val="20"/>
          <w:szCs w:val="20"/>
        </w:rPr>
        <w:t>陈珏</w:t>
      </w:r>
      <w:r w:rsidRPr="00FD6780">
        <w:rPr>
          <w:color w:val="000000"/>
          <w:kern w:val="0"/>
          <w:sz w:val="20"/>
          <w:szCs w:val="20"/>
        </w:rPr>
        <w:t xml:space="preserve">, </w:t>
      </w:r>
      <w:r w:rsidRPr="00FD6780">
        <w:rPr>
          <w:rFonts w:ascii="SimSun" w:cs="SimSun" w:hint="eastAsia"/>
          <w:color w:val="000000"/>
          <w:kern w:val="0"/>
          <w:sz w:val="20"/>
          <w:szCs w:val="20"/>
        </w:rPr>
        <w:t>张海音</w:t>
      </w:r>
      <w:r w:rsidRPr="00FD6780">
        <w:rPr>
          <w:color w:val="000000"/>
          <w:kern w:val="0"/>
          <w:sz w:val="20"/>
          <w:szCs w:val="20"/>
        </w:rPr>
        <w:t xml:space="preserve">,... </w:t>
      </w:r>
      <w:r w:rsidRPr="00FD6780">
        <w:rPr>
          <w:rFonts w:ascii="SimSun" w:cs="SimSun" w:hint="eastAsia"/>
          <w:color w:val="000000"/>
          <w:kern w:val="0"/>
          <w:sz w:val="20"/>
          <w:szCs w:val="20"/>
        </w:rPr>
        <w:t>肖泽萍</w:t>
      </w:r>
      <w:r w:rsidRPr="00FD6780">
        <w:rPr>
          <w:color w:val="000000"/>
          <w:kern w:val="0"/>
          <w:sz w:val="20"/>
          <w:szCs w:val="20"/>
        </w:rPr>
        <w:t xml:space="preserve">. (2011). </w:t>
      </w:r>
      <w:r w:rsidRPr="00FD6780">
        <w:rPr>
          <w:rFonts w:ascii="SimSun" w:cs="SimSun" w:hint="eastAsia"/>
          <w:color w:val="000000"/>
          <w:kern w:val="0"/>
          <w:sz w:val="20"/>
          <w:szCs w:val="20"/>
        </w:rPr>
        <w:t>贝克抑郁量表第</w:t>
      </w:r>
      <w:r w:rsidRPr="00FD6780">
        <w:rPr>
          <w:color w:val="000000"/>
          <w:kern w:val="0"/>
          <w:sz w:val="20"/>
          <w:szCs w:val="20"/>
        </w:rPr>
        <w:t>2</w:t>
      </w:r>
      <w:r w:rsidRPr="00FD6780">
        <w:rPr>
          <w:rFonts w:ascii="SimSun" w:cs="SimSun" w:hint="eastAsia"/>
          <w:color w:val="000000"/>
          <w:kern w:val="0"/>
          <w:sz w:val="20"/>
          <w:szCs w:val="20"/>
        </w:rPr>
        <w:t>版中文版在抑郁症患者中的信效度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(06), 476-480.</w:t>
      </w:r>
      <w:bookmarkEnd w:id="182"/>
    </w:p>
    <w:p w14:paraId="7C0CE033" w14:textId="77777777" w:rsidR="00FD6780" w:rsidRPr="00FD6780" w:rsidRDefault="00FD6780" w:rsidP="00FD6780">
      <w:pPr>
        <w:autoSpaceDE w:val="0"/>
        <w:autoSpaceDN w:val="0"/>
        <w:adjustRightInd w:val="0"/>
        <w:ind w:left="240" w:firstLineChars="0" w:hanging="240"/>
        <w:rPr>
          <w:rFonts w:ascii="SimSun"/>
          <w:kern w:val="0"/>
          <w:szCs w:val="24"/>
        </w:rPr>
      </w:pPr>
      <w:bookmarkStart w:id="183" w:name="_nebC8DACAF3_DFD5_4BC1_B9EF_D9181755B5DD"/>
      <w:r w:rsidRPr="00FD6780">
        <w:rPr>
          <w:color w:val="000000"/>
          <w:kern w:val="0"/>
          <w:sz w:val="20"/>
          <w:szCs w:val="20"/>
        </w:rPr>
        <w:t xml:space="preserve">Wang, D., Ou, C., Chen, M., &amp; Duan, N. (2009). Health-promoting lifestyles of university students in Mainland China. </w:t>
      </w:r>
      <w:r w:rsidRPr="00FD6780">
        <w:rPr>
          <w:i/>
          <w:iCs/>
          <w:color w:val="000000"/>
          <w:kern w:val="0"/>
          <w:sz w:val="20"/>
          <w:szCs w:val="20"/>
        </w:rPr>
        <w:t>BMC Public Health</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(1), 1-9.</w:t>
      </w:r>
      <w:bookmarkEnd w:id="183"/>
    </w:p>
    <w:p w14:paraId="1501F54C" w14:textId="77777777" w:rsidR="00FD6780" w:rsidRPr="00FD6780" w:rsidRDefault="00FD6780" w:rsidP="00FD6780">
      <w:pPr>
        <w:autoSpaceDE w:val="0"/>
        <w:autoSpaceDN w:val="0"/>
        <w:adjustRightInd w:val="0"/>
        <w:ind w:left="240" w:firstLineChars="0" w:hanging="240"/>
        <w:rPr>
          <w:rFonts w:ascii="SimSun"/>
          <w:kern w:val="0"/>
          <w:szCs w:val="24"/>
        </w:rPr>
      </w:pPr>
      <w:bookmarkStart w:id="184" w:name="_nebFA11C10D_93C8_4ED9_8966_1FEAF506643E"/>
      <w:r w:rsidRPr="00FD6780">
        <w:rPr>
          <w:color w:val="000000"/>
          <w:kern w:val="0"/>
          <w:sz w:val="20"/>
          <w:szCs w:val="20"/>
        </w:rPr>
        <w:t>Dere, J., Watters, C. A., Yu, S. C., Bagby, R. M., Ryder, A. G., &amp; Harkness, K. L. (2015). Cross-cultural examination of measurement invariance of the Beck Depression Inventory</w:t>
      </w:r>
      <w:r w:rsidRPr="00FD6780">
        <w:rPr>
          <w:rFonts w:ascii="SimSun" w:cs="SimSun" w:hint="eastAsia"/>
          <w:color w:val="000000"/>
          <w:kern w:val="0"/>
          <w:sz w:val="20"/>
          <w:szCs w:val="20"/>
        </w:rPr>
        <w:t>–</w:t>
      </w:r>
      <w:r w:rsidRPr="00FD6780">
        <w:rPr>
          <w:color w:val="000000"/>
          <w:kern w:val="0"/>
          <w:sz w:val="20"/>
          <w:szCs w:val="20"/>
        </w:rPr>
        <w:t xml:space="preserve">II. </w:t>
      </w:r>
      <w:r w:rsidRPr="00FD6780">
        <w:rPr>
          <w:i/>
          <w:iCs/>
          <w:color w:val="000000"/>
          <w:kern w:val="0"/>
          <w:sz w:val="20"/>
          <w:szCs w:val="20"/>
        </w:rPr>
        <w:t>Psychological Assessment</w:t>
      </w:r>
      <w:r w:rsidRPr="00FD6780">
        <w:rPr>
          <w:color w:val="000000"/>
          <w:kern w:val="0"/>
          <w:sz w:val="20"/>
          <w:szCs w:val="20"/>
        </w:rPr>
        <w:t xml:space="preserve">, </w:t>
      </w:r>
      <w:r w:rsidRPr="00FD6780">
        <w:rPr>
          <w:i/>
          <w:iCs/>
          <w:color w:val="000000"/>
          <w:kern w:val="0"/>
          <w:sz w:val="20"/>
          <w:szCs w:val="20"/>
        </w:rPr>
        <w:t>27</w:t>
      </w:r>
      <w:r w:rsidRPr="00FD6780">
        <w:rPr>
          <w:color w:val="000000"/>
          <w:kern w:val="0"/>
          <w:sz w:val="20"/>
          <w:szCs w:val="20"/>
        </w:rPr>
        <w:t>(1), 68.</w:t>
      </w:r>
      <w:bookmarkEnd w:id="184"/>
    </w:p>
    <w:p w14:paraId="072C2653" w14:textId="77777777" w:rsidR="00FD6780" w:rsidRPr="00FD6780" w:rsidRDefault="00FD6780" w:rsidP="00FD6780">
      <w:pPr>
        <w:autoSpaceDE w:val="0"/>
        <w:autoSpaceDN w:val="0"/>
        <w:adjustRightInd w:val="0"/>
        <w:ind w:left="240" w:firstLineChars="0" w:hanging="240"/>
        <w:rPr>
          <w:rFonts w:ascii="SimSun"/>
          <w:kern w:val="0"/>
          <w:szCs w:val="24"/>
        </w:rPr>
      </w:pPr>
      <w:bookmarkStart w:id="185" w:name="_neb0747CBD0_E222_46D6_A370_65491028119F"/>
      <w:r w:rsidRPr="00FD6780">
        <w:rPr>
          <w:color w:val="000000"/>
          <w:kern w:val="0"/>
          <w:sz w:val="20"/>
          <w:szCs w:val="20"/>
        </w:rPr>
        <w:t xml:space="preserve">Spitzer, R. L., Kroenke, K., Williams, J. B., Patient, H. Q. P. C., &amp; Patient, H. Q. P. C. (1999). Validation and utility of a self-report version of PRIME-MD: the PHQ primary care study. </w:t>
      </w:r>
      <w:r w:rsidRPr="00FD6780">
        <w:rPr>
          <w:i/>
          <w:iCs/>
          <w:color w:val="000000"/>
          <w:kern w:val="0"/>
          <w:sz w:val="20"/>
          <w:szCs w:val="20"/>
        </w:rPr>
        <w:t>Jama</w:t>
      </w:r>
      <w:r w:rsidRPr="00FD6780">
        <w:rPr>
          <w:color w:val="000000"/>
          <w:kern w:val="0"/>
          <w:sz w:val="20"/>
          <w:szCs w:val="20"/>
        </w:rPr>
        <w:t xml:space="preserve">, </w:t>
      </w:r>
      <w:r w:rsidRPr="00FD6780">
        <w:rPr>
          <w:i/>
          <w:iCs/>
          <w:color w:val="000000"/>
          <w:kern w:val="0"/>
          <w:sz w:val="20"/>
          <w:szCs w:val="20"/>
        </w:rPr>
        <w:t>282</w:t>
      </w:r>
      <w:r w:rsidRPr="00FD6780">
        <w:rPr>
          <w:color w:val="000000"/>
          <w:kern w:val="0"/>
          <w:sz w:val="20"/>
          <w:szCs w:val="20"/>
        </w:rPr>
        <w:t>(18), 1737-1744.</w:t>
      </w:r>
      <w:bookmarkEnd w:id="185"/>
    </w:p>
    <w:p w14:paraId="43C6FD18" w14:textId="77777777" w:rsidR="00FD6780" w:rsidRPr="00FD6780" w:rsidRDefault="00FD6780" w:rsidP="00FD6780">
      <w:pPr>
        <w:autoSpaceDE w:val="0"/>
        <w:autoSpaceDN w:val="0"/>
        <w:adjustRightInd w:val="0"/>
        <w:ind w:left="240" w:firstLineChars="0" w:hanging="240"/>
        <w:rPr>
          <w:rFonts w:ascii="SimSun"/>
          <w:kern w:val="0"/>
          <w:szCs w:val="24"/>
        </w:rPr>
      </w:pPr>
      <w:bookmarkStart w:id="186" w:name="_nebB059AE13_F123_4C10_A6D6_0970B6D49BFA"/>
      <w:r w:rsidRPr="00FD6780">
        <w:rPr>
          <w:color w:val="000000"/>
          <w:kern w:val="0"/>
          <w:sz w:val="20"/>
          <w:szCs w:val="20"/>
        </w:rPr>
        <w:t xml:space="preserve">Kroenke, K., &amp; Spitzer, R. L. (2002). The PHQ-9: a new depression diagnostic and severity measure. </w:t>
      </w:r>
      <w:r w:rsidRPr="00FD6780">
        <w:rPr>
          <w:i/>
          <w:iCs/>
          <w:color w:val="000000"/>
          <w:kern w:val="0"/>
          <w:sz w:val="20"/>
          <w:szCs w:val="20"/>
        </w:rPr>
        <w:t>Psychiatric Annals</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(9), 509-515.</w:t>
      </w:r>
      <w:bookmarkEnd w:id="186"/>
    </w:p>
    <w:p w14:paraId="43E84B60" w14:textId="77777777" w:rsidR="00FD6780" w:rsidRPr="00FD6780" w:rsidRDefault="00FD6780" w:rsidP="00FD6780">
      <w:pPr>
        <w:autoSpaceDE w:val="0"/>
        <w:autoSpaceDN w:val="0"/>
        <w:adjustRightInd w:val="0"/>
        <w:ind w:left="240" w:firstLineChars="0" w:hanging="240"/>
        <w:rPr>
          <w:rFonts w:ascii="SimSun"/>
          <w:kern w:val="0"/>
          <w:szCs w:val="24"/>
        </w:rPr>
      </w:pPr>
      <w:bookmarkStart w:id="187" w:name="_neb1AC5D05C_E112_4045_A261_0A1AF027E29F"/>
      <w:r w:rsidRPr="00FD6780">
        <w:rPr>
          <w:color w:val="000000"/>
          <w:kern w:val="0"/>
          <w:sz w:val="20"/>
          <w:szCs w:val="20"/>
        </w:rPr>
        <w:t xml:space="preserve">Sun, X. Y., Li, Y. X., Yu, C. Q., &amp; Li, L. M. (2017). Reliability and validity of depression scales of Chinese version: a systematic review. </w:t>
      </w:r>
      <w:r w:rsidRPr="00FD6780">
        <w:rPr>
          <w:i/>
          <w:iCs/>
          <w:color w:val="000000"/>
          <w:kern w:val="0"/>
          <w:sz w:val="20"/>
          <w:szCs w:val="20"/>
        </w:rPr>
        <w:t>Zhonghua Liu Xing Bing Xue Za Zhi= Zhonghua Liuxingbingxue Zazhi</w:t>
      </w:r>
      <w:r w:rsidRPr="00FD6780">
        <w:rPr>
          <w:color w:val="000000"/>
          <w:kern w:val="0"/>
          <w:sz w:val="20"/>
          <w:szCs w:val="20"/>
        </w:rPr>
        <w:t xml:space="preserve">, </w:t>
      </w:r>
      <w:r w:rsidRPr="00FD6780">
        <w:rPr>
          <w:i/>
          <w:iCs/>
          <w:color w:val="000000"/>
          <w:kern w:val="0"/>
          <w:sz w:val="20"/>
          <w:szCs w:val="20"/>
        </w:rPr>
        <w:t>38</w:t>
      </w:r>
      <w:r w:rsidRPr="00FD6780">
        <w:rPr>
          <w:color w:val="000000"/>
          <w:kern w:val="0"/>
          <w:sz w:val="20"/>
          <w:szCs w:val="20"/>
        </w:rPr>
        <w:t>(1), 110-116.</w:t>
      </w:r>
      <w:bookmarkEnd w:id="187"/>
    </w:p>
    <w:p w14:paraId="41A06A8E" w14:textId="77777777" w:rsidR="00FD6780" w:rsidRPr="00FD6780" w:rsidRDefault="00FD6780" w:rsidP="00FD6780">
      <w:pPr>
        <w:autoSpaceDE w:val="0"/>
        <w:autoSpaceDN w:val="0"/>
        <w:adjustRightInd w:val="0"/>
        <w:ind w:left="240" w:firstLineChars="0" w:hanging="240"/>
        <w:rPr>
          <w:rFonts w:ascii="SimSun"/>
          <w:kern w:val="0"/>
          <w:szCs w:val="24"/>
        </w:rPr>
      </w:pPr>
      <w:bookmarkStart w:id="188" w:name="_nebA3047FA3_B9A4_4388_99AB_1F520B7AC4AF"/>
      <w:r w:rsidRPr="00FD6780">
        <w:rPr>
          <w:rFonts w:ascii="SimSun" w:cs="SimSun" w:hint="eastAsia"/>
          <w:color w:val="000000"/>
          <w:kern w:val="0"/>
          <w:sz w:val="20"/>
          <w:szCs w:val="20"/>
        </w:rPr>
        <w:t>苑新群</w:t>
      </w:r>
      <w:r w:rsidRPr="00FD6780">
        <w:rPr>
          <w:color w:val="000000"/>
          <w:kern w:val="0"/>
          <w:sz w:val="20"/>
          <w:szCs w:val="20"/>
        </w:rPr>
        <w:t xml:space="preserve">. (2014). </w:t>
      </w:r>
      <w:r w:rsidRPr="00FD6780">
        <w:rPr>
          <w:rFonts w:ascii="SimSun" w:cs="SimSun" w:hint="eastAsia"/>
          <w:i/>
          <w:iCs/>
          <w:color w:val="000000"/>
          <w:kern w:val="0"/>
          <w:sz w:val="20"/>
          <w:szCs w:val="20"/>
        </w:rPr>
        <w:t>大学生媒体多任务与心理健康的关系</w:t>
      </w:r>
      <w:r w:rsidRPr="00FD6780">
        <w:rPr>
          <w:color w:val="000000"/>
          <w:kern w:val="0"/>
          <w:sz w:val="20"/>
          <w:szCs w:val="20"/>
        </w:rPr>
        <w:t xml:space="preserve">. </w:t>
      </w:r>
      <w:r w:rsidRPr="00FD6780">
        <w:rPr>
          <w:rFonts w:ascii="SimSun" w:cs="SimSun" w:hint="eastAsia"/>
          <w:color w:val="000000"/>
          <w:kern w:val="0"/>
          <w:sz w:val="20"/>
          <w:szCs w:val="20"/>
        </w:rPr>
        <w:t>首都师范大学</w:t>
      </w:r>
      <w:r w:rsidRPr="00FD6780">
        <w:rPr>
          <w:color w:val="000000"/>
          <w:kern w:val="0"/>
          <w:sz w:val="20"/>
          <w:szCs w:val="20"/>
        </w:rPr>
        <w:t>.</w:t>
      </w:r>
      <w:bookmarkEnd w:id="188"/>
    </w:p>
    <w:p w14:paraId="4224AAC5" w14:textId="77777777" w:rsidR="00FD6780" w:rsidRPr="00FD6780" w:rsidRDefault="00FD6780" w:rsidP="00FD6780">
      <w:pPr>
        <w:autoSpaceDE w:val="0"/>
        <w:autoSpaceDN w:val="0"/>
        <w:adjustRightInd w:val="0"/>
        <w:ind w:left="240" w:firstLineChars="0" w:hanging="240"/>
        <w:rPr>
          <w:rFonts w:ascii="SimSun"/>
          <w:kern w:val="0"/>
          <w:szCs w:val="24"/>
        </w:rPr>
      </w:pPr>
      <w:bookmarkStart w:id="189" w:name="_nebC4DD63A2_6D04_4A72_9942_02772A682966"/>
      <w:r w:rsidRPr="00FD6780">
        <w:rPr>
          <w:color w:val="000000"/>
          <w:kern w:val="0"/>
          <w:sz w:val="20"/>
          <w:szCs w:val="20"/>
        </w:rPr>
        <w:t xml:space="preserve">Lovibond, P. F., &amp; Lovibond, S. H. (1995). The structure of negative emotional states: Comparison of the Depression Anxiety Stress Scales (DASS) with the Beck Depression and Anxiety Inventories. </w:t>
      </w:r>
      <w:r w:rsidRPr="00FD6780">
        <w:rPr>
          <w:i/>
          <w:iCs/>
          <w:color w:val="000000"/>
          <w:kern w:val="0"/>
          <w:sz w:val="20"/>
          <w:szCs w:val="20"/>
        </w:rPr>
        <w:t>Behaviour Research and Therapy</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(3), 335-343.</w:t>
      </w:r>
      <w:bookmarkEnd w:id="189"/>
    </w:p>
    <w:p w14:paraId="13B81199" w14:textId="77777777" w:rsidR="00FD6780" w:rsidRPr="00FD6780" w:rsidRDefault="00FD6780" w:rsidP="00FD6780">
      <w:pPr>
        <w:autoSpaceDE w:val="0"/>
        <w:autoSpaceDN w:val="0"/>
        <w:adjustRightInd w:val="0"/>
        <w:ind w:left="240" w:firstLineChars="0" w:hanging="240"/>
        <w:rPr>
          <w:rFonts w:ascii="SimSun"/>
          <w:kern w:val="0"/>
          <w:szCs w:val="24"/>
        </w:rPr>
      </w:pPr>
      <w:bookmarkStart w:id="190" w:name="_neb0D8E6FAA_870D_4A2F_8C9C_57F109CB1CA2"/>
      <w:r w:rsidRPr="00FD6780">
        <w:rPr>
          <w:rFonts w:ascii="SimSun" w:cs="SimSun" w:hint="eastAsia"/>
          <w:color w:val="000000"/>
          <w:kern w:val="0"/>
          <w:sz w:val="20"/>
          <w:szCs w:val="20"/>
        </w:rPr>
        <w:t>龚栩</w:t>
      </w:r>
      <w:r w:rsidRPr="00FD6780">
        <w:rPr>
          <w:color w:val="000000"/>
          <w:kern w:val="0"/>
          <w:sz w:val="20"/>
          <w:szCs w:val="20"/>
        </w:rPr>
        <w:t xml:space="preserve">, </w:t>
      </w:r>
      <w:r w:rsidRPr="00FD6780">
        <w:rPr>
          <w:rFonts w:ascii="SimSun" w:cs="SimSun" w:hint="eastAsia"/>
          <w:color w:val="000000"/>
          <w:kern w:val="0"/>
          <w:sz w:val="20"/>
          <w:szCs w:val="20"/>
        </w:rPr>
        <w:t>谢熹瑶</w:t>
      </w:r>
      <w:r w:rsidRPr="00FD6780">
        <w:rPr>
          <w:color w:val="000000"/>
          <w:kern w:val="0"/>
          <w:sz w:val="20"/>
          <w:szCs w:val="20"/>
        </w:rPr>
        <w:t xml:space="preserve">, </w:t>
      </w:r>
      <w:r w:rsidRPr="00FD6780">
        <w:rPr>
          <w:rFonts w:ascii="SimSun" w:cs="SimSun" w:hint="eastAsia"/>
          <w:color w:val="000000"/>
          <w:kern w:val="0"/>
          <w:sz w:val="20"/>
          <w:szCs w:val="20"/>
        </w:rPr>
        <w:t>徐蕊</w:t>
      </w:r>
      <w:r w:rsidRPr="00FD6780">
        <w:rPr>
          <w:color w:val="000000"/>
          <w:kern w:val="0"/>
          <w:sz w:val="20"/>
          <w:szCs w:val="20"/>
        </w:rPr>
        <w:t xml:space="preserve">, </w:t>
      </w:r>
      <w:r w:rsidRPr="00FD6780">
        <w:rPr>
          <w:rFonts w:ascii="SimSun" w:cs="SimSun" w:hint="eastAsia"/>
          <w:color w:val="000000"/>
          <w:kern w:val="0"/>
          <w:sz w:val="20"/>
          <w:szCs w:val="20"/>
        </w:rPr>
        <w:t>罗跃嘉</w:t>
      </w:r>
      <w:r w:rsidRPr="00FD6780">
        <w:rPr>
          <w:color w:val="000000"/>
          <w:kern w:val="0"/>
          <w:sz w:val="20"/>
          <w:szCs w:val="20"/>
        </w:rPr>
        <w:t xml:space="preserve">. (2010). </w:t>
      </w:r>
      <w:r w:rsidRPr="00FD6780">
        <w:rPr>
          <w:rFonts w:ascii="SimSun" w:cs="SimSun" w:hint="eastAsia"/>
          <w:color w:val="000000"/>
          <w:kern w:val="0"/>
          <w:sz w:val="20"/>
          <w:szCs w:val="20"/>
        </w:rPr>
        <w:t>抑郁</w:t>
      </w:r>
      <w:r w:rsidRPr="00FD6780">
        <w:rPr>
          <w:color w:val="000000"/>
          <w:kern w:val="0"/>
          <w:sz w:val="20"/>
          <w:szCs w:val="20"/>
        </w:rPr>
        <w:t>-</w:t>
      </w:r>
      <w:r w:rsidRPr="00FD6780">
        <w:rPr>
          <w:rFonts w:ascii="SimSun" w:cs="SimSun" w:hint="eastAsia"/>
          <w:color w:val="000000"/>
          <w:kern w:val="0"/>
          <w:sz w:val="20"/>
          <w:szCs w:val="20"/>
        </w:rPr>
        <w:t>焦虑</w:t>
      </w:r>
      <w:r w:rsidRPr="00FD6780">
        <w:rPr>
          <w:color w:val="000000"/>
          <w:kern w:val="0"/>
          <w:sz w:val="20"/>
          <w:szCs w:val="20"/>
        </w:rPr>
        <w:t>-</w:t>
      </w:r>
      <w:r w:rsidRPr="00FD6780">
        <w:rPr>
          <w:rFonts w:ascii="SimSun" w:cs="SimSun" w:hint="eastAsia"/>
          <w:color w:val="000000"/>
          <w:kern w:val="0"/>
          <w:sz w:val="20"/>
          <w:szCs w:val="20"/>
        </w:rPr>
        <w:t>压力量表简体中文版</w:t>
      </w:r>
      <w:r w:rsidRPr="00FD6780">
        <w:rPr>
          <w:color w:val="000000"/>
          <w:kern w:val="0"/>
          <w:sz w:val="20"/>
          <w:szCs w:val="20"/>
        </w:rPr>
        <w:t>(DASS-21)</w:t>
      </w:r>
      <w:r w:rsidRPr="00FD6780">
        <w:rPr>
          <w:rFonts w:ascii="SimSun" w:cs="SimSun" w:hint="eastAsia"/>
          <w:color w:val="000000"/>
          <w:kern w:val="0"/>
          <w:sz w:val="20"/>
          <w:szCs w:val="20"/>
        </w:rPr>
        <w:t>在中国大学生中的测试报告</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18</w:t>
      </w:r>
      <w:r w:rsidRPr="00FD6780">
        <w:rPr>
          <w:color w:val="000000"/>
          <w:kern w:val="0"/>
          <w:sz w:val="20"/>
          <w:szCs w:val="20"/>
        </w:rPr>
        <w:t>(04), 443-446.</w:t>
      </w:r>
      <w:bookmarkEnd w:id="190"/>
    </w:p>
    <w:p w14:paraId="1787DFBE" w14:textId="77777777" w:rsidR="00FD6780" w:rsidRPr="00FD6780" w:rsidRDefault="00FD6780" w:rsidP="00FD6780">
      <w:pPr>
        <w:autoSpaceDE w:val="0"/>
        <w:autoSpaceDN w:val="0"/>
        <w:adjustRightInd w:val="0"/>
        <w:ind w:left="240" w:firstLineChars="0" w:hanging="240"/>
        <w:rPr>
          <w:rFonts w:ascii="SimSun"/>
          <w:kern w:val="0"/>
          <w:szCs w:val="24"/>
        </w:rPr>
      </w:pPr>
      <w:bookmarkStart w:id="191" w:name="_neb733863E0_0E5C_40DA_9A68_5E5DDE642AB3"/>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李雪荣</w:t>
      </w:r>
      <w:r w:rsidRPr="00FD6780">
        <w:rPr>
          <w:color w:val="000000"/>
          <w:kern w:val="0"/>
          <w:sz w:val="20"/>
          <w:szCs w:val="20"/>
        </w:rPr>
        <w:t xml:space="preserve">, </w:t>
      </w:r>
      <w:r w:rsidRPr="00FD6780">
        <w:rPr>
          <w:rFonts w:ascii="SimSun" w:cs="SimSun" w:hint="eastAsia"/>
          <w:color w:val="000000"/>
          <w:kern w:val="0"/>
          <w:sz w:val="20"/>
          <w:szCs w:val="20"/>
        </w:rPr>
        <w:t>罗学荣</w:t>
      </w:r>
      <w:r w:rsidRPr="00FD6780">
        <w:rPr>
          <w:color w:val="000000"/>
          <w:kern w:val="0"/>
          <w:sz w:val="20"/>
          <w:szCs w:val="20"/>
        </w:rPr>
        <w:t xml:space="preserve">, </w:t>
      </w:r>
      <w:r w:rsidRPr="00FD6780">
        <w:rPr>
          <w:rFonts w:ascii="SimSun" w:cs="SimSun" w:hint="eastAsia"/>
          <w:color w:val="000000"/>
          <w:kern w:val="0"/>
          <w:sz w:val="20"/>
          <w:szCs w:val="20"/>
        </w:rPr>
        <w:t>万国斌</w:t>
      </w:r>
      <w:r w:rsidRPr="00FD6780">
        <w:rPr>
          <w:color w:val="000000"/>
          <w:kern w:val="0"/>
          <w:sz w:val="20"/>
          <w:szCs w:val="20"/>
        </w:rPr>
        <w:t xml:space="preserve">, </w:t>
      </w:r>
      <w:r w:rsidRPr="00FD6780">
        <w:rPr>
          <w:rFonts w:ascii="SimSun" w:cs="SimSun" w:hint="eastAsia"/>
          <w:color w:val="000000"/>
          <w:kern w:val="0"/>
          <w:sz w:val="20"/>
          <w:szCs w:val="20"/>
        </w:rPr>
        <w:t>杨志伟</w:t>
      </w:r>
      <w:r w:rsidRPr="00FD6780">
        <w:rPr>
          <w:color w:val="000000"/>
          <w:kern w:val="0"/>
          <w:sz w:val="20"/>
          <w:szCs w:val="20"/>
        </w:rPr>
        <w:t>. (1998). Achenbach</w:t>
      </w:r>
      <w:r w:rsidRPr="00FD6780">
        <w:rPr>
          <w:rFonts w:ascii="SimSun" w:cs="SimSun" w:hint="eastAsia"/>
          <w:color w:val="000000"/>
          <w:kern w:val="0"/>
          <w:sz w:val="20"/>
          <w:szCs w:val="20"/>
        </w:rPr>
        <w:t>儿童行为量表的再标准化及效度检验</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(02), 4-6.</w:t>
      </w:r>
      <w:bookmarkEnd w:id="191"/>
    </w:p>
    <w:p w14:paraId="529F4899" w14:textId="77777777" w:rsidR="00FD6780" w:rsidRPr="00FD6780" w:rsidRDefault="00FD6780" w:rsidP="00FD6780">
      <w:pPr>
        <w:autoSpaceDE w:val="0"/>
        <w:autoSpaceDN w:val="0"/>
        <w:adjustRightInd w:val="0"/>
        <w:ind w:left="240" w:firstLineChars="0" w:hanging="240"/>
        <w:rPr>
          <w:rFonts w:ascii="SimSun"/>
          <w:kern w:val="0"/>
          <w:szCs w:val="24"/>
        </w:rPr>
      </w:pPr>
      <w:bookmarkStart w:id="192" w:name="_nebB20F749B_469B_455E_B781_B475F544E6C2"/>
      <w:r w:rsidRPr="00FD6780">
        <w:rPr>
          <w:rFonts w:ascii="SimSun" w:cs="SimSun" w:hint="eastAsia"/>
          <w:color w:val="000000"/>
          <w:kern w:val="0"/>
          <w:sz w:val="20"/>
          <w:szCs w:val="20"/>
        </w:rPr>
        <w:t>忻仁娥</w:t>
      </w:r>
      <w:r w:rsidRPr="00FD6780">
        <w:rPr>
          <w:color w:val="000000"/>
          <w:kern w:val="0"/>
          <w:sz w:val="20"/>
          <w:szCs w:val="20"/>
        </w:rPr>
        <w:t xml:space="preserve">. (1994). Achenbach </w:t>
      </w:r>
      <w:r w:rsidRPr="00FD6780">
        <w:rPr>
          <w:rFonts w:ascii="SimSun" w:cs="SimSun" w:hint="eastAsia"/>
          <w:color w:val="000000"/>
          <w:kern w:val="0"/>
          <w:sz w:val="20"/>
          <w:szCs w:val="20"/>
        </w:rPr>
        <w:t>儿童行为量表</w:t>
      </w:r>
      <w:r w:rsidRPr="00FD6780">
        <w:rPr>
          <w:color w:val="000000"/>
          <w:kern w:val="0"/>
          <w:sz w:val="20"/>
          <w:szCs w:val="20"/>
        </w:rPr>
        <w:t xml:space="preserve">( </w:t>
      </w:r>
      <w:r w:rsidRPr="00FD6780">
        <w:rPr>
          <w:rFonts w:ascii="SimSun" w:cs="SimSun" w:hint="eastAsia"/>
          <w:color w:val="000000"/>
          <w:kern w:val="0"/>
          <w:sz w:val="20"/>
          <w:szCs w:val="20"/>
        </w:rPr>
        <w:t>中国标准化</w:t>
      </w:r>
      <w:r w:rsidRPr="00FD6780">
        <w:rPr>
          <w:color w:val="000000"/>
          <w:kern w:val="0"/>
          <w:sz w:val="20"/>
          <w:szCs w:val="20"/>
        </w:rPr>
        <w:t xml:space="preserve">). </w:t>
      </w:r>
      <w:r w:rsidRPr="00FD6780">
        <w:rPr>
          <w:rFonts w:ascii="SimSun" w:cs="SimSun" w:hint="eastAsia"/>
          <w:i/>
          <w:iCs/>
          <w:color w:val="000000"/>
          <w:kern w:val="0"/>
          <w:sz w:val="20"/>
          <w:szCs w:val="20"/>
        </w:rPr>
        <w:t>上海精神医学</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(1), 1-2.</w:t>
      </w:r>
      <w:bookmarkEnd w:id="192"/>
    </w:p>
    <w:p w14:paraId="43B107D9" w14:textId="77777777" w:rsidR="00FD6780" w:rsidRPr="00FD6780" w:rsidRDefault="00FD6780" w:rsidP="00FD6780">
      <w:pPr>
        <w:autoSpaceDE w:val="0"/>
        <w:autoSpaceDN w:val="0"/>
        <w:adjustRightInd w:val="0"/>
        <w:ind w:left="240" w:firstLineChars="0" w:hanging="240"/>
        <w:rPr>
          <w:rFonts w:ascii="SimSun"/>
          <w:kern w:val="0"/>
          <w:szCs w:val="24"/>
        </w:rPr>
      </w:pPr>
      <w:bookmarkStart w:id="193" w:name="_nebE5849F8A_F94C_4312_A3CE_89828144D9A7"/>
      <w:r w:rsidRPr="00FD6780">
        <w:rPr>
          <w:color w:val="000000"/>
          <w:kern w:val="0"/>
          <w:sz w:val="20"/>
          <w:szCs w:val="20"/>
        </w:rPr>
        <w:lastRenderedPageBreak/>
        <w:t xml:space="preserve">Achenbach, T., &amp; Edelbrock, C. (1987). </w:t>
      </w:r>
      <w:r w:rsidRPr="00FD6780">
        <w:rPr>
          <w:i/>
          <w:iCs/>
          <w:color w:val="000000"/>
          <w:kern w:val="0"/>
          <w:sz w:val="20"/>
          <w:szCs w:val="20"/>
        </w:rPr>
        <w:t>Manual for the Child Behavior Checklist</w:t>
      </w:r>
      <w:r w:rsidRPr="00FD6780">
        <w:rPr>
          <w:color w:val="000000"/>
          <w:kern w:val="0"/>
          <w:sz w:val="20"/>
          <w:szCs w:val="20"/>
        </w:rPr>
        <w:t>. Burlington: University of Vermont.</w:t>
      </w:r>
      <w:bookmarkEnd w:id="193"/>
    </w:p>
    <w:p w14:paraId="7986E9BE" w14:textId="77777777" w:rsidR="00FD6780" w:rsidRPr="00FD6780" w:rsidRDefault="00FD6780" w:rsidP="00FD6780">
      <w:pPr>
        <w:autoSpaceDE w:val="0"/>
        <w:autoSpaceDN w:val="0"/>
        <w:adjustRightInd w:val="0"/>
        <w:ind w:left="240" w:firstLineChars="0" w:hanging="240"/>
        <w:rPr>
          <w:rFonts w:ascii="SimSun"/>
          <w:kern w:val="0"/>
          <w:szCs w:val="24"/>
        </w:rPr>
      </w:pPr>
      <w:bookmarkStart w:id="194" w:name="_neb4D9CE566_DD88_4E73_ADD5_80346165D454"/>
      <w:r w:rsidRPr="00FD6780">
        <w:rPr>
          <w:color w:val="000000"/>
          <w:kern w:val="0"/>
          <w:sz w:val="20"/>
          <w:szCs w:val="20"/>
        </w:rPr>
        <w:t xml:space="preserve">Wood, A., Kroll, L., Moore, A., &amp; Harrington, R. (1995). Properties of the mood and feelings questionnaire in adolescent psychiatric outpatients: a research note. </w:t>
      </w:r>
      <w:r w:rsidRPr="00FD6780">
        <w:rPr>
          <w:i/>
          <w:iCs/>
          <w:color w:val="000000"/>
          <w:kern w:val="0"/>
          <w:sz w:val="20"/>
          <w:szCs w:val="20"/>
        </w:rPr>
        <w:t>Journal of Child Psychology and Psychiatry</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(2), 327-334.</w:t>
      </w:r>
      <w:bookmarkEnd w:id="194"/>
    </w:p>
    <w:p w14:paraId="47C21D07" w14:textId="77777777" w:rsidR="00FD6780" w:rsidRPr="00FD6780" w:rsidRDefault="00FD6780" w:rsidP="00FD6780">
      <w:pPr>
        <w:autoSpaceDE w:val="0"/>
        <w:autoSpaceDN w:val="0"/>
        <w:adjustRightInd w:val="0"/>
        <w:ind w:left="240" w:firstLineChars="0" w:hanging="240"/>
        <w:rPr>
          <w:rFonts w:ascii="SimSun"/>
          <w:kern w:val="0"/>
          <w:szCs w:val="24"/>
        </w:rPr>
      </w:pPr>
      <w:bookmarkStart w:id="195" w:name="_neb07DE1F3C_ECC6_414E_86C9_0F278DDE845E"/>
      <w:r w:rsidRPr="00FD6780">
        <w:rPr>
          <w:rFonts w:ascii="SimSun" w:cs="SimSun" w:hint="eastAsia"/>
          <w:color w:val="000000"/>
          <w:kern w:val="0"/>
          <w:sz w:val="20"/>
          <w:szCs w:val="20"/>
        </w:rPr>
        <w:t>曹枫林</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w:t>
      </w:r>
      <w:r w:rsidRPr="00FD6780">
        <w:rPr>
          <w:rFonts w:ascii="SimSun" w:cs="SimSun" w:hint="eastAsia"/>
          <w:color w:val="000000"/>
          <w:kern w:val="0"/>
          <w:sz w:val="20"/>
          <w:szCs w:val="20"/>
        </w:rPr>
        <w:t>程培霞</w:t>
      </w:r>
      <w:r w:rsidRPr="00FD6780">
        <w:rPr>
          <w:color w:val="000000"/>
          <w:kern w:val="0"/>
          <w:sz w:val="20"/>
          <w:szCs w:val="20"/>
        </w:rPr>
        <w:t xml:space="preserve">. (2009). </w:t>
      </w:r>
      <w:r w:rsidRPr="00FD6780">
        <w:rPr>
          <w:rFonts w:ascii="SimSun" w:cs="SimSun" w:hint="eastAsia"/>
          <w:color w:val="000000"/>
          <w:kern w:val="0"/>
          <w:sz w:val="20"/>
          <w:szCs w:val="20"/>
        </w:rPr>
        <w:t>情绪问卷中文版用于中学生的信度和效度研究</w:t>
      </w:r>
      <w:r w:rsidRPr="00FD6780">
        <w:rPr>
          <w:color w:val="000000"/>
          <w:kern w:val="0"/>
          <w:sz w:val="20"/>
          <w:szCs w:val="20"/>
        </w:rPr>
        <w:t xml:space="preserve">. </w:t>
      </w:r>
      <w:r w:rsidRPr="00FD6780">
        <w:rPr>
          <w:rFonts w:ascii="SimSun" w:cs="SimSun"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440-442.</w:t>
      </w:r>
      <w:bookmarkEnd w:id="195"/>
    </w:p>
    <w:p w14:paraId="7CE06AE2" w14:textId="77777777" w:rsidR="00FD6780" w:rsidRPr="00FD6780" w:rsidRDefault="00FD6780" w:rsidP="00FD6780">
      <w:pPr>
        <w:autoSpaceDE w:val="0"/>
        <w:autoSpaceDN w:val="0"/>
        <w:adjustRightInd w:val="0"/>
        <w:ind w:left="240" w:firstLineChars="0" w:hanging="240"/>
        <w:rPr>
          <w:rFonts w:ascii="SimSun"/>
          <w:kern w:val="0"/>
          <w:szCs w:val="24"/>
        </w:rPr>
      </w:pPr>
      <w:bookmarkStart w:id="196" w:name="_neb05A24632_76E4_4B54_A679_2F7AEE041EAD"/>
      <w:r w:rsidRPr="00FD6780">
        <w:rPr>
          <w:rFonts w:ascii="SimSun" w:cs="SimSun" w:hint="eastAsia"/>
          <w:color w:val="000000"/>
          <w:kern w:val="0"/>
          <w:sz w:val="20"/>
          <w:szCs w:val="20"/>
        </w:rPr>
        <w:t>王极盛</w:t>
      </w:r>
      <w:r w:rsidRPr="00FD6780">
        <w:rPr>
          <w:color w:val="000000"/>
          <w:kern w:val="0"/>
          <w:sz w:val="20"/>
          <w:szCs w:val="20"/>
        </w:rPr>
        <w:t xml:space="preserve">, </w:t>
      </w:r>
      <w:r w:rsidRPr="00FD6780">
        <w:rPr>
          <w:rFonts w:ascii="SimSun" w:cs="SimSun" w:hint="eastAsia"/>
          <w:color w:val="000000"/>
          <w:kern w:val="0"/>
          <w:sz w:val="20"/>
          <w:szCs w:val="20"/>
        </w:rPr>
        <w:t>邱炳武</w:t>
      </w:r>
      <w:r w:rsidRPr="00FD6780">
        <w:rPr>
          <w:color w:val="000000"/>
          <w:kern w:val="0"/>
          <w:sz w:val="20"/>
          <w:szCs w:val="20"/>
        </w:rPr>
        <w:t xml:space="preserve">, </w:t>
      </w:r>
      <w:r w:rsidRPr="00FD6780">
        <w:rPr>
          <w:rFonts w:ascii="SimSun" w:cs="SimSun" w:hint="eastAsia"/>
          <w:color w:val="000000"/>
          <w:kern w:val="0"/>
          <w:sz w:val="20"/>
          <w:szCs w:val="20"/>
        </w:rPr>
        <w:t>赫尔实</w:t>
      </w:r>
      <w:r w:rsidRPr="00FD6780">
        <w:rPr>
          <w:color w:val="000000"/>
          <w:kern w:val="0"/>
          <w:sz w:val="20"/>
          <w:szCs w:val="20"/>
        </w:rPr>
        <w:t xml:space="preserve">. (1997). </w:t>
      </w:r>
      <w:r w:rsidRPr="00FD6780">
        <w:rPr>
          <w:rFonts w:ascii="SimSun" w:cs="SimSun" w:hint="eastAsia"/>
          <w:color w:val="000000"/>
          <w:kern w:val="0"/>
          <w:sz w:val="20"/>
          <w:szCs w:val="20"/>
        </w:rPr>
        <w:t>中学生抑郁量表的编制及其标准化</w:t>
      </w:r>
      <w:r w:rsidRPr="00FD6780">
        <w:rPr>
          <w:color w:val="000000"/>
          <w:kern w:val="0"/>
          <w:sz w:val="20"/>
          <w:szCs w:val="20"/>
        </w:rPr>
        <w:t xml:space="preserve">. </w:t>
      </w:r>
      <w:r w:rsidRPr="00FD6780">
        <w:rPr>
          <w:rFonts w:ascii="SimSun" w:cs="SimSun" w:hint="eastAsia"/>
          <w:i/>
          <w:iCs/>
          <w:color w:val="000000"/>
          <w:kern w:val="0"/>
          <w:sz w:val="20"/>
          <w:szCs w:val="20"/>
        </w:rPr>
        <w:t>社会心理科学</w:t>
      </w:r>
      <w:r w:rsidRPr="00FD6780">
        <w:rPr>
          <w:color w:val="000000"/>
          <w:kern w:val="0"/>
          <w:sz w:val="20"/>
          <w:szCs w:val="20"/>
        </w:rPr>
        <w:t>(3), 3.</w:t>
      </w:r>
      <w:bookmarkEnd w:id="196"/>
    </w:p>
    <w:p w14:paraId="48715C08" w14:textId="77777777" w:rsidR="00FD6780" w:rsidRPr="00FD6780" w:rsidRDefault="00FD6780" w:rsidP="00FD6780">
      <w:pPr>
        <w:autoSpaceDE w:val="0"/>
        <w:autoSpaceDN w:val="0"/>
        <w:adjustRightInd w:val="0"/>
        <w:ind w:left="240" w:firstLineChars="0" w:hanging="240"/>
        <w:rPr>
          <w:rFonts w:ascii="SimSun"/>
          <w:kern w:val="0"/>
          <w:szCs w:val="24"/>
        </w:rPr>
      </w:pPr>
      <w:bookmarkStart w:id="197" w:name="_neb7EA7E88F_EF60_4CA6_A933_4B72FD759361"/>
      <w:r w:rsidRPr="00FD6780">
        <w:rPr>
          <w:color w:val="000000"/>
          <w:kern w:val="0"/>
          <w:sz w:val="20"/>
          <w:szCs w:val="20"/>
        </w:rPr>
        <w:t xml:space="preserve">William Li, H. C., Chung, O. K. J., &amp; Ho, K. Y. (2010). Center for epidemiologic studies depression scale for children: psychometric testing of the Chinese version. </w:t>
      </w:r>
      <w:r w:rsidRPr="00FD6780">
        <w:rPr>
          <w:i/>
          <w:iCs/>
          <w:color w:val="000000"/>
          <w:kern w:val="0"/>
          <w:sz w:val="20"/>
          <w:szCs w:val="20"/>
        </w:rPr>
        <w:t>Journal of Advanced Nursing</w:t>
      </w:r>
      <w:r w:rsidRPr="00FD6780">
        <w:rPr>
          <w:color w:val="000000"/>
          <w:kern w:val="0"/>
          <w:sz w:val="20"/>
          <w:szCs w:val="20"/>
        </w:rPr>
        <w:t xml:space="preserve">, </w:t>
      </w:r>
      <w:r w:rsidRPr="00FD6780">
        <w:rPr>
          <w:i/>
          <w:iCs/>
          <w:color w:val="000000"/>
          <w:kern w:val="0"/>
          <w:sz w:val="20"/>
          <w:szCs w:val="20"/>
        </w:rPr>
        <w:t>66</w:t>
      </w:r>
      <w:r w:rsidRPr="00FD6780">
        <w:rPr>
          <w:color w:val="000000"/>
          <w:kern w:val="0"/>
          <w:sz w:val="20"/>
          <w:szCs w:val="20"/>
        </w:rPr>
        <w:t>(11), 2582-2591.</w:t>
      </w:r>
      <w:bookmarkEnd w:id="197"/>
    </w:p>
    <w:p w14:paraId="3FE48988" w14:textId="77777777" w:rsidR="00FD6780" w:rsidRPr="00FD6780" w:rsidRDefault="00FD6780" w:rsidP="00FD6780">
      <w:pPr>
        <w:autoSpaceDE w:val="0"/>
        <w:autoSpaceDN w:val="0"/>
        <w:adjustRightInd w:val="0"/>
        <w:ind w:left="240" w:firstLineChars="0" w:hanging="240"/>
        <w:rPr>
          <w:rFonts w:ascii="SimSun"/>
          <w:kern w:val="0"/>
          <w:szCs w:val="24"/>
        </w:rPr>
      </w:pPr>
      <w:bookmarkStart w:id="198" w:name="_neb5651EB05_DE5C_4679_92C9_5C082DC124A7"/>
      <w:r w:rsidRPr="00FD6780">
        <w:rPr>
          <w:color w:val="000000"/>
          <w:kern w:val="0"/>
          <w:sz w:val="20"/>
          <w:szCs w:val="20"/>
        </w:rPr>
        <w:t xml:space="preserve">Huang, C. Y., &amp; Hsu, W. Y. (2003). A study of developing an adolescent depression inventory. </w:t>
      </w:r>
      <w:r w:rsidRPr="00FD6780">
        <w:rPr>
          <w:i/>
          <w:iCs/>
          <w:color w:val="000000"/>
          <w:kern w:val="0"/>
          <w:sz w:val="20"/>
          <w:szCs w:val="20"/>
        </w:rPr>
        <w:t>Journal of Education Psychology</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 167-190.</w:t>
      </w:r>
      <w:bookmarkEnd w:id="198"/>
    </w:p>
    <w:p w14:paraId="3D7CEC17" w14:textId="77777777" w:rsidR="00FD6780" w:rsidRPr="00FD6780" w:rsidRDefault="00FD6780" w:rsidP="00FD6780">
      <w:pPr>
        <w:autoSpaceDE w:val="0"/>
        <w:autoSpaceDN w:val="0"/>
        <w:adjustRightInd w:val="0"/>
        <w:ind w:left="240" w:firstLineChars="0" w:hanging="240"/>
        <w:rPr>
          <w:rFonts w:ascii="SimSun"/>
          <w:kern w:val="0"/>
          <w:szCs w:val="24"/>
        </w:rPr>
      </w:pPr>
      <w:bookmarkStart w:id="199" w:name="_neb0CB28DC0_F9F7_43E6_B9B8_B151B5E72A01"/>
      <w:r w:rsidRPr="00FD6780">
        <w:rPr>
          <w:rFonts w:ascii="SimSun" w:cs="SimSun" w:hint="eastAsia"/>
          <w:color w:val="000000"/>
          <w:kern w:val="0"/>
          <w:sz w:val="20"/>
          <w:szCs w:val="20"/>
        </w:rPr>
        <w:t>楊雅惠</w:t>
      </w:r>
      <w:r w:rsidRPr="00FD6780">
        <w:rPr>
          <w:color w:val="000000"/>
          <w:kern w:val="0"/>
          <w:sz w:val="20"/>
          <w:szCs w:val="20"/>
        </w:rPr>
        <w:t xml:space="preserve">. (2003). </w:t>
      </w:r>
      <w:r w:rsidRPr="00FD6780">
        <w:rPr>
          <w:rFonts w:ascii="SimSun" w:cs="SimSun" w:hint="eastAsia"/>
          <w:color w:val="000000"/>
          <w:kern w:val="0"/>
          <w:sz w:val="20"/>
          <w:szCs w:val="20"/>
        </w:rPr>
        <w:t>依附</w:t>
      </w:r>
      <w:r w:rsidRPr="00FD6780">
        <w:rPr>
          <w:color w:val="000000"/>
          <w:kern w:val="0"/>
          <w:sz w:val="20"/>
          <w:szCs w:val="20"/>
        </w:rPr>
        <w:t>,</w:t>
      </w:r>
      <w:r w:rsidRPr="00FD6780">
        <w:rPr>
          <w:rFonts w:ascii="SimSun" w:cs="SimSun" w:hint="eastAsia"/>
          <w:color w:val="000000"/>
          <w:kern w:val="0"/>
          <w:sz w:val="20"/>
          <w:szCs w:val="20"/>
        </w:rPr>
        <w:t>負向情緒調適預期和壓力因應對情緒經驗的影響歷程之探討</w:t>
      </w:r>
      <w:r w:rsidRPr="00FD6780">
        <w:rPr>
          <w:color w:val="000000"/>
          <w:kern w:val="0"/>
          <w:sz w:val="20"/>
          <w:szCs w:val="20"/>
        </w:rPr>
        <w:t>:</w:t>
      </w:r>
      <w:r w:rsidRPr="00FD6780">
        <w:rPr>
          <w:rFonts w:ascii="SimSun" w:cs="SimSun" w:hint="eastAsia"/>
          <w:color w:val="000000"/>
          <w:kern w:val="0"/>
          <w:sz w:val="20"/>
          <w:szCs w:val="20"/>
        </w:rPr>
        <w:t>以大四學生的生涯抉擇壓力為例</w:t>
      </w:r>
      <w:r w:rsidRPr="00FD6780">
        <w:rPr>
          <w:color w:val="000000"/>
          <w:kern w:val="0"/>
          <w:sz w:val="20"/>
          <w:szCs w:val="20"/>
        </w:rPr>
        <w:t>.</w:t>
      </w:r>
      <w:bookmarkEnd w:id="199"/>
    </w:p>
    <w:p w14:paraId="7C7A0558" w14:textId="77777777" w:rsidR="00FD6780" w:rsidRPr="00FD6780" w:rsidRDefault="00FD6780" w:rsidP="00FD6780">
      <w:pPr>
        <w:autoSpaceDE w:val="0"/>
        <w:autoSpaceDN w:val="0"/>
        <w:adjustRightInd w:val="0"/>
        <w:ind w:left="240" w:firstLineChars="0" w:hanging="240"/>
        <w:rPr>
          <w:rFonts w:ascii="SimSun"/>
          <w:kern w:val="0"/>
          <w:szCs w:val="24"/>
        </w:rPr>
      </w:pPr>
      <w:bookmarkStart w:id="200" w:name="_nebE646E539_26D6_4907_AE37_E6552CE44EB5"/>
      <w:r w:rsidRPr="00FD6780">
        <w:rPr>
          <w:color w:val="000000"/>
          <w:kern w:val="0"/>
          <w:sz w:val="20"/>
          <w:szCs w:val="20"/>
        </w:rPr>
        <w:t xml:space="preserve">Lee, M., Lee, Y., Yen, L., Lin, M., &amp; Lue, B. (1990). Reliability and validity of using a brief psychiatric symptom rating scale in clinical practice. </w:t>
      </w:r>
      <w:r w:rsidRPr="00FD6780">
        <w:rPr>
          <w:i/>
          <w:iCs/>
          <w:color w:val="000000"/>
          <w:kern w:val="0"/>
          <w:sz w:val="20"/>
          <w:szCs w:val="20"/>
        </w:rPr>
        <w:t>Journal of the Formosan Medical Association</w:t>
      </w:r>
      <w:r w:rsidRPr="00FD6780">
        <w:rPr>
          <w:color w:val="000000"/>
          <w:kern w:val="0"/>
          <w:sz w:val="20"/>
          <w:szCs w:val="20"/>
        </w:rPr>
        <w:t xml:space="preserve">, </w:t>
      </w:r>
      <w:r w:rsidRPr="00FD6780">
        <w:rPr>
          <w:i/>
          <w:iCs/>
          <w:color w:val="000000"/>
          <w:kern w:val="0"/>
          <w:sz w:val="20"/>
          <w:szCs w:val="20"/>
        </w:rPr>
        <w:t>89</w:t>
      </w:r>
      <w:r w:rsidRPr="00FD6780">
        <w:rPr>
          <w:color w:val="000000"/>
          <w:kern w:val="0"/>
          <w:sz w:val="20"/>
          <w:szCs w:val="20"/>
        </w:rPr>
        <w:t>(12), 1081-1087.</w:t>
      </w:r>
      <w:bookmarkEnd w:id="200"/>
    </w:p>
    <w:p w14:paraId="702BFCBF" w14:textId="77777777" w:rsidR="00FD6780" w:rsidRPr="00FD6780" w:rsidRDefault="00FD6780" w:rsidP="00FD6780">
      <w:pPr>
        <w:autoSpaceDE w:val="0"/>
        <w:autoSpaceDN w:val="0"/>
        <w:adjustRightInd w:val="0"/>
        <w:ind w:left="240" w:firstLineChars="0" w:hanging="240"/>
        <w:rPr>
          <w:rFonts w:ascii="SimSun"/>
          <w:kern w:val="0"/>
          <w:szCs w:val="24"/>
        </w:rPr>
      </w:pPr>
      <w:bookmarkStart w:id="201" w:name="_neb8BC6EE95_0989_45E2_A5A1_736E97564420"/>
      <w:r w:rsidRPr="00FD6780">
        <w:rPr>
          <w:color w:val="000000"/>
          <w:kern w:val="0"/>
          <w:sz w:val="20"/>
          <w:szCs w:val="20"/>
        </w:rPr>
        <w:t>Li, L. W., Liu, J., Xu, H., &amp; Zhang, Z. (2016). Understanding rural</w:t>
      </w:r>
      <w:r w:rsidRPr="00FD6780">
        <w:rPr>
          <w:rFonts w:ascii="SimSun" w:cs="SimSun" w:hint="eastAsia"/>
          <w:color w:val="000000"/>
          <w:kern w:val="0"/>
          <w:sz w:val="20"/>
          <w:szCs w:val="20"/>
        </w:rPr>
        <w:t>–</w:t>
      </w:r>
      <w:r w:rsidRPr="00FD6780">
        <w:rPr>
          <w:color w:val="000000"/>
          <w:kern w:val="0"/>
          <w:sz w:val="20"/>
          <w:szCs w:val="20"/>
        </w:rPr>
        <w:t xml:space="preserve">urban differences in depressive symptoms among older adults in China. </w:t>
      </w:r>
      <w:r w:rsidRPr="00FD6780">
        <w:rPr>
          <w:i/>
          <w:iCs/>
          <w:color w:val="000000"/>
          <w:kern w:val="0"/>
          <w:sz w:val="20"/>
          <w:szCs w:val="20"/>
        </w:rPr>
        <w:t>Journal of Aging and Health</w:t>
      </w:r>
      <w:r w:rsidRPr="00FD6780">
        <w:rPr>
          <w:color w:val="000000"/>
          <w:kern w:val="0"/>
          <w:sz w:val="20"/>
          <w:szCs w:val="20"/>
        </w:rPr>
        <w:t xml:space="preserve">, </w:t>
      </w:r>
      <w:r w:rsidRPr="00FD6780">
        <w:rPr>
          <w:i/>
          <w:iCs/>
          <w:color w:val="000000"/>
          <w:kern w:val="0"/>
          <w:sz w:val="20"/>
          <w:szCs w:val="20"/>
        </w:rPr>
        <w:t>28</w:t>
      </w:r>
      <w:r w:rsidRPr="00FD6780">
        <w:rPr>
          <w:color w:val="000000"/>
          <w:kern w:val="0"/>
          <w:sz w:val="20"/>
          <w:szCs w:val="20"/>
        </w:rPr>
        <w:t>(2), 341-362.</w:t>
      </w:r>
      <w:bookmarkEnd w:id="201"/>
    </w:p>
    <w:p w14:paraId="628C2E49" w14:textId="77777777" w:rsidR="00FD6780" w:rsidRPr="00FD6780" w:rsidRDefault="00FD6780" w:rsidP="00FD6780">
      <w:pPr>
        <w:autoSpaceDE w:val="0"/>
        <w:autoSpaceDN w:val="0"/>
        <w:adjustRightInd w:val="0"/>
        <w:ind w:left="240" w:firstLineChars="0" w:hanging="240"/>
        <w:rPr>
          <w:rFonts w:ascii="SimSun"/>
          <w:kern w:val="0"/>
          <w:szCs w:val="24"/>
        </w:rPr>
      </w:pPr>
      <w:bookmarkStart w:id="202" w:name="_nebE5116861_3CC0_4833_8741_8F015FCED59E"/>
      <w:r w:rsidRPr="00FD6780">
        <w:rPr>
          <w:rFonts w:ascii="SimSun" w:cs="SimSun" w:hint="eastAsia"/>
          <w:color w:val="000000"/>
          <w:kern w:val="0"/>
          <w:sz w:val="20"/>
          <w:szCs w:val="20"/>
        </w:rPr>
        <w:t>张宝山</w:t>
      </w:r>
      <w:r w:rsidRPr="00FD6780">
        <w:rPr>
          <w:color w:val="000000"/>
          <w:kern w:val="0"/>
          <w:sz w:val="20"/>
          <w:szCs w:val="20"/>
        </w:rPr>
        <w:t xml:space="preserve">, </w:t>
      </w:r>
      <w:r w:rsidRPr="00FD6780">
        <w:rPr>
          <w:rFonts w:ascii="SimSun" w:cs="SimSun" w:hint="eastAsia"/>
          <w:color w:val="000000"/>
          <w:kern w:val="0"/>
          <w:sz w:val="20"/>
          <w:szCs w:val="20"/>
        </w:rPr>
        <w:t>李娟</w:t>
      </w:r>
      <w:r w:rsidRPr="00FD6780">
        <w:rPr>
          <w:color w:val="000000"/>
          <w:kern w:val="0"/>
          <w:sz w:val="20"/>
          <w:szCs w:val="20"/>
        </w:rPr>
        <w:t xml:space="preserve">. (2011). </w:t>
      </w:r>
      <w:r w:rsidRPr="00FD6780">
        <w:rPr>
          <w:rFonts w:ascii="SimSun" w:cs="SimSun" w:hint="eastAsia"/>
          <w:color w:val="000000"/>
          <w:kern w:val="0"/>
          <w:sz w:val="20"/>
          <w:szCs w:val="20"/>
        </w:rPr>
        <w:t>简版流调中心抑郁量表在全国成年人群中的信效度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(07), 506-511.</w:t>
      </w:r>
      <w:bookmarkEnd w:id="202"/>
    </w:p>
    <w:p w14:paraId="36D88CF3" w14:textId="77777777" w:rsidR="00FD6780" w:rsidRPr="00FD6780" w:rsidRDefault="00FD6780" w:rsidP="00FD6780">
      <w:pPr>
        <w:autoSpaceDE w:val="0"/>
        <w:autoSpaceDN w:val="0"/>
        <w:adjustRightInd w:val="0"/>
        <w:ind w:left="240" w:firstLineChars="0" w:hanging="240"/>
        <w:rPr>
          <w:rFonts w:ascii="SimSun"/>
          <w:kern w:val="0"/>
          <w:szCs w:val="24"/>
        </w:rPr>
      </w:pPr>
      <w:bookmarkStart w:id="203" w:name="_nebDD241E33_B4F1_4DF7_9994_87B38D18887A"/>
      <w:r w:rsidRPr="00FD6780">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274</w:t>
      </w:r>
      <w:r w:rsidRPr="00FD6780">
        <w:rPr>
          <w:color w:val="000000"/>
          <w:kern w:val="0"/>
          <w:sz w:val="20"/>
          <w:szCs w:val="20"/>
        </w:rPr>
        <w:t>, 545-552.</w:t>
      </w:r>
      <w:bookmarkEnd w:id="203"/>
    </w:p>
    <w:p w14:paraId="2CA4055E" w14:textId="77777777" w:rsidR="00FD6780" w:rsidRPr="00FD6780" w:rsidRDefault="00FD6780" w:rsidP="00FD6780">
      <w:pPr>
        <w:autoSpaceDE w:val="0"/>
        <w:autoSpaceDN w:val="0"/>
        <w:adjustRightInd w:val="0"/>
        <w:ind w:left="240" w:firstLineChars="0" w:hanging="240"/>
        <w:rPr>
          <w:rFonts w:ascii="SimSun"/>
          <w:kern w:val="0"/>
          <w:szCs w:val="24"/>
        </w:rPr>
      </w:pPr>
      <w:bookmarkStart w:id="204" w:name="_neb38A95827_F69C_4006_A71A_8C3D1C08BD74"/>
      <w:r w:rsidRPr="00FD6780">
        <w:rPr>
          <w:color w:val="000000"/>
          <w:kern w:val="0"/>
          <w:sz w:val="20"/>
          <w:szCs w:val="20"/>
        </w:rPr>
        <w:t xml:space="preserve">Zigmond, A. S., &amp; Snaith, R. P. (1983). The Hospital Anxiety and Depression Scale. </w:t>
      </w:r>
      <w:r w:rsidRPr="00FD6780">
        <w:rPr>
          <w:i/>
          <w:iCs/>
          <w:color w:val="000000"/>
          <w:kern w:val="0"/>
          <w:sz w:val="20"/>
          <w:szCs w:val="20"/>
        </w:rPr>
        <w:t>Acta Psychiatrica Scandinavica</w:t>
      </w:r>
      <w:r w:rsidRPr="00FD6780">
        <w:rPr>
          <w:color w:val="000000"/>
          <w:kern w:val="0"/>
          <w:sz w:val="20"/>
          <w:szCs w:val="20"/>
        </w:rPr>
        <w:t xml:space="preserve">, </w:t>
      </w:r>
      <w:r w:rsidRPr="00FD6780">
        <w:rPr>
          <w:i/>
          <w:iCs/>
          <w:color w:val="000000"/>
          <w:kern w:val="0"/>
          <w:sz w:val="20"/>
          <w:szCs w:val="20"/>
        </w:rPr>
        <w:t>67</w:t>
      </w:r>
      <w:r w:rsidRPr="00FD6780">
        <w:rPr>
          <w:color w:val="000000"/>
          <w:kern w:val="0"/>
          <w:sz w:val="20"/>
          <w:szCs w:val="20"/>
        </w:rPr>
        <w:t>(6), 361-370.</w:t>
      </w:r>
      <w:bookmarkEnd w:id="204"/>
    </w:p>
    <w:p w14:paraId="2B6EBEBE" w14:textId="77777777" w:rsidR="00FD6780" w:rsidRPr="00FD6780" w:rsidRDefault="00FD6780" w:rsidP="00FD6780">
      <w:pPr>
        <w:autoSpaceDE w:val="0"/>
        <w:autoSpaceDN w:val="0"/>
        <w:adjustRightInd w:val="0"/>
        <w:ind w:left="240" w:firstLineChars="0" w:hanging="240"/>
        <w:rPr>
          <w:rFonts w:ascii="SimSun"/>
          <w:kern w:val="0"/>
          <w:szCs w:val="24"/>
        </w:rPr>
      </w:pPr>
      <w:bookmarkStart w:id="205" w:name="_neb45A9812E_EF98_419B_A13C_B2204C7C4202"/>
      <w:r w:rsidRPr="00FD6780">
        <w:rPr>
          <w:rFonts w:ascii="SimSun" w:cs="SimSun" w:hint="eastAsia"/>
          <w:color w:val="000000"/>
          <w:kern w:val="0"/>
          <w:sz w:val="20"/>
          <w:szCs w:val="20"/>
        </w:rPr>
        <w:t>汤毓华</w:t>
      </w:r>
      <w:r w:rsidRPr="00FD6780">
        <w:rPr>
          <w:color w:val="000000"/>
          <w:kern w:val="0"/>
          <w:sz w:val="20"/>
          <w:szCs w:val="20"/>
        </w:rPr>
        <w:t xml:space="preserve">, </w:t>
      </w:r>
      <w:r w:rsidRPr="00FD6780">
        <w:rPr>
          <w:rFonts w:ascii="SimSun" w:cs="SimSun" w:hint="eastAsia"/>
          <w:color w:val="000000"/>
          <w:kern w:val="0"/>
          <w:sz w:val="20"/>
          <w:szCs w:val="20"/>
        </w:rPr>
        <w:t>张明园</w:t>
      </w:r>
      <w:r w:rsidRPr="00FD6780">
        <w:rPr>
          <w:color w:val="000000"/>
          <w:kern w:val="0"/>
          <w:sz w:val="20"/>
          <w:szCs w:val="20"/>
        </w:rPr>
        <w:t xml:space="preserve">. (1984). </w:t>
      </w:r>
      <w:r w:rsidRPr="00FD6780">
        <w:rPr>
          <w:rFonts w:ascii="SimSun" w:cs="SimSun" w:hint="eastAsia"/>
          <w:color w:val="000000"/>
          <w:kern w:val="0"/>
          <w:sz w:val="20"/>
          <w:szCs w:val="20"/>
        </w:rPr>
        <w:t>汉密顿抑郁量表</w:t>
      </w:r>
      <w:r w:rsidRPr="00FD6780">
        <w:rPr>
          <w:color w:val="000000"/>
          <w:kern w:val="0"/>
          <w:sz w:val="20"/>
          <w:szCs w:val="20"/>
        </w:rPr>
        <w:t xml:space="preserve">(HAMD). </w:t>
      </w:r>
      <w:r w:rsidRPr="00FD6780">
        <w:rPr>
          <w:rFonts w:ascii="SimSun" w:cs="SimSun" w:hint="eastAsia"/>
          <w:i/>
          <w:iCs/>
          <w:color w:val="000000"/>
          <w:kern w:val="0"/>
          <w:sz w:val="20"/>
          <w:szCs w:val="20"/>
        </w:rPr>
        <w:t>上海精神医学</w:t>
      </w:r>
      <w:r w:rsidRPr="00FD6780">
        <w:rPr>
          <w:color w:val="000000"/>
          <w:kern w:val="0"/>
          <w:sz w:val="20"/>
          <w:szCs w:val="20"/>
        </w:rPr>
        <w:t>(02), 61-64.</w:t>
      </w:r>
      <w:bookmarkEnd w:id="205"/>
    </w:p>
    <w:p w14:paraId="52983F76" w14:textId="77777777" w:rsidR="00FD6780" w:rsidRPr="00FD6780" w:rsidRDefault="00FD6780" w:rsidP="00FD6780">
      <w:pPr>
        <w:autoSpaceDE w:val="0"/>
        <w:autoSpaceDN w:val="0"/>
        <w:adjustRightInd w:val="0"/>
        <w:ind w:left="240" w:firstLineChars="0" w:hanging="240"/>
        <w:rPr>
          <w:rFonts w:ascii="SimSun"/>
          <w:kern w:val="0"/>
          <w:szCs w:val="24"/>
        </w:rPr>
      </w:pPr>
      <w:bookmarkStart w:id="206" w:name="_nebB3C012B0_AB34_477E_9BBF_BFE94A35C08C"/>
      <w:r w:rsidRPr="00FD6780">
        <w:rPr>
          <w:rFonts w:ascii="SimSun" w:cs="SimSun" w:hint="eastAsia"/>
          <w:color w:val="000000"/>
          <w:kern w:val="0"/>
          <w:sz w:val="20"/>
          <w:szCs w:val="20"/>
        </w:rPr>
        <w:t>周慧鸣</w:t>
      </w:r>
      <w:r w:rsidRPr="00FD6780">
        <w:rPr>
          <w:color w:val="000000"/>
          <w:kern w:val="0"/>
          <w:sz w:val="20"/>
          <w:szCs w:val="20"/>
        </w:rPr>
        <w:t xml:space="preserve">, </w:t>
      </w:r>
      <w:r w:rsidRPr="00FD6780">
        <w:rPr>
          <w:rFonts w:ascii="SimSun" w:cs="SimSun" w:hint="eastAsia"/>
          <w:color w:val="000000"/>
          <w:kern w:val="0"/>
          <w:sz w:val="20"/>
          <w:szCs w:val="20"/>
        </w:rPr>
        <w:t>郝楠</w:t>
      </w:r>
      <w:r w:rsidRPr="00FD6780">
        <w:rPr>
          <w:color w:val="000000"/>
          <w:kern w:val="0"/>
          <w:sz w:val="20"/>
          <w:szCs w:val="20"/>
        </w:rPr>
        <w:t xml:space="preserve">, </w:t>
      </w:r>
      <w:r w:rsidRPr="00FD6780">
        <w:rPr>
          <w:rFonts w:ascii="SimSun" w:cs="SimSun" w:hint="eastAsia"/>
          <w:color w:val="000000"/>
          <w:kern w:val="0"/>
          <w:sz w:val="20"/>
          <w:szCs w:val="20"/>
        </w:rPr>
        <w:t>杜亚松</w:t>
      </w:r>
      <w:r w:rsidRPr="00FD6780">
        <w:rPr>
          <w:color w:val="000000"/>
          <w:kern w:val="0"/>
          <w:sz w:val="20"/>
          <w:szCs w:val="20"/>
        </w:rPr>
        <w:t xml:space="preserve">, </w:t>
      </w:r>
      <w:r w:rsidRPr="00FD6780">
        <w:rPr>
          <w:rFonts w:ascii="SimSun" w:cs="SimSun" w:hint="eastAsia"/>
          <w:color w:val="000000"/>
          <w:kern w:val="0"/>
          <w:sz w:val="20"/>
          <w:szCs w:val="20"/>
        </w:rPr>
        <w:t>刘艳玉</w:t>
      </w:r>
      <w:r w:rsidRPr="00FD6780">
        <w:rPr>
          <w:color w:val="000000"/>
          <w:kern w:val="0"/>
          <w:sz w:val="20"/>
          <w:szCs w:val="20"/>
        </w:rPr>
        <w:t xml:space="preserve">, </w:t>
      </w:r>
      <w:r w:rsidRPr="00FD6780">
        <w:rPr>
          <w:rFonts w:ascii="SimSun" w:cs="SimSun" w:hint="eastAsia"/>
          <w:color w:val="000000"/>
          <w:kern w:val="0"/>
          <w:sz w:val="20"/>
          <w:szCs w:val="20"/>
        </w:rPr>
        <w:t>隋雨彤</w:t>
      </w:r>
      <w:r w:rsidRPr="00FD6780">
        <w:rPr>
          <w:color w:val="000000"/>
          <w:kern w:val="0"/>
          <w:sz w:val="20"/>
          <w:szCs w:val="20"/>
        </w:rPr>
        <w:t xml:space="preserve">, </w:t>
      </w:r>
      <w:r w:rsidRPr="00FD6780">
        <w:rPr>
          <w:rFonts w:ascii="SimSun" w:cs="SimSun" w:hint="eastAsia"/>
          <w:color w:val="000000"/>
          <w:kern w:val="0"/>
          <w:sz w:val="20"/>
          <w:szCs w:val="20"/>
        </w:rPr>
        <w:t>王艳华</w:t>
      </w:r>
      <w:r w:rsidRPr="00FD6780">
        <w:rPr>
          <w:color w:val="000000"/>
          <w:kern w:val="0"/>
          <w:sz w:val="20"/>
          <w:szCs w:val="20"/>
        </w:rPr>
        <w:t xml:space="preserve">,... KUTCHER Stanley. (2015). </w:t>
      </w:r>
      <w:r w:rsidRPr="00FD6780">
        <w:rPr>
          <w:rFonts w:ascii="SimSun" w:cs="SimSun" w:hint="eastAsia"/>
          <w:color w:val="000000"/>
          <w:kern w:val="0"/>
          <w:sz w:val="20"/>
          <w:szCs w:val="20"/>
        </w:rPr>
        <w:t>中文版</w:t>
      </w:r>
      <w:r w:rsidRPr="00FD6780">
        <w:rPr>
          <w:color w:val="000000"/>
          <w:kern w:val="0"/>
          <w:sz w:val="20"/>
          <w:szCs w:val="20"/>
        </w:rPr>
        <w:t>Kutcher</w:t>
      </w:r>
      <w:r w:rsidRPr="00FD6780">
        <w:rPr>
          <w:rFonts w:ascii="SimSun" w:cs="SimSun" w:hint="eastAsia"/>
          <w:color w:val="000000"/>
          <w:kern w:val="0"/>
          <w:sz w:val="20"/>
          <w:szCs w:val="20"/>
        </w:rPr>
        <w:t>青少年抑郁量表测评青少年样本的效度与信度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29</w:t>
      </w:r>
      <w:r w:rsidRPr="00FD6780">
        <w:rPr>
          <w:color w:val="000000"/>
          <w:kern w:val="0"/>
          <w:sz w:val="20"/>
          <w:szCs w:val="20"/>
        </w:rPr>
        <w:t>(06), 413-418.</w:t>
      </w:r>
      <w:bookmarkEnd w:id="206"/>
    </w:p>
    <w:p w14:paraId="35C773CD" w14:textId="77777777" w:rsidR="00FD6780" w:rsidRPr="00FD6780" w:rsidRDefault="00FD6780" w:rsidP="00FD6780">
      <w:pPr>
        <w:autoSpaceDE w:val="0"/>
        <w:autoSpaceDN w:val="0"/>
        <w:adjustRightInd w:val="0"/>
        <w:ind w:left="240" w:firstLineChars="0" w:hanging="240"/>
        <w:rPr>
          <w:rFonts w:ascii="SimSun"/>
          <w:kern w:val="0"/>
          <w:szCs w:val="24"/>
        </w:rPr>
      </w:pPr>
      <w:bookmarkStart w:id="207" w:name="_neb22D86BA5_B3F7_498C_BD76_11A7A66AC9B5"/>
      <w:r w:rsidRPr="00FD6780">
        <w:rPr>
          <w:color w:val="000000"/>
          <w:kern w:val="0"/>
          <w:sz w:val="20"/>
          <w:szCs w:val="20"/>
        </w:rPr>
        <w:t xml:space="preserve">Sakuma, K. K., Sun, P., Unger, J. B., &amp; Johnson, C. A. (2010). Evaluating depressive symptom interactions on adolescent smoking prevention program mediators: A mediated moderation analysis. </w:t>
      </w:r>
      <w:r w:rsidRPr="00FD6780">
        <w:rPr>
          <w:i/>
          <w:iCs/>
          <w:color w:val="000000"/>
          <w:kern w:val="0"/>
          <w:sz w:val="20"/>
          <w:szCs w:val="20"/>
        </w:rPr>
        <w:t>Nicotine &amp; Tobacco Research</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(11), 1099-1107.</w:t>
      </w:r>
      <w:bookmarkEnd w:id="207"/>
    </w:p>
    <w:p w14:paraId="3FB24275" w14:textId="77777777" w:rsidR="00FD6780" w:rsidRPr="00FD6780" w:rsidRDefault="00FD6780" w:rsidP="00FD6780">
      <w:pPr>
        <w:autoSpaceDE w:val="0"/>
        <w:autoSpaceDN w:val="0"/>
        <w:adjustRightInd w:val="0"/>
        <w:ind w:left="240" w:firstLineChars="0" w:hanging="240"/>
        <w:rPr>
          <w:rFonts w:ascii="SimSun"/>
          <w:kern w:val="0"/>
          <w:szCs w:val="24"/>
        </w:rPr>
      </w:pPr>
      <w:bookmarkStart w:id="208" w:name="_neb151D301C_1761_4B7A_B25A_4345B02CC3C5"/>
      <w:r w:rsidRPr="00FD6780">
        <w:rPr>
          <w:rFonts w:ascii="SimSun" w:cs="SimSun" w:hint="eastAsia"/>
          <w:color w:val="000000"/>
          <w:kern w:val="0"/>
          <w:sz w:val="20"/>
          <w:szCs w:val="20"/>
        </w:rPr>
        <w:t>程培霞</w:t>
      </w:r>
      <w:r w:rsidRPr="00FD6780">
        <w:rPr>
          <w:color w:val="000000"/>
          <w:kern w:val="0"/>
          <w:sz w:val="20"/>
          <w:szCs w:val="20"/>
        </w:rPr>
        <w:t xml:space="preserve">, </w:t>
      </w:r>
      <w:r w:rsidRPr="00FD6780">
        <w:rPr>
          <w:rFonts w:ascii="SimSun" w:cs="SimSun" w:hint="eastAsia"/>
          <w:color w:val="000000"/>
          <w:kern w:val="0"/>
          <w:sz w:val="20"/>
          <w:szCs w:val="20"/>
        </w:rPr>
        <w:t>曹枫林</w:t>
      </w:r>
      <w:r w:rsidRPr="00FD6780">
        <w:rPr>
          <w:color w:val="000000"/>
          <w:kern w:val="0"/>
          <w:sz w:val="20"/>
          <w:szCs w:val="20"/>
        </w:rPr>
        <w:t xml:space="preserve">, </w:t>
      </w:r>
      <w:r w:rsidRPr="00FD6780">
        <w:rPr>
          <w:rFonts w:ascii="SimSun" w:cs="SimSun" w:hint="eastAsia"/>
          <w:color w:val="000000"/>
          <w:kern w:val="0"/>
          <w:sz w:val="20"/>
          <w:szCs w:val="20"/>
        </w:rPr>
        <w:t>苏林雁</w:t>
      </w:r>
      <w:r w:rsidRPr="00FD6780">
        <w:rPr>
          <w:color w:val="000000"/>
          <w:kern w:val="0"/>
          <w:sz w:val="20"/>
          <w:szCs w:val="20"/>
        </w:rPr>
        <w:t xml:space="preserve">. (2009). </w:t>
      </w:r>
      <w:r w:rsidRPr="00FD6780">
        <w:rPr>
          <w:rFonts w:ascii="SimSun" w:cs="SimSun" w:hint="eastAsia"/>
          <w:color w:val="000000"/>
          <w:kern w:val="0"/>
          <w:sz w:val="20"/>
          <w:szCs w:val="20"/>
        </w:rPr>
        <w:t>简化情绪量表中文版用于中学生的信度和效度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23</w:t>
      </w:r>
      <w:r w:rsidRPr="00FD6780">
        <w:rPr>
          <w:color w:val="000000"/>
          <w:kern w:val="0"/>
          <w:sz w:val="20"/>
          <w:szCs w:val="20"/>
        </w:rPr>
        <w:t>(01), 60-62.</w:t>
      </w:r>
      <w:bookmarkEnd w:id="208"/>
    </w:p>
    <w:p w14:paraId="34AC6B2E" w14:textId="77777777" w:rsidR="00FD6780" w:rsidRPr="00FD6780" w:rsidRDefault="00FD6780" w:rsidP="00FD6780">
      <w:pPr>
        <w:autoSpaceDE w:val="0"/>
        <w:autoSpaceDN w:val="0"/>
        <w:adjustRightInd w:val="0"/>
        <w:ind w:left="240" w:firstLineChars="0" w:hanging="240"/>
        <w:rPr>
          <w:rFonts w:ascii="SimSun"/>
          <w:kern w:val="0"/>
          <w:szCs w:val="24"/>
        </w:rPr>
      </w:pPr>
      <w:bookmarkStart w:id="209" w:name="_neb1DC9ED5F_89D2_4AAE_81BA_2BD779D8834D"/>
      <w:r w:rsidRPr="00FD6780">
        <w:rPr>
          <w:color w:val="000000"/>
          <w:kern w:val="0"/>
          <w:sz w:val="20"/>
          <w:szCs w:val="20"/>
        </w:rPr>
        <w:t xml:space="preserve">Yu, L., &amp; Cai, L. (2007). Review on the application of the University Personality Inventory in China and abroad. </w:t>
      </w:r>
      <w:r w:rsidRPr="00FD6780">
        <w:rPr>
          <w:i/>
          <w:iCs/>
          <w:color w:val="000000"/>
          <w:kern w:val="0"/>
          <w:sz w:val="20"/>
          <w:szCs w:val="20"/>
        </w:rPr>
        <w:t>Prof Circle</w:t>
      </w:r>
      <w:r w:rsidRPr="00FD6780">
        <w:rPr>
          <w:color w:val="000000"/>
          <w:kern w:val="0"/>
          <w:sz w:val="20"/>
          <w:szCs w:val="20"/>
        </w:rPr>
        <w:t>(53), 158-159.</w:t>
      </w:r>
      <w:bookmarkEnd w:id="209"/>
    </w:p>
    <w:p w14:paraId="55989408" w14:textId="77777777" w:rsidR="00FD6780" w:rsidRPr="00FD6780" w:rsidRDefault="00FD6780" w:rsidP="00FD6780">
      <w:pPr>
        <w:autoSpaceDE w:val="0"/>
        <w:autoSpaceDN w:val="0"/>
        <w:adjustRightInd w:val="0"/>
        <w:ind w:left="240" w:firstLineChars="0" w:hanging="240"/>
        <w:rPr>
          <w:rFonts w:ascii="SimSun"/>
          <w:kern w:val="0"/>
          <w:szCs w:val="24"/>
        </w:rPr>
      </w:pPr>
      <w:bookmarkStart w:id="210" w:name="_neb58D5E16F_75E6_4016_BF19_BAC0444E599E"/>
      <w:r w:rsidRPr="00FD6780">
        <w:rPr>
          <w:color w:val="000000"/>
          <w:kern w:val="0"/>
          <w:sz w:val="20"/>
          <w:szCs w:val="20"/>
        </w:rPr>
        <w:t>Huang, Q., Li, Y., Huang, S., Qi, J., Shao, T., Chen, X., ... Cai, Y. (2020). Smartphone use and sleep quality in chinese college students: a preliminary study. Front Psychiatry 11: 1</w:t>
      </w:r>
      <w:r w:rsidRPr="00FD6780">
        <w:rPr>
          <w:rFonts w:ascii="SimSun" w:cs="SimSun" w:hint="eastAsia"/>
          <w:color w:val="000000"/>
          <w:kern w:val="0"/>
          <w:sz w:val="20"/>
          <w:szCs w:val="20"/>
        </w:rPr>
        <w:t>–</w:t>
      </w:r>
      <w:r w:rsidRPr="00FD6780">
        <w:rPr>
          <w:color w:val="000000"/>
          <w:kern w:val="0"/>
          <w:sz w:val="20"/>
          <w:szCs w:val="20"/>
        </w:rPr>
        <w:t>7.</w:t>
      </w:r>
      <w:bookmarkEnd w:id="210"/>
    </w:p>
    <w:p w14:paraId="5973EC51" w14:textId="77777777" w:rsidR="00FD6780" w:rsidRPr="00FD6780" w:rsidRDefault="00FD6780" w:rsidP="00FD6780">
      <w:pPr>
        <w:autoSpaceDE w:val="0"/>
        <w:autoSpaceDN w:val="0"/>
        <w:adjustRightInd w:val="0"/>
        <w:ind w:left="240" w:firstLineChars="0" w:hanging="240"/>
        <w:rPr>
          <w:rFonts w:ascii="SimSun"/>
          <w:kern w:val="0"/>
          <w:szCs w:val="24"/>
        </w:rPr>
      </w:pPr>
      <w:bookmarkStart w:id="211" w:name="_neb1D5A17CB_98B6_4C32_8FE8_1A693FCD0657"/>
      <w:r w:rsidRPr="00FD6780">
        <w:rPr>
          <w:rFonts w:ascii="SimSun" w:cs="SimSun" w:hint="eastAsia"/>
          <w:color w:val="000000"/>
          <w:kern w:val="0"/>
          <w:sz w:val="20"/>
          <w:szCs w:val="20"/>
        </w:rPr>
        <w:lastRenderedPageBreak/>
        <w:t>张华</w:t>
      </w:r>
      <w:r w:rsidRPr="00FD6780">
        <w:rPr>
          <w:color w:val="000000"/>
          <w:kern w:val="0"/>
          <w:sz w:val="20"/>
          <w:szCs w:val="20"/>
        </w:rPr>
        <w:t xml:space="preserve">. (2021). </w:t>
      </w:r>
      <w:r w:rsidRPr="00FD6780">
        <w:rPr>
          <w:rFonts w:ascii="SimSun" w:cs="SimSun" w:hint="eastAsia"/>
          <w:i/>
          <w:iCs/>
          <w:color w:val="000000"/>
          <w:kern w:val="0"/>
          <w:sz w:val="20"/>
          <w:szCs w:val="20"/>
        </w:rPr>
        <w:t>散打运动对大学生心理健康影响的教学实验研究</w:t>
      </w:r>
      <w:r w:rsidRPr="00FD6780">
        <w:rPr>
          <w:color w:val="000000"/>
          <w:kern w:val="0"/>
          <w:sz w:val="20"/>
          <w:szCs w:val="20"/>
        </w:rPr>
        <w:t xml:space="preserve">. </w:t>
      </w:r>
      <w:r w:rsidRPr="00FD6780">
        <w:rPr>
          <w:rFonts w:ascii="SimSun" w:cs="SimSun" w:hint="eastAsia"/>
          <w:color w:val="000000"/>
          <w:kern w:val="0"/>
          <w:sz w:val="20"/>
          <w:szCs w:val="20"/>
        </w:rPr>
        <w:t>河北师范大学</w:t>
      </w:r>
      <w:r w:rsidRPr="00FD6780">
        <w:rPr>
          <w:color w:val="000000"/>
          <w:kern w:val="0"/>
          <w:sz w:val="20"/>
          <w:szCs w:val="20"/>
        </w:rPr>
        <w:t>.</w:t>
      </w:r>
      <w:bookmarkEnd w:id="211"/>
    </w:p>
    <w:p w14:paraId="4F3DD177" w14:textId="77777777" w:rsidR="00FD6780" w:rsidRPr="00FD6780" w:rsidRDefault="00FD6780" w:rsidP="00FD6780">
      <w:pPr>
        <w:autoSpaceDE w:val="0"/>
        <w:autoSpaceDN w:val="0"/>
        <w:adjustRightInd w:val="0"/>
        <w:ind w:left="240" w:firstLineChars="0" w:hanging="240"/>
        <w:rPr>
          <w:rFonts w:ascii="SimSun"/>
          <w:kern w:val="0"/>
          <w:szCs w:val="24"/>
        </w:rPr>
      </w:pPr>
      <w:bookmarkStart w:id="212" w:name="_neb865913FD_C8BF_4525_BC39_42E7F777608A"/>
      <w:r w:rsidRPr="00FD6780">
        <w:rPr>
          <w:rFonts w:ascii="SimSun" w:cs="SimSun" w:hint="eastAsia"/>
          <w:color w:val="000000"/>
          <w:kern w:val="0"/>
          <w:sz w:val="20"/>
          <w:szCs w:val="20"/>
        </w:rPr>
        <w:t>刘豫鑫</w:t>
      </w:r>
      <w:r w:rsidRPr="00FD6780">
        <w:rPr>
          <w:color w:val="000000"/>
          <w:kern w:val="0"/>
          <w:sz w:val="20"/>
          <w:szCs w:val="20"/>
        </w:rPr>
        <w:t xml:space="preserve">, </w:t>
      </w:r>
      <w:r w:rsidRPr="00FD6780">
        <w:rPr>
          <w:rFonts w:ascii="SimSun" w:cs="SimSun" w:hint="eastAsia"/>
          <w:color w:val="000000"/>
          <w:kern w:val="0"/>
          <w:sz w:val="20"/>
          <w:szCs w:val="20"/>
        </w:rPr>
        <w:t>刘津</w:t>
      </w:r>
      <w:r w:rsidRPr="00FD6780">
        <w:rPr>
          <w:color w:val="000000"/>
          <w:kern w:val="0"/>
          <w:sz w:val="20"/>
          <w:szCs w:val="20"/>
        </w:rPr>
        <w:t xml:space="preserve">, </w:t>
      </w:r>
      <w:r w:rsidRPr="00FD6780">
        <w:rPr>
          <w:rFonts w:ascii="SimSun" w:cs="SimSun" w:hint="eastAsia"/>
          <w:color w:val="000000"/>
          <w:kern w:val="0"/>
          <w:sz w:val="20"/>
          <w:szCs w:val="20"/>
        </w:rPr>
        <w:t>王玉凤</w:t>
      </w:r>
      <w:r w:rsidRPr="00FD6780">
        <w:rPr>
          <w:color w:val="000000"/>
          <w:kern w:val="0"/>
          <w:sz w:val="20"/>
          <w:szCs w:val="20"/>
        </w:rPr>
        <w:t xml:space="preserve">. (2010). </w:t>
      </w:r>
      <w:r w:rsidRPr="00FD6780">
        <w:rPr>
          <w:rFonts w:ascii="SimSun" w:cs="SimSun" w:hint="eastAsia"/>
          <w:color w:val="000000"/>
          <w:kern w:val="0"/>
          <w:sz w:val="20"/>
          <w:szCs w:val="20"/>
        </w:rPr>
        <w:t>简明儿童少年国际神经精神访谈</w:t>
      </w:r>
      <w:r w:rsidRPr="00FD6780">
        <w:rPr>
          <w:color w:val="000000"/>
          <w:kern w:val="0"/>
          <w:sz w:val="20"/>
          <w:szCs w:val="20"/>
        </w:rPr>
        <w:t>(</w:t>
      </w:r>
      <w:r w:rsidRPr="00FD6780">
        <w:rPr>
          <w:rFonts w:ascii="SimSun" w:cs="SimSun" w:hint="eastAsia"/>
          <w:color w:val="000000"/>
          <w:kern w:val="0"/>
          <w:sz w:val="20"/>
          <w:szCs w:val="20"/>
        </w:rPr>
        <w:t>父母版</w:t>
      </w:r>
      <w:r w:rsidRPr="00FD6780">
        <w:rPr>
          <w:color w:val="000000"/>
          <w:kern w:val="0"/>
          <w:sz w:val="20"/>
          <w:szCs w:val="20"/>
        </w:rPr>
        <w:t>)</w:t>
      </w:r>
      <w:r w:rsidRPr="00FD6780">
        <w:rPr>
          <w:rFonts w:ascii="SimSun" w:cs="SimSun" w:hint="eastAsia"/>
          <w:color w:val="000000"/>
          <w:kern w:val="0"/>
          <w:sz w:val="20"/>
          <w:szCs w:val="20"/>
        </w:rPr>
        <w:t>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(12), 921-925.</w:t>
      </w:r>
      <w:bookmarkEnd w:id="212"/>
    </w:p>
    <w:p w14:paraId="1199AD9B" w14:textId="77777777" w:rsidR="00FD6780" w:rsidRPr="00FD6780" w:rsidRDefault="00FD6780" w:rsidP="00FD6780">
      <w:pPr>
        <w:autoSpaceDE w:val="0"/>
        <w:autoSpaceDN w:val="0"/>
        <w:adjustRightInd w:val="0"/>
        <w:ind w:left="240" w:firstLineChars="0" w:hanging="240"/>
        <w:rPr>
          <w:rFonts w:ascii="SimSun"/>
          <w:kern w:val="0"/>
          <w:szCs w:val="24"/>
        </w:rPr>
      </w:pPr>
      <w:bookmarkStart w:id="213" w:name="_neb764F2AC9_DB6D_4869_96B8_54F025AA7BAE"/>
      <w:r w:rsidRPr="00FD6780">
        <w:rPr>
          <w:rFonts w:ascii="SimSun" w:cs="SimSun" w:hint="eastAsia"/>
          <w:color w:val="000000"/>
          <w:kern w:val="0"/>
          <w:sz w:val="20"/>
          <w:szCs w:val="20"/>
        </w:rPr>
        <w:t>刘豫鑫</w:t>
      </w:r>
      <w:r w:rsidRPr="00FD6780">
        <w:rPr>
          <w:color w:val="000000"/>
          <w:kern w:val="0"/>
          <w:sz w:val="20"/>
          <w:szCs w:val="20"/>
        </w:rPr>
        <w:t xml:space="preserve">, </w:t>
      </w:r>
      <w:r w:rsidRPr="00FD6780">
        <w:rPr>
          <w:rFonts w:ascii="SimSun" w:cs="SimSun" w:hint="eastAsia"/>
          <w:color w:val="000000"/>
          <w:kern w:val="0"/>
          <w:sz w:val="20"/>
          <w:szCs w:val="20"/>
        </w:rPr>
        <w:t>刘津</w:t>
      </w:r>
      <w:r w:rsidRPr="00FD6780">
        <w:rPr>
          <w:color w:val="000000"/>
          <w:kern w:val="0"/>
          <w:sz w:val="20"/>
          <w:szCs w:val="20"/>
        </w:rPr>
        <w:t xml:space="preserve">, </w:t>
      </w:r>
      <w:r w:rsidRPr="00FD6780">
        <w:rPr>
          <w:rFonts w:ascii="SimSun" w:cs="SimSun" w:hint="eastAsia"/>
          <w:color w:val="000000"/>
          <w:kern w:val="0"/>
          <w:sz w:val="20"/>
          <w:szCs w:val="20"/>
        </w:rPr>
        <w:t>王玉凤</w:t>
      </w:r>
      <w:r w:rsidRPr="00FD6780">
        <w:rPr>
          <w:color w:val="000000"/>
          <w:kern w:val="0"/>
          <w:sz w:val="20"/>
          <w:szCs w:val="20"/>
        </w:rPr>
        <w:t xml:space="preserve">. (2011). </w:t>
      </w:r>
      <w:r w:rsidRPr="00FD6780">
        <w:rPr>
          <w:rFonts w:ascii="SimSun" w:cs="SimSun" w:hint="eastAsia"/>
          <w:color w:val="000000"/>
          <w:kern w:val="0"/>
          <w:sz w:val="20"/>
          <w:szCs w:val="20"/>
        </w:rPr>
        <w:t>简明儿童少年国际神经精神访谈儿童版的信效度</w:t>
      </w:r>
      <w:r w:rsidRPr="00FD6780">
        <w:rPr>
          <w:color w:val="000000"/>
          <w:kern w:val="0"/>
          <w:sz w:val="20"/>
          <w:szCs w:val="20"/>
        </w:rPr>
        <w:t xml:space="preserve">. </w:t>
      </w:r>
      <w:r w:rsidRPr="00FD6780">
        <w:rPr>
          <w:rFonts w:ascii="SimSun" w:cs="SimSun"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(01), 8-13.</w:t>
      </w:r>
      <w:bookmarkEnd w:id="213"/>
    </w:p>
    <w:p w14:paraId="4FA5D1F3" w14:textId="77777777" w:rsidR="00FD6780" w:rsidRPr="00FD6780" w:rsidRDefault="00FD6780" w:rsidP="00FD6780">
      <w:pPr>
        <w:autoSpaceDE w:val="0"/>
        <w:autoSpaceDN w:val="0"/>
        <w:adjustRightInd w:val="0"/>
        <w:ind w:left="240" w:firstLineChars="0" w:hanging="240"/>
        <w:rPr>
          <w:rFonts w:ascii="SimSun"/>
          <w:kern w:val="0"/>
          <w:szCs w:val="24"/>
        </w:rPr>
      </w:pPr>
      <w:bookmarkStart w:id="214" w:name="_nebF019B955_CBA0_4970_86DA_55470E5A9531"/>
      <w:r w:rsidRPr="00FD6780">
        <w:rPr>
          <w:color w:val="000000"/>
          <w:kern w:val="0"/>
          <w:sz w:val="20"/>
          <w:szCs w:val="20"/>
        </w:rPr>
        <w:t xml:space="preserve">Andresen, E. M., Malmgren, J. A., Carter, W. B., &amp; Patrick, D. L. (1994). Screening for depression in well older adults: Evaluation of a short form of the CES-D. </w:t>
      </w:r>
      <w:r w:rsidRPr="00FD6780">
        <w:rPr>
          <w:i/>
          <w:iCs/>
          <w:color w:val="000000"/>
          <w:kern w:val="0"/>
          <w:sz w:val="20"/>
          <w:szCs w:val="20"/>
        </w:rPr>
        <w:t>American Journal of Preventive Medicine</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(2), 77-84.</w:t>
      </w:r>
      <w:bookmarkEnd w:id="214"/>
    </w:p>
    <w:p w14:paraId="27742B6C" w14:textId="77777777" w:rsidR="00FD6780" w:rsidRPr="00FD6780" w:rsidRDefault="00FD6780" w:rsidP="00FD6780">
      <w:pPr>
        <w:autoSpaceDE w:val="0"/>
        <w:autoSpaceDN w:val="0"/>
        <w:adjustRightInd w:val="0"/>
        <w:ind w:left="240" w:firstLineChars="0" w:hanging="240"/>
        <w:rPr>
          <w:rFonts w:ascii="SimSun"/>
          <w:kern w:val="0"/>
          <w:szCs w:val="24"/>
        </w:rPr>
      </w:pPr>
      <w:bookmarkStart w:id="215" w:name="_neb2CE85CF3_1406_4CDA_BC50_D620C57E7B61"/>
      <w:r w:rsidRPr="00FD6780">
        <w:rPr>
          <w:color w:val="000000"/>
          <w:kern w:val="0"/>
          <w:sz w:val="20"/>
          <w:szCs w:val="20"/>
        </w:rPr>
        <w:t xml:space="preserve">Kessler, R. C., &amp; Stün, T. B. (2004). The World Mental Health (WMH) Survey Initiative version of the World Health Organization (WHO) CompoundInternational Diagnostic Interview (CIDI). </w:t>
      </w:r>
      <w:r w:rsidRPr="00FD6780">
        <w:rPr>
          <w:i/>
          <w:iCs/>
          <w:color w:val="000000"/>
          <w:kern w:val="0"/>
          <w:sz w:val="20"/>
          <w:szCs w:val="20"/>
        </w:rPr>
        <w:t>International Journal of Methods in Psychiatric Research</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(2).</w:t>
      </w:r>
      <w:bookmarkEnd w:id="215"/>
    </w:p>
    <w:p w14:paraId="2EB2A767" w14:textId="77777777" w:rsidR="00FD6780" w:rsidRPr="00FD6780" w:rsidRDefault="00FD6780" w:rsidP="00FD6780">
      <w:pPr>
        <w:autoSpaceDE w:val="0"/>
        <w:autoSpaceDN w:val="0"/>
        <w:adjustRightInd w:val="0"/>
        <w:ind w:left="240" w:firstLineChars="0" w:hanging="240"/>
        <w:rPr>
          <w:rFonts w:ascii="SimSun"/>
          <w:kern w:val="0"/>
          <w:szCs w:val="24"/>
        </w:rPr>
      </w:pPr>
      <w:bookmarkStart w:id="216" w:name="_neb6CB3013A_4075_4144_90FE_4CDFEB796685"/>
      <w:r w:rsidRPr="00FD6780">
        <w:rPr>
          <w:rFonts w:ascii="SimSun" w:cs="SimSun" w:hint="eastAsia"/>
          <w:color w:val="000000"/>
          <w:kern w:val="0"/>
          <w:sz w:val="20"/>
          <w:szCs w:val="20"/>
        </w:rPr>
        <w:t>宋维真</w:t>
      </w:r>
      <w:r w:rsidRPr="00FD6780">
        <w:rPr>
          <w:color w:val="000000"/>
          <w:kern w:val="0"/>
          <w:sz w:val="20"/>
          <w:szCs w:val="20"/>
        </w:rPr>
        <w:t xml:space="preserve">, </w:t>
      </w:r>
      <w:r w:rsidRPr="00FD6780">
        <w:rPr>
          <w:rFonts w:ascii="SimSun" w:cs="SimSun" w:hint="eastAsia"/>
          <w:color w:val="000000"/>
          <w:kern w:val="0"/>
          <w:sz w:val="20"/>
          <w:szCs w:val="20"/>
        </w:rPr>
        <w:t>张建平</w:t>
      </w:r>
      <w:r w:rsidRPr="00FD6780">
        <w:rPr>
          <w:color w:val="000000"/>
          <w:kern w:val="0"/>
          <w:sz w:val="20"/>
          <w:szCs w:val="20"/>
        </w:rPr>
        <w:t xml:space="preserve">. (1993). </w:t>
      </w:r>
      <w:r w:rsidRPr="00FD6780">
        <w:rPr>
          <w:rFonts w:ascii="SimSun" w:cs="SimSun" w:hint="eastAsia"/>
          <w:i/>
          <w:iCs/>
          <w:color w:val="000000"/>
          <w:kern w:val="0"/>
          <w:sz w:val="20"/>
          <w:szCs w:val="20"/>
        </w:rPr>
        <w:t>心理健康测查表</w:t>
      </w:r>
      <w:r w:rsidRPr="00FD6780">
        <w:rPr>
          <w:i/>
          <w:iCs/>
          <w:color w:val="000000"/>
          <w:kern w:val="0"/>
          <w:sz w:val="20"/>
          <w:szCs w:val="20"/>
        </w:rPr>
        <w:t>(PHI)</w:t>
      </w:r>
      <w:r w:rsidRPr="00FD6780">
        <w:rPr>
          <w:rFonts w:ascii="SimSun" w:cs="SimSun" w:hint="eastAsia"/>
          <w:i/>
          <w:iCs/>
          <w:color w:val="000000"/>
          <w:kern w:val="0"/>
          <w:sz w:val="20"/>
          <w:szCs w:val="20"/>
        </w:rPr>
        <w:t>使用指导书</w:t>
      </w:r>
    </w:p>
    <w:p w14:paraId="16CCD3BE" w14:textId="77777777" w:rsidR="00FD6780" w:rsidRPr="00FD6780" w:rsidRDefault="00FD6780" w:rsidP="00FD6780">
      <w:pPr>
        <w:autoSpaceDE w:val="0"/>
        <w:autoSpaceDN w:val="0"/>
        <w:adjustRightInd w:val="0"/>
        <w:ind w:left="240" w:firstLineChars="0" w:firstLine="0"/>
        <w:rPr>
          <w:rFonts w:ascii="SimSun"/>
          <w:kern w:val="0"/>
          <w:szCs w:val="24"/>
        </w:rPr>
      </w:pPr>
      <w:r w:rsidRPr="00FD6780">
        <w:rPr>
          <w:color w:val="000000"/>
          <w:kern w:val="0"/>
          <w:sz w:val="20"/>
          <w:szCs w:val="20"/>
        </w:rPr>
        <w:t xml:space="preserve">. </w:t>
      </w:r>
      <w:r w:rsidRPr="00FD6780">
        <w:rPr>
          <w:rFonts w:ascii="SimSun" w:cs="SimSun" w:hint="eastAsia"/>
          <w:color w:val="000000"/>
          <w:kern w:val="0"/>
          <w:sz w:val="20"/>
          <w:szCs w:val="20"/>
        </w:rPr>
        <w:t>北京：中国科学院心理研究所</w:t>
      </w:r>
      <w:r w:rsidRPr="00FD6780">
        <w:rPr>
          <w:color w:val="000000"/>
          <w:kern w:val="0"/>
          <w:sz w:val="20"/>
          <w:szCs w:val="20"/>
        </w:rPr>
        <w:t>.</w:t>
      </w:r>
      <w:bookmarkEnd w:id="216"/>
    </w:p>
    <w:p w14:paraId="4AE3D1C7" w14:textId="77777777" w:rsidR="00FD6780" w:rsidRPr="00FD6780" w:rsidRDefault="00FD6780" w:rsidP="00FD6780">
      <w:pPr>
        <w:autoSpaceDE w:val="0"/>
        <w:autoSpaceDN w:val="0"/>
        <w:adjustRightInd w:val="0"/>
        <w:ind w:left="240" w:firstLineChars="0" w:hanging="240"/>
        <w:rPr>
          <w:rFonts w:ascii="SimSun"/>
          <w:kern w:val="0"/>
          <w:szCs w:val="24"/>
        </w:rPr>
      </w:pPr>
      <w:bookmarkStart w:id="217" w:name="_neb249C1F55_B495_434C_9FCD_CE70E8129986"/>
      <w:r w:rsidRPr="00FD6780">
        <w:rPr>
          <w:color w:val="000000"/>
          <w:kern w:val="0"/>
          <w:sz w:val="20"/>
          <w:szCs w:val="20"/>
        </w:rPr>
        <w:t xml:space="preserve">Fried, E. I. (2017). The 52 symptoms of major depression: Lack of content overlap among seven common depression scales.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208</w:t>
      </w:r>
      <w:r w:rsidRPr="00FD6780">
        <w:rPr>
          <w:color w:val="000000"/>
          <w:kern w:val="0"/>
          <w:sz w:val="20"/>
          <w:szCs w:val="20"/>
        </w:rPr>
        <w:t>, 191-197.</w:t>
      </w:r>
      <w:bookmarkEnd w:id="217"/>
    </w:p>
    <w:p w14:paraId="20F38A26" w14:textId="77777777" w:rsidR="00FD6780" w:rsidRPr="00FD6780" w:rsidRDefault="00FD6780" w:rsidP="00FD6780">
      <w:pPr>
        <w:ind w:firstLineChars="0" w:firstLine="0"/>
      </w:pPr>
      <w:r w:rsidRPr="00FD6780">
        <w:fldChar w:fldCharType="end"/>
      </w:r>
    </w:p>
    <w:p w14:paraId="630F5465" w14:textId="77777777" w:rsidR="00FD6780" w:rsidRDefault="00FD6780" w:rsidP="00FD6780">
      <w:pPr>
        <w:ind w:firstLine="480"/>
        <w:rPr>
          <w:shd w:val="clear" w:color="auto" w:fill="FFFFFF"/>
        </w:rPr>
      </w:pPr>
    </w:p>
    <w:p w14:paraId="63C8A4A6" w14:textId="77777777" w:rsidR="00FD6780" w:rsidRDefault="00FD6780" w:rsidP="00FD6780">
      <w:pPr>
        <w:ind w:firstLine="480"/>
        <w:rPr>
          <w:shd w:val="clear" w:color="auto" w:fill="FFFFFF"/>
        </w:rPr>
      </w:pPr>
    </w:p>
    <w:p w14:paraId="696F770C" w14:textId="77777777" w:rsidR="00FD6780" w:rsidRDefault="00FD6780" w:rsidP="00FD6780">
      <w:pPr>
        <w:ind w:firstLine="480"/>
        <w:rPr>
          <w:shd w:val="clear" w:color="auto" w:fill="FFFFFF"/>
        </w:rPr>
      </w:pPr>
    </w:p>
    <w:p w14:paraId="1150F225" w14:textId="77777777" w:rsidR="00FD6780" w:rsidRPr="00056964" w:rsidRDefault="00FD6780" w:rsidP="00FD6780">
      <w:pPr>
        <w:ind w:firstLineChars="0" w:firstLine="0"/>
      </w:pPr>
    </w:p>
    <w:sectPr w:rsidR="00FD6780" w:rsidRPr="00056964" w:rsidSect="00922F80">
      <w:pgSz w:w="11906" w:h="16838"/>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Chuan-Peng Hu" w:date="2023-10-20T09:09:00Z" w:initials="CPH">
    <w:p w14:paraId="7F6A4F57" w14:textId="77777777" w:rsidR="00D634F3" w:rsidRDefault="00D634F3">
      <w:pPr>
        <w:pStyle w:val="CommentText"/>
        <w:ind w:firstLine="320"/>
      </w:pPr>
      <w:r>
        <w:rPr>
          <w:rStyle w:val="CommentReference"/>
        </w:rPr>
        <w:annotationRef/>
      </w:r>
      <w:r>
        <w:rPr>
          <w:rFonts w:hint="eastAsia"/>
        </w:rPr>
        <w:t>这个放到补充材料吧，</w:t>
      </w:r>
    </w:p>
    <w:p w14:paraId="7594D5FC" w14:textId="19234CB0" w:rsidR="00D634F3" w:rsidRDefault="00D634F3">
      <w:pPr>
        <w:pStyle w:val="CommentText"/>
        <w:ind w:firstLine="480"/>
      </w:pPr>
      <w:r>
        <w:rPr>
          <w:rFonts w:hint="eastAsia"/>
        </w:rPr>
        <w:t>我感觉可以画一个图来表示</w:t>
      </w:r>
      <w:r>
        <w:rPr>
          <w:rFonts w:hint="eastAsia"/>
        </w:rPr>
        <w:t>2</w:t>
      </w:r>
      <w:r>
        <w:t>7</w:t>
      </w:r>
      <w:r>
        <w:rPr>
          <w:rFonts w:hint="eastAsia"/>
        </w:rPr>
        <w:t>个问卷的使用频率，可以参考一下这个</w:t>
      </w:r>
      <w:hyperlink r:id="rId1" w:history="1">
        <w:r w:rsidRPr="00E12340">
          <w:rPr>
            <w:rStyle w:val="Hyperlink"/>
          </w:rPr>
          <w:t>https://www.nature.com/articles/s44271-023-00026-9</w:t>
        </w:r>
      </w:hyperlink>
      <w:r>
        <w:t>.</w:t>
      </w:r>
    </w:p>
    <w:p w14:paraId="2B8A8B65" w14:textId="262411A7" w:rsidR="00D634F3" w:rsidRDefault="00D634F3" w:rsidP="00D634F3">
      <w:pPr>
        <w:pStyle w:val="CommentText"/>
        <w:ind w:firstLineChars="0" w:firstLine="0"/>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A8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68E4CC" w16cex:dateUtc="2023-10-20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A8B65" w16cid:durableId="7C68E4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357F1"/>
    <w:multiLevelType w:val="hybridMultilevel"/>
    <w:tmpl w:val="4C305CC4"/>
    <w:lvl w:ilvl="0" w:tplc="80A4ADBA">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A3"/>
    <w:rsid w:val="000017D9"/>
    <w:rsid w:val="00056964"/>
    <w:rsid w:val="00081CC2"/>
    <w:rsid w:val="00095790"/>
    <w:rsid w:val="000C52F8"/>
    <w:rsid w:val="000D2874"/>
    <w:rsid w:val="00134F1A"/>
    <w:rsid w:val="00163112"/>
    <w:rsid w:val="00173AE3"/>
    <w:rsid w:val="001811A3"/>
    <w:rsid w:val="001B25EB"/>
    <w:rsid w:val="001C0CA3"/>
    <w:rsid w:val="00200BA4"/>
    <w:rsid w:val="002230E1"/>
    <w:rsid w:val="002A4149"/>
    <w:rsid w:val="002B7157"/>
    <w:rsid w:val="00342229"/>
    <w:rsid w:val="003C5BA5"/>
    <w:rsid w:val="003D41DC"/>
    <w:rsid w:val="003E48A0"/>
    <w:rsid w:val="003F66F8"/>
    <w:rsid w:val="00465011"/>
    <w:rsid w:val="004A0BFD"/>
    <w:rsid w:val="004A2E64"/>
    <w:rsid w:val="004C08CD"/>
    <w:rsid w:val="00561E4D"/>
    <w:rsid w:val="00603F5C"/>
    <w:rsid w:val="00643F29"/>
    <w:rsid w:val="00647277"/>
    <w:rsid w:val="00694EDE"/>
    <w:rsid w:val="006A1766"/>
    <w:rsid w:val="006C3145"/>
    <w:rsid w:val="007148FF"/>
    <w:rsid w:val="00751930"/>
    <w:rsid w:val="00772385"/>
    <w:rsid w:val="00850CF3"/>
    <w:rsid w:val="00851DD9"/>
    <w:rsid w:val="008A768F"/>
    <w:rsid w:val="00922F80"/>
    <w:rsid w:val="0094312C"/>
    <w:rsid w:val="009D6E23"/>
    <w:rsid w:val="00A5720A"/>
    <w:rsid w:val="00AC66A1"/>
    <w:rsid w:val="00B358FD"/>
    <w:rsid w:val="00BC662B"/>
    <w:rsid w:val="00C176E0"/>
    <w:rsid w:val="00CC601F"/>
    <w:rsid w:val="00D05412"/>
    <w:rsid w:val="00D314F0"/>
    <w:rsid w:val="00D45A16"/>
    <w:rsid w:val="00D634F3"/>
    <w:rsid w:val="00D94FED"/>
    <w:rsid w:val="00DB3CE8"/>
    <w:rsid w:val="00DF2F2F"/>
    <w:rsid w:val="00F41420"/>
    <w:rsid w:val="00F6775A"/>
    <w:rsid w:val="00FB37EA"/>
    <w:rsid w:val="00FD4466"/>
    <w:rsid w:val="00FD62F2"/>
    <w:rsid w:val="00FD6780"/>
    <w:rsid w:val="00FF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18"/>
  <w15:chartTrackingRefBased/>
  <w15:docId w15:val="{7B9C62B6-2520-4208-8E09-0567520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F8"/>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AC66A1"/>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0C52F8"/>
    <w:pPr>
      <w:keepNext/>
      <w:keepLines/>
      <w:ind w:firstLineChars="0" w:firstLine="0"/>
      <w:outlineLvl w:val="1"/>
    </w:pPr>
    <w:rPr>
      <w:rFonts w:eastAsia="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A1"/>
    <w:rPr>
      <w:rFonts w:eastAsia="Times New Roman"/>
      <w:b/>
      <w:bCs/>
      <w:kern w:val="44"/>
      <w:szCs w:val="44"/>
    </w:rPr>
  </w:style>
  <w:style w:type="character" w:customStyle="1" w:styleId="Heading2Char">
    <w:name w:val="Heading 2 Char"/>
    <w:basedOn w:val="DefaultParagraphFont"/>
    <w:link w:val="Heading2"/>
    <w:uiPriority w:val="9"/>
    <w:rsid w:val="000C52F8"/>
    <w:rPr>
      <w:rFonts w:eastAsia="Times New Roman" w:cstheme="majorBidi"/>
      <w:b/>
      <w:bCs/>
      <w:sz w:val="24"/>
    </w:rPr>
  </w:style>
  <w:style w:type="paragraph" w:styleId="CommentText">
    <w:name w:val="annotation text"/>
    <w:basedOn w:val="Normal"/>
    <w:link w:val="CommentTextChar"/>
    <w:uiPriority w:val="99"/>
    <w:unhideWhenUsed/>
    <w:rsid w:val="00056964"/>
    <w:pPr>
      <w:jc w:val="left"/>
    </w:pPr>
  </w:style>
  <w:style w:type="character" w:customStyle="1" w:styleId="CommentTextChar">
    <w:name w:val="Comment Text Char"/>
    <w:basedOn w:val="DefaultParagraphFont"/>
    <w:link w:val="CommentText"/>
    <w:uiPriority w:val="99"/>
    <w:rsid w:val="00056964"/>
    <w:rPr>
      <w:sz w:val="24"/>
    </w:rPr>
  </w:style>
  <w:style w:type="table" w:styleId="TableGrid">
    <w:name w:val="Table Grid"/>
    <w:basedOn w:val="TableNormal"/>
    <w:uiPriority w:val="39"/>
    <w:rsid w:val="0005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6964"/>
    <w:rPr>
      <w:sz w:val="16"/>
      <w:szCs w:val="16"/>
    </w:rPr>
  </w:style>
  <w:style w:type="numbering" w:customStyle="1" w:styleId="1">
    <w:name w:val="无列表1"/>
    <w:next w:val="NoList"/>
    <w:uiPriority w:val="99"/>
    <w:semiHidden/>
    <w:unhideWhenUsed/>
    <w:rsid w:val="00FD6780"/>
  </w:style>
  <w:style w:type="paragraph" w:styleId="Header">
    <w:name w:val="header"/>
    <w:basedOn w:val="Normal"/>
    <w:link w:val="HeaderChar"/>
    <w:uiPriority w:val="99"/>
    <w:unhideWhenUsed/>
    <w:rsid w:val="00FD6780"/>
    <w:pPr>
      <w:tabs>
        <w:tab w:val="center" w:pos="4153"/>
        <w:tab w:val="right" w:pos="8306"/>
      </w:tabs>
      <w:snapToGrid w:val="0"/>
      <w:ind w:firstLineChars="0" w:firstLine="0"/>
      <w:jc w:val="center"/>
    </w:pPr>
    <w:rPr>
      <w:sz w:val="18"/>
      <w:szCs w:val="18"/>
    </w:rPr>
  </w:style>
  <w:style w:type="character" w:customStyle="1" w:styleId="HeaderChar">
    <w:name w:val="Header Char"/>
    <w:basedOn w:val="DefaultParagraphFont"/>
    <w:link w:val="Header"/>
    <w:uiPriority w:val="99"/>
    <w:rsid w:val="00FD6780"/>
    <w:rPr>
      <w:sz w:val="18"/>
      <w:szCs w:val="18"/>
    </w:rPr>
  </w:style>
  <w:style w:type="paragraph" w:styleId="Footer">
    <w:name w:val="footer"/>
    <w:basedOn w:val="Normal"/>
    <w:link w:val="FooterChar"/>
    <w:uiPriority w:val="99"/>
    <w:unhideWhenUsed/>
    <w:rsid w:val="00FD6780"/>
    <w:pPr>
      <w:tabs>
        <w:tab w:val="center" w:pos="4153"/>
        <w:tab w:val="right" w:pos="8306"/>
      </w:tabs>
      <w:snapToGrid w:val="0"/>
      <w:ind w:firstLineChars="0" w:firstLine="0"/>
      <w:jc w:val="left"/>
    </w:pPr>
    <w:rPr>
      <w:sz w:val="18"/>
      <w:szCs w:val="18"/>
    </w:rPr>
  </w:style>
  <w:style w:type="character" w:customStyle="1" w:styleId="FooterChar">
    <w:name w:val="Footer Char"/>
    <w:basedOn w:val="DefaultParagraphFont"/>
    <w:link w:val="Footer"/>
    <w:uiPriority w:val="99"/>
    <w:rsid w:val="00FD6780"/>
    <w:rPr>
      <w:sz w:val="18"/>
      <w:szCs w:val="18"/>
    </w:rPr>
  </w:style>
  <w:style w:type="paragraph" w:customStyle="1" w:styleId="tgt">
    <w:name w:val="tgt"/>
    <w:basedOn w:val="Normal"/>
    <w:rsid w:val="00FD6780"/>
    <w:pPr>
      <w:widowControl/>
      <w:spacing w:before="100" w:beforeAutospacing="1" w:after="100" w:afterAutospacing="1"/>
      <w:ind w:firstLineChars="0" w:firstLine="0"/>
      <w:jc w:val="left"/>
    </w:pPr>
    <w:rPr>
      <w:rFonts w:ascii="SimSun" w:hAnsi="SimSun" w:cs="SimSun"/>
      <w:kern w:val="0"/>
      <w:szCs w:val="24"/>
    </w:rPr>
  </w:style>
  <w:style w:type="character" w:styleId="Hyperlink">
    <w:name w:val="Hyperlink"/>
    <w:basedOn w:val="DefaultParagraphFont"/>
    <w:uiPriority w:val="99"/>
    <w:unhideWhenUsed/>
    <w:rsid w:val="00FD6780"/>
    <w:rPr>
      <w:color w:val="0563C1"/>
      <w:u w:val="single"/>
    </w:rPr>
  </w:style>
  <w:style w:type="character" w:styleId="FollowedHyperlink">
    <w:name w:val="FollowedHyperlink"/>
    <w:basedOn w:val="DefaultParagraphFont"/>
    <w:uiPriority w:val="99"/>
    <w:semiHidden/>
    <w:unhideWhenUsed/>
    <w:rsid w:val="00FD6780"/>
    <w:rPr>
      <w:color w:val="954F72"/>
      <w:u w:val="single"/>
    </w:rPr>
  </w:style>
  <w:style w:type="paragraph" w:customStyle="1" w:styleId="msonormal0">
    <w:name w:val="msonormal"/>
    <w:basedOn w:val="Normal"/>
    <w:rsid w:val="00FD6780"/>
    <w:pPr>
      <w:widowControl/>
      <w:spacing w:before="100" w:beforeAutospacing="1" w:after="100" w:afterAutospacing="1"/>
      <w:ind w:firstLineChars="0" w:firstLine="0"/>
      <w:jc w:val="left"/>
    </w:pPr>
    <w:rPr>
      <w:rFonts w:ascii="SimSun" w:hAnsi="SimSun" w:cs="SimSun"/>
      <w:kern w:val="0"/>
      <w:szCs w:val="24"/>
    </w:rPr>
  </w:style>
  <w:style w:type="character" w:styleId="UnresolvedMention">
    <w:name w:val="Unresolved Mention"/>
    <w:basedOn w:val="DefaultParagraphFont"/>
    <w:uiPriority w:val="99"/>
    <w:semiHidden/>
    <w:unhideWhenUsed/>
    <w:rsid w:val="00FD6780"/>
    <w:rPr>
      <w:color w:val="605E5C"/>
      <w:shd w:val="clear" w:color="auto" w:fill="E1DFDD"/>
    </w:rPr>
  </w:style>
  <w:style w:type="paragraph" w:styleId="NormalWeb">
    <w:name w:val="Normal (Web)"/>
    <w:basedOn w:val="Normal"/>
    <w:uiPriority w:val="99"/>
    <w:semiHidden/>
    <w:unhideWhenUsed/>
    <w:rsid w:val="00FD6780"/>
    <w:pPr>
      <w:widowControl/>
      <w:spacing w:before="100" w:beforeAutospacing="1" w:after="100" w:afterAutospacing="1"/>
      <w:ind w:firstLineChars="0" w:firstLine="0"/>
      <w:jc w:val="left"/>
    </w:pPr>
    <w:rPr>
      <w:rFonts w:ascii="SimSun" w:hAnsi="SimSun" w:cs="SimSun"/>
      <w:kern w:val="0"/>
      <w:szCs w:val="24"/>
    </w:rPr>
  </w:style>
  <w:style w:type="paragraph" w:styleId="Caption">
    <w:name w:val="caption"/>
    <w:basedOn w:val="Normal"/>
    <w:next w:val="Normal"/>
    <w:uiPriority w:val="35"/>
    <w:unhideWhenUsed/>
    <w:qFormat/>
    <w:rsid w:val="00FD6780"/>
    <w:pPr>
      <w:ind w:firstLineChars="0" w:firstLine="0"/>
    </w:pPr>
    <w:rPr>
      <w:rFonts w:asciiTheme="majorHAnsi" w:eastAsia="SimHei" w:hAnsiTheme="majorHAnsi" w:cstheme="majorBidi"/>
      <w:sz w:val="20"/>
      <w:szCs w:val="20"/>
    </w:rPr>
  </w:style>
  <w:style w:type="paragraph" w:styleId="Revision">
    <w:name w:val="Revision"/>
    <w:hidden/>
    <w:uiPriority w:val="99"/>
    <w:semiHidden/>
    <w:rsid w:val="00FD6780"/>
  </w:style>
  <w:style w:type="paragraph" w:styleId="CommentSubject">
    <w:name w:val="annotation subject"/>
    <w:basedOn w:val="CommentText"/>
    <w:next w:val="CommentText"/>
    <w:link w:val="CommentSubjectChar"/>
    <w:uiPriority w:val="99"/>
    <w:semiHidden/>
    <w:unhideWhenUsed/>
    <w:rsid w:val="00FD6780"/>
    <w:pPr>
      <w:ind w:firstLineChars="0" w:firstLine="0"/>
      <w:jc w:val="both"/>
    </w:pPr>
    <w:rPr>
      <w:b/>
      <w:bCs/>
      <w:sz w:val="20"/>
      <w:szCs w:val="20"/>
    </w:rPr>
  </w:style>
  <w:style w:type="character" w:customStyle="1" w:styleId="CommentSubjectChar">
    <w:name w:val="Comment Subject Char"/>
    <w:basedOn w:val="CommentTextChar"/>
    <w:link w:val="CommentSubject"/>
    <w:uiPriority w:val="99"/>
    <w:semiHidden/>
    <w:rsid w:val="00FD6780"/>
    <w:rPr>
      <w:b/>
      <w:bCs/>
      <w:sz w:val="20"/>
      <w:szCs w:val="20"/>
    </w:rPr>
  </w:style>
  <w:style w:type="paragraph" w:styleId="EndnoteText">
    <w:name w:val="endnote text"/>
    <w:basedOn w:val="Normal"/>
    <w:link w:val="EndnoteTextChar"/>
    <w:uiPriority w:val="99"/>
    <w:semiHidden/>
    <w:unhideWhenUsed/>
    <w:rsid w:val="00FD6780"/>
    <w:pPr>
      <w:ind w:firstLineChars="0" w:firstLine="0"/>
    </w:pPr>
    <w:rPr>
      <w:sz w:val="20"/>
      <w:szCs w:val="20"/>
    </w:rPr>
  </w:style>
  <w:style w:type="character" w:customStyle="1" w:styleId="EndnoteTextChar">
    <w:name w:val="Endnote Text Char"/>
    <w:basedOn w:val="DefaultParagraphFont"/>
    <w:link w:val="EndnoteText"/>
    <w:uiPriority w:val="99"/>
    <w:semiHidden/>
    <w:rsid w:val="00FD6780"/>
    <w:rPr>
      <w:sz w:val="20"/>
      <w:szCs w:val="20"/>
    </w:rPr>
  </w:style>
  <w:style w:type="character" w:styleId="EndnoteReference">
    <w:name w:val="endnote reference"/>
    <w:basedOn w:val="DefaultParagraphFont"/>
    <w:uiPriority w:val="99"/>
    <w:semiHidden/>
    <w:unhideWhenUsed/>
    <w:rsid w:val="00FD6780"/>
    <w:rPr>
      <w:vertAlign w:val="superscript"/>
    </w:rPr>
  </w:style>
  <w:style w:type="paragraph" w:customStyle="1" w:styleId="target">
    <w:name w:val="target"/>
    <w:basedOn w:val="Normal"/>
    <w:rsid w:val="00FD6780"/>
    <w:pPr>
      <w:widowControl/>
      <w:spacing w:before="100" w:beforeAutospacing="1" w:after="100" w:afterAutospacing="1"/>
      <w:ind w:firstLineChars="0" w:firstLine="0"/>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046">
      <w:bodyDiv w:val="1"/>
      <w:marLeft w:val="0"/>
      <w:marRight w:val="0"/>
      <w:marTop w:val="0"/>
      <w:marBottom w:val="0"/>
      <w:divBdr>
        <w:top w:val="none" w:sz="0" w:space="0" w:color="auto"/>
        <w:left w:val="none" w:sz="0" w:space="0" w:color="auto"/>
        <w:bottom w:val="none" w:sz="0" w:space="0" w:color="auto"/>
        <w:right w:val="none" w:sz="0" w:space="0" w:color="auto"/>
      </w:divBdr>
    </w:div>
    <w:div w:id="872812943">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423989267">
      <w:bodyDiv w:val="1"/>
      <w:marLeft w:val="0"/>
      <w:marRight w:val="0"/>
      <w:marTop w:val="0"/>
      <w:marBottom w:val="0"/>
      <w:divBdr>
        <w:top w:val="none" w:sz="0" w:space="0" w:color="auto"/>
        <w:left w:val="none" w:sz="0" w:space="0" w:color="auto"/>
        <w:bottom w:val="none" w:sz="0" w:space="0" w:color="auto"/>
        <w:right w:val="none" w:sz="0" w:space="0" w:color="auto"/>
      </w:divBdr>
    </w:div>
    <w:div w:id="1902590449">
      <w:bodyDiv w:val="1"/>
      <w:marLeft w:val="0"/>
      <w:marRight w:val="0"/>
      <w:marTop w:val="0"/>
      <w:marBottom w:val="0"/>
      <w:divBdr>
        <w:top w:val="none" w:sz="0" w:space="0" w:color="auto"/>
        <w:left w:val="none" w:sz="0" w:space="0" w:color="auto"/>
        <w:bottom w:val="none" w:sz="0" w:space="0" w:color="auto"/>
        <w:right w:val="none" w:sz="0" w:space="0" w:color="auto"/>
      </w:divBdr>
    </w:div>
    <w:div w:id="1913008318">
      <w:bodyDiv w:val="1"/>
      <w:marLeft w:val="0"/>
      <w:marRight w:val="0"/>
      <w:marTop w:val="0"/>
      <w:marBottom w:val="0"/>
      <w:divBdr>
        <w:top w:val="none" w:sz="0" w:space="0" w:color="auto"/>
        <w:left w:val="none" w:sz="0" w:space="0" w:color="auto"/>
        <w:bottom w:val="none" w:sz="0" w:space="0" w:color="auto"/>
        <w:right w:val="none" w:sz="0" w:space="0" w:color="auto"/>
      </w:divBdr>
    </w:div>
    <w:div w:id="20240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4271-023-00026-9"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4B-CF0B-4B16-B426-FB9A272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28</Pages>
  <Words>7416</Words>
  <Characters>42274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Chuan-Peng Hu</cp:lastModifiedBy>
  <cp:revision>30</cp:revision>
  <dcterms:created xsi:type="dcterms:W3CDTF">2023-10-10T06:01:00Z</dcterms:created>
  <dcterms:modified xsi:type="dcterms:W3CDTF">2023-10-20T01:12:00Z</dcterms:modified>
</cp:coreProperties>
</file>