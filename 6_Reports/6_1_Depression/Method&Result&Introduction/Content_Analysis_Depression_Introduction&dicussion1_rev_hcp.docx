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95B96" w14:textId="13C338D0" w:rsidR="00FC1EED" w:rsidRPr="00727486" w:rsidRDefault="00FC1EED" w:rsidP="00FC1EED">
      <w:pPr>
        <w:spacing w:line="312" w:lineRule="auto"/>
        <w:ind w:firstLine="489"/>
        <w:jc w:val="center"/>
        <w:rPr>
          <w:b/>
          <w:bCs/>
          <w:color w:val="000000" w:themeColor="text1"/>
          <w:szCs w:val="28"/>
        </w:rPr>
      </w:pPr>
      <w:r w:rsidRPr="00727486">
        <w:rPr>
          <w:b/>
          <w:bCs/>
          <w:color w:val="000000" w:themeColor="text1"/>
          <w:szCs w:val="28"/>
        </w:rPr>
        <w:t xml:space="preserve">Assessing the heterogeneity of 27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581EEE" w:rsidRPr="00727486">
        <w:rPr>
          <w:b/>
          <w:bCs/>
          <w:color w:val="000000" w:themeColor="text1"/>
          <w:szCs w:val="28"/>
        </w:rPr>
        <w:t>, adolescents, and young adults</w:t>
      </w:r>
    </w:p>
    <w:p w14:paraId="37F50405" w14:textId="680D32BC" w:rsidR="00D84BCB" w:rsidRPr="00727486" w:rsidRDefault="00537C36" w:rsidP="00D84BCB">
      <w:pPr>
        <w:spacing w:line="312" w:lineRule="auto"/>
        <w:ind w:firstLine="480"/>
        <w:jc w:val="center"/>
        <w:rPr>
          <w:color w:val="000000" w:themeColor="text1"/>
          <w:szCs w:val="24"/>
        </w:rPr>
      </w:pPr>
      <w:r>
        <w:rPr>
          <w:rFonts w:hint="eastAsia"/>
          <w:color w:val="000000" w:themeColor="text1"/>
          <w:szCs w:val="24"/>
        </w:rPr>
        <w:t>Hao</w:t>
      </w:r>
      <w:r>
        <w:rPr>
          <w:color w:val="000000" w:themeColor="text1"/>
          <w:szCs w:val="24"/>
        </w:rPr>
        <w:t xml:space="preserve">yuan Wang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Mengzhen Hu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Liuqing Tian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 xml:space="preserve">Weibiao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936"/>
        <w:rPr>
          <w:b/>
          <w:bCs/>
          <w:color w:val="000000" w:themeColor="text1"/>
          <w:szCs w:val="24"/>
        </w:rPr>
      </w:pPr>
      <w:r w:rsidRPr="00727486">
        <w:rPr>
          <w:rFonts w:hint="eastAsia"/>
          <w:b/>
          <w:bCs/>
          <w:color w:val="000000" w:themeColor="text1"/>
          <w:szCs w:val="24"/>
        </w:rPr>
        <w:t>Credi</w:t>
      </w:r>
      <w:r w:rsidRPr="00727486">
        <w:rPr>
          <w:b/>
          <w:bCs/>
          <w:color w:val="000000" w:themeColor="text1"/>
          <w:szCs w:val="24"/>
        </w:rPr>
        <w:t>T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9"/>
        <w:rPr>
          <w:b/>
          <w:bCs/>
          <w:color w:val="000000" w:themeColor="text1"/>
          <w:szCs w:val="24"/>
        </w:rPr>
      </w:pPr>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0" w:name="OLE_LINK2"/>
      <w:r w:rsidRPr="00727486">
        <w:rPr>
          <w:color w:val="000000" w:themeColor="text1"/>
          <w:szCs w:val="24"/>
        </w:rPr>
        <w:t xml:space="preserve">Investigation, </w:t>
      </w:r>
      <w:bookmarkEnd w:id="0"/>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Liu</w:t>
      </w:r>
      <w:r w:rsidR="00C337F1">
        <w:rPr>
          <w:rFonts w:hint="eastAsia"/>
          <w:b/>
          <w:bCs/>
          <w:color w:val="000000" w:themeColor="text1"/>
          <w:szCs w:val="24"/>
        </w:rPr>
        <w:t>q</w:t>
      </w:r>
      <w:r w:rsidRPr="00727486">
        <w:rPr>
          <w:b/>
          <w:bCs/>
          <w:color w:val="000000" w:themeColor="text1"/>
          <w:szCs w:val="24"/>
        </w:rPr>
        <w:t>ing</w:t>
      </w:r>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7" w:history="1">
        <w:r w:rsidR="00D84BCB" w:rsidRPr="00727486">
          <w:rPr>
            <w:rStyle w:val="Hyperlink"/>
            <w:color w:val="000000" w:themeColor="text1"/>
            <w:szCs w:val="24"/>
          </w:rPr>
          <w:t>hcp4715@hotmail.com</w:t>
        </w:r>
      </w:hyperlink>
    </w:p>
    <w:p w14:paraId="670BB754" w14:textId="77777777" w:rsidR="00D84BCB" w:rsidRPr="00727486" w:rsidRDefault="00D84BCB" w:rsidP="00FC1EED">
      <w:pPr>
        <w:spacing w:line="312" w:lineRule="auto"/>
        <w:ind w:firstLine="489"/>
        <w:rPr>
          <w:b/>
          <w:bCs/>
          <w:color w:val="000000" w:themeColor="text1"/>
          <w:szCs w:val="24"/>
        </w:rPr>
      </w:pPr>
    </w:p>
    <w:p w14:paraId="1B5EF559" w14:textId="6E44D570" w:rsidR="00FC1EED" w:rsidRPr="00727486" w:rsidRDefault="00FC1EED" w:rsidP="00C25402">
      <w:pPr>
        <w:pStyle w:val="Heading1"/>
        <w:rPr>
          <w:color w:val="000000" w:themeColor="text1"/>
        </w:rPr>
      </w:pPr>
      <w:r w:rsidRPr="00727486">
        <w:rPr>
          <w:color w:val="000000" w:themeColor="text1"/>
        </w:rPr>
        <w:t xml:space="preserve">1. </w:t>
      </w:r>
      <w:r w:rsidR="00C25402" w:rsidRPr="00727486">
        <w:rPr>
          <w:color w:val="000000" w:themeColor="text1"/>
        </w:rPr>
        <w:t>Introduction</w:t>
      </w:r>
    </w:p>
    <w:p w14:paraId="687C16BB" w14:textId="6E4E836A" w:rsidR="00ED40EF" w:rsidRPr="00727486" w:rsidRDefault="00ED40EF" w:rsidP="00ED40EF">
      <w:pPr>
        <w:ind w:firstLineChars="0" w:firstLine="0"/>
        <w:rPr>
          <w:rFonts w:ascii="SimSun" w:hAnsi="SimSun" w:cs="SimSun"/>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SimSun" w:hAnsi="SimSun" w:cs="SimSun" w:hint="eastAsia"/>
          <w:color w:val="000000" w:themeColor="text1"/>
          <w:szCs w:val="24"/>
        </w:rPr>
        <w:t>抑郁障碍的严重性（患病率、社会成本等）]</w:t>
      </w:r>
    </w:p>
    <w:p w14:paraId="13C860C5" w14:textId="1131BF5A" w:rsidR="001E1E97" w:rsidRDefault="00F066EC" w:rsidP="001E1E97">
      <w:pPr>
        <w:ind w:firstLine="480"/>
        <w:rPr>
          <w:color w:val="000000" w:themeColor="text1"/>
        </w:rPr>
      </w:pPr>
      <w:bookmarkStart w:id="1" w:name="OLE_LINK28"/>
      <w:r w:rsidRPr="00727486">
        <w:rPr>
          <w:color w:val="000000" w:themeColor="text1"/>
        </w:rPr>
        <w:t xml:space="preserve">Major depression, a highly prevalent mental disorder, imposes substantial personal, social, and economic burdens both in China </w:t>
      </w:r>
      <w:bookmarkEnd w:id="1"/>
      <w:r w:rsidR="00AD4C94">
        <w:rPr>
          <w:color w:val="000000" w:themeColor="text1"/>
        </w:rPr>
        <w:fldChar w:fldCharType="begin"/>
      </w:r>
      <w:r w:rsidR="00FE7734">
        <w:rPr>
          <w:color w:val="000000" w:themeColor="text1"/>
        </w:rPr>
        <w:instrText xml:space="preserve"> ADDIN ZOTERO_ITEM CSL_CITATION {"citationID":"JconLYAv","properties":{"formattedCitation":"(Fu and Zhang 2023)","plainCitation":"(Fu and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rPr>
          <w:color w:val="000000" w:themeColor="text1"/>
        </w:rPr>
        <w:fldChar w:fldCharType="separate"/>
      </w:r>
      <w:r w:rsidR="00FE7734" w:rsidRPr="00FE7734">
        <w:t>(</w:t>
      </w:r>
      <w:r w:rsidR="00FE7734" w:rsidRPr="001B6373">
        <w:rPr>
          <w:rStyle w:val="zoteroCitation"/>
        </w:rPr>
        <w:t>Fu and Zhang 2023</w:t>
      </w:r>
      <w:r w:rsidR="00FE7734" w:rsidRPr="00FE7734">
        <w:t>)</w:t>
      </w:r>
      <w:r w:rsidR="00AD4C94">
        <w:rPr>
          <w:color w:val="000000" w:themeColor="text1"/>
        </w:rPr>
        <w:fldChar w:fldCharType="end"/>
      </w:r>
      <w:ins w:id="2" w:author="Hu Chuan-Peng" w:date="2024-04-18T09:51:00Z">
        <w:r w:rsidR="00D406FD">
          <w:rPr>
            <w:color w:val="000000" w:themeColor="text1"/>
          </w:rPr>
          <w:t xml:space="preserve"> </w:t>
        </w:r>
      </w:ins>
      <w:r w:rsidR="008105F7" w:rsidRPr="00727486">
        <w:rPr>
          <w:color w:val="000000" w:themeColor="text1"/>
        </w:rPr>
        <w:t xml:space="preserve">and </w:t>
      </w:r>
      <w:r w:rsidR="003B4D78" w:rsidRPr="00727486">
        <w:rPr>
          <w:rFonts w:hint="eastAsia"/>
          <w:color w:val="000000" w:themeColor="text1"/>
        </w:rPr>
        <w:t>g</w:t>
      </w:r>
      <w:r w:rsidR="003B4D78" w:rsidRPr="00727486">
        <w:rPr>
          <w:color w:val="000000" w:themeColor="text1"/>
        </w:rPr>
        <w:t>lobally</w:t>
      </w:r>
      <w:r w:rsidR="00822103">
        <w:rPr>
          <w:rFonts w:hint="eastAsia"/>
          <w:color w:val="000000" w:themeColor="text1"/>
        </w:rPr>
        <w:t xml:space="preserve"> </w:t>
      </w:r>
      <w:r w:rsidR="003B4D78" w:rsidRPr="00727486">
        <w:rPr>
          <w:color w:val="000000" w:themeColor="text1"/>
        </w:rPr>
        <w:fldChar w:fldCharType="begin"/>
      </w:r>
      <w:r w:rsidR="00FE7734">
        <w:rPr>
          <w:color w:val="000000" w:themeColor="text1"/>
        </w:rPr>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rPr>
          <w:color w:val="000000" w:themeColor="text1"/>
        </w:rPr>
        <w:fldChar w:fldCharType="separate"/>
      </w:r>
      <w:r w:rsidR="00FE7734" w:rsidRPr="00FE7734">
        <w:t>(</w:t>
      </w:r>
      <w:r w:rsidR="00FE7734" w:rsidRPr="001B6373">
        <w:rPr>
          <w:rStyle w:val="zoteroCitation"/>
        </w:rPr>
        <w:t>Herrman et al. 2022; McGrath et al. 2023</w:t>
      </w:r>
      <w:r w:rsidR="00FE7734" w:rsidRPr="00FE7734">
        <w:t>)</w:t>
      </w:r>
      <w:r w:rsidR="003B4D78" w:rsidRPr="00727486">
        <w:rPr>
          <w:color w:val="000000" w:themeColor="text1"/>
        </w:rPr>
        <w:fldChar w:fldCharType="end"/>
      </w:r>
      <w:r w:rsidR="009F6A66" w:rsidRPr="00727486">
        <w:rPr>
          <w:color w:val="000000" w:themeColor="text1"/>
        </w:rPr>
        <w:t xml:space="preserve">. </w:t>
      </w:r>
      <w:bookmarkStart w:id="3" w:name="OLE_LINK39"/>
      <w:bookmarkStart w:id="4" w:name="OLE_LINK41"/>
      <w:r w:rsidR="00727486" w:rsidRPr="00727486">
        <w:rPr>
          <w:color w:val="000000" w:themeColor="text1"/>
        </w:rPr>
        <w:t xml:space="preserve">Adolescence is a critical period for the </w:t>
      </w:r>
      <w:r w:rsidR="00727486" w:rsidRPr="00727486">
        <w:rPr>
          <w:rFonts w:hint="eastAsia"/>
          <w:color w:val="000000" w:themeColor="text1"/>
        </w:rPr>
        <w:t>onset</w:t>
      </w:r>
      <w:r w:rsidR="00727486" w:rsidRPr="00727486">
        <w:rPr>
          <w:color w:val="000000" w:themeColor="text1"/>
        </w:rPr>
        <w:t xml:space="preserve"> of depression: </w:t>
      </w:r>
      <w:r w:rsidR="001340CF" w:rsidRPr="00727486">
        <w:rPr>
          <w:color w:val="000000" w:themeColor="text1"/>
        </w:rPr>
        <w:t>depression can occur as early as the age of 10</w:t>
      </w:r>
      <w:r w:rsidR="003B4D78" w:rsidRPr="00727486">
        <w:rPr>
          <w:color w:val="000000" w:themeColor="text1"/>
        </w:rPr>
        <w:t xml:space="preserve"> (</w:t>
      </w:r>
      <w:r w:rsidR="003B4D78" w:rsidRPr="00727486">
        <w:rPr>
          <w:color w:val="000000" w:themeColor="text1"/>
        </w:rPr>
        <w:fldChar w:fldCharType="begin"/>
      </w:r>
      <w:r w:rsidR="00DA1F25">
        <w:rPr>
          <w:color w:val="000000" w:themeColor="text1"/>
        </w:rPr>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rPr>
          <w:color w:val="000000" w:themeColor="text1"/>
        </w:rPr>
        <w:fldChar w:fldCharType="separate"/>
      </w:r>
      <w:r w:rsidR="003B4D78" w:rsidRPr="001B6373">
        <w:rPr>
          <w:rStyle w:val="zoteroCitation"/>
        </w:rPr>
        <w:t>Dattani</w:t>
      </w:r>
      <w:r w:rsidR="008105F7" w:rsidRPr="001B6373">
        <w:rPr>
          <w:rStyle w:val="zoteroCitation"/>
        </w:rPr>
        <w:t xml:space="preserve">, </w:t>
      </w:r>
      <w:r w:rsidR="003B4D78" w:rsidRPr="001B6373">
        <w:rPr>
          <w:rStyle w:val="zoteroCitation"/>
        </w:rPr>
        <w:t>2022)</w:t>
      </w:r>
      <w:r w:rsidR="003B4D78" w:rsidRPr="00727486">
        <w:rPr>
          <w:color w:val="000000" w:themeColor="text1"/>
        </w:rPr>
        <w:fldChar w:fldCharType="end"/>
      </w:r>
      <w:r w:rsidR="001340CF" w:rsidRPr="00727486">
        <w:rPr>
          <w:color w:val="000000" w:themeColor="text1"/>
        </w:rPr>
        <w:t xml:space="preserve">, with a peak onset at 19.5 years </w:t>
      </w:r>
      <w:r w:rsidR="00E76C9F" w:rsidRPr="00727486">
        <w:rPr>
          <w:color w:val="000000" w:themeColor="text1"/>
        </w:rPr>
        <w:fldChar w:fldCharType="begin"/>
      </w:r>
      <w:r w:rsidR="00FE7734">
        <w:rPr>
          <w:color w:val="000000" w:themeColor="text1"/>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rPr>
          <w:color w:val="000000" w:themeColor="text1"/>
        </w:rPr>
        <w:fldChar w:fldCharType="separate"/>
      </w:r>
      <w:r w:rsidR="00FE7734" w:rsidRPr="00FE7734">
        <w:t>(</w:t>
      </w:r>
      <w:r w:rsidR="00FE7734" w:rsidRPr="001B6373">
        <w:rPr>
          <w:rStyle w:val="zoteroCitation"/>
        </w:rPr>
        <w:t>Solmi et al. 2022</w:t>
      </w:r>
      <w:r w:rsidR="00FE7734" w:rsidRPr="00FE7734">
        <w:t>)</w:t>
      </w:r>
      <w:r w:rsidR="00E76C9F" w:rsidRPr="00727486">
        <w:rPr>
          <w:color w:val="000000" w:themeColor="text1"/>
        </w:rPr>
        <w:fldChar w:fldCharType="end"/>
      </w:r>
      <w:r w:rsidR="00E76C9F" w:rsidRPr="00727486">
        <w:rPr>
          <w:color w:val="000000" w:themeColor="text1"/>
        </w:rPr>
        <w:t>.</w:t>
      </w:r>
      <w:bookmarkStart w:id="5" w:name="OLE_LINK52"/>
      <w:r w:rsidR="00E76C9F" w:rsidRPr="00727486">
        <w:rPr>
          <w:color w:val="000000" w:themeColor="text1"/>
        </w:rPr>
        <w:t xml:space="preserve"> </w:t>
      </w:r>
      <w:bookmarkStart w:id="6" w:name="OLE_LINK54"/>
      <w:bookmarkStart w:id="7" w:name="OLE_LINK55"/>
      <w:bookmarkStart w:id="8" w:name="OLE_LINK37"/>
      <w:bookmarkEnd w:id="3"/>
      <w:bookmarkEnd w:id="4"/>
      <w:r w:rsidR="00727486" w:rsidRPr="00727486">
        <w:rPr>
          <w:color w:val="000000" w:themeColor="text1"/>
        </w:rPr>
        <w:t>Moreover, depression during the adolescence also</w:t>
      </w:r>
      <w:r w:rsidR="001340CF" w:rsidRPr="00727486">
        <w:rPr>
          <w:color w:val="000000" w:themeColor="text1"/>
        </w:rPr>
        <w:t xml:space="preserve"> </w:t>
      </w:r>
      <w:r w:rsidR="00727486" w:rsidRPr="00727486">
        <w:rPr>
          <w:color w:val="000000" w:themeColor="text1"/>
        </w:rPr>
        <w:t>accompanied</w:t>
      </w:r>
      <w:r w:rsidR="001340CF" w:rsidRPr="00727486">
        <w:rPr>
          <w:color w:val="000000" w:themeColor="text1"/>
        </w:rPr>
        <w:t xml:space="preserve"> with self-harm and suicide </w:t>
      </w:r>
      <w:bookmarkEnd w:id="6"/>
      <w:r w:rsidR="00BC4A9C" w:rsidRPr="00727486">
        <w:rPr>
          <w:color w:val="000000" w:themeColor="text1"/>
        </w:rPr>
        <w:fldChar w:fldCharType="begin"/>
      </w:r>
      <w:r w:rsidR="00FE7734">
        <w:rPr>
          <w:color w:val="000000" w:themeColor="text1"/>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rPr>
          <w:color w:val="000000" w:themeColor="text1"/>
        </w:rPr>
        <w:fldChar w:fldCharType="separate"/>
      </w:r>
      <w:r w:rsidR="00FE7734" w:rsidRPr="00FE7734">
        <w:rPr>
          <w:kern w:val="0"/>
          <w:szCs w:val="24"/>
        </w:rPr>
        <w:t>(</w:t>
      </w:r>
      <w:r w:rsidR="00FE7734" w:rsidRPr="001B6373">
        <w:rPr>
          <w:rStyle w:val="zoteroCitation"/>
        </w:rPr>
        <w:t>Zeynep Başgöze et al. 2021</w:t>
      </w:r>
      <w:r w:rsidR="00FE7734" w:rsidRPr="00FE7734">
        <w:rPr>
          <w:kern w:val="0"/>
          <w:szCs w:val="24"/>
        </w:rPr>
        <w:t>)</w:t>
      </w:r>
      <w:r w:rsidR="00BC4A9C" w:rsidRPr="00727486">
        <w:rPr>
          <w:color w:val="000000" w:themeColor="text1"/>
        </w:rPr>
        <w:fldChar w:fldCharType="end"/>
      </w:r>
      <w:r w:rsidR="001340CF" w:rsidRPr="00727486">
        <w:rPr>
          <w:color w:val="000000" w:themeColor="text1"/>
        </w:rPr>
        <w:t xml:space="preserve">, resulting in over 800,000 deaths annually among individuals aged 15-29 </w:t>
      </w:r>
      <w:r w:rsidR="00EC117F" w:rsidRPr="00727486">
        <w:rPr>
          <w:color w:val="000000" w:themeColor="text1"/>
        </w:rPr>
        <w:fldChar w:fldCharType="begin"/>
      </w:r>
      <w:r w:rsidR="00FE7734">
        <w:rPr>
          <w:color w:val="000000" w:themeColor="text1"/>
        </w:rPr>
        <w:instrText xml:space="preserve"> ADDIN ZOTERO_ITEM CSL_CITATION {"citationID":"cZlqCAnd","properties":{"formattedCitation":"(Amaltinga and Mbinta 2020)","plainCitation":"(Amaltinga and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rPr>
          <w:color w:val="000000" w:themeColor="text1"/>
        </w:rPr>
        <w:fldChar w:fldCharType="separate"/>
      </w:r>
      <w:r w:rsidR="00FE7734" w:rsidRPr="00FE7734">
        <w:t>(</w:t>
      </w:r>
      <w:r w:rsidR="00FE7734" w:rsidRPr="001B6373">
        <w:rPr>
          <w:rStyle w:val="zoteroCitation"/>
        </w:rPr>
        <w:t>Amaltinga and Mbinta 2020</w:t>
      </w:r>
      <w:r w:rsidR="00FE7734" w:rsidRPr="00FE7734">
        <w:t>)</w:t>
      </w:r>
      <w:r w:rsidR="00EC117F" w:rsidRPr="00727486">
        <w:rPr>
          <w:color w:val="000000" w:themeColor="text1"/>
        </w:rPr>
        <w:fldChar w:fldCharType="end"/>
      </w:r>
      <w:r w:rsidR="00EC117F" w:rsidRPr="00727486">
        <w:rPr>
          <w:color w:val="000000" w:themeColor="text1"/>
        </w:rPr>
        <w:t>.</w:t>
      </w:r>
      <w:bookmarkEnd w:id="5"/>
      <w:bookmarkEnd w:id="7"/>
      <w:r w:rsidR="00B3266B" w:rsidRPr="00727486">
        <w:rPr>
          <w:color w:val="000000" w:themeColor="text1"/>
        </w:rPr>
        <w:t xml:space="preserve"> </w:t>
      </w:r>
      <w:bookmarkStart w:id="9" w:name="OLE_LINK32"/>
      <w:bookmarkStart w:id="10" w:name="OLE_LINK3"/>
      <w:r w:rsidR="001340CF" w:rsidRPr="00727486">
        <w:rPr>
          <w:color w:val="000000" w:themeColor="text1"/>
        </w:rPr>
        <w:t>The prevention and alleviation of depression are urgent issues in China</w:t>
      </w:r>
      <w:bookmarkEnd w:id="9"/>
      <w:ins w:id="11" w:author="Hu Chuan-Peng" w:date="2024-04-18T09:51:00Z">
        <w:r w:rsidR="00D406FD">
          <w:rPr>
            <w:color w:val="000000" w:themeColor="text1"/>
          </w:rPr>
          <w:t xml:space="preserve"> </w:t>
        </w:r>
      </w:ins>
      <w:r w:rsidR="00A94B5C">
        <w:rPr>
          <w:color w:val="000000" w:themeColor="text1"/>
        </w:rPr>
        <w:fldChar w:fldCharType="begin"/>
      </w:r>
      <w:r w:rsidR="00A94B5C">
        <w:rPr>
          <w:color w:val="000000" w:themeColor="text1"/>
        </w:rPr>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rPr>
          <w:color w:val="000000" w:themeColor="text1"/>
        </w:rPr>
        <w:fldChar w:fldCharType="separate"/>
      </w:r>
      <w:r w:rsidR="00A94B5C" w:rsidRPr="00A94B5C">
        <w:t>(</w:t>
      </w:r>
      <w:r w:rsidR="00A94B5C" w:rsidRPr="001B6373">
        <w:rPr>
          <w:rStyle w:val="zoteroCitation"/>
        </w:rPr>
        <w:t>Ma et al. 2023</w:t>
      </w:r>
      <w:r w:rsidR="00A94B5C" w:rsidRPr="00A94B5C">
        <w:t>)</w:t>
      </w:r>
      <w:r w:rsidR="00A94B5C">
        <w:rPr>
          <w:color w:val="000000" w:themeColor="text1"/>
        </w:rPr>
        <w:fldChar w:fldCharType="end"/>
      </w:r>
      <w:r w:rsidR="00A94B5C">
        <w:rPr>
          <w:rFonts w:hint="eastAsia"/>
          <w:color w:val="000000" w:themeColor="text1"/>
        </w:rPr>
        <w:t xml:space="preserve"> </w:t>
      </w:r>
      <w:r w:rsidR="008105F7" w:rsidRPr="00727486">
        <w:rPr>
          <w:color w:val="000000" w:themeColor="text1"/>
        </w:rPr>
        <w:t>and globally</w:t>
      </w:r>
      <w:r w:rsidR="006556F1" w:rsidRPr="00727486">
        <w:rPr>
          <w:color w:val="000000" w:themeColor="text1"/>
        </w:rPr>
        <w:t xml:space="preserve"> </w:t>
      </w:r>
      <w:r w:rsidR="006556F1" w:rsidRPr="00727486">
        <w:rPr>
          <w:color w:val="000000" w:themeColor="text1"/>
        </w:rPr>
        <w:fldChar w:fldCharType="begin"/>
      </w:r>
      <w:r w:rsidR="00A94B5C">
        <w:rPr>
          <w:color w:val="000000" w:themeColor="text1"/>
        </w:rPr>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rPr>
          <w:color w:val="000000" w:themeColor="text1"/>
        </w:rPr>
        <w:fldChar w:fldCharType="separate"/>
      </w:r>
      <w:r w:rsidR="00A94B5C" w:rsidRPr="00A94B5C">
        <w:t>(</w:t>
      </w:r>
      <w:r w:rsidR="00A94B5C" w:rsidRPr="001B6373">
        <w:rPr>
          <w:rStyle w:val="zoteroCitation"/>
        </w:rPr>
        <w:t>UNICEF China 2021</w:t>
      </w:r>
      <w:r w:rsidR="00A94B5C" w:rsidRPr="00A94B5C">
        <w:t>)</w:t>
      </w:r>
      <w:r w:rsidR="006556F1" w:rsidRPr="00727486">
        <w:rPr>
          <w:color w:val="000000" w:themeColor="text1"/>
        </w:rPr>
        <w:fldChar w:fldCharType="end"/>
      </w:r>
      <w:r w:rsidR="00E76C9F" w:rsidRPr="00727486">
        <w:rPr>
          <w:color w:val="000000" w:themeColor="text1"/>
        </w:rPr>
        <w:t xml:space="preserve">. </w:t>
      </w:r>
      <w:bookmarkStart w:id="12" w:name="OLE_LINK22"/>
      <w:bookmarkEnd w:id="10"/>
    </w:p>
    <w:p w14:paraId="6912EEC7" w14:textId="42319B70" w:rsidR="00BB2F4A" w:rsidRPr="00727486" w:rsidRDefault="00910F56" w:rsidP="001E1E97">
      <w:pPr>
        <w:ind w:firstLine="480"/>
        <w:rPr>
          <w:color w:val="000000" w:themeColor="text1"/>
        </w:rPr>
      </w:pPr>
      <w:bookmarkStart w:id="13" w:name="OLE_LINK25"/>
      <w:r w:rsidRPr="00727486">
        <w:rPr>
          <w:color w:val="000000" w:themeColor="text1"/>
        </w:rPr>
        <w:t xml:space="preserve">While </w:t>
      </w:r>
      <w:bookmarkStart w:id="14" w:name="OLE_LINK33"/>
      <w:r w:rsidRPr="00727486">
        <w:rPr>
          <w:color w:val="000000" w:themeColor="text1"/>
        </w:rPr>
        <w:t>the effectiveness of interventions has garnered significant attentio</w:t>
      </w:r>
      <w:bookmarkEnd w:id="13"/>
      <w:r w:rsidRPr="00727486">
        <w:rPr>
          <w:color w:val="000000" w:themeColor="text1"/>
        </w:rPr>
        <w:t>n</w:t>
      </w:r>
      <w:bookmarkEnd w:id="12"/>
      <w:bookmarkEnd w:id="14"/>
      <w:ins w:id="15" w:author="Hu Chuan-Peng" w:date="2024-04-18T09:51:00Z">
        <w:r w:rsidR="00D406FD">
          <w:rPr>
            <w:color w:val="000000" w:themeColor="text1"/>
          </w:rPr>
          <w:t xml:space="preserve"> </w:t>
        </w:r>
      </w:ins>
      <w:r w:rsidR="001E1E97">
        <w:rPr>
          <w:color w:val="000000" w:themeColor="text1"/>
        </w:rPr>
        <w:fldChar w:fldCharType="begin"/>
      </w:r>
      <w:r w:rsidR="001E1E97">
        <w:rPr>
          <w:color w:val="000000" w:themeColor="text1"/>
        </w:rPr>
        <w:instrText xml:space="preserve"> ADDIN ZOTERO_ITEM CSL_CITATION {"citationID":"wdRZjYKm","properties":{"formattedCitation":"(Cuijpers, Stringaris, and Wolpert 2020)","plainCitation":"(Cuijpers, Stringaris, and Wolpert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rPr>
          <w:color w:val="000000" w:themeColor="text1"/>
        </w:rPr>
        <w:fldChar w:fldCharType="separate"/>
      </w:r>
      <w:r w:rsidR="001E1E97" w:rsidRPr="001E1E97">
        <w:t>(</w:t>
      </w:r>
      <w:r w:rsidR="001E1E97" w:rsidRPr="001B6373">
        <w:rPr>
          <w:rStyle w:val="zoteroCitation"/>
        </w:rPr>
        <w:t>Cuijpers, Stringaris, and Wolpert 2020</w:t>
      </w:r>
      <w:r w:rsidR="001E1E97" w:rsidRPr="001E1E97">
        <w:t>)</w:t>
      </w:r>
      <w:r w:rsidR="001E1E97">
        <w:rPr>
          <w:color w:val="000000" w:themeColor="text1"/>
        </w:rPr>
        <w:fldChar w:fldCharType="end"/>
      </w:r>
      <w:r w:rsidRPr="00727486">
        <w:rPr>
          <w:color w:val="000000" w:themeColor="text1"/>
        </w:rPr>
        <w:t xml:space="preserve">, </w:t>
      </w:r>
      <w:r w:rsidR="003027BE">
        <w:rPr>
          <w:color w:val="000000" w:themeColor="text1"/>
        </w:rPr>
        <w:t>a</w:t>
      </w:r>
      <w:ins w:id="16" w:author="Hu Chuan-Peng" w:date="2024-04-18T09:52:00Z">
        <w:r w:rsidR="00D406FD">
          <w:rPr>
            <w:color w:val="000000" w:themeColor="text1"/>
          </w:rPr>
          <w:t xml:space="preserve"> </w:t>
        </w:r>
        <w:r w:rsidR="00D406FD">
          <w:rPr>
            <w:rFonts w:hint="eastAsia"/>
            <w:color w:val="000000" w:themeColor="text1"/>
          </w:rPr>
          <w:t>more</w:t>
        </w:r>
        <w:r w:rsidR="00D406FD">
          <w:rPr>
            <w:color w:val="000000" w:themeColor="text1"/>
          </w:rPr>
          <w:t xml:space="preserve"> fundamental </w:t>
        </w:r>
      </w:ins>
      <w:del w:id="17" w:author="Hu Chuan-Peng" w:date="2024-04-18T09:52:00Z">
        <w:r w:rsidR="003027BE" w:rsidDel="00D406FD">
          <w:rPr>
            <w:color w:val="000000" w:themeColor="text1"/>
          </w:rPr>
          <w:delText>n equally important</w:delText>
        </w:r>
        <w:r w:rsidRPr="00727486" w:rsidDel="00D406FD">
          <w:rPr>
            <w:color w:val="000000" w:themeColor="text1"/>
          </w:rPr>
          <w:delText xml:space="preserve"> </w:delText>
        </w:r>
      </w:del>
      <w:r w:rsidRPr="00727486">
        <w:rPr>
          <w:color w:val="000000" w:themeColor="text1"/>
        </w:rPr>
        <w:t xml:space="preserve">issue is often overlooked: </w:t>
      </w:r>
      <w:r w:rsidR="003027BE">
        <w:rPr>
          <w:color w:val="000000" w:themeColor="text1"/>
        </w:rPr>
        <w:t xml:space="preserve">how to </w:t>
      </w:r>
      <w:del w:id="18" w:author="Hu Chuan-Peng" w:date="2024-04-18T09:52:00Z">
        <w:r w:rsidR="003027BE" w:rsidRPr="00D406FD" w:rsidDel="00D406FD">
          <w:rPr>
            <w:i/>
            <w:iCs/>
            <w:color w:val="000000" w:themeColor="text1"/>
            <w:rPrChange w:id="19" w:author="Hu Chuan-Peng" w:date="2024-04-18T09:53:00Z">
              <w:rPr>
                <w:color w:val="000000" w:themeColor="text1"/>
              </w:rPr>
            </w:rPrChange>
          </w:rPr>
          <w:delText xml:space="preserve">screen or </w:delText>
        </w:r>
      </w:del>
      <w:r w:rsidRPr="00D406FD">
        <w:rPr>
          <w:i/>
          <w:iCs/>
          <w:color w:val="000000" w:themeColor="text1"/>
          <w:rPrChange w:id="20" w:author="Hu Chuan-Peng" w:date="2024-04-18T09:53:00Z">
            <w:rPr>
              <w:color w:val="000000" w:themeColor="text1"/>
            </w:rPr>
          </w:rPrChange>
        </w:rPr>
        <w:t>measur</w:t>
      </w:r>
      <w:r w:rsidR="003027BE" w:rsidRPr="00D406FD">
        <w:rPr>
          <w:i/>
          <w:iCs/>
          <w:color w:val="000000" w:themeColor="text1"/>
          <w:rPrChange w:id="21" w:author="Hu Chuan-Peng" w:date="2024-04-18T09:53:00Z">
            <w:rPr>
              <w:color w:val="000000" w:themeColor="text1"/>
            </w:rPr>
          </w:rPrChange>
        </w:rPr>
        <w:t>e</w:t>
      </w:r>
      <w:r w:rsidR="003027BE">
        <w:rPr>
          <w:color w:val="000000" w:themeColor="text1"/>
        </w:rPr>
        <w:t xml:space="preserve"> the </w:t>
      </w:r>
      <w:r w:rsidRPr="00727486">
        <w:rPr>
          <w:color w:val="000000" w:themeColor="text1"/>
        </w:rPr>
        <w:t>depression</w:t>
      </w:r>
      <w:ins w:id="22" w:author="Hu Chuan-Peng" w:date="2024-04-18T09:52:00Z">
        <w:r w:rsidR="00D406FD">
          <w:rPr>
            <w:color w:val="000000" w:themeColor="text1"/>
          </w:rPr>
          <w:t xml:space="preserve"> disorder</w:t>
        </w:r>
      </w:ins>
      <w:r w:rsidRPr="00727486">
        <w:rPr>
          <w:color w:val="000000" w:themeColor="text1"/>
        </w:rPr>
        <w:t xml:space="preserve"> </w:t>
      </w:r>
      <w:r w:rsidR="00242A57" w:rsidRPr="00727486">
        <w:rPr>
          <w:color w:val="000000" w:themeColor="text1"/>
        </w:rPr>
        <w:fldChar w:fldCharType="begin"/>
      </w:r>
      <w:r w:rsidR="00FE7734">
        <w:rPr>
          <w:color w:val="000000" w:themeColor="text1"/>
        </w:rPr>
        <w:instrText xml:space="preserve"> ADDIN ZOTERO_ITEM CSL_CITATION {"citationID":"d3RZlCzg","properties":{"formattedCitation":"(Fried,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rPr>
          <w:color w:val="000000" w:themeColor="text1"/>
        </w:rPr>
        <w:fldChar w:fldCharType="separate"/>
      </w:r>
      <w:r w:rsidR="00FE7734" w:rsidRPr="00FE7734">
        <w:t>(</w:t>
      </w:r>
      <w:r w:rsidR="00FE7734" w:rsidRPr="001B6373">
        <w:rPr>
          <w:rStyle w:val="zoteroCitation"/>
        </w:rPr>
        <w:t>Fried, Flake, and Robinaugh 2022</w:t>
      </w:r>
      <w:r w:rsidR="00FE7734" w:rsidRPr="00FE7734">
        <w:t>)</w:t>
      </w:r>
      <w:r w:rsidR="00242A57" w:rsidRPr="00727486">
        <w:rPr>
          <w:color w:val="000000" w:themeColor="text1"/>
        </w:rPr>
        <w:fldChar w:fldCharType="end"/>
      </w:r>
      <w:r w:rsidR="00E76C9F" w:rsidRPr="00727486">
        <w:rPr>
          <w:color w:val="000000" w:themeColor="text1"/>
        </w:rPr>
        <w:t xml:space="preserve">. </w:t>
      </w:r>
      <w:bookmarkStart w:id="23" w:name="OLE_LINK9"/>
      <w:ins w:id="24" w:author="Hu Chuan-Peng" w:date="2024-04-18T09:53:00Z">
        <w:r w:rsidR="00D406FD">
          <w:rPr>
            <w:color w:val="000000" w:themeColor="text1"/>
          </w:rPr>
          <w:t xml:space="preserve">The </w:t>
        </w:r>
        <w:r w:rsidR="00D406FD" w:rsidRPr="00727486">
          <w:rPr>
            <w:color w:val="000000" w:themeColor="text1"/>
          </w:rPr>
          <w:t>reported prevalence rates</w:t>
        </w:r>
        <w:r w:rsidR="00D406FD">
          <w:rPr>
            <w:color w:val="000000" w:themeColor="text1"/>
          </w:rPr>
          <w:t xml:space="preserve"> of depression</w:t>
        </w:r>
        <w:r w:rsidR="00D406FD">
          <w:rPr>
            <w:color w:val="000000" w:themeColor="text1"/>
          </w:rPr>
          <w:t xml:space="preserve"> differ</w:t>
        </w:r>
      </w:ins>
      <w:ins w:id="25" w:author="Hu Chuan-Peng" w:date="2024-04-18T09:54:00Z">
        <w:r w:rsidR="00D406FD">
          <w:rPr>
            <w:color w:val="000000" w:themeColor="text1"/>
          </w:rPr>
          <w:t>ed</w:t>
        </w:r>
      </w:ins>
      <w:ins w:id="26" w:author="Hu Chuan-Peng" w:date="2024-04-18T09:53:00Z">
        <w:r w:rsidR="00D406FD">
          <w:rPr>
            <w:color w:val="000000" w:themeColor="text1"/>
          </w:rPr>
          <w:t xml:space="preserve"> signfican</w:t>
        </w:r>
      </w:ins>
      <w:ins w:id="27" w:author="Hu Chuan-Peng" w:date="2024-04-18T09:54:00Z">
        <w:r w:rsidR="00D406FD">
          <w:rPr>
            <w:color w:val="000000" w:themeColor="text1"/>
          </w:rPr>
          <w:t>tly when the</w:t>
        </w:r>
      </w:ins>
      <w:del w:id="28" w:author="Hu Chuan-Peng" w:date="2024-04-18T09:54:00Z">
        <w:r w:rsidR="003027BE" w:rsidDel="00D406FD">
          <w:rPr>
            <w:color w:val="000000" w:themeColor="text1"/>
          </w:rPr>
          <w:delText>Choosing different</w:delText>
        </w:r>
      </w:del>
      <w:r w:rsidR="003027BE">
        <w:rPr>
          <w:color w:val="000000" w:themeColor="text1"/>
        </w:rPr>
        <w:t xml:space="preserve"> </w:t>
      </w:r>
      <w:r w:rsidR="003027BE" w:rsidRPr="00727486">
        <w:rPr>
          <w:color w:val="000000" w:themeColor="text1"/>
        </w:rPr>
        <w:t>measurement</w:t>
      </w:r>
      <w:ins w:id="29" w:author="Hu Chuan-Peng" w:date="2024-04-18T09:54:00Z">
        <w:r w:rsidR="00D406FD">
          <w:rPr>
            <w:color w:val="000000" w:themeColor="text1"/>
          </w:rPr>
          <w:t>s</w:t>
        </w:r>
      </w:ins>
      <w:r w:rsidR="003027BE" w:rsidRPr="00727486">
        <w:rPr>
          <w:color w:val="000000" w:themeColor="text1"/>
        </w:rPr>
        <w:t xml:space="preserve"> </w:t>
      </w:r>
      <w:ins w:id="30" w:author="Hu Chuan-Peng" w:date="2024-04-18T09:54:00Z">
        <w:r w:rsidR="00D406FD">
          <w:rPr>
            <w:color w:val="000000" w:themeColor="text1"/>
          </w:rPr>
          <w:t>they used varied</w:t>
        </w:r>
      </w:ins>
      <w:ins w:id="31" w:author="Hu Chuan-Peng" w:date="2024-04-18T09:56:00Z">
        <w:r w:rsidR="007E5901">
          <w:rPr>
            <w:color w:val="000000" w:themeColor="text1"/>
          </w:rPr>
          <w:t xml:space="preserve"> </w:t>
        </w:r>
      </w:ins>
      <w:moveToRangeStart w:id="32" w:author="Hu Chuan-Peng" w:date="2024-04-18T09:56:00Z" w:name="move164326589"/>
      <w:moveTo w:id="33" w:author="Hu Chuan-Peng" w:date="2024-04-18T09:56:00Z">
        <w:r w:rsidR="007E5901" w:rsidRPr="00727486">
          <w:rPr>
            <w:color w:val="000000" w:themeColor="text1"/>
          </w:rPr>
          <w:fldChar w:fldCharType="begin"/>
        </w:r>
        <w:r w:rsidR="007E5901">
          <w:rPr>
            <w:color w:val="000000" w:themeColor="text1"/>
          </w:rPr>
          <w:instrText xml:space="preserve"> ADDIN ZOTERO_ITEM CSL_CITATION {"citationID":"V4gGrkHG","properties":{"formattedCitation":"(Chen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7E5901">
          <w:rPr>
            <w:rFonts w:hint="eastAsia"/>
            <w:color w:val="000000" w:themeColor="text1"/>
          </w:rPr>
          <w:instrText>,"issued":{"date-parts":[["2022",5,1]]}},"label":"page"},{"id":14,"uris":["http://zotero.org/users/local/eoP0LvSC/items/VDAXUCB4"],"itemData":{"id":14,"type":"article-journal","abstract":"</w:instrText>
        </w:r>
        <w:r w:rsidR="007E5901">
          <w:rPr>
            <w:rFonts w:hint="eastAsia"/>
            <w:color w:val="000000" w:themeColor="text1"/>
          </w:rPr>
          <w:instrText>我国高中生心理健康问题的检出率亟需关注</w:instrText>
        </w:r>
        <w:r w:rsidR="007E5901">
          <w:rPr>
            <w:rFonts w:hint="eastAsia"/>
            <w:color w:val="000000" w:themeColor="text1"/>
          </w:rPr>
          <w:instrText xml:space="preserve">, </w:instrText>
        </w:r>
        <w:r w:rsidR="007E5901">
          <w:rPr>
            <w:rFonts w:hint="eastAsia"/>
            <w:color w:val="000000" w:themeColor="text1"/>
          </w:rPr>
          <w:instrText>许多研究对此进行了</w:instrText>
        </w:r>
        <w:r w:rsidR="007E5901">
          <w:rPr>
            <w:rFonts w:hint="eastAsia"/>
            <w:color w:val="000000" w:themeColor="text1"/>
          </w:rPr>
          <w:instrText>...","container-title":"Advances in P</w:instrText>
        </w:r>
        <w:r w:rsidR="007E5901">
          <w:rPr>
            <w:color w:val="000000" w:themeColor="text1"/>
          </w:rPr>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rPr>
            <w:color w:val="000000" w:themeColor="text1"/>
          </w:rPr>
          <w:fldChar w:fldCharType="separate"/>
        </w:r>
        <w:r w:rsidR="007E5901" w:rsidRPr="00FE7734">
          <w:t>(</w:t>
        </w:r>
        <w:r w:rsidR="007E5901" w:rsidRPr="001B6373">
          <w:rPr>
            <w:rStyle w:val="zoteroCitation"/>
          </w:rPr>
          <w:t>Chen et al. 2022; Huang et al. 2022; Yu et al. 2022; Zhang et al. 2022</w:t>
        </w:r>
        <w:r w:rsidR="007E5901" w:rsidRPr="00FE7734">
          <w:t>)</w:t>
        </w:r>
        <w:r w:rsidR="007E5901" w:rsidRPr="00727486">
          <w:rPr>
            <w:color w:val="000000" w:themeColor="text1"/>
          </w:rPr>
          <w:fldChar w:fldCharType="end"/>
        </w:r>
      </w:moveTo>
      <w:moveToRangeEnd w:id="32"/>
      <w:del w:id="34" w:author="Hu Chuan-Peng" w:date="2024-04-18T09:54:00Z">
        <w:r w:rsidR="003027BE" w:rsidDel="00D406FD">
          <w:rPr>
            <w:color w:val="000000" w:themeColor="text1"/>
          </w:rPr>
          <w:delText>for depression often results in</w:delText>
        </w:r>
        <w:r w:rsidR="003027BE" w:rsidRPr="00727486" w:rsidDel="00D406FD">
          <w:rPr>
            <w:color w:val="000000" w:themeColor="text1"/>
          </w:rPr>
          <w:delText xml:space="preserve"> significantly </w:delText>
        </w:r>
        <w:r w:rsidR="003027BE" w:rsidDel="00D406FD">
          <w:rPr>
            <w:color w:val="000000" w:themeColor="text1"/>
          </w:rPr>
          <w:delText>different</w:delText>
        </w:r>
        <w:r w:rsidR="003027BE" w:rsidRPr="00727486" w:rsidDel="00D406FD">
          <w:rPr>
            <w:color w:val="000000" w:themeColor="text1"/>
          </w:rPr>
          <w:delText xml:space="preserve"> </w:delText>
        </w:r>
      </w:del>
      <w:del w:id="35" w:author="Hu Chuan-Peng" w:date="2024-04-18T09:53:00Z">
        <w:r w:rsidR="003027BE" w:rsidRPr="00727486" w:rsidDel="00D406FD">
          <w:rPr>
            <w:color w:val="000000" w:themeColor="text1"/>
          </w:rPr>
          <w:delText>reported prevalence rates</w:delText>
        </w:r>
        <w:r w:rsidR="003027BE" w:rsidDel="00D406FD">
          <w:rPr>
            <w:color w:val="000000" w:themeColor="text1"/>
          </w:rPr>
          <w:delText xml:space="preserve"> of depression</w:delText>
        </w:r>
      </w:del>
      <w:r w:rsidR="003027BE">
        <w:rPr>
          <w:color w:val="000000" w:themeColor="text1"/>
        </w:rPr>
        <w:t xml:space="preserve">. For example, </w:t>
      </w:r>
      <w:del w:id="36" w:author="Hu Chuan-Peng" w:date="2024-04-18T09:54:00Z">
        <w:r w:rsidR="003027BE" w:rsidDel="007E5901">
          <w:rPr>
            <w:color w:val="000000" w:themeColor="text1"/>
          </w:rPr>
          <w:delText>w</w:delText>
        </w:r>
        <w:r w:rsidR="003027BE" w:rsidRPr="00727486" w:rsidDel="007E5901">
          <w:rPr>
            <w:color w:val="000000" w:themeColor="text1"/>
          </w:rPr>
          <w:delText xml:space="preserve">hen </w:delText>
        </w:r>
      </w:del>
      <w:r w:rsidR="00B60CCC" w:rsidRPr="00727486">
        <w:rPr>
          <w:color w:val="000000" w:themeColor="text1"/>
        </w:rPr>
        <w:t xml:space="preserve">employing a strict, clinical interview-based standard, </w:t>
      </w:r>
      <w:bookmarkEnd w:id="8"/>
      <w:r w:rsidR="00242A57" w:rsidRPr="00727486">
        <w:rPr>
          <w:color w:val="000000" w:themeColor="text1"/>
        </w:rPr>
        <w:fldChar w:fldCharType="begin"/>
      </w:r>
      <w:r w:rsidR="00242A57" w:rsidRPr="00727486">
        <w:rPr>
          <w:color w:val="000000" w:themeColor="text1"/>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rPr>
          <w:color w:val="000000" w:themeColor="text1"/>
        </w:rPr>
        <w:fldChar w:fldCharType="separate"/>
      </w:r>
      <w:r w:rsidR="00FE7734" w:rsidRPr="00FE7734">
        <w:t>Deng et al. (</w:t>
      </w:r>
      <w:r w:rsidR="00FE7734" w:rsidRPr="001B6373">
        <w:rPr>
          <w:rStyle w:val="innerzoteroCitation"/>
        </w:rPr>
        <w:t>2023</w:t>
      </w:r>
      <w:r w:rsidR="00FE7734" w:rsidRPr="00FE7734">
        <w:t>)</w:t>
      </w:r>
      <w:r w:rsidR="00242A57" w:rsidRPr="00727486">
        <w:rPr>
          <w:color w:val="000000" w:themeColor="text1"/>
        </w:rPr>
        <w:fldChar w:fldCharType="end"/>
      </w:r>
      <w:r w:rsidR="00242A57" w:rsidRPr="00727486">
        <w:rPr>
          <w:rFonts w:hint="eastAsia"/>
          <w:color w:val="000000" w:themeColor="text1"/>
        </w:rPr>
        <w:t xml:space="preserve"> </w:t>
      </w:r>
      <w:del w:id="37" w:author="Hu Chuan-Peng" w:date="2024-04-18T09:55:00Z">
        <w:r w:rsidR="00B60CCC" w:rsidRPr="00727486" w:rsidDel="007E5901">
          <w:rPr>
            <w:color w:val="000000" w:themeColor="text1"/>
          </w:rPr>
          <w:lastRenderedPageBreak/>
          <w:delText xml:space="preserve">reported </w:delText>
        </w:r>
      </w:del>
      <w:ins w:id="38" w:author="Hu Chuan-Peng" w:date="2024-04-18T09:55:00Z">
        <w:r w:rsidR="007E5901">
          <w:rPr>
            <w:color w:val="000000" w:themeColor="text1"/>
          </w:rPr>
          <w:t>found</w:t>
        </w:r>
        <w:r w:rsidR="007E5901" w:rsidRPr="00727486">
          <w:rPr>
            <w:color w:val="000000" w:themeColor="text1"/>
          </w:rPr>
          <w:t xml:space="preserve"> </w:t>
        </w:r>
      </w:ins>
      <w:r w:rsidR="00B60CCC" w:rsidRPr="00727486">
        <w:rPr>
          <w:color w:val="000000" w:themeColor="text1"/>
        </w:rPr>
        <w:t xml:space="preserve">that the prevalence of major depression among </w:t>
      </w:r>
      <w:r w:rsidR="00714D6F" w:rsidRPr="00727486">
        <w:rPr>
          <w:rFonts w:hint="eastAsia"/>
          <w:color w:val="000000" w:themeColor="text1"/>
        </w:rPr>
        <w:t>Chinese</w:t>
      </w:r>
      <w:r w:rsidR="00714D6F" w:rsidRPr="00727486">
        <w:rPr>
          <w:color w:val="000000" w:themeColor="text1"/>
        </w:rPr>
        <w:t xml:space="preserve"> </w:t>
      </w:r>
      <w:r w:rsidR="00B60CCC" w:rsidRPr="00727486">
        <w:rPr>
          <w:color w:val="000000" w:themeColor="text1"/>
        </w:rPr>
        <w:t xml:space="preserve">children aged 6-16 years is approximately 2% to 3% </w:t>
      </w:r>
      <w:r w:rsidR="008105F7" w:rsidRPr="00727486">
        <w:rPr>
          <w:color w:val="000000" w:themeColor="text1"/>
        </w:rPr>
        <w:t>(</w:t>
      </w:r>
      <w:r w:rsidR="00CC5126" w:rsidRPr="00727486">
        <w:rPr>
          <w:color w:val="000000" w:themeColor="text1"/>
        </w:rPr>
        <w:t xml:space="preserve">Deng </w:t>
      </w:r>
      <w:r w:rsidR="008105F7" w:rsidRPr="00727486">
        <w:rPr>
          <w:color w:val="000000" w:themeColor="text1"/>
        </w:rPr>
        <w:t xml:space="preserve">et al., 2023; </w:t>
      </w:r>
      <w:r w:rsidR="002F57EA" w:rsidRPr="00727486">
        <w:rPr>
          <w:color w:val="000000" w:themeColor="text1"/>
        </w:rPr>
        <w:fldChar w:fldCharType="begin"/>
      </w:r>
      <w:r w:rsidR="00DA1F25">
        <w:rPr>
          <w:color w:val="000000" w:themeColor="text1"/>
        </w:rPr>
        <w:instrText xml:space="preserve"> ADDIN ZOTERO_ITEM CSL_CITATION {"citationID":"8lELDnVC","properties":{"custom":"Li et al. (2022)","formattedCitation":"Li et al. (2022)","plainCitation":"Li et al. (2022)","dontUpdate":true,"noteIndex":0},"citationItems":[{"id":485,"uris":["http://zotero</w:instrText>
      </w:r>
      <w:r w:rsidR="00DA1F25">
        <w:rPr>
          <w:rFonts w:hint="eastAsia"/>
          <w:color w:val="000000" w:themeColor="text1"/>
        </w:rPr>
        <w:instrText>.org/users/local/eoP0LvSC/items/28A3FHA5"],"itemData":{"id":485,"type":"article-journal","abstract":"Background\n              To date, no national</w:instrText>
      </w:r>
      <w:r w:rsidR="00DA1F25">
        <w:rPr>
          <w:rFonts w:hint="eastAsia"/>
          <w:color w:val="000000" w:themeColor="text1"/>
        </w:rPr>
        <w:instrText>‐</w:instrText>
      </w:r>
      <w:r w:rsidR="00DA1F25">
        <w:rPr>
          <w:rFonts w:hint="eastAsia"/>
          <w:color w:val="000000" w:themeColor="text1"/>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color w:val="000000" w:themeColor="text1"/>
        </w:rPr>
        <w:instrText>‐</w:instrText>
      </w:r>
      <w:r w:rsidR="00DA1F25">
        <w:rPr>
          <w:rFonts w:hint="eastAsia"/>
          <w:color w:val="000000" w:themeColor="text1"/>
        </w:rPr>
        <w:instrText>to</w:instrText>
      </w:r>
      <w:r w:rsidR="00DA1F25">
        <w:rPr>
          <w:rFonts w:hint="eastAsia"/>
          <w:color w:val="000000" w:themeColor="text1"/>
        </w:rPr>
        <w:instrText>‐</w:instrText>
      </w:r>
      <w:r w:rsidR="00DA1F25">
        <w:rPr>
          <w:rFonts w:hint="eastAsia"/>
          <w:color w:val="000000" w:themeColor="text1"/>
        </w:rPr>
        <w:instrText>date systematic nationwide psychiatric epidemiological survey.\n            \n            \n              Methods\n              We conducted a two</w:instrText>
      </w:r>
      <w:r w:rsidR="00DA1F25">
        <w:rPr>
          <w:rFonts w:hint="eastAsia"/>
          <w:color w:val="000000" w:themeColor="text1"/>
        </w:rPr>
        <w:instrText>‐</w:instrText>
      </w:r>
      <w:r w:rsidR="00DA1F25">
        <w:rPr>
          <w:rFonts w:hint="eastAsia"/>
          <w:color w:val="000000" w:themeColor="text1"/>
        </w:rPr>
        <w:instrText>stage large</w:instrText>
      </w:r>
      <w:r w:rsidR="00DA1F25">
        <w:rPr>
          <w:rFonts w:hint="eastAsia"/>
          <w:color w:val="000000" w:themeColor="text1"/>
        </w:rPr>
        <w:instrText>‐</w:instrText>
      </w:r>
      <w:r w:rsidR="00DA1F25">
        <w:rPr>
          <w:rFonts w:hint="eastAsia"/>
          <w:color w:val="000000" w:themeColor="text1"/>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color w:val="000000" w:themeColor="text1"/>
        </w:rPr>
        <w:instrText>‐</w:instrText>
      </w:r>
      <w:r w:rsidR="00DA1F25">
        <w:rPr>
          <w:rFonts w:hint="eastAsia"/>
          <w:color w:val="000000" w:themeColor="text1"/>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color w:val="000000" w:themeColor="text1"/>
        </w:rPr>
        <w:instrText>‐</w:instrText>
      </w:r>
      <w:r w:rsidR="00DA1F25">
        <w:rPr>
          <w:rFonts w:hint="eastAsia"/>
          <w:color w:val="000000" w:themeColor="text1"/>
        </w:rPr>
        <w:instrText>demographic factors. Prevalence in socio</w:instrText>
      </w:r>
      <w:r w:rsidR="00DA1F25">
        <w:rPr>
          <w:rFonts w:hint="eastAsia"/>
          <w:color w:val="000000" w:themeColor="text1"/>
        </w:rPr>
        <w:instrText>‐</w:instrText>
      </w:r>
      <w:r w:rsidR="00DA1F25">
        <w:rPr>
          <w:rFonts w:hint="eastAsia"/>
          <w:color w:val="000000" w:themeColor="text1"/>
        </w:rPr>
        <w:instrText>demographic factor subgroups and overall were estimated. Rao</w:instrText>
      </w:r>
      <w:r w:rsidR="00DA1F25">
        <w:rPr>
          <w:rFonts w:hint="eastAsia"/>
          <w:color w:val="000000" w:themeColor="text1"/>
        </w:rPr>
        <w:instrText>‐</w:instrText>
      </w:r>
      <w:r w:rsidR="00DA1F25">
        <w:rPr>
          <w:rFonts w:hint="eastAsia"/>
          <w:color w:val="000000" w:themeColor="text1"/>
        </w:rPr>
        <w:instrText>Scott adjusted chi</w:instrText>
      </w:r>
      <w:r w:rsidR="00DA1F25">
        <w:rPr>
          <w:rFonts w:hint="eastAsia"/>
          <w:color w:val="000000" w:themeColor="text1"/>
        </w:rPr>
        <w:instrText>‐</w:instrText>
      </w:r>
      <w:r w:rsidR="00DA1F25">
        <w:rPr>
          <w:rFonts w:hint="eastAsia"/>
          <w:color w:val="000000" w:themeColor="text1"/>
        </w:rPr>
        <w:instrText>square tests were utilized to determine if between</w:instrText>
      </w:r>
      <w:r w:rsidR="00DA1F25">
        <w:rPr>
          <w:rFonts w:hint="eastAsia"/>
          <w:color w:val="000000" w:themeColor="text1"/>
        </w:rPr>
        <w:instrText>‐</w:instrText>
      </w:r>
      <w:r w:rsidR="00DA1F25">
        <w:rPr>
          <w:rFonts w:hint="eastAsia"/>
          <w:color w:val="000000" w:themeColor="text1"/>
        </w:rPr>
        <w:instrText xml:space="preserve">group differences were present. Factor interactions were checked by logistic regression analyses.\n            \n     </w:instrText>
      </w:r>
      <w:r w:rsidR="00DA1F25">
        <w:rPr>
          <w:color w:val="000000" w:themeColor="text1"/>
        </w:rPr>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color w:val="000000" w:themeColor="text1"/>
        </w:rPr>
        <w:instrText>e male group, while the female group increased with the age. Individuals diagnosed with attention</w:instrText>
      </w:r>
      <w:r w:rsidR="00DA1F25">
        <w:rPr>
          <w:rFonts w:hint="eastAsia"/>
          <w:color w:val="000000" w:themeColor="text1"/>
        </w:rPr>
        <w:instrText>‐</w:instrText>
      </w:r>
      <w:r w:rsidR="00DA1F25">
        <w:rPr>
          <w:rFonts w:hint="eastAsia"/>
          <w:color w:val="000000" w:themeColor="text1"/>
        </w:rPr>
        <w:instrText>deficit hyperactivity disorder, oppositional defiant disorder, a tic disorder, conduct disorder, and major depression disorder had the highest rates of comor</w:instrText>
      </w:r>
      <w:r w:rsidR="00DA1F25">
        <w:rPr>
          <w:color w:val="000000" w:themeColor="text1"/>
        </w:rPr>
        <w:instrText>bidity.\n              \n            \n            \n              Conclusions\n              The prevalence of any psychiatric disorder we found is the highest ever reported in China. These results urgently need to be addressed by public mental health se</w:instrText>
      </w:r>
      <w:r w:rsidR="00DA1F25">
        <w:rPr>
          <w:rFonts w:hint="eastAsia"/>
          <w:color w:val="000000" w:themeColor="text1"/>
        </w:rPr>
        <w:instrText>rvice providers and policymakers in order to provide access to the necessary treatments and to reduce the long</w:instrText>
      </w:r>
      <w:r w:rsidR="00DA1F25">
        <w:rPr>
          <w:rFonts w:hint="eastAsia"/>
          <w:color w:val="000000" w:themeColor="text1"/>
        </w:rPr>
        <w:instrText>‐</w:instrText>
      </w:r>
      <w:r w:rsidR="00DA1F25">
        <w:rPr>
          <w:rFonts w:hint="eastAsia"/>
          <w:color w:val="000000" w:themeColor="text1"/>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1</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7.6\n5</w:instrText>
      </w:r>
      <w:r w:rsidR="00DA1F25">
        <w:rPr>
          <w:rFonts w:hint="eastAsia"/>
          <w:color w:val="000000" w:themeColor="text1"/>
        </w:rPr>
        <w:instrText>年影响因子</w:instrText>
      </w:r>
      <w:r w:rsidR="00DA1F25">
        <w:rPr>
          <w:rFonts w:hint="eastAsia"/>
          <w:color w:val="000000" w:themeColor="text1"/>
        </w:rPr>
        <w:instrText>: 9.0\n</w:instrText>
      </w:r>
      <w:r w:rsidR="00DA1F25">
        <w:rPr>
          <w:rFonts w:hint="eastAsia"/>
          <w:color w:val="000000" w:themeColor="text1"/>
        </w:rPr>
        <w:instrText>南农高质量</w:instrText>
      </w:r>
      <w:r w:rsidR="00DA1F25">
        <w:rPr>
          <w:rFonts w:hint="eastAsia"/>
          <w:color w:val="000000" w:themeColor="text1"/>
        </w:rPr>
        <w:instrText>: A","page":"34-46","source":"DOI.org (Crossref)","title"</w:instrText>
      </w:r>
      <w:r w:rsidR="00DA1F25">
        <w:rPr>
          <w:color w:val="000000" w:themeColor="text1"/>
        </w:rPr>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rPr>
          <w:color w:val="000000" w:themeColor="text1"/>
        </w:rPr>
        <w:fldChar w:fldCharType="separate"/>
      </w:r>
      <w:r w:rsidR="002F57EA" w:rsidRPr="001B6373">
        <w:rPr>
          <w:rStyle w:val="zoteroCitation"/>
        </w:rPr>
        <w:t>Li et al.</w:t>
      </w:r>
      <w:r w:rsidR="008105F7" w:rsidRPr="001B6373">
        <w:rPr>
          <w:rStyle w:val="zoteroCitation"/>
        </w:rPr>
        <w:t xml:space="preserve">, </w:t>
      </w:r>
      <w:r w:rsidR="002F57EA" w:rsidRPr="001B6373">
        <w:rPr>
          <w:rStyle w:val="zoteroCitation"/>
        </w:rPr>
        <w:t>2022)</w:t>
      </w:r>
      <w:r w:rsidR="002F57EA" w:rsidRPr="00727486">
        <w:rPr>
          <w:color w:val="000000" w:themeColor="text1"/>
        </w:rPr>
        <w:fldChar w:fldCharType="end"/>
      </w:r>
      <w:bookmarkStart w:id="39" w:name="OLE_LINK6"/>
      <w:r w:rsidR="008105F7" w:rsidRPr="00727486">
        <w:rPr>
          <w:color w:val="000000" w:themeColor="text1"/>
        </w:rPr>
        <w:t xml:space="preserve">. </w:t>
      </w:r>
      <w:r w:rsidR="00B60CCC" w:rsidRPr="00727486">
        <w:rPr>
          <w:color w:val="000000" w:themeColor="text1"/>
        </w:rPr>
        <w:t xml:space="preserve">In contrast, studies </w:t>
      </w:r>
      <w:ins w:id="40" w:author="Hu Chuan-Peng" w:date="2024-04-18T09:55:00Z">
        <w:r w:rsidR="007E5901">
          <w:rPr>
            <w:color w:val="000000" w:themeColor="text1"/>
          </w:rPr>
          <w:t xml:space="preserve">that </w:t>
        </w:r>
      </w:ins>
      <w:del w:id="41" w:author="Hu Chuan-Peng" w:date="2024-04-18T09:55:00Z">
        <w:r w:rsidR="00B60CCC" w:rsidRPr="00727486" w:rsidDel="007E5901">
          <w:rPr>
            <w:color w:val="000000" w:themeColor="text1"/>
          </w:rPr>
          <w:delText xml:space="preserve">using </w:delText>
        </w:r>
      </w:del>
      <w:ins w:id="42" w:author="Hu Chuan-Peng" w:date="2024-04-18T09:55:00Z">
        <w:r w:rsidR="007E5901" w:rsidRPr="00727486">
          <w:rPr>
            <w:color w:val="000000" w:themeColor="text1"/>
          </w:rPr>
          <w:t>us</w:t>
        </w:r>
        <w:r w:rsidR="007E5901">
          <w:rPr>
            <w:color w:val="000000" w:themeColor="text1"/>
          </w:rPr>
          <w:t>ed</w:t>
        </w:r>
        <w:r w:rsidR="007E5901" w:rsidRPr="00727486">
          <w:rPr>
            <w:color w:val="000000" w:themeColor="text1"/>
          </w:rPr>
          <w:t xml:space="preserve"> </w:t>
        </w:r>
      </w:ins>
      <w:r w:rsidR="00B60CCC" w:rsidRPr="00727486">
        <w:rPr>
          <w:color w:val="000000" w:themeColor="text1"/>
        </w:rPr>
        <w:t xml:space="preserve">self-reported scales </w:t>
      </w:r>
      <w:del w:id="43" w:author="Hu Chuan-Peng" w:date="2024-04-18T09:55:00Z">
        <w:r w:rsidR="00B60CCC" w:rsidRPr="00727486" w:rsidDel="007E5901">
          <w:rPr>
            <w:color w:val="000000" w:themeColor="text1"/>
          </w:rPr>
          <w:delText xml:space="preserve">for depression screening </w:delText>
        </w:r>
      </w:del>
      <w:r w:rsidR="00B60CCC" w:rsidRPr="00727486">
        <w:rPr>
          <w:color w:val="000000" w:themeColor="text1"/>
        </w:rPr>
        <w:t>report</w:t>
      </w:r>
      <w:ins w:id="44" w:author="Hu Chuan-Peng" w:date="2024-04-18T09:55:00Z">
        <w:r w:rsidR="007E5901">
          <w:rPr>
            <w:color w:val="000000" w:themeColor="text1"/>
          </w:rPr>
          <w:t>ed</w:t>
        </w:r>
      </w:ins>
      <w:r w:rsidR="003027BE">
        <w:rPr>
          <w:color w:val="000000" w:themeColor="text1"/>
        </w:rPr>
        <w:t xml:space="preserve"> much</w:t>
      </w:r>
      <w:r w:rsidR="00B60CCC" w:rsidRPr="00727486">
        <w:rPr>
          <w:color w:val="000000" w:themeColor="text1"/>
        </w:rPr>
        <w:t xml:space="preserve"> higher prevalence rates: 14.6% among elementary school students, 23.6% to 24.2% among middle school students, and 28.0% among high school students</w:t>
      </w:r>
      <w:r w:rsidR="00B3266B" w:rsidRPr="00727486">
        <w:rPr>
          <w:color w:val="000000" w:themeColor="text1"/>
        </w:rPr>
        <w:t xml:space="preserve"> </w:t>
      </w:r>
      <w:bookmarkEnd w:id="23"/>
      <w:bookmarkEnd w:id="39"/>
      <w:r w:rsidR="00684332" w:rsidRPr="00727486">
        <w:rPr>
          <w:color w:val="000000" w:themeColor="text1"/>
        </w:rPr>
        <w:fldChar w:fldCharType="begin"/>
      </w:r>
      <w:r w:rsidR="00DA1F25">
        <w:rPr>
          <w:color w:val="000000" w:themeColor="text1"/>
        </w:rPr>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color w:val="000000" w:themeColor="text1"/>
        </w:rPr>
        <w:instrText>abstract":"</w:instrText>
      </w:r>
      <w:r w:rsidR="00DA1F25">
        <w:rPr>
          <w:rFonts w:hint="eastAsia"/>
          <w:color w:val="000000" w:themeColor="text1"/>
        </w:rPr>
        <w:instrText>我国高中生心理健康问题的检出率亟需关注</w:instrText>
      </w:r>
      <w:r w:rsidR="00DA1F25">
        <w:rPr>
          <w:rFonts w:hint="eastAsia"/>
          <w:color w:val="000000" w:themeColor="text1"/>
        </w:rPr>
        <w:instrText xml:space="preserve">, </w:instrText>
      </w:r>
      <w:r w:rsidR="00DA1F25">
        <w:rPr>
          <w:rFonts w:hint="eastAsia"/>
          <w:color w:val="000000" w:themeColor="text1"/>
        </w:rPr>
        <w:instrText>许多研究对此进行了</w:instrText>
      </w:r>
      <w:r w:rsidR="00DA1F25">
        <w:rPr>
          <w:rFonts w:hint="eastAsia"/>
          <w:color w:val="000000" w:themeColor="text1"/>
        </w:rPr>
        <w:instrText>...","container-title":"Advances in Psychological Science","DOI":"10.3724/SP.J.1042.2022.00978","ISSN":"1671-3710","issue":"5","language":"en","page":"978","source":"journal.psych.ac.cn","title":"Prevalence of ment</w:instrText>
      </w:r>
      <w:r w:rsidR="00DA1F25">
        <w:rPr>
          <w:color w:val="000000" w:themeColor="text1"/>
        </w:rPr>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rPr>
          <w:color w:val="000000" w:themeColor="text1"/>
        </w:rPr>
        <w:fldChar w:fldCharType="separate"/>
      </w:r>
      <w:r w:rsidR="00E82581" w:rsidRPr="00727486">
        <w:rPr>
          <w:color w:val="000000" w:themeColor="text1"/>
        </w:rPr>
        <w:t>(</w:t>
      </w:r>
      <w:r w:rsidR="00E82581" w:rsidRPr="001B6373">
        <w:rPr>
          <w:rStyle w:val="zoteroCitation"/>
        </w:rPr>
        <w:t>Chen, Zhang, and Y</w:t>
      </w:r>
      <w:r w:rsidR="00730605" w:rsidRPr="001B6373">
        <w:rPr>
          <w:rStyle w:val="zoteroCitation"/>
        </w:rPr>
        <w:t>u.,</w:t>
      </w:r>
      <w:r w:rsidR="00E82581" w:rsidRPr="001B6373">
        <w:rPr>
          <w:rStyle w:val="zoteroCitation"/>
        </w:rPr>
        <w:t xml:space="preserve"> 2022; Huang, Zhang, and Yu 2022; Yu, Zhang, and Yu 2022; Zhang, Jin, and Yu 2022</w:t>
      </w:r>
      <w:r w:rsidR="00E82581" w:rsidRPr="00727486">
        <w:rPr>
          <w:color w:val="000000" w:themeColor="text1"/>
        </w:rPr>
        <w:t>)</w:t>
      </w:r>
      <w:r w:rsidR="00684332" w:rsidRPr="00727486">
        <w:rPr>
          <w:color w:val="000000" w:themeColor="text1"/>
        </w:rPr>
        <w:fldChar w:fldCharType="end"/>
      </w:r>
      <w:r w:rsidR="00B3266B" w:rsidRPr="00727486">
        <w:rPr>
          <w:color w:val="000000" w:themeColor="text1"/>
        </w:rPr>
        <w:t>.</w:t>
      </w:r>
      <w:r w:rsidR="00DD030C" w:rsidRPr="00727486">
        <w:rPr>
          <w:color w:val="000000" w:themeColor="text1"/>
        </w:rPr>
        <w:t xml:space="preserve"> </w:t>
      </w:r>
      <w:del w:id="45" w:author="Hu Chuan-Peng" w:date="2024-04-18T09:56:00Z">
        <w:r w:rsidR="003027BE" w:rsidDel="007E5901">
          <w:rPr>
            <w:color w:val="000000" w:themeColor="text1"/>
          </w:rPr>
          <w:delText>Also,</w:delText>
        </w:r>
        <w:r w:rsidR="00B60CCC" w:rsidRPr="00727486" w:rsidDel="007E5901">
          <w:rPr>
            <w:color w:val="000000" w:themeColor="text1"/>
          </w:rPr>
          <w:delText xml:space="preserve"> </w:delText>
        </w:r>
        <w:r w:rsidR="003027BE" w:rsidDel="007E5901">
          <w:rPr>
            <w:color w:val="000000" w:themeColor="text1"/>
          </w:rPr>
          <w:delText xml:space="preserve">recent </w:delText>
        </w:r>
        <w:r w:rsidR="00B60CCC" w:rsidRPr="00727486" w:rsidDel="007E5901">
          <w:rPr>
            <w:color w:val="000000" w:themeColor="text1"/>
          </w:rPr>
          <w:delText>meta-analyses</w:delText>
        </w:r>
        <w:r w:rsidR="003027BE" w:rsidDel="007E5901">
          <w:rPr>
            <w:color w:val="000000" w:themeColor="text1"/>
          </w:rPr>
          <w:delText xml:space="preserve"> reported</w:delText>
        </w:r>
        <w:r w:rsidR="00B60CCC" w:rsidRPr="00727486" w:rsidDel="007E5901">
          <w:rPr>
            <w:color w:val="000000" w:themeColor="text1"/>
          </w:rPr>
          <w:delText xml:space="preserve"> </w:delText>
        </w:r>
        <w:r w:rsidR="003027BE" w:rsidDel="007E5901">
          <w:rPr>
            <w:color w:val="000000" w:themeColor="text1"/>
          </w:rPr>
          <w:delText xml:space="preserve">the moderation of </w:delText>
        </w:r>
        <w:r w:rsidR="00B60CCC" w:rsidRPr="00727486" w:rsidDel="007E5901">
          <w:rPr>
            <w:color w:val="000000" w:themeColor="text1"/>
          </w:rPr>
          <w:delText xml:space="preserve">the scales used </w:delText>
        </w:r>
        <w:r w:rsidR="003027BE" w:rsidDel="007E5901">
          <w:rPr>
            <w:color w:val="000000" w:themeColor="text1"/>
          </w:rPr>
          <w:delText>on</w:delText>
        </w:r>
        <w:r w:rsidR="00B60CCC" w:rsidRPr="00727486" w:rsidDel="007E5901">
          <w:rPr>
            <w:color w:val="000000" w:themeColor="text1"/>
          </w:rPr>
          <w:delText xml:space="preserve"> the prevalence rates of depression among children and adolescents </w:delText>
        </w:r>
      </w:del>
      <w:bookmarkStart w:id="46" w:name="OLE_LINK42"/>
      <w:bookmarkStart w:id="47" w:name="OLE_LINK35"/>
      <w:moveFromRangeStart w:id="48" w:author="Hu Chuan-Peng" w:date="2024-04-18T09:56:00Z" w:name="move164326589"/>
      <w:moveFrom w:id="49" w:author="Hu Chuan-Peng" w:date="2024-04-18T09:56:00Z">
        <w:del w:id="50" w:author="Hu Chuan-Peng" w:date="2024-04-18T09:56:00Z">
          <w:r w:rsidR="00593AF2" w:rsidRPr="00727486" w:rsidDel="007E5901">
            <w:rPr>
              <w:color w:val="000000" w:themeColor="text1"/>
            </w:rPr>
            <w:fldChar w:fldCharType="begin"/>
          </w:r>
          <w:r w:rsidR="00FE7734" w:rsidDel="007E5901">
            <w:rPr>
              <w:color w:val="000000" w:themeColor="text1"/>
            </w:rPr>
            <w:delInstrText xml:space="preserve"> ADDIN ZOTERO_ITEM CSL_CITATION {"citationID":"V4gGrkHG","properties":{"formattedCitation":"(Chen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delInstrText>
          </w:r>
          <w:r w:rsidR="00FE7734" w:rsidDel="007E5901">
            <w:rPr>
              <w:rFonts w:hint="eastAsia"/>
              <w:color w:val="000000" w:themeColor="text1"/>
            </w:rPr>
            <w:delInstrText>,"issued":{"date-parts":[["2022",5,1]]}},"label":"page"},{"id":14,"uris":["http://zotero.org/users/local/eoP0LvSC/items/VDAXUCB4"],"itemData":{"id":14,"type":"article-journal","abstract":"</w:delInstrText>
          </w:r>
          <w:r w:rsidR="00FE7734" w:rsidDel="007E5901">
            <w:rPr>
              <w:rFonts w:hint="eastAsia"/>
              <w:color w:val="000000" w:themeColor="text1"/>
            </w:rPr>
            <w:delInstrText>我国高中生心理健康问题的检出率亟需关注</w:delInstrText>
          </w:r>
          <w:r w:rsidR="00FE7734" w:rsidDel="007E5901">
            <w:rPr>
              <w:rFonts w:hint="eastAsia"/>
              <w:color w:val="000000" w:themeColor="text1"/>
            </w:rPr>
            <w:delInstrText xml:space="preserve">, </w:delInstrText>
          </w:r>
          <w:r w:rsidR="00FE7734" w:rsidDel="007E5901">
            <w:rPr>
              <w:rFonts w:hint="eastAsia"/>
              <w:color w:val="000000" w:themeColor="text1"/>
            </w:rPr>
            <w:delInstrText>许多研究对此进行了</w:delInstrText>
          </w:r>
          <w:r w:rsidR="00FE7734" w:rsidDel="007E5901">
            <w:rPr>
              <w:rFonts w:hint="eastAsia"/>
              <w:color w:val="000000" w:themeColor="text1"/>
            </w:rPr>
            <w:delInstrText>...","container-title":"Advances in P</w:delInstrText>
          </w:r>
          <w:r w:rsidR="00FE7734" w:rsidDel="007E5901">
            <w:rPr>
              <w:color w:val="000000" w:themeColor="text1"/>
            </w:rPr>
            <w:del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delInstrText>
          </w:r>
          <w:r w:rsidR="00593AF2" w:rsidRPr="00727486" w:rsidDel="007E5901">
            <w:rPr>
              <w:color w:val="000000" w:themeColor="text1"/>
            </w:rPr>
            <w:fldChar w:fldCharType="separate"/>
          </w:r>
          <w:r w:rsidR="00FE7734" w:rsidRPr="00FE7734" w:rsidDel="007E5901">
            <w:delText>(</w:delText>
          </w:r>
          <w:r w:rsidR="00FE7734" w:rsidRPr="001B6373" w:rsidDel="007E5901">
            <w:rPr>
              <w:rStyle w:val="zoteroCitation"/>
            </w:rPr>
            <w:delText>Chen et al. 2022; Huang et al. 2022; Yu et al. 2022; Zhang et al. 2022</w:delText>
          </w:r>
          <w:r w:rsidR="00FE7734" w:rsidRPr="00FE7734" w:rsidDel="007E5901">
            <w:delText>)</w:delText>
          </w:r>
          <w:r w:rsidR="00593AF2" w:rsidRPr="00727486" w:rsidDel="007E5901">
            <w:rPr>
              <w:color w:val="000000" w:themeColor="text1"/>
            </w:rPr>
            <w:fldChar w:fldCharType="end"/>
          </w:r>
        </w:del>
      </w:moveFrom>
      <w:moveFromRangeEnd w:id="48"/>
      <w:del w:id="51" w:author="Hu Chuan-Peng" w:date="2024-04-18T09:56:00Z">
        <w:r w:rsidR="002670D8" w:rsidRPr="00727486" w:rsidDel="007E5901">
          <w:rPr>
            <w:color w:val="000000" w:themeColor="text1"/>
          </w:rPr>
          <w:delText>.</w:delText>
        </w:r>
      </w:del>
      <w:r w:rsidR="002670D8" w:rsidRPr="00727486">
        <w:rPr>
          <w:color w:val="000000" w:themeColor="text1"/>
        </w:rPr>
        <w:t xml:space="preserve"> </w:t>
      </w:r>
    </w:p>
    <w:p w14:paraId="78F44592" w14:textId="6701B751" w:rsidR="00E93EDE" w:rsidRDefault="00DE1707" w:rsidP="001E1E97">
      <w:pPr>
        <w:ind w:firstLineChars="0" w:firstLine="420"/>
        <w:rPr>
          <w:color w:val="000000" w:themeColor="text1"/>
        </w:rPr>
      </w:pPr>
      <w:r w:rsidRPr="00727486">
        <w:rPr>
          <w:color w:val="000000" w:themeColor="text1"/>
        </w:rPr>
        <w:t xml:space="preserve">These findings underscore the </w:t>
      </w:r>
      <w:del w:id="52" w:author="Hu Chuan-Peng" w:date="2024-04-18T09:56:00Z">
        <w:r w:rsidRPr="00727486" w:rsidDel="007E5901">
          <w:rPr>
            <w:color w:val="000000" w:themeColor="text1"/>
          </w:rPr>
          <w:delText xml:space="preserve">need </w:delText>
        </w:r>
        <w:r w:rsidR="003027BE" w:rsidDel="007E5901">
          <w:rPr>
            <w:color w:val="000000" w:themeColor="text1"/>
          </w:rPr>
          <w:delText>to reconsider</w:delText>
        </w:r>
        <w:r w:rsidRPr="00727486" w:rsidDel="007E5901">
          <w:rPr>
            <w:color w:val="000000" w:themeColor="text1"/>
          </w:rPr>
          <w:delText xml:space="preserve"> </w:delText>
        </w:r>
      </w:del>
      <w:ins w:id="53" w:author="Hu Chuan-Peng" w:date="2024-04-18T09:56:00Z">
        <w:r w:rsidR="007E5901">
          <w:rPr>
            <w:color w:val="000000" w:themeColor="text1"/>
          </w:rPr>
          <w:t xml:space="preserve">importance of </w:t>
        </w:r>
      </w:ins>
      <w:r w:rsidRPr="00727486">
        <w:rPr>
          <w:color w:val="000000" w:themeColor="text1"/>
        </w:rPr>
        <w:t>how depression is conceptualized, operationalized, and measured. The lack of clarity in</w:t>
      </w:r>
      <w:r w:rsidR="003027BE">
        <w:rPr>
          <w:color w:val="000000" w:themeColor="text1"/>
        </w:rPr>
        <w:t xml:space="preserve"> measuring</w:t>
      </w:r>
      <w:r w:rsidRPr="00727486">
        <w:rPr>
          <w:color w:val="000000" w:themeColor="text1"/>
        </w:rPr>
        <w:t xml:space="preserve"> depression hinders </w:t>
      </w:r>
      <w:r w:rsidR="003027BE">
        <w:rPr>
          <w:color w:val="000000" w:themeColor="text1"/>
        </w:rPr>
        <w:t>the</w:t>
      </w:r>
      <w:r w:rsidRPr="00727486">
        <w:rPr>
          <w:color w:val="000000" w:themeColor="text1"/>
        </w:rPr>
        <w:t xml:space="preserve"> diagnosis and </w:t>
      </w:r>
      <w:r w:rsidR="003027BE" w:rsidRPr="00727486">
        <w:rPr>
          <w:color w:val="000000" w:themeColor="text1"/>
        </w:rPr>
        <w:t>treatment</w:t>
      </w:r>
      <w:r w:rsidR="003027BE">
        <w:rPr>
          <w:color w:val="000000" w:themeColor="text1"/>
        </w:rPr>
        <w:t xml:space="preserve"> of this mental </w:t>
      </w:r>
      <w:r w:rsidR="00DF4A8A">
        <w:rPr>
          <w:color w:val="000000" w:themeColor="text1"/>
        </w:rPr>
        <w:t>disorder</w:t>
      </w:r>
      <w:r w:rsidR="003027BE">
        <w:rPr>
          <w:color w:val="000000" w:themeColor="text1"/>
        </w:rPr>
        <w:t xml:space="preserve"> </w:t>
      </w:r>
      <w:r w:rsidR="00BB2F4A" w:rsidRPr="00727486">
        <w:rPr>
          <w:color w:val="000000" w:themeColor="text1"/>
        </w:rPr>
        <w:fldChar w:fldCharType="begin"/>
      </w:r>
      <w:r w:rsidR="00FE7734">
        <w:rPr>
          <w:color w:val="000000" w:themeColor="text1"/>
        </w:rP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rPr>
          <w:color w:val="000000" w:themeColor="text1"/>
        </w:rPr>
        <w:fldChar w:fldCharType="separate"/>
      </w:r>
      <w:r w:rsidR="00FE7734" w:rsidRPr="00FE7734">
        <w:t>(</w:t>
      </w:r>
      <w:r w:rsidR="00FE7734" w:rsidRPr="001B6373">
        <w:rPr>
          <w:rStyle w:val="zoteroCitation"/>
        </w:rPr>
        <w:t>Fried et al. 2022</w:t>
      </w:r>
      <w:r w:rsidR="00FE7734" w:rsidRPr="00FE7734">
        <w:t>)</w:t>
      </w:r>
      <w:r w:rsidR="00BB2F4A" w:rsidRPr="00727486">
        <w:rPr>
          <w:color w:val="000000" w:themeColor="text1"/>
        </w:rPr>
        <w:fldChar w:fldCharType="end"/>
      </w:r>
      <w:r w:rsidR="00BB2F4A" w:rsidRPr="00727486">
        <w:rPr>
          <w:color w:val="000000" w:themeColor="text1"/>
        </w:rPr>
        <w:t xml:space="preserve">. </w:t>
      </w:r>
      <w:r w:rsidRPr="00727486">
        <w:rPr>
          <w:color w:val="000000" w:themeColor="text1"/>
        </w:rPr>
        <w:t xml:space="preserve">Indeed, </w:t>
      </w:r>
      <w:bookmarkStart w:id="54" w:name="OLE_LINK10"/>
      <w:bookmarkStart w:id="55" w:name="OLE_LINK56"/>
      <w:bookmarkStart w:id="56" w:name="OLE_LINK43"/>
      <w:bookmarkStart w:id="57" w:name="OLE_LINK36"/>
      <w:bookmarkEnd w:id="46"/>
      <w:bookmarkEnd w:id="47"/>
      <w:r w:rsidR="00523794" w:rsidRPr="00727486">
        <w:rPr>
          <w:color w:val="000000" w:themeColor="text1"/>
        </w:rPr>
        <w:fldChar w:fldCharType="begin"/>
      </w:r>
      <w:r w:rsidR="00DA1F25">
        <w:rPr>
          <w:color w:val="000000" w:themeColor="text1"/>
        </w:rPr>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color w:val="000000" w:themeColor="text1"/>
        </w:rPr>
        <w:instrText>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scales","title-sho</w:instrText>
      </w:r>
      <w:r w:rsidR="00DA1F25">
        <w:rPr>
          <w:color w:val="000000" w:themeColor="text1"/>
        </w:rPr>
        <w:instrText xml:space="preserve">rt":"The 52 symptoms of major depression","volume":"208","author":[{"family":"Fried","given":"Eiko I."}],"issued":{"date-parts":[["2017",1]]}}}],"schema":"https://github.com/citation-style-language/schema/raw/master/csl-citation.json"} </w:instrText>
      </w:r>
      <w:r w:rsidR="00523794" w:rsidRPr="00727486">
        <w:rPr>
          <w:color w:val="000000" w:themeColor="text1"/>
        </w:rPr>
        <w:fldChar w:fldCharType="separate"/>
      </w:r>
      <w:r w:rsidR="00523794" w:rsidRPr="00727486">
        <w:rPr>
          <w:color w:val="000000" w:themeColor="text1"/>
        </w:rPr>
        <w:t xml:space="preserve">Fried </w:t>
      </w:r>
      <w:r w:rsidR="00E8428A" w:rsidRPr="00727486">
        <w:rPr>
          <w:color w:val="000000" w:themeColor="text1"/>
        </w:rPr>
        <w:t>(</w:t>
      </w:r>
      <w:r w:rsidR="00523794" w:rsidRPr="001B6373">
        <w:rPr>
          <w:rStyle w:val="innerzoteroCitation"/>
        </w:rPr>
        <w:t>2017</w:t>
      </w:r>
      <w:r w:rsidR="00523794" w:rsidRPr="00727486">
        <w:rPr>
          <w:color w:val="000000" w:themeColor="text1"/>
        </w:rPr>
        <w:t>)</w:t>
      </w:r>
      <w:r w:rsidR="00523794" w:rsidRPr="00727486">
        <w:rPr>
          <w:color w:val="000000" w:themeColor="text1"/>
        </w:rPr>
        <w:fldChar w:fldCharType="end"/>
      </w:r>
      <w:r w:rsidR="00E8428A" w:rsidRPr="00727486">
        <w:rPr>
          <w:color w:val="000000" w:themeColor="text1"/>
        </w:rPr>
        <w:t xml:space="preserve"> </w:t>
      </w:r>
      <w:r w:rsidR="003027BE">
        <w:rPr>
          <w:color w:val="000000" w:themeColor="text1"/>
        </w:rPr>
        <w:t>analyzed the</w:t>
      </w:r>
      <w:r w:rsidR="00E8428A" w:rsidRPr="00727486">
        <w:rPr>
          <w:color w:val="000000" w:themeColor="text1"/>
        </w:rPr>
        <w:t xml:space="preserve"> content of seven widely used depression scales, reveal</w:t>
      </w:r>
      <w:r w:rsidR="003027BE">
        <w:rPr>
          <w:color w:val="000000" w:themeColor="text1"/>
        </w:rPr>
        <w:t xml:space="preserve">ed a </w:t>
      </w:r>
      <w:r w:rsidR="00E8428A" w:rsidRPr="00727486">
        <w:rPr>
          <w:color w:val="000000" w:themeColor="text1"/>
        </w:rPr>
        <w:t xml:space="preserve">low overlap </w:t>
      </w:r>
      <w:r w:rsidR="003027BE">
        <w:rPr>
          <w:color w:val="000000" w:themeColor="text1"/>
        </w:rPr>
        <w:t xml:space="preserve">between scale </w:t>
      </w:r>
      <w:r w:rsidR="00E8428A" w:rsidRPr="00727486">
        <w:rPr>
          <w:color w:val="000000" w:themeColor="text1"/>
        </w:rPr>
        <w:t>in the symptoms</w:t>
      </w:r>
      <w:ins w:id="58" w:author="Hu Chuan-Peng" w:date="2024-04-18T09:57:00Z">
        <w:r w:rsidR="007E5901">
          <w:rPr>
            <w:color w:val="000000" w:themeColor="text1"/>
          </w:rPr>
          <w:t>, suggesting that different measurements of depression are measuring different thi</w:t>
        </w:r>
      </w:ins>
      <w:ins w:id="59" w:author="Hu Chuan-Peng" w:date="2024-04-18T09:58:00Z">
        <w:r w:rsidR="007E5901">
          <w:rPr>
            <w:color w:val="000000" w:themeColor="text1"/>
          </w:rPr>
          <w:t>ngs</w:t>
        </w:r>
      </w:ins>
      <w:r w:rsidRPr="00727486">
        <w:rPr>
          <w:color w:val="000000" w:themeColor="text1"/>
        </w:rPr>
        <w:t xml:space="preserve">. </w:t>
      </w:r>
      <w:r w:rsidR="00E8428A" w:rsidRPr="00727486">
        <w:rPr>
          <w:color w:val="000000" w:themeColor="text1"/>
        </w:rPr>
        <w:t xml:space="preserve">In a separate study, </w:t>
      </w:r>
      <w:bookmarkStart w:id="60" w:name="OLE_LINK29"/>
      <w:bookmarkEnd w:id="54"/>
      <w:r w:rsidR="001E1E97">
        <w:rPr>
          <w:color w:val="000000" w:themeColor="text1"/>
        </w:rPr>
        <w:fldChar w:fldCharType="begin"/>
      </w:r>
      <w:r w:rsidR="001E1E97">
        <w:rPr>
          <w:color w:val="000000" w:themeColor="text1"/>
        </w:rPr>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rPr>
          <w:color w:val="000000" w:themeColor="text1"/>
        </w:rPr>
        <w:fldChar w:fldCharType="separate"/>
      </w:r>
      <w:r w:rsidR="001E1E97" w:rsidRPr="001E1E97">
        <w:t>Fried et al. (</w:t>
      </w:r>
      <w:r w:rsidR="001E1E97" w:rsidRPr="001B6373">
        <w:rPr>
          <w:rStyle w:val="innerzoteroCitation"/>
        </w:rPr>
        <w:t>2015</w:t>
      </w:r>
      <w:r w:rsidR="001E1E97" w:rsidRPr="001E1E97">
        <w:t>)</w:t>
      </w:r>
      <w:r w:rsidR="001E1E97">
        <w:rPr>
          <w:color w:val="000000" w:themeColor="text1"/>
        </w:rPr>
        <w:fldChar w:fldCharType="end"/>
      </w:r>
      <w:r w:rsidR="001E1E97">
        <w:rPr>
          <w:rFonts w:hint="eastAsia"/>
          <w:color w:val="000000" w:themeColor="text1"/>
        </w:rPr>
        <w:t xml:space="preserve"> </w:t>
      </w:r>
      <w:r w:rsidR="00E56092" w:rsidRPr="00727486">
        <w:rPr>
          <w:color w:val="000000" w:themeColor="text1"/>
        </w:rPr>
        <w:t>investigated the number of unique symptom profiles reported by 3703 depressed outpatients</w:t>
      </w:r>
      <w:r w:rsidR="00046957">
        <w:rPr>
          <w:color w:val="000000" w:themeColor="text1"/>
        </w:rPr>
        <w:t xml:space="preserve"> and found that nearly half of the symptom were endorsed by only one individual, </w:t>
      </w:r>
      <w:r w:rsidR="00E8428A" w:rsidRPr="00727486">
        <w:rPr>
          <w:color w:val="000000" w:themeColor="text1"/>
        </w:rPr>
        <w:t>further highlighting the variability in diagnostic criteria</w:t>
      </w:r>
      <w:r w:rsidR="00046957">
        <w:rPr>
          <w:color w:val="000000" w:themeColor="text1"/>
        </w:rPr>
        <w:t xml:space="preserve"> in </w:t>
      </w:r>
      <w:r w:rsidR="003D2855">
        <w:rPr>
          <w:color w:val="000000" w:themeColor="text1"/>
        </w:rPr>
        <w:t>clinicals</w:t>
      </w:r>
      <w:r w:rsidR="00046957">
        <w:rPr>
          <w:color w:val="000000" w:themeColor="text1"/>
        </w:rPr>
        <w:t xml:space="preserve"> settings</w:t>
      </w:r>
      <w:r w:rsidR="005512E5" w:rsidRPr="00727486">
        <w:rPr>
          <w:color w:val="000000" w:themeColor="text1"/>
        </w:rPr>
        <w:t>.</w:t>
      </w:r>
      <w:r w:rsidR="004B4BB8" w:rsidRPr="00727486">
        <w:rPr>
          <w:color w:val="000000" w:themeColor="text1"/>
        </w:rPr>
        <w:t xml:space="preserve"> </w:t>
      </w:r>
      <w:r w:rsidR="00E93EDE">
        <w:rPr>
          <w:color w:val="000000" w:themeColor="text1"/>
        </w:rPr>
        <w:t xml:space="preserve">Similarly, </w:t>
      </w:r>
      <w:r w:rsidR="001E1E97">
        <w:rPr>
          <w:color w:val="000000" w:themeColor="text1"/>
        </w:rPr>
        <w:fldChar w:fldCharType="begin"/>
      </w:r>
      <w:r w:rsidR="001E1E97">
        <w:rPr>
          <w:color w:val="000000" w:themeColor="text1"/>
        </w:rPr>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rPr>
          <w:color w:val="000000" w:themeColor="text1"/>
        </w:rPr>
        <w:fldChar w:fldCharType="separate"/>
      </w:r>
      <w:r w:rsidR="001E1E97" w:rsidRPr="001E1E97">
        <w:t>Veal et al. (</w:t>
      </w:r>
      <w:r w:rsidR="001E1E97" w:rsidRPr="001B6373">
        <w:rPr>
          <w:rStyle w:val="innerzoteroCitation"/>
        </w:rPr>
        <w:t>2024</w:t>
      </w:r>
      <w:r w:rsidR="001E1E97" w:rsidRPr="001E1E97">
        <w:t>)</w:t>
      </w:r>
      <w:r w:rsidR="001E1E97">
        <w:rPr>
          <w:color w:val="000000" w:themeColor="text1"/>
        </w:rPr>
        <w:fldChar w:fldCharType="end"/>
      </w:r>
      <w:r w:rsidR="001E1E97">
        <w:rPr>
          <w:rFonts w:hint="eastAsia"/>
          <w:color w:val="000000" w:themeColor="text1"/>
        </w:rPr>
        <w:t xml:space="preserve"> </w:t>
      </w:r>
      <w:r w:rsidR="00E93EDE">
        <w:rPr>
          <w:color w:val="000000" w:themeColor="text1"/>
        </w:rPr>
        <w:t xml:space="preserve">found that among 450 randomized controlled trials (RCTs) of unipolar and bipolar depression and identified 3888 different measures of outcomes. All these </w:t>
      </w:r>
      <w:r w:rsidR="00132CB3">
        <w:rPr>
          <w:color w:val="000000" w:themeColor="text1"/>
        </w:rPr>
        <w:t>findings</w:t>
      </w:r>
      <w:r w:rsidR="00E93EDE">
        <w:rPr>
          <w:color w:val="000000" w:themeColor="text1"/>
        </w:rPr>
        <w:t xml:space="preserve"> suggest it’s urgent to address the issue of measuring depression. </w:t>
      </w:r>
    </w:p>
    <w:p w14:paraId="2092A97F" w14:textId="05161847" w:rsidR="00FC1EED" w:rsidRPr="00727486" w:rsidRDefault="00E93EDE" w:rsidP="004208DB">
      <w:pPr>
        <w:ind w:firstLineChars="0" w:firstLine="420"/>
        <w:rPr>
          <w:color w:val="000000" w:themeColor="text1"/>
        </w:rPr>
      </w:pPr>
      <w:r>
        <w:rPr>
          <w:color w:val="000000" w:themeColor="text1"/>
        </w:rPr>
        <w:t xml:space="preserve">However, all previous studies focused on measuring depression among adults, few </w:t>
      </w:r>
      <w:r w:rsidR="002A4204">
        <w:rPr>
          <w:color w:val="000000" w:themeColor="text1"/>
        </w:rPr>
        <w:t>attentions</w:t>
      </w:r>
      <w:r>
        <w:rPr>
          <w:color w:val="000000" w:themeColor="text1"/>
        </w:rPr>
        <w:t xml:space="preserve"> </w:t>
      </w:r>
      <w:r w:rsidR="002A4204">
        <w:rPr>
          <w:color w:val="000000" w:themeColor="text1"/>
        </w:rPr>
        <w:t>have</w:t>
      </w:r>
      <w:r>
        <w:rPr>
          <w:color w:val="000000" w:themeColor="text1"/>
        </w:rPr>
        <w:t xml:space="preserve"> been paid to the measurement of depression</w:t>
      </w:r>
      <w:r w:rsidR="004B4BB8" w:rsidRPr="00727486">
        <w:rPr>
          <w:color w:val="000000" w:themeColor="text1"/>
        </w:rPr>
        <w:t xml:space="preserve"> </w:t>
      </w:r>
      <w:r w:rsidR="00751F1E" w:rsidRPr="00727486">
        <w:rPr>
          <w:rFonts w:hint="eastAsia"/>
          <w:color w:val="000000" w:themeColor="text1"/>
        </w:rPr>
        <w:t>among</w:t>
      </w:r>
      <w:r w:rsidR="00751F1E" w:rsidRPr="00727486">
        <w:rPr>
          <w:color w:val="000000" w:themeColor="text1"/>
        </w:rPr>
        <w:t xml:space="preserve"> </w:t>
      </w:r>
      <w:r w:rsidR="004B4BB8" w:rsidRPr="00727486">
        <w:rPr>
          <w:color w:val="000000" w:themeColor="text1"/>
        </w:rPr>
        <w:t xml:space="preserve">children and </w:t>
      </w:r>
      <w:r w:rsidR="00751F1E" w:rsidRPr="00727486">
        <w:rPr>
          <w:color w:val="000000" w:themeColor="text1"/>
        </w:rPr>
        <w:t>adolescent</w:t>
      </w:r>
      <w:r>
        <w:rPr>
          <w:color w:val="000000" w:themeColor="text1"/>
        </w:rPr>
        <w:t xml:space="preserve">. </w:t>
      </w:r>
      <w:r w:rsidR="00302284" w:rsidRPr="001E1E97">
        <w:rPr>
          <w:color w:val="000000" w:themeColor="text1"/>
        </w:rPr>
        <w:t xml:space="preserve">Previous studies have shown that </w:t>
      </w:r>
      <w:bookmarkStart w:id="61" w:name="OLE_LINK27"/>
      <w:r w:rsidR="00302284" w:rsidRPr="001E1E97">
        <w:rPr>
          <w:color w:val="000000" w:themeColor="text1"/>
        </w:rPr>
        <w:t xml:space="preserve">depression in </w:t>
      </w:r>
      <w:r w:rsidR="002A4204" w:rsidRPr="001E1E97">
        <w:rPr>
          <w:color w:val="000000" w:themeColor="text1"/>
        </w:rPr>
        <w:t>children</w:t>
      </w:r>
      <w:r w:rsidR="00302284" w:rsidRPr="001E1E97">
        <w:rPr>
          <w:color w:val="000000" w:themeColor="text1"/>
        </w:rPr>
        <w:t xml:space="preserve"> and adolescents are different from </w:t>
      </w:r>
      <w:ins w:id="62" w:author="Hu Chuan-Peng" w:date="2024-04-18T09:59:00Z">
        <w:r w:rsidR="007E5901">
          <w:rPr>
            <w:color w:val="000000" w:themeColor="text1"/>
          </w:rPr>
          <w:t xml:space="preserve">that of </w:t>
        </w:r>
      </w:ins>
      <w:r w:rsidR="00302284" w:rsidRPr="001E1E97">
        <w:rPr>
          <w:color w:val="000000" w:themeColor="text1"/>
        </w:rPr>
        <w:t>adults</w:t>
      </w:r>
      <w:bookmarkEnd w:id="61"/>
      <w:r w:rsidR="001E1E97" w:rsidRPr="001E1E97">
        <w:rPr>
          <w:rFonts w:hint="eastAsia"/>
          <w:color w:val="000000" w:themeColor="text1"/>
        </w:rPr>
        <w:t xml:space="preserve"> </w:t>
      </w:r>
      <w:r w:rsidR="001E1E97">
        <w:rPr>
          <w:color w:val="000000" w:themeColor="text1"/>
          <w:highlight w:val="yellow"/>
        </w:rPr>
        <w:fldChar w:fldCharType="begin"/>
      </w:r>
      <w:r w:rsidR="001E1E97">
        <w:rPr>
          <w:color w:val="000000" w:themeColor="text1"/>
          <w:highlight w:val="yellow"/>
        </w:rPr>
        <w:instrText xml:space="preserve"> ADDIN ZOTERO_ITEM CSL_CITATION {"citationID":"d8G7k3Oa","properties":{"formattedCitation":"(Ku\\uc0\\u322{}ak-Bejda, Bejda, and Waszkiewicz 2022)","plainCitation":"(Kułak-Bejda, Bejda, and Waszkiewicz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color w:val="000000" w:themeColor="text1"/>
          <w:highlight w:val="yellow"/>
        </w:rPr>
        <w:fldChar w:fldCharType="separate"/>
      </w:r>
      <w:r w:rsidR="001E1E97" w:rsidRPr="001E1E97">
        <w:rPr>
          <w:kern w:val="0"/>
          <w:szCs w:val="24"/>
        </w:rPr>
        <w:t>(</w:t>
      </w:r>
      <w:r w:rsidR="001E1E97" w:rsidRPr="001B6373">
        <w:rPr>
          <w:rStyle w:val="zoteroCitation"/>
        </w:rPr>
        <w:t>Kułak-Bejda, Bejda, and Waszkiewicz 2022</w:t>
      </w:r>
      <w:r w:rsidR="001E1E97" w:rsidRPr="001E1E97">
        <w:rPr>
          <w:kern w:val="0"/>
          <w:szCs w:val="24"/>
        </w:rPr>
        <w:t>)</w:t>
      </w:r>
      <w:r w:rsidR="001E1E97">
        <w:rPr>
          <w:color w:val="000000" w:themeColor="text1"/>
          <w:highlight w:val="yellow"/>
        </w:rPr>
        <w:fldChar w:fldCharType="end"/>
      </w:r>
      <w:r w:rsidR="00302284">
        <w:rPr>
          <w:color w:val="000000" w:themeColor="text1"/>
        </w:rPr>
        <w:t xml:space="preserve">. To </w:t>
      </w:r>
      <w:ins w:id="63" w:author="Hu Chuan-Peng" w:date="2024-04-18T09:59:00Z">
        <w:r w:rsidR="007E5901">
          <w:rPr>
            <w:color w:val="000000" w:themeColor="text1"/>
          </w:rPr>
          <w:t>understand how depression is measured among children and adolescent</w:t>
        </w:r>
      </w:ins>
      <w:del w:id="64" w:author="Hu Chuan-Peng" w:date="2024-04-18T09:59:00Z">
        <w:r w:rsidR="00302284" w:rsidDel="007E5901">
          <w:rPr>
            <w:color w:val="000000" w:themeColor="text1"/>
          </w:rPr>
          <w:delText>fill the gap</w:delText>
        </w:r>
      </w:del>
      <w:r w:rsidR="00302284">
        <w:rPr>
          <w:color w:val="000000" w:themeColor="text1"/>
        </w:rPr>
        <w:t xml:space="preserve">, </w:t>
      </w:r>
      <w:bookmarkEnd w:id="55"/>
      <w:bookmarkEnd w:id="56"/>
      <w:bookmarkEnd w:id="57"/>
      <w:bookmarkEnd w:id="60"/>
      <w:r w:rsidR="00055B14" w:rsidRPr="00727486">
        <w:rPr>
          <w:rFonts w:hint="eastAsia"/>
          <w:color w:val="000000" w:themeColor="text1"/>
          <w:szCs w:val="24"/>
        </w:rPr>
        <w:t>we</w:t>
      </w:r>
      <w:r w:rsidR="00055B14" w:rsidRPr="00727486">
        <w:rPr>
          <w:color w:val="000000" w:themeColor="text1"/>
          <w:szCs w:val="24"/>
        </w:rPr>
        <w:t xml:space="preserve"> </w:t>
      </w:r>
      <w:r w:rsidR="00161351" w:rsidRPr="00727486">
        <w:rPr>
          <w:color w:val="000000" w:themeColor="text1"/>
          <w:szCs w:val="24"/>
        </w:rPr>
        <w:t>conduct</w:t>
      </w:r>
      <w:ins w:id="65" w:author="Hu Chuan-Peng" w:date="2024-04-18T09:59:00Z">
        <w:r w:rsidR="007E5901">
          <w:rPr>
            <w:color w:val="000000" w:themeColor="text1"/>
            <w:szCs w:val="24"/>
          </w:rPr>
          <w:t>ed</w:t>
        </w:r>
      </w:ins>
      <w:r w:rsidR="00161351" w:rsidRPr="00727486">
        <w:rPr>
          <w:color w:val="000000" w:themeColor="text1"/>
          <w:szCs w:val="24"/>
        </w:rPr>
        <w:t xml:space="preserve"> a comprehensive content analysis of 27 Chinese depression scales to assess their heterogeneity</w:t>
      </w:r>
      <w:del w:id="66" w:author="Hu Chuan-Peng" w:date="2024-04-18T09:59:00Z">
        <w:r w:rsidR="00161351" w:rsidRPr="00727486" w:rsidDel="007E5901">
          <w:rPr>
            <w:color w:val="000000" w:themeColor="text1"/>
            <w:szCs w:val="24"/>
          </w:rPr>
          <w:delText xml:space="preserve"> in measuring depression</w:delText>
        </w:r>
      </w:del>
      <w:r w:rsidR="00C92D9E" w:rsidRPr="00727486">
        <w:rPr>
          <w:color w:val="000000" w:themeColor="text1"/>
          <w:szCs w:val="24"/>
        </w:rPr>
        <w:t>. Our findings reveal</w:t>
      </w:r>
      <w:ins w:id="67" w:author="Hu Chuan-Peng" w:date="2024-04-18T10:00:00Z">
        <w:r w:rsidR="007E5901">
          <w:rPr>
            <w:color w:val="000000" w:themeColor="text1"/>
            <w:szCs w:val="24"/>
          </w:rPr>
          <w:t>ed</w:t>
        </w:r>
      </w:ins>
      <w:r w:rsidR="00CD0BD2" w:rsidRPr="00727486">
        <w:rPr>
          <w:color w:val="000000" w:themeColor="text1"/>
          <w:szCs w:val="24"/>
        </w:rPr>
        <w:t xml:space="preserve"> a low overlapping </w:t>
      </w:r>
      <w:r w:rsidR="00C92D9E" w:rsidRPr="00727486">
        <w:rPr>
          <w:color w:val="000000" w:themeColor="text1"/>
          <w:szCs w:val="24"/>
        </w:rPr>
        <w:t xml:space="preserve">among </w:t>
      </w:r>
      <w:r w:rsidR="00730605" w:rsidRPr="00727486">
        <w:rPr>
          <w:color w:val="000000" w:themeColor="text1"/>
          <w:szCs w:val="24"/>
        </w:rPr>
        <w:t xml:space="preserve">these </w:t>
      </w:r>
      <w:r w:rsidR="00C92D9E" w:rsidRPr="00727486">
        <w:rPr>
          <w:color w:val="000000" w:themeColor="text1"/>
          <w:szCs w:val="24"/>
        </w:rPr>
        <w:t>scales</w:t>
      </w:r>
      <w:ins w:id="68" w:author="Hu Chuan-Peng" w:date="2024-04-18T10:00:00Z">
        <w:r w:rsidR="007E5901">
          <w:rPr>
            <w:color w:val="000000" w:themeColor="text1"/>
            <w:szCs w:val="24"/>
          </w:rPr>
          <w:t xml:space="preserve"> and call for attention to the measurement of depression o</w:t>
        </w:r>
      </w:ins>
      <w:ins w:id="69" w:author="Hu Chuan-Peng" w:date="2024-04-18T10:01:00Z">
        <w:r w:rsidR="007E5901">
          <w:rPr>
            <w:color w:val="000000" w:themeColor="text1"/>
            <w:szCs w:val="24"/>
          </w:rPr>
          <w:t>f children and adolescent</w:t>
        </w:r>
      </w:ins>
      <w:r w:rsidR="00C92D9E" w:rsidRPr="00727486">
        <w:rPr>
          <w:color w:val="000000" w:themeColor="text1"/>
          <w:szCs w:val="24"/>
        </w:rPr>
        <w:t xml:space="preserve">. </w:t>
      </w:r>
      <w:del w:id="70" w:author="Hu Chuan-Peng" w:date="2024-04-18T10:01:00Z">
        <w:r w:rsidR="00C92D9E" w:rsidRPr="00727486" w:rsidDel="007E5901">
          <w:rPr>
            <w:color w:val="000000" w:themeColor="text1"/>
            <w:szCs w:val="24"/>
          </w:rPr>
          <w:delText xml:space="preserve">Additionally, </w:delText>
        </w:r>
        <w:r w:rsidR="00302284" w:rsidDel="007E5901">
          <w:rPr>
            <w:color w:val="000000" w:themeColor="text1"/>
            <w:szCs w:val="24"/>
          </w:rPr>
          <w:delText>our results</w:delText>
        </w:r>
      </w:del>
      <w:ins w:id="71" w:author="Hu Chuan-Peng" w:date="2024-04-18T10:01:00Z">
        <w:r w:rsidR="007E5901">
          <w:rPr>
            <w:color w:val="000000" w:themeColor="text1"/>
            <w:szCs w:val="24"/>
          </w:rPr>
          <w:t>Our results also</w:t>
        </w:r>
      </w:ins>
      <w:r w:rsidR="00302284">
        <w:rPr>
          <w:color w:val="000000" w:themeColor="text1"/>
          <w:szCs w:val="24"/>
        </w:rPr>
        <w:t xml:space="preserve"> provided</w:t>
      </w:r>
      <w:r w:rsidR="00C92D9E" w:rsidRPr="00727486">
        <w:rPr>
          <w:color w:val="000000" w:themeColor="text1"/>
          <w:szCs w:val="24"/>
        </w:rPr>
        <w:t xml:space="preserve"> a comprehensive list of symptoms used for screening</w:t>
      </w:r>
      <w:r w:rsidR="00302284">
        <w:rPr>
          <w:color w:val="000000" w:themeColor="text1"/>
          <w:szCs w:val="24"/>
        </w:rPr>
        <w:t xml:space="preserve"> depression</w:t>
      </w:r>
      <w:ins w:id="72" w:author="Hu Chuan-Peng" w:date="2024-04-18T10:01:00Z">
        <w:r w:rsidR="007E5901">
          <w:rPr>
            <w:color w:val="000000" w:themeColor="text1"/>
            <w:szCs w:val="24"/>
          </w:rPr>
          <w:t xml:space="preserve"> among children and adolescent, </w:t>
        </w:r>
      </w:ins>
      <w:ins w:id="73" w:author="Hu Chuan-Peng" w:date="2024-04-18T10:02:00Z">
        <w:r w:rsidR="007E5901">
          <w:rPr>
            <w:color w:val="000000" w:themeColor="text1"/>
            <w:szCs w:val="24"/>
          </w:rPr>
          <w:t>laid a solid ground for further development of measurements</w:t>
        </w:r>
      </w:ins>
      <w:r w:rsidR="00C92D9E" w:rsidRPr="00727486">
        <w:rPr>
          <w:color w:val="000000" w:themeColor="text1"/>
          <w:szCs w:val="24"/>
        </w:rPr>
        <w:t>. The</w:t>
      </w:r>
      <w:r w:rsidR="00302284">
        <w:rPr>
          <w:color w:val="000000" w:themeColor="text1"/>
          <w:szCs w:val="24"/>
        </w:rPr>
        <w:t xml:space="preserve">se </w:t>
      </w:r>
      <w:r w:rsidR="00C92D9E" w:rsidRPr="00727486">
        <w:rPr>
          <w:color w:val="000000" w:themeColor="text1"/>
          <w:szCs w:val="24"/>
        </w:rPr>
        <w:t>results</w:t>
      </w:r>
      <w:r w:rsidR="00302284">
        <w:rPr>
          <w:color w:val="000000" w:themeColor="text1"/>
          <w:szCs w:val="24"/>
        </w:rPr>
        <w:t xml:space="preserve"> </w:t>
      </w:r>
      <w:del w:id="74" w:author="Hu Chuan-Peng" w:date="2024-04-18T10:02:00Z">
        <w:r w:rsidR="00302284" w:rsidDel="007E5901">
          <w:rPr>
            <w:color w:val="000000" w:themeColor="text1"/>
            <w:szCs w:val="24"/>
          </w:rPr>
          <w:delText>also</w:delText>
        </w:r>
        <w:r w:rsidR="00C92D9E" w:rsidRPr="00727486" w:rsidDel="007E5901">
          <w:rPr>
            <w:color w:val="000000" w:themeColor="text1"/>
            <w:szCs w:val="24"/>
          </w:rPr>
          <w:delText xml:space="preserve"> </w:delText>
        </w:r>
      </w:del>
      <w:r w:rsidR="00C92D9E" w:rsidRPr="00727486">
        <w:rPr>
          <w:color w:val="000000" w:themeColor="text1"/>
          <w:szCs w:val="24"/>
        </w:rPr>
        <w:t>offer</w:t>
      </w:r>
      <w:ins w:id="75" w:author="Hu Chuan-Peng" w:date="2024-04-18T10:02:00Z">
        <w:r w:rsidR="007E5901">
          <w:rPr>
            <w:color w:val="000000" w:themeColor="text1"/>
            <w:szCs w:val="24"/>
          </w:rPr>
          <w:t xml:space="preserve">ed </w:t>
        </w:r>
      </w:ins>
      <w:del w:id="76" w:author="Hu Chuan-Peng" w:date="2024-04-18T10:02:00Z">
        <w:r w:rsidR="00C92D9E" w:rsidRPr="00727486" w:rsidDel="007E5901">
          <w:rPr>
            <w:color w:val="000000" w:themeColor="text1"/>
            <w:szCs w:val="24"/>
          </w:rPr>
          <w:delText xml:space="preserve"> </w:delText>
        </w:r>
      </w:del>
      <w:r w:rsidR="00C92D9E" w:rsidRPr="00727486">
        <w:rPr>
          <w:color w:val="000000" w:themeColor="text1"/>
          <w:szCs w:val="24"/>
        </w:rPr>
        <w:t>insights into the</w:t>
      </w:r>
      <w:r w:rsidR="00302284">
        <w:rPr>
          <w:color w:val="000000" w:themeColor="text1"/>
          <w:szCs w:val="24"/>
        </w:rPr>
        <w:t xml:space="preserve"> potential</w:t>
      </w:r>
      <w:r w:rsidR="00C92D9E" w:rsidRPr="00727486">
        <w:rPr>
          <w:color w:val="000000" w:themeColor="text1"/>
          <w:szCs w:val="24"/>
        </w:rPr>
        <w:t xml:space="preserve"> psychopathology and social pathways of depression in Chinese society (and, by extension, East Asian societies) and will </w:t>
      </w:r>
      <w:r w:rsidR="00730605" w:rsidRPr="00727486">
        <w:rPr>
          <w:color w:val="000000" w:themeColor="text1"/>
          <w:szCs w:val="24"/>
        </w:rPr>
        <w:t>inspire future development of scales for measuring depression</w:t>
      </w:r>
      <w:r w:rsidR="00C92D9E" w:rsidRPr="00727486">
        <w:rPr>
          <w:color w:val="000000" w:themeColor="text1"/>
          <w:szCs w:val="24"/>
        </w:rPr>
        <w:t xml:space="preserve"> in clinical settings and public health policies.</w:t>
      </w:r>
    </w:p>
    <w:p w14:paraId="6C80E169" w14:textId="77777777" w:rsidR="0077489C" w:rsidRPr="00727486" w:rsidRDefault="0077489C" w:rsidP="005B2E57">
      <w:pPr>
        <w:ind w:firstLineChars="0" w:firstLine="0"/>
        <w:rPr>
          <w:color w:val="000000" w:themeColor="text1"/>
        </w:rPr>
      </w:pPr>
    </w:p>
    <w:p w14:paraId="53D57F66" w14:textId="6634E713" w:rsidR="0077489C" w:rsidRPr="00727486" w:rsidRDefault="0077489C" w:rsidP="0077489C">
      <w:pPr>
        <w:pStyle w:val="Heading1"/>
        <w:rPr>
          <w:color w:val="000000" w:themeColor="text1"/>
        </w:rPr>
      </w:pPr>
      <w:r w:rsidRPr="00727486">
        <w:rPr>
          <w:color w:val="000000" w:themeColor="text1"/>
        </w:rPr>
        <w:lastRenderedPageBreak/>
        <w:t xml:space="preserve">2. </w:t>
      </w:r>
      <w:r w:rsidRPr="00727486">
        <w:rPr>
          <w:rFonts w:hint="eastAsia"/>
          <w:color w:val="000000" w:themeColor="text1"/>
        </w:rPr>
        <w:t>Method</w:t>
      </w:r>
      <w:r w:rsidRPr="00727486">
        <w:rPr>
          <w:color w:val="000000" w:themeColor="text1"/>
        </w:rPr>
        <w:t>s</w:t>
      </w:r>
    </w:p>
    <w:p w14:paraId="40853BB4" w14:textId="65A8C014" w:rsidR="0077489C" w:rsidRPr="00727486" w:rsidRDefault="0077489C" w:rsidP="004D751B">
      <w:pPr>
        <w:ind w:firstLine="480"/>
        <w:rPr>
          <w:color w:val="000000" w:themeColor="text1"/>
        </w:rPr>
      </w:pPr>
      <w:bookmarkStart w:id="77" w:name="OLE_LINK8"/>
      <w:bookmarkStart w:id="78" w:name="OLE_LINK19"/>
      <w:r w:rsidRPr="00727486">
        <w:rPr>
          <w:color w:val="000000" w:themeColor="text1"/>
        </w:rPr>
        <w:t xml:space="preserve">We took three steps to extract symptoms from all scales that measure depressions among </w:t>
      </w:r>
      <w:r w:rsidRPr="00727486">
        <w:rPr>
          <w:rFonts w:hint="eastAsia"/>
          <w:color w:val="000000" w:themeColor="text1"/>
        </w:rPr>
        <w:t>the</w:t>
      </w:r>
      <w:r w:rsidRPr="00727486">
        <w:rPr>
          <w:color w:val="000000" w:themeColor="text1"/>
        </w:rPr>
        <w:t xml:space="preserve"> Chinese </w:t>
      </w:r>
      <w:r w:rsidR="007010A9" w:rsidRPr="00727486">
        <w:rPr>
          <w:color w:val="000000" w:themeColor="text1"/>
        </w:rPr>
        <w:t>student’s</w:t>
      </w:r>
      <w:r w:rsidRPr="00727486">
        <w:rPr>
          <w:color w:val="000000" w:themeColor="text1"/>
        </w:rPr>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79" w:name="OLE_LINK7"/>
      <w:r w:rsidRPr="00727486">
        <w:rPr>
          <w:color w:val="000000" w:themeColor="text1"/>
        </w:rPr>
        <w:t xml:space="preserve"> </w:t>
      </w:r>
      <w:r w:rsidR="004D751B" w:rsidRPr="00727486">
        <w:rPr>
          <w:color w:val="000000" w:themeColor="text1"/>
        </w:rPr>
        <w:fldChar w:fldCharType="begin"/>
      </w:r>
      <w:r w:rsidR="00DA1F25">
        <w:rPr>
          <w:color w:val="000000" w:themeColor="text1"/>
        </w:rPr>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4D751B" w:rsidRPr="00727486">
        <w:rPr>
          <w:color w:val="000000" w:themeColor="text1"/>
        </w:rPr>
        <w:fldChar w:fldCharType="separate"/>
      </w:r>
      <w:r w:rsidR="00FE7734" w:rsidRPr="00FE7734">
        <w:t>Fried (</w:t>
      </w:r>
      <w:r w:rsidR="00FE7734" w:rsidRPr="001B6373">
        <w:rPr>
          <w:rStyle w:val="innerzoteroCitation"/>
        </w:rPr>
        <w:t>2017</w:t>
      </w:r>
      <w:r w:rsidR="00FE7734" w:rsidRPr="00FE7734">
        <w:t>)</w:t>
      </w:r>
      <w:r w:rsidR="004D751B" w:rsidRPr="00727486">
        <w:rPr>
          <w:color w:val="000000" w:themeColor="text1"/>
        </w:rPr>
        <w:fldChar w:fldCharType="end"/>
      </w:r>
      <w:bookmarkEnd w:id="79"/>
      <w:r w:rsidR="002C3B3E">
        <w:rPr>
          <w:color w:val="000000" w:themeColor="text1"/>
        </w:rPr>
        <w:t xml:space="preserve"> </w:t>
      </w:r>
      <w:r w:rsidRPr="00727486">
        <w:rPr>
          <w:color w:val="000000" w:themeColor="text1"/>
        </w:rPr>
        <w:t xml:space="preserve">with </w:t>
      </w:r>
      <w:r w:rsidR="002C3B3E">
        <w:rPr>
          <w:color w:val="000000" w:themeColor="text1"/>
        </w:rPr>
        <w:t xml:space="preserve">minor </w:t>
      </w:r>
      <w:r w:rsidRPr="00727486">
        <w:rPr>
          <w:color w:val="000000" w:themeColor="text1"/>
        </w:rPr>
        <w:t>modifications (see details below).</w:t>
      </w:r>
    </w:p>
    <w:p w14:paraId="52504573" w14:textId="77777777" w:rsidR="0077489C" w:rsidRPr="00727486" w:rsidRDefault="0077489C" w:rsidP="0077489C">
      <w:pPr>
        <w:pStyle w:val="Heading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38E29B37" w:rsidR="0077489C" w:rsidRPr="00727486" w:rsidRDefault="0077489C" w:rsidP="00C65729">
      <w:pPr>
        <w:ind w:firstLine="480"/>
        <w:rPr>
          <w:color w:val="000000" w:themeColor="text1"/>
        </w:rPr>
      </w:pPr>
      <w:r w:rsidRPr="00727486">
        <w:rPr>
          <w:color w:val="000000" w:themeColor="text1"/>
        </w:rPr>
        <w:t xml:space="preserve">We identified </w:t>
      </w:r>
      <w:r w:rsidRPr="00727486">
        <w:rPr>
          <w:rFonts w:hint="eastAsia"/>
          <w:color w:val="000000" w:themeColor="text1"/>
        </w:rPr>
        <w:t>scale</w:t>
      </w:r>
      <w:r w:rsidRPr="00727486">
        <w:rPr>
          <w:color w:val="000000" w:themeColor="text1"/>
        </w:rPr>
        <w:t xml:space="preserve">s that measure depression from four recent meta-analyses which synthesized the prevalence of different mental health problems among four </w:t>
      </w:r>
      <w:r w:rsidRPr="00727486">
        <w:rPr>
          <w:rFonts w:hint="eastAsia"/>
          <w:color w:val="000000" w:themeColor="text1"/>
        </w:rPr>
        <w:t>Chinese</w:t>
      </w:r>
      <w:r w:rsidRPr="00727486">
        <w:rPr>
          <w:color w:val="000000" w:themeColor="text1"/>
        </w:rPr>
        <w:t xml:space="preserve"> students populations: elementary school, middle school, high school, and college </w:t>
      </w:r>
      <w:r w:rsidR="00C65729">
        <w:rPr>
          <w:color w:val="000000" w:themeColor="text1"/>
        </w:rPr>
        <w:fldChar w:fldCharType="begin"/>
      </w:r>
      <w:r w:rsidR="00C65729">
        <w:rPr>
          <w:color w:val="000000" w:themeColor="text1"/>
        </w:rPr>
        <w:instrText xml:space="preserve"> ADDIN ZOTERO_ITEM CSL_CITATION {"citationID":"ZOLZkg3v","properties":{"formattedCitation":"(Chen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C65729">
        <w:rPr>
          <w:rFonts w:hint="eastAsia"/>
          <w:color w:val="000000" w:themeColor="text1"/>
        </w:rPr>
        <w:instrText>,"issued":{"date-parts":[["2022",5,1]]}},"label":"page"},{"id":14,"uris":["http://zotero.org/users/local/eoP0LvSC/items/VDAXUCB4"],"itemData":{"id":14,"type":"article-journal","abstract":"</w:instrText>
      </w:r>
      <w:r w:rsidR="00C65729">
        <w:rPr>
          <w:rFonts w:hint="eastAsia"/>
          <w:color w:val="000000" w:themeColor="text1"/>
        </w:rPr>
        <w:instrText>我国高中生心理健康问题的检出率亟需关注</w:instrText>
      </w:r>
      <w:r w:rsidR="00C65729">
        <w:rPr>
          <w:rFonts w:hint="eastAsia"/>
          <w:color w:val="000000" w:themeColor="text1"/>
        </w:rPr>
        <w:instrText xml:space="preserve">, </w:instrText>
      </w:r>
      <w:r w:rsidR="00C65729">
        <w:rPr>
          <w:rFonts w:hint="eastAsia"/>
          <w:color w:val="000000" w:themeColor="text1"/>
        </w:rPr>
        <w:instrText>许多研究对此进行了</w:instrText>
      </w:r>
      <w:r w:rsidR="00C65729">
        <w:rPr>
          <w:rFonts w:hint="eastAsia"/>
          <w:color w:val="000000" w:themeColor="text1"/>
        </w:rPr>
        <w:instrText>...","container-title":"Advances in P</w:instrText>
      </w:r>
      <w:r w:rsidR="00C65729">
        <w:rPr>
          <w:color w:val="000000" w:themeColor="text1"/>
        </w:rPr>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rPr>
          <w:color w:val="000000" w:themeColor="text1"/>
        </w:rPr>
        <w:fldChar w:fldCharType="separate"/>
      </w:r>
      <w:r w:rsidR="00C65729" w:rsidRPr="00C65729">
        <w:t>(</w:t>
      </w:r>
      <w:r w:rsidR="00C65729" w:rsidRPr="001B6373">
        <w:rPr>
          <w:rStyle w:val="zoteroCitation"/>
        </w:rPr>
        <w:t>Chen et al. 2022; Huang et al. 2022; Yu et al. 2022; Zhang et al. 2022</w:t>
      </w:r>
      <w:r w:rsidR="00C65729" w:rsidRPr="00C65729">
        <w:t>)</w:t>
      </w:r>
      <w:r w:rsidR="00C65729">
        <w:rPr>
          <w:color w:val="000000" w:themeColor="text1"/>
        </w:rPr>
        <w:fldChar w:fldCharType="end"/>
      </w:r>
      <w:r w:rsidRPr="00727486">
        <w:rPr>
          <w:color w:val="000000" w:themeColor="text1"/>
        </w:rPr>
        <w:t>. We extracted all papers included in these meta-analyses and selected scales that were used for screening depression. In total, we identified 34 scales from 4</w:t>
      </w:r>
      <w:r w:rsidR="00AD4C94">
        <w:rPr>
          <w:rFonts w:hint="eastAsia"/>
          <w:color w:val="000000" w:themeColor="text1"/>
        </w:rPr>
        <w:t xml:space="preserve">38 </w:t>
      </w:r>
      <w:r w:rsidRPr="00727486">
        <w:rPr>
          <w:color w:val="000000" w:themeColor="text1"/>
        </w:rPr>
        <w:t xml:space="preserve">articles </w:t>
      </w:r>
      <w:r w:rsidRPr="00727486">
        <w:rPr>
          <w:rFonts w:hint="eastAsia"/>
          <w:color w:val="000000" w:themeColor="text1"/>
        </w:rPr>
        <w:t>from</w:t>
      </w:r>
      <w:r w:rsidRPr="00727486">
        <w:rPr>
          <w:color w:val="000000" w:themeColor="text1"/>
        </w:rPr>
        <w:t xml:space="preserve"> all articles included in </w:t>
      </w:r>
      <w:r w:rsidR="006A283B" w:rsidRPr="00727486">
        <w:rPr>
          <w:color w:val="000000" w:themeColor="text1"/>
        </w:rPr>
        <w:t>these four meta-analyses</w:t>
      </w:r>
      <w:r w:rsidRPr="00727486">
        <w:rPr>
          <w:color w:val="000000" w:themeColor="text1"/>
        </w:rPr>
        <w:t xml:space="preserve">. </w:t>
      </w:r>
    </w:p>
    <w:p w14:paraId="4E96E57F" w14:textId="3323ED9A" w:rsidR="0077489C" w:rsidRPr="00727486" w:rsidRDefault="0077489C" w:rsidP="001B6373">
      <w:pPr>
        <w:ind w:firstLine="480"/>
        <w:rPr>
          <w:color w:val="000000" w:themeColor="text1"/>
        </w:rPr>
      </w:pPr>
      <w:r w:rsidRPr="00727486">
        <w:rPr>
          <w:color w:val="000000" w:themeColor="text1"/>
        </w:rPr>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rPr>
          <w:color w:val="000000" w:themeColor="text1"/>
        </w:rPr>
        <w:t xml:space="preserve">only </w:t>
      </w:r>
      <w:r w:rsidRPr="00727486">
        <w:rPr>
          <w:color w:val="000000" w:themeColor="text1"/>
        </w:rPr>
        <w:t xml:space="preserve">the Chinese version; (3) If there were multiple Chinese versions and </w:t>
      </w:r>
      <w:r w:rsidR="002F7257">
        <w:rPr>
          <w:color w:val="000000" w:themeColor="text1"/>
        </w:rPr>
        <w:t xml:space="preserve">if </w:t>
      </w:r>
      <w:r w:rsidRPr="00727486">
        <w:rPr>
          <w:color w:val="000000" w:themeColor="text1"/>
        </w:rPr>
        <w:t>the one(s)</w:t>
      </w:r>
      <w:r w:rsidR="002F7257">
        <w:rPr>
          <w:color w:val="000000" w:themeColor="text1"/>
        </w:rPr>
        <w:t xml:space="preserve"> published later in time</w:t>
      </w:r>
      <w:r w:rsidRPr="00727486">
        <w:rPr>
          <w:color w:val="000000" w:themeColor="text1"/>
        </w:rPr>
        <w:t xml:space="preserve"> </w:t>
      </w:r>
      <w:r w:rsidR="002A4204" w:rsidRPr="00727486">
        <w:rPr>
          <w:color w:val="000000" w:themeColor="text1"/>
        </w:rPr>
        <w:t>m</w:t>
      </w:r>
      <w:r w:rsidR="002A4204">
        <w:rPr>
          <w:color w:val="000000" w:themeColor="text1"/>
        </w:rPr>
        <w:t>y</w:t>
      </w:r>
      <w:r w:rsidR="002A4204" w:rsidRPr="00727486">
        <w:rPr>
          <w:color w:val="000000" w:themeColor="text1"/>
        </w:rPr>
        <w:t>thological</w:t>
      </w:r>
      <w:r w:rsidR="002A4204">
        <w:rPr>
          <w:color w:val="000000" w:themeColor="text1"/>
        </w:rPr>
        <w:t>ly</w:t>
      </w:r>
      <w:r w:rsidR="002F7257" w:rsidRPr="00727486">
        <w:rPr>
          <w:color w:val="000000" w:themeColor="text1"/>
        </w:rPr>
        <w:t xml:space="preserve"> </w:t>
      </w:r>
      <w:r w:rsidRPr="00727486">
        <w:rPr>
          <w:color w:val="000000" w:themeColor="text1"/>
        </w:rPr>
        <w:t xml:space="preserve">improved the previous ones, we </w:t>
      </w:r>
      <w:r w:rsidR="006A283B" w:rsidRPr="00727486">
        <w:rPr>
          <w:color w:val="000000" w:themeColor="text1"/>
        </w:rPr>
        <w:t>choose</w:t>
      </w:r>
      <w:r w:rsidRPr="00727486">
        <w:rPr>
          <w:color w:val="000000" w:themeColor="text1"/>
        </w:rPr>
        <w:t xml:space="preserve"> the later version; (4) If there were multiple Chinese versions and no obvious methodological advances were reported, we </w:t>
      </w:r>
      <w:r w:rsidR="002F7257">
        <w:rPr>
          <w:color w:val="000000" w:themeColor="text1"/>
        </w:rPr>
        <w:t>choose</w:t>
      </w:r>
      <w:r w:rsidR="002F7257" w:rsidRPr="00727486">
        <w:rPr>
          <w:color w:val="000000" w:themeColor="text1"/>
        </w:rPr>
        <w:t xml:space="preserve"> </w:t>
      </w:r>
      <w:r w:rsidRPr="00727486">
        <w:rPr>
          <w:color w:val="000000" w:themeColor="text1"/>
        </w:rPr>
        <w:t xml:space="preserve">the one explicitly stated symptom names; (5) </w:t>
      </w:r>
      <w:bookmarkStart w:id="80" w:name="OLE_LINK21"/>
      <w:r w:rsidRPr="00727486">
        <w:rPr>
          <w:color w:val="000000" w:themeColor="text1"/>
        </w:rPr>
        <w:t>If all other condition were equal, we selected the most frequently cited one. For instance, CES-D was first translated by</w:t>
      </w:r>
      <w:r w:rsidR="00C65729">
        <w:rPr>
          <w:rFonts w:hint="eastAsia"/>
          <w:color w:val="000000" w:themeColor="text1"/>
        </w:rPr>
        <w:t xml:space="preserve"> </w:t>
      </w:r>
      <w:r w:rsidR="00C65729">
        <w:rPr>
          <w:color w:val="000000" w:themeColor="text1"/>
        </w:rPr>
        <w:fldChar w:fldCharType="begin"/>
      </w:r>
      <w:r w:rsidR="001B6373">
        <w:rPr>
          <w:color w:val="000000" w:themeColor="text1"/>
        </w:rPr>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rPr>
          <w:color w:val="000000" w:themeColor="text1"/>
        </w:rPr>
        <w:fldChar w:fldCharType="separate"/>
      </w:r>
      <w:r w:rsidR="00C65729" w:rsidRPr="00C65729">
        <w:t>Wang et al. (</w:t>
      </w:r>
      <w:r w:rsidR="00C65729" w:rsidRPr="001B6373">
        <w:rPr>
          <w:rStyle w:val="innerzoteroCitation"/>
        </w:rPr>
        <w:t>1999</w:t>
      </w:r>
      <w:r w:rsidR="00C65729" w:rsidRPr="00C65729">
        <w:t>)</w:t>
      </w:r>
      <w:r w:rsidR="00C65729">
        <w:rPr>
          <w:color w:val="000000" w:themeColor="text1"/>
        </w:rPr>
        <w:fldChar w:fldCharType="end"/>
      </w:r>
      <w:r w:rsidRPr="00727486">
        <w:rPr>
          <w:color w:val="000000" w:themeColor="text1"/>
        </w:rPr>
        <w:t>, which was used by 39 of all 4</w:t>
      </w:r>
      <w:r w:rsidR="00AD4C94">
        <w:rPr>
          <w:rFonts w:hint="eastAsia"/>
          <w:color w:val="000000" w:themeColor="text1"/>
        </w:rPr>
        <w:t>38</w:t>
      </w:r>
      <w:r w:rsidRPr="00727486">
        <w:rPr>
          <w:color w:val="000000" w:themeColor="text1"/>
        </w:rPr>
        <w:t xml:space="preserve"> papers included in the four menta-analyses. However, </w:t>
      </w:r>
      <w:r w:rsidR="001B6373">
        <w:rPr>
          <w:color w:val="000000" w:themeColor="text1"/>
        </w:rPr>
        <w:fldChar w:fldCharType="begin"/>
      </w:r>
      <w:r w:rsidR="001B6373">
        <w:rPr>
          <w:color w:val="000000" w:themeColor="text1"/>
        </w:rPr>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color w:val="000000" w:themeColor="text1"/>
        </w:rPr>
        <w:instrText>s/local/eoP0LvSC/items/RNYKFLVK"],"itemData":{"id":303,"type":"article-journal","abstract":"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 xml:space="preserve">","page":"139-143","source":"CNKI","title":"Development </w:instrText>
      </w:r>
      <w:r w:rsidR="001B6373">
        <w:rPr>
          <w:color w:val="000000" w:themeColor="text1"/>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1B6373" w:rsidRPr="001B6373">
        <w:t>Zhang et al. (</w:t>
      </w:r>
      <w:r w:rsidR="001B6373" w:rsidRPr="001B6373">
        <w:rPr>
          <w:rStyle w:val="innerzoteroCitation"/>
        </w:rPr>
        <w:t>2010</w:t>
      </w:r>
      <w:r w:rsidR="001B6373" w:rsidRPr="001B6373">
        <w:t>)</w:t>
      </w:r>
      <w:r w:rsidR="001B6373">
        <w:rPr>
          <w:color w:val="000000" w:themeColor="text1"/>
        </w:rPr>
        <w:fldChar w:fldCharType="end"/>
      </w:r>
      <w:r w:rsidR="001B6373">
        <w:rPr>
          <w:rFonts w:hint="eastAsia"/>
          <w:color w:val="000000" w:themeColor="text1"/>
        </w:rPr>
        <w:t xml:space="preserve"> </w:t>
      </w:r>
      <w:r w:rsidRPr="00727486">
        <w:rPr>
          <w:color w:val="000000" w:themeColor="text1"/>
        </w:rPr>
        <w:t xml:space="preserve">improved the translation of the 20th item, thus, we chose the revised version by </w:t>
      </w:r>
      <w:r w:rsidR="001B6373">
        <w:rPr>
          <w:color w:val="000000" w:themeColor="text1"/>
        </w:rPr>
        <w:fldChar w:fldCharType="begin"/>
      </w:r>
      <w:r w:rsidR="001B6373">
        <w:rPr>
          <w:color w:val="000000" w:themeColor="text1"/>
        </w:rPr>
        <w:instrText xml:space="preserve"> ADDIN ZOTERO_ITEM CSL_CITATION {"citationID":"jabS5LwW","properties":{"formattedCitation":"(Zhang et al. 2010)","plainCitation":"(Zhang et al. 2010)","noteIndex":0},"citationItems":[{"id":303,"uris":["http://zotero.org/users/local/eoP0LvSC/items/RNYKFLVK</w:instrText>
      </w:r>
      <w:r w:rsidR="001B6373">
        <w:rPr>
          <w:rFonts w:hint="eastAsia"/>
          <w:color w:val="000000" w:themeColor="text1"/>
        </w:rPr>
        <w:instrText>"],"itemData":{"id":303,"type":"article-journal","abstract":"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","page":"139-143","source":"CNKI","title":"Development of the Chinese age norms of CES</w:instrText>
      </w:r>
      <w:r w:rsidR="001B6373">
        <w:rPr>
          <w:color w:val="000000" w:themeColor="text1"/>
        </w:rPr>
        <w:instrText xml:space="preserve">-D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1B6373" w:rsidRPr="001B6373">
        <w:t>(</w:t>
      </w:r>
      <w:r w:rsidR="001B6373" w:rsidRPr="001B6373">
        <w:rPr>
          <w:rStyle w:val="zoteroCitation"/>
        </w:rPr>
        <w:t>Zhang et al. 2010</w:t>
      </w:r>
      <w:r w:rsidR="001B6373" w:rsidRPr="001B6373">
        <w:t>)</w:t>
      </w:r>
      <w:r w:rsidR="001B6373">
        <w:rPr>
          <w:color w:val="000000" w:themeColor="text1"/>
        </w:rPr>
        <w:fldChar w:fldCharType="end"/>
      </w:r>
      <w:r w:rsidRPr="00727486">
        <w:rPr>
          <w:color w:val="000000" w:themeColor="text1"/>
        </w:rPr>
        <w:t xml:space="preserve">. </w:t>
      </w:r>
      <w:bookmarkEnd w:id="80"/>
    </w:p>
    <w:p w14:paraId="0DEF177A" w14:textId="77777777" w:rsidR="0077489C" w:rsidRPr="00727486" w:rsidRDefault="0077489C" w:rsidP="0077489C">
      <w:pPr>
        <w:pStyle w:val="Heading2"/>
        <w:rPr>
          <w:color w:val="000000" w:themeColor="text1"/>
        </w:rPr>
      </w:pPr>
      <w:r w:rsidRPr="00727486">
        <w:rPr>
          <w:color w:val="000000" w:themeColor="text1"/>
        </w:rPr>
        <w:t>2.2 Identify symptoms within scales</w:t>
      </w:r>
    </w:p>
    <w:p w14:paraId="28644ABC" w14:textId="3E98687E" w:rsidR="0077489C" w:rsidRPr="00727486" w:rsidRDefault="0077489C" w:rsidP="0077489C">
      <w:pPr>
        <w:ind w:firstLine="480"/>
        <w:rPr>
          <w:color w:val="000000" w:themeColor="text1"/>
        </w:rPr>
      </w:pPr>
      <w:bookmarkStart w:id="81" w:name="OLE_LINK5"/>
      <w:bookmarkStart w:id="82" w:name="OLE_LINK20"/>
      <w:r w:rsidRPr="00727486">
        <w:rPr>
          <w:color w:val="000000" w:themeColor="text1"/>
        </w:rPr>
        <w:t xml:space="preserve">In this phase, four trained coders focused on identifying items that assessed identical or similar symptoms within each scale. The </w:t>
      </w:r>
      <w:r w:rsidR="002F7257">
        <w:rPr>
          <w:color w:val="000000" w:themeColor="text1"/>
        </w:rPr>
        <w:t>procedure</w:t>
      </w:r>
      <w:r w:rsidR="002F7257" w:rsidRPr="00727486">
        <w:rPr>
          <w:color w:val="000000" w:themeColor="text1"/>
        </w:rPr>
        <w:t xml:space="preserve"> </w:t>
      </w:r>
      <w:r w:rsidR="002F7257">
        <w:rPr>
          <w:color w:val="000000" w:themeColor="text1"/>
        </w:rPr>
        <w:t>was</w:t>
      </w:r>
      <w:r w:rsidR="002F7257" w:rsidRPr="00727486">
        <w:rPr>
          <w:color w:val="000000" w:themeColor="text1"/>
        </w:rPr>
        <w:t xml:space="preserve"> </w:t>
      </w:r>
      <w:r w:rsidRPr="00727486">
        <w:rPr>
          <w:color w:val="000000" w:themeColor="text1"/>
        </w:rPr>
        <w:t xml:space="preserve">as follows: First, the four coders independently identified and consolidated items within each scale. Then, they formed two pairs, with each pair reviewing their results and resolving any </w:t>
      </w:r>
      <w:r w:rsidRPr="00727486">
        <w:rPr>
          <w:color w:val="000000" w:themeColor="text1"/>
        </w:rPr>
        <w:lastRenderedPageBreak/>
        <w:t>discrepancies</w:t>
      </w:r>
      <w:r w:rsidR="002F7257">
        <w:rPr>
          <w:color w:val="000000" w:themeColor="text1"/>
        </w:rPr>
        <w:t xml:space="preserve"> within the pair</w:t>
      </w:r>
      <w:r w:rsidRPr="00727486">
        <w:rPr>
          <w:color w:val="000000" w:themeColor="text1"/>
        </w:rPr>
        <w:t>. Subsequently, the</w:t>
      </w:r>
      <w:r w:rsidR="002F7257">
        <w:rPr>
          <w:color w:val="000000" w:themeColor="text1"/>
        </w:rPr>
        <w:t xml:space="preserve"> results from</w:t>
      </w:r>
      <w:r w:rsidRPr="00727486">
        <w:rPr>
          <w:color w:val="000000" w:themeColor="text1"/>
        </w:rPr>
        <w:t xml:space="preserve"> two pairs of coders </w:t>
      </w:r>
      <w:r w:rsidR="002F7257">
        <w:rPr>
          <w:color w:val="000000" w:themeColor="text1"/>
        </w:rPr>
        <w:t xml:space="preserve">were </w:t>
      </w:r>
      <w:r w:rsidRPr="00727486">
        <w:rPr>
          <w:color w:val="000000" w:themeColor="text1"/>
        </w:rPr>
        <w:t>cross-checked and any remaining inconsistencies</w:t>
      </w:r>
      <w:r w:rsidR="002F7257">
        <w:rPr>
          <w:color w:val="000000" w:themeColor="text1"/>
        </w:rPr>
        <w:t xml:space="preserve"> were discussed and resolve with </w:t>
      </w:r>
      <w:r w:rsidRPr="00727486">
        <w:rPr>
          <w:color w:val="000000" w:themeColor="text1"/>
        </w:rPr>
        <w:t xml:space="preserve">the corresponding author when necessary. </w:t>
      </w:r>
      <w:bookmarkEnd w:id="81"/>
      <w:r w:rsidRPr="00727486">
        <w:rPr>
          <w:color w:val="000000" w:themeColor="text1"/>
        </w:rPr>
        <w:t xml:space="preserve">The final consolidated version of the results underwent independent verification by a clinically certified </w:t>
      </w:r>
      <w:r w:rsidR="002F7257" w:rsidRPr="002F7257">
        <w:rPr>
          <w:color w:val="000000" w:themeColor="text1"/>
        </w:rPr>
        <w:t>psychiatrist</w:t>
      </w:r>
      <w:r w:rsidR="002F7257">
        <w:rPr>
          <w:color w:val="000000" w:themeColor="text1"/>
        </w:rPr>
        <w:t xml:space="preserve"> </w:t>
      </w:r>
      <w:r w:rsidRPr="00727486">
        <w:rPr>
          <w:color w:val="000000" w:themeColor="text1"/>
        </w:rPr>
        <w:t>(</w:t>
      </w:r>
      <w:r w:rsidR="00C555B2">
        <w:rPr>
          <w:rFonts w:hint="eastAsia"/>
          <w:color w:val="000000" w:themeColor="text1"/>
        </w:rPr>
        <w:t>Y</w:t>
      </w:r>
      <w:r w:rsidR="00C555B2">
        <w:rPr>
          <w:color w:val="000000" w:themeColor="text1"/>
        </w:rPr>
        <w:t>. L).</w:t>
      </w:r>
    </w:p>
    <w:bookmarkEnd w:id="82"/>
    <w:p w14:paraId="2A93D69B" w14:textId="77777777" w:rsidR="0077489C" w:rsidRPr="00727486" w:rsidRDefault="0077489C" w:rsidP="0077489C">
      <w:pPr>
        <w:pStyle w:val="Heading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77489C">
      <w:pPr>
        <w:ind w:firstLine="480"/>
        <w:rPr>
          <w:color w:val="000000" w:themeColor="text1"/>
        </w:rPr>
      </w:pPr>
      <w:r w:rsidRPr="00727486">
        <w:rPr>
          <w:color w:val="000000" w:themeColor="text1"/>
        </w:rPr>
        <w:t xml:space="preserve">In this step, the same four coders </w:t>
      </w:r>
      <w:r w:rsidRPr="00727486">
        <w:rPr>
          <w:rFonts w:hint="eastAsia"/>
          <w:color w:val="000000" w:themeColor="text1"/>
        </w:rPr>
        <w:t>compare</w:t>
      </w:r>
      <w:r w:rsidRPr="00727486">
        <w:rPr>
          <w:color w:val="000000" w:themeColor="text1"/>
        </w:rPr>
        <w:t xml:space="preserve">d symptoms across all scales. The procedure </w:t>
      </w:r>
      <w:r w:rsidRPr="00727486">
        <w:rPr>
          <w:rFonts w:hint="eastAsia"/>
          <w:color w:val="000000" w:themeColor="text1"/>
        </w:rPr>
        <w:t>w</w:t>
      </w:r>
      <w:r w:rsidRPr="00727486">
        <w:rPr>
          <w:color w:val="000000" w:themeColor="text1"/>
        </w:rPr>
        <w:t xml:space="preserve">as the same as the identification of symptoms within scales: </w:t>
      </w:r>
      <w:r w:rsidR="00DF4A8A" w:rsidRPr="00727486">
        <w:rPr>
          <w:color w:val="000000" w:themeColor="text1"/>
        </w:rPr>
        <w:t>independent</w:t>
      </w:r>
      <w:r w:rsidRPr="00727486">
        <w:rPr>
          <w:color w:val="000000" w:themeColor="text1"/>
        </w:rPr>
        <w:t xml:space="preserve"> individual coding, discussion by pairs, cross-checking between pairs, discussion with the corresponding author, and verification by a clinically certificated doctor.</w:t>
      </w:r>
    </w:p>
    <w:p w14:paraId="0B17DCF1" w14:textId="76A3A859" w:rsidR="0077489C" w:rsidRPr="00727486" w:rsidRDefault="0077489C" w:rsidP="0077489C">
      <w:pPr>
        <w:ind w:firstLine="480"/>
        <w:rPr>
          <w:color w:val="000000" w:themeColor="text1"/>
        </w:rPr>
      </w:pPr>
      <w:r w:rsidRPr="00727486">
        <w:rPr>
          <w:color w:val="000000" w:themeColor="text1"/>
        </w:rPr>
        <w:t xml:space="preserve">The coding processes were as follow. We first pooled symptoms from all scales together and identified unique symptoms. In this step, we retained both compound symptoms and specific symptoms, as in </w:t>
      </w:r>
      <w:r w:rsidR="008D3D75" w:rsidRPr="00727486">
        <w:rPr>
          <w:color w:val="000000" w:themeColor="text1"/>
        </w:rPr>
        <w:fldChar w:fldCharType="begin"/>
      </w:r>
      <w:r w:rsidR="00DA1F25">
        <w:rPr>
          <w:color w:val="000000" w:themeColor="text1"/>
        </w:rPr>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FE7734" w:rsidRPr="00FE7734">
        <w:t>Fried (</w:t>
      </w:r>
      <w:r w:rsidR="00FE7734" w:rsidRPr="001B6373">
        <w:rPr>
          <w:rStyle w:val="innerzoteroCitation"/>
        </w:rPr>
        <w:t>2017</w:t>
      </w:r>
      <w:r w:rsidR="00FE7734" w:rsidRPr="00FE7734">
        <w:t>)</w:t>
      </w:r>
      <w:r w:rsidR="008D3D75" w:rsidRPr="00727486">
        <w:rPr>
          <w:color w:val="000000" w:themeColor="text1"/>
        </w:rPr>
        <w:fldChar w:fldCharType="end"/>
      </w:r>
      <w:r w:rsidRPr="00727486">
        <w:rPr>
          <w:color w:val="000000" w:themeColor="text1"/>
        </w:rPr>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rPr>
          <w:color w:val="000000" w:themeColor="text1"/>
        </w:rPr>
        <w:t>, a</w:t>
      </w:r>
      <w:r w:rsidRPr="00727486">
        <w:rPr>
          <w:color w:val="000000" w:themeColor="text1"/>
        </w:rPr>
        <w:t xml:space="preserve">nd all three </w:t>
      </w:r>
      <w:r w:rsidR="009665D2">
        <w:rPr>
          <w:color w:val="000000" w:themeColor="text1"/>
        </w:rPr>
        <w:t>of them</w:t>
      </w:r>
      <w:r w:rsidRPr="00727486">
        <w:rPr>
          <w:color w:val="000000" w:themeColor="text1"/>
        </w:rPr>
        <w:t xml:space="preserve"> were treated as unique symptoms. We employed an approach that maximize the </w:t>
      </w:r>
      <w:r w:rsidR="00DF4A8A" w:rsidRPr="00727486">
        <w:rPr>
          <w:color w:val="000000" w:themeColor="text1"/>
        </w:rPr>
        <w:t>number</w:t>
      </w:r>
      <w:r w:rsidRPr="00727486">
        <w:rPr>
          <w:color w:val="000000" w:themeColor="text1"/>
        </w:rPr>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color w:val="000000" w:themeColor="text1"/>
        </w:rPr>
        <w:t>i</w:t>
      </w:r>
      <w:r w:rsidRPr="00727486">
        <w:rPr>
          <w:color w:val="000000" w:themeColor="text1"/>
        </w:rPr>
        <w:t xml:space="preserve">c symptoms such as: 'blue', 'low mood', 'sad', and 'anhedonia'. This approach is slightly different from </w:t>
      </w:r>
      <w:r w:rsidR="008D3D75" w:rsidRPr="00727486">
        <w:rPr>
          <w:color w:val="000000" w:themeColor="text1"/>
        </w:rPr>
        <w:fldChar w:fldCharType="begin"/>
      </w:r>
      <w:r w:rsidR="00DA1F25">
        <w:rPr>
          <w:color w:val="000000" w:themeColor="text1"/>
        </w:rPr>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FE7734" w:rsidRPr="00FE7734">
        <w:t>Fried (</w:t>
      </w:r>
      <w:r w:rsidR="00FE7734" w:rsidRPr="001B6373">
        <w:rPr>
          <w:rStyle w:val="innerzoteroCitation"/>
        </w:rPr>
        <w:t>2017</w:t>
      </w:r>
      <w:r w:rsidR="00FE7734" w:rsidRPr="00FE7734">
        <w:t>)</w:t>
      </w:r>
      <w:r w:rsidR="008D3D75" w:rsidRPr="00727486">
        <w:rPr>
          <w:color w:val="000000" w:themeColor="text1"/>
        </w:rPr>
        <w:fldChar w:fldCharType="end"/>
      </w:r>
      <w:r w:rsidRPr="00727486">
        <w:rPr>
          <w:color w:val="000000" w:themeColor="text1"/>
        </w:rPr>
        <w:t>, where he coded all these item as a specific symptom 'Sad moods'.</w:t>
      </w:r>
    </w:p>
    <w:p w14:paraId="2D83CCD6" w14:textId="459C0AF5" w:rsidR="0077489C" w:rsidRPr="00727486" w:rsidRDefault="0077489C" w:rsidP="0077489C">
      <w:pPr>
        <w:ind w:firstLine="480"/>
        <w:rPr>
          <w:color w:val="000000" w:themeColor="text1"/>
        </w:rPr>
      </w:pPr>
      <w:r w:rsidRPr="00727486">
        <w:rPr>
          <w:color w:val="000000" w:themeColor="text1"/>
        </w:rPr>
        <w:t xml:space="preserve">Then, we </w:t>
      </w:r>
      <w:r w:rsidR="009665D2">
        <w:rPr>
          <w:color w:val="000000" w:themeColor="text1"/>
        </w:rPr>
        <w:t>assigned score</w:t>
      </w:r>
      <w:r w:rsidR="009665D2" w:rsidRPr="00727486">
        <w:rPr>
          <w:color w:val="000000" w:themeColor="text1"/>
        </w:rPr>
        <w:t xml:space="preserve"> </w:t>
      </w:r>
      <w:r w:rsidR="009665D2">
        <w:rPr>
          <w:color w:val="000000" w:themeColor="text1"/>
        </w:rPr>
        <w:t>of all</w:t>
      </w:r>
      <w:r w:rsidR="009665D2" w:rsidRPr="00727486">
        <w:rPr>
          <w:color w:val="000000" w:themeColor="text1"/>
        </w:rPr>
        <w:t xml:space="preserve"> </w:t>
      </w:r>
      <w:r w:rsidRPr="00727486">
        <w:rPr>
          <w:color w:val="000000" w:themeColor="text1"/>
        </w:rPr>
        <w:t>scale</w:t>
      </w:r>
      <w:r w:rsidR="009665D2">
        <w:rPr>
          <w:color w:val="000000" w:themeColor="text1"/>
        </w:rPr>
        <w:t>s</w:t>
      </w:r>
      <w:r w:rsidRPr="00727486">
        <w:rPr>
          <w:color w:val="000000" w:themeColor="text1"/>
        </w:rPr>
        <w:t xml:space="preserve"> on all unique symptoms. More specifically, a scale was </w:t>
      </w:r>
      <w:r w:rsidR="009665D2">
        <w:rPr>
          <w:color w:val="000000" w:themeColor="text1"/>
        </w:rPr>
        <w:t>scored</w:t>
      </w:r>
      <w:r w:rsidR="009665D2" w:rsidRPr="00727486">
        <w:rPr>
          <w:color w:val="000000" w:themeColor="text1"/>
        </w:rPr>
        <w:t xml:space="preserve"> </w:t>
      </w:r>
      <w:r w:rsidRPr="00727486">
        <w:rPr>
          <w:color w:val="000000" w:themeColor="text1"/>
        </w:rPr>
        <w:t xml:space="preserve">as “0” on a </w:t>
      </w:r>
      <w:r w:rsidR="004208DB" w:rsidRPr="00727486">
        <w:rPr>
          <w:color w:val="000000" w:themeColor="text1"/>
        </w:rPr>
        <w:t>symptom</w:t>
      </w:r>
      <w:r w:rsidRPr="00727486">
        <w:rPr>
          <w:color w:val="000000" w:themeColor="text1"/>
        </w:rPr>
        <w:t xml:space="preserve"> if it does not have items that measures this symptom. </w:t>
      </w:r>
      <w:r w:rsidR="009665D2" w:rsidRPr="00727486">
        <w:rPr>
          <w:color w:val="000000" w:themeColor="text1"/>
        </w:rPr>
        <w:t xml:space="preserve">For instance, the </w:t>
      </w:r>
      <w:r w:rsidR="001B6373" w:rsidRPr="001B6373">
        <w:rPr>
          <w:color w:val="000000" w:themeColor="text1"/>
        </w:rPr>
        <w:t>Children's Depression Inventory</w:t>
      </w:r>
      <w:r w:rsidR="001B6373">
        <w:rPr>
          <w:rFonts w:hint="eastAsia"/>
          <w:color w:val="000000" w:themeColor="text1"/>
        </w:rPr>
        <w:t xml:space="preserve"> </w:t>
      </w:r>
      <w:r w:rsidR="001B6373" w:rsidRPr="001B6373">
        <w:rPr>
          <w:rFonts w:hint="eastAsia"/>
          <w:color w:val="000000" w:themeColor="text1"/>
        </w:rPr>
        <w:t>(</w:t>
      </w:r>
      <w:r w:rsidR="009665D2" w:rsidRPr="001B6373">
        <w:rPr>
          <w:color w:val="000000" w:themeColor="text1"/>
        </w:rPr>
        <w:t>CDI</w:t>
      </w:r>
      <w:r w:rsidR="001B6373">
        <w:rPr>
          <w:rFonts w:hint="eastAsia"/>
          <w:color w:val="000000" w:themeColor="text1"/>
        </w:rPr>
        <w:t>)</w:t>
      </w:r>
      <w:r w:rsidR="009665D2" w:rsidRPr="00727486">
        <w:rPr>
          <w:color w:val="000000" w:themeColor="text1"/>
        </w:rPr>
        <w:t xml:space="preserve"> has no item for 'Depressed mood', we assigned “0” for CDI on this symptom. </w:t>
      </w:r>
      <w:r w:rsidRPr="00727486">
        <w:rPr>
          <w:color w:val="000000" w:themeColor="text1"/>
        </w:rPr>
        <w:t xml:space="preserve">If a scale has an item that directly measures a symptom, compound or specific, it was coded as 2 on that symptom. Note if a scale has an item measures a compound symptom, then, this scale not only had a score of 2 on that compound symptom but also has a score of 1 on </w:t>
      </w:r>
      <w:r w:rsidR="009665D2">
        <w:rPr>
          <w:color w:val="000000" w:themeColor="text1"/>
        </w:rPr>
        <w:t>all</w:t>
      </w:r>
      <w:r w:rsidRPr="00727486">
        <w:rPr>
          <w:color w:val="000000" w:themeColor="text1"/>
        </w:rPr>
        <w:t xml:space="preserve"> specific symptoms </w:t>
      </w:r>
      <w:r w:rsidR="009665D2">
        <w:rPr>
          <w:color w:val="000000" w:themeColor="text1"/>
        </w:rPr>
        <w:t>of</w:t>
      </w:r>
      <w:r w:rsidR="009665D2" w:rsidRPr="00727486">
        <w:rPr>
          <w:color w:val="000000" w:themeColor="text1"/>
        </w:rPr>
        <w:t xml:space="preserve"> </w:t>
      </w:r>
      <w:r w:rsidRPr="00727486">
        <w:rPr>
          <w:color w:val="000000" w:themeColor="text1"/>
        </w:rPr>
        <w:t>this compound symptom.</w:t>
      </w:r>
      <w:r w:rsidR="009665D2">
        <w:rPr>
          <w:color w:val="000000" w:themeColor="text1"/>
        </w:rPr>
        <w:t xml:space="preserve"> For example</w:t>
      </w:r>
      <w:r w:rsidRPr="00727486">
        <w:rPr>
          <w:color w:val="000000" w:themeColor="text1"/>
        </w:rPr>
        <w:t xml:space="preserve">, CDI has an item directly measures </w:t>
      </w:r>
      <w:r w:rsidR="009665D2">
        <w:rPr>
          <w:color w:val="000000" w:themeColor="text1"/>
        </w:rPr>
        <w:t xml:space="preserve">the </w:t>
      </w:r>
      <w:r w:rsidR="009665D2" w:rsidRPr="00727486">
        <w:rPr>
          <w:color w:val="000000" w:themeColor="text1"/>
        </w:rPr>
        <w:t>compound symptom “appetite change”</w:t>
      </w:r>
      <w:r w:rsidR="009665D2">
        <w:rPr>
          <w:color w:val="000000" w:themeColor="text1"/>
        </w:rPr>
        <w:t xml:space="preserve"> </w:t>
      </w:r>
      <w:r w:rsidRPr="00727486">
        <w:rPr>
          <w:color w:val="000000" w:themeColor="text1"/>
        </w:rPr>
        <w:t xml:space="preserve">and </w:t>
      </w:r>
      <w:r w:rsidR="009665D2">
        <w:rPr>
          <w:color w:val="000000" w:themeColor="text1"/>
        </w:rPr>
        <w:t xml:space="preserve">scored </w:t>
      </w:r>
      <w:r w:rsidRPr="00727486">
        <w:rPr>
          <w:color w:val="000000" w:themeColor="text1"/>
        </w:rPr>
        <w:t>2 on this</w:t>
      </w:r>
      <w:r w:rsidR="009665D2">
        <w:rPr>
          <w:color w:val="000000" w:themeColor="text1"/>
        </w:rPr>
        <w:t xml:space="preserve"> compound</w:t>
      </w:r>
      <w:r w:rsidRPr="00727486">
        <w:rPr>
          <w:color w:val="000000" w:themeColor="text1"/>
        </w:rPr>
        <w:t xml:space="preserve"> symptom. </w:t>
      </w:r>
      <w:r w:rsidRPr="00727486">
        <w:rPr>
          <w:color w:val="000000" w:themeColor="text1"/>
        </w:rPr>
        <w:lastRenderedPageBreak/>
        <w:t>Importantly, even CDI does not have item</w:t>
      </w:r>
      <w:r w:rsidR="009665D2">
        <w:rPr>
          <w:color w:val="000000" w:themeColor="text1"/>
        </w:rPr>
        <w:t>s</w:t>
      </w:r>
      <w:r w:rsidRPr="00727486">
        <w:rPr>
          <w:color w:val="000000" w:themeColor="text1"/>
        </w:rPr>
        <w:t xml:space="preserve"> for 'appetite increased' and 'appetite decreased', it </w:t>
      </w:r>
      <w:r w:rsidR="009665D2">
        <w:rPr>
          <w:color w:val="000000" w:themeColor="text1"/>
        </w:rPr>
        <w:t>scored</w:t>
      </w:r>
      <w:r w:rsidRPr="00727486">
        <w:rPr>
          <w:color w:val="000000" w:themeColor="text1"/>
        </w:rPr>
        <w:t xml:space="preserve"> 1 on </w:t>
      </w:r>
      <w:r w:rsidR="009665D2">
        <w:rPr>
          <w:color w:val="000000" w:themeColor="text1"/>
        </w:rPr>
        <w:t>these</w:t>
      </w:r>
      <w:r w:rsidR="009665D2" w:rsidRPr="00727486">
        <w:rPr>
          <w:color w:val="000000" w:themeColor="text1"/>
        </w:rPr>
        <w:t xml:space="preserve"> </w:t>
      </w:r>
      <w:r w:rsidRPr="00727486">
        <w:rPr>
          <w:color w:val="000000" w:themeColor="text1"/>
        </w:rPr>
        <w:t>two specific symptoms</w:t>
      </w:r>
      <w:r w:rsidR="009665D2">
        <w:rPr>
          <w:color w:val="000000" w:themeColor="text1"/>
        </w:rPr>
        <w:t xml:space="preserve"> </w:t>
      </w:r>
      <w:r w:rsidRPr="00727486">
        <w:rPr>
          <w:color w:val="000000" w:themeColor="text1"/>
        </w:rPr>
        <w:t xml:space="preserve">(see </w:t>
      </w:r>
      <w:r w:rsidR="009665D2" w:rsidRPr="00727486">
        <w:rPr>
          <w:color w:val="000000" w:themeColor="text1"/>
        </w:rPr>
        <w:t>Fig 2</w:t>
      </w:r>
      <w:r w:rsidR="009665D2">
        <w:rPr>
          <w:color w:val="000000" w:themeColor="text1"/>
        </w:rPr>
        <w:t xml:space="preserve"> and </w:t>
      </w:r>
      <w:r w:rsidRPr="00727486">
        <w:rPr>
          <w:color w:val="000000" w:themeColor="text1"/>
        </w:rPr>
        <w:t xml:space="preserve">Supplementary Materials for details). </w:t>
      </w:r>
      <w:r w:rsidRPr="00727486">
        <w:rPr>
          <w:rFonts w:hint="eastAsia"/>
          <w:color w:val="000000" w:themeColor="text1"/>
        </w:rPr>
        <w:t>However</w:t>
      </w:r>
      <w:r w:rsidRPr="00727486">
        <w:rPr>
          <w:color w:val="000000" w:themeColor="text1"/>
        </w:rPr>
        <w:t xml:space="preserve">, if the item measures a specific symptom under a compound symptom, this scale was coded “2” on that specific symptom but </w:t>
      </w:r>
      <w:r w:rsidR="00B05AA5">
        <w:rPr>
          <w:color w:val="000000" w:themeColor="text1"/>
        </w:rPr>
        <w:t xml:space="preserve">still </w:t>
      </w:r>
      <w:r w:rsidRPr="00727486">
        <w:rPr>
          <w:color w:val="000000" w:themeColor="text1"/>
        </w:rPr>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Chars="0"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Chars="0" w:firstLine="0"/>
        <w:jc w:val="center"/>
        <w:rPr>
          <w:color w:val="000000" w:themeColor="text1"/>
          <w:sz w:val="21"/>
          <w:szCs w:val="21"/>
        </w:rPr>
      </w:pPr>
    </w:p>
    <w:p w14:paraId="2D2E3DE5" w14:textId="5485CB3F" w:rsidR="0077489C" w:rsidRPr="00727486" w:rsidRDefault="0077489C" w:rsidP="0077489C">
      <w:pPr>
        <w:ind w:firstLineChars="0" w:firstLine="0"/>
        <w:jc w:val="center"/>
        <w:rPr>
          <w:color w:val="000000" w:themeColor="text1"/>
          <w:sz w:val="21"/>
          <w:szCs w:val="21"/>
        </w:rPr>
        <w:sectPr w:rsidR="0077489C" w:rsidRPr="00727486" w:rsidSect="00C626BF">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linePitch="312"/>
        </w:sectPr>
      </w:pPr>
    </w:p>
    <w:bookmarkEnd w:id="77"/>
    <w:p w14:paraId="62094E42" w14:textId="77777777" w:rsidR="0077489C" w:rsidRPr="00727486" w:rsidRDefault="0077489C" w:rsidP="0077489C">
      <w:pPr>
        <w:pStyle w:val="Heading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3CFBD01A" w:rsidR="0077489C" w:rsidRPr="00727486" w:rsidRDefault="0077489C" w:rsidP="001B6373">
      <w:pPr>
        <w:ind w:firstLine="480"/>
        <w:rPr>
          <w:color w:val="000000" w:themeColor="text1"/>
        </w:rPr>
      </w:pPr>
      <w:r w:rsidRPr="00727486">
        <w:rPr>
          <w:color w:val="000000" w:themeColor="text1"/>
        </w:rPr>
        <w:t>We reported the descriptive summary of scales as well as the sy</w:t>
      </w:r>
      <w:r w:rsidRPr="00727486">
        <w:rPr>
          <w:rFonts w:hint="eastAsia"/>
          <w:color w:val="000000" w:themeColor="text1"/>
        </w:rPr>
        <w:t>m</w:t>
      </w:r>
      <w:r w:rsidRPr="00727486">
        <w:rPr>
          <w:color w:val="000000" w:themeColor="text1"/>
        </w:rPr>
        <w:t xml:space="preserve">ptoms within scale. </w:t>
      </w:r>
      <w:bookmarkStart w:id="83" w:name="OLE_LINK14"/>
      <w:r w:rsidRPr="00727486">
        <w:rPr>
          <w:color w:val="000000" w:themeColor="text1"/>
        </w:rPr>
        <w:t>We highlight</w:t>
      </w:r>
      <w:r w:rsidR="00B05AA5">
        <w:rPr>
          <w:color w:val="000000" w:themeColor="text1"/>
        </w:rPr>
        <w:t>e</w:t>
      </w:r>
      <w:r w:rsidRPr="00727486">
        <w:rPr>
          <w:color w:val="000000" w:themeColor="text1"/>
        </w:rPr>
        <w:t xml:space="preserve">d symptoms that are used in DSM-5 for </w:t>
      </w:r>
      <w:r w:rsidR="00C27C74" w:rsidRPr="00727486">
        <w:rPr>
          <w:color w:val="000000" w:themeColor="text1"/>
        </w:rPr>
        <w:t>diagnosis</w:t>
      </w:r>
      <w:r w:rsidRPr="00727486">
        <w:rPr>
          <w:color w:val="000000" w:themeColor="text1"/>
        </w:rPr>
        <w:t xml:space="preserve"> of depression. More specifically, there are 28 symptoms are</w:t>
      </w:r>
      <w:r w:rsidR="00B05AA5">
        <w:rPr>
          <w:color w:val="000000" w:themeColor="text1"/>
        </w:rPr>
        <w:t xml:space="preserve"> overlapped with the</w:t>
      </w:r>
      <w:r w:rsidRPr="00727486">
        <w:rPr>
          <w:color w:val="000000" w:themeColor="text1"/>
        </w:rPr>
        <w:t xml:space="preserve"> DSM-5 symptom</w:t>
      </w:r>
      <w:r w:rsidR="00B05AA5">
        <w:rPr>
          <w:color w:val="000000" w:themeColor="text1"/>
        </w:rPr>
        <w:t>s for depression</w:t>
      </w:r>
      <w:r w:rsidRPr="00727486">
        <w:rPr>
          <w:color w:val="000000" w:themeColor="text1"/>
        </w:rPr>
        <w:t xml:space="preserve">, </w:t>
      </w:r>
      <w:r w:rsidR="00B05AA5">
        <w:rPr>
          <w:color w:val="000000" w:themeColor="text1"/>
        </w:rPr>
        <w:t xml:space="preserve">where were </w:t>
      </w:r>
      <w:r w:rsidRPr="00727486">
        <w:rPr>
          <w:color w:val="000000" w:themeColor="text1"/>
        </w:rPr>
        <w:t>derived from the nine symptoms in DSM-5 and all their specific symptoms, see</w:t>
      </w:r>
      <w:r w:rsidR="001B6373">
        <w:rPr>
          <w:rFonts w:hint="eastAsia"/>
          <w:color w:val="000000" w:themeColor="text1"/>
        </w:rPr>
        <w:t xml:space="preserve"> </w:t>
      </w:r>
      <w:r w:rsidR="001B6373">
        <w:rPr>
          <w:color w:val="000000" w:themeColor="text1"/>
        </w:rPr>
        <w:fldChar w:fldCharType="begin"/>
      </w:r>
      <w:r w:rsidR="001B6373">
        <w:rPr>
          <w:color w:val="000000" w:themeColor="text1"/>
        </w:rPr>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rPr>
          <w:color w:val="000000" w:themeColor="text1"/>
        </w:rPr>
        <w:fldChar w:fldCharType="separate"/>
      </w:r>
      <w:r w:rsidR="001B6373" w:rsidRPr="001B6373">
        <w:t>Fried et al. (</w:t>
      </w:r>
      <w:r w:rsidR="001B6373" w:rsidRPr="001B6373">
        <w:rPr>
          <w:rStyle w:val="innerzoteroCitation"/>
        </w:rPr>
        <w:t>2015</w:t>
      </w:r>
      <w:r w:rsidR="001B6373" w:rsidRPr="001B6373">
        <w:t>)</w:t>
      </w:r>
      <w:r w:rsidR="001B6373">
        <w:rPr>
          <w:color w:val="000000" w:themeColor="text1"/>
        </w:rPr>
        <w:fldChar w:fldCharType="end"/>
      </w:r>
      <w:r w:rsidR="001B6373">
        <w:rPr>
          <w:rFonts w:hint="eastAsia"/>
          <w:color w:val="000000" w:themeColor="text1"/>
        </w:rPr>
        <w:t xml:space="preserve"> </w:t>
      </w:r>
      <w:r w:rsidRPr="00727486">
        <w:rPr>
          <w:color w:val="000000" w:themeColor="text1"/>
        </w:rPr>
        <w:t>for details.</w:t>
      </w:r>
      <w:r w:rsidRPr="00727486">
        <w:rPr>
          <w:rFonts w:hint="eastAsia"/>
          <w:color w:val="000000" w:themeColor="text1"/>
        </w:rPr>
        <w:t xml:space="preserve"> </w:t>
      </w:r>
      <w:bookmarkEnd w:id="83"/>
    </w:p>
    <w:p w14:paraId="60FB9593" w14:textId="764AC11C" w:rsidR="0077489C" w:rsidRPr="00727486" w:rsidRDefault="0077489C" w:rsidP="0004790B">
      <w:pPr>
        <w:ind w:firstLine="480"/>
        <w:rPr>
          <w:color w:val="000000" w:themeColor="text1"/>
        </w:rPr>
        <w:sectPr w:rsidR="0077489C" w:rsidRPr="00727486" w:rsidSect="00C626BF">
          <w:pgSz w:w="11906" w:h="16838"/>
          <w:pgMar w:top="1440" w:right="1797" w:bottom="1440" w:left="1797" w:header="851" w:footer="992" w:gutter="0"/>
          <w:cols w:space="425"/>
          <w:docGrid w:type="lines" w:linePitch="312"/>
        </w:sectPr>
      </w:pPr>
      <w:r w:rsidRPr="00727486">
        <w:rPr>
          <w:color w:val="000000" w:themeColor="text1"/>
        </w:rPr>
        <w:t xml:space="preserve">We used Jaccard index </w:t>
      </w:r>
      <w:r w:rsidR="00B05AA5">
        <w:rPr>
          <w:color w:val="000000" w:themeColor="text1"/>
        </w:rPr>
        <w:t>to quantify</w:t>
      </w:r>
      <w:r w:rsidR="00B05AA5" w:rsidRPr="00727486">
        <w:rPr>
          <w:color w:val="000000" w:themeColor="text1"/>
        </w:rPr>
        <w:t xml:space="preserve"> </w:t>
      </w:r>
      <w:r w:rsidRPr="00727486">
        <w:rPr>
          <w:color w:val="000000" w:themeColor="text1"/>
        </w:rPr>
        <w:t xml:space="preserve">the degree of overlap between different </w:t>
      </w:r>
      <w:r w:rsidRPr="00727486">
        <w:rPr>
          <w:rFonts w:hint="eastAsia"/>
          <w:color w:val="000000" w:themeColor="text1"/>
        </w:rPr>
        <w:t>scale</w:t>
      </w:r>
      <w:r w:rsidRPr="00727486">
        <w:rPr>
          <w:color w:val="000000" w:themeColor="text1"/>
        </w:rPr>
        <w:t xml:space="preserve">s </w:t>
      </w:r>
      <w:r w:rsidRPr="00727486">
        <w:rPr>
          <w:color w:val="000000" w:themeColor="text1"/>
        </w:rPr>
        <w:fldChar w:fldCharType="begin"/>
      </w:r>
      <w:r w:rsidRPr="00727486">
        <w:rPr>
          <w:color w:val="000000" w:themeColor="text1"/>
        </w:rPr>
        <w:instrText xml:space="preserve"> ADDIN NE.Ref.{0D0D399E-8B2E-45E1-B4AB-F9DD22664B9A}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rFonts w:hint="eastAsia"/>
          <w:color w:val="000000" w:themeColor="text1"/>
        </w:rPr>
        <w:t>.</w:t>
      </w:r>
      <w:r w:rsidRPr="00727486">
        <w:rPr>
          <w:color w:val="000000" w:themeColor="text1"/>
        </w:rPr>
        <w:t xml:space="preserve"> The formal of Jaccard index is s/(u1 + u2 + s), where "s" represents the number of items shared by two </w:t>
      </w:r>
      <w:r w:rsidRPr="00727486">
        <w:rPr>
          <w:rFonts w:hint="eastAsia"/>
          <w:color w:val="000000" w:themeColor="text1"/>
        </w:rPr>
        <w:t>scale</w:t>
      </w:r>
      <w:r w:rsidRPr="00727486">
        <w:rPr>
          <w:color w:val="000000" w:themeColor="text1"/>
        </w:rPr>
        <w:t xml:space="preserve">s, and "u1" and "u2" denote the number of items that are exclusively present in each of the two scales. Jaccard index ranges from 0 (no </w:t>
      </w:r>
      <w:r w:rsidRPr="00727486">
        <w:rPr>
          <w:rFonts w:hint="eastAsia"/>
          <w:color w:val="000000" w:themeColor="text1"/>
        </w:rPr>
        <w:t>o</w:t>
      </w:r>
      <w:r w:rsidRPr="00727486">
        <w:rPr>
          <w:color w:val="000000" w:themeColor="text1"/>
        </w:rPr>
        <w:t xml:space="preserve">verlap among scales) to 1 (complete overlap). We interpreted Jaccard index as in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color w:val="000000" w:themeColor="text1"/>
        </w:rPr>
        <w:t>: very weak 0.00–0.19, weak 0.20–0.39, moderate 0.40–0.59, strong 0.60–0.79, and very strong 0.80–1.0.</w:t>
      </w:r>
      <w:bookmarkEnd w:id="78"/>
      <w:r w:rsidRPr="00727486">
        <w:rPr>
          <w:rFonts w:hint="eastAsia"/>
          <w:color w:val="000000" w:themeColor="text1"/>
        </w:rPr>
        <w:t xml:space="preserve"> </w:t>
      </w:r>
      <w:r w:rsidR="00B05AA5">
        <w:rPr>
          <w:color w:val="000000" w:themeColor="text1"/>
        </w:rPr>
        <w:t>Moreover, w</w:t>
      </w:r>
      <w:r w:rsidR="00B05AA5" w:rsidRPr="00727486">
        <w:rPr>
          <w:color w:val="000000" w:themeColor="text1"/>
        </w:rPr>
        <w:t xml:space="preserve">e </w:t>
      </w:r>
      <w:r w:rsidRPr="00727486">
        <w:rPr>
          <w:rFonts w:hint="eastAsia"/>
          <w:color w:val="000000" w:themeColor="text1"/>
        </w:rPr>
        <w:t>explored</w:t>
      </w:r>
      <w:r w:rsidRPr="00727486">
        <w:rPr>
          <w:color w:val="000000" w:themeColor="text1"/>
        </w:rPr>
        <w:t xml:space="preserve"> the </w:t>
      </w:r>
      <w:r w:rsidRPr="00727486">
        <w:rPr>
          <w:rFonts w:hint="eastAsia"/>
          <w:color w:val="000000" w:themeColor="text1"/>
        </w:rPr>
        <w:t>re</w:t>
      </w:r>
      <w:r w:rsidRPr="00727486">
        <w:rPr>
          <w:color w:val="000000" w:themeColor="text1"/>
        </w:rPr>
        <w:t>lationship between the mean Jaccard coefficient</w:t>
      </w:r>
      <w:r w:rsidR="0004790B">
        <w:rPr>
          <w:rFonts w:hint="eastAsia"/>
          <w:color w:val="000000" w:themeColor="text1"/>
        </w:rPr>
        <w:t xml:space="preserve">, </w:t>
      </w:r>
      <w:r w:rsidR="0004790B" w:rsidRPr="00727486">
        <w:rPr>
          <w:color w:val="000000" w:themeColor="text1"/>
        </w:rPr>
        <w:t xml:space="preserve">the scale length </w:t>
      </w:r>
      <w:r w:rsidRPr="00727486">
        <w:rPr>
          <w:color w:val="000000" w:themeColor="text1"/>
        </w:rPr>
        <w:t xml:space="preserve">and </w:t>
      </w:r>
      <w:commentRangeStart w:id="84"/>
      <w:commentRangeStart w:id="85"/>
      <w:commentRangeStart w:id="86"/>
      <w:r w:rsidR="0004790B" w:rsidRPr="00727486">
        <w:rPr>
          <w:color w:val="000000" w:themeColor="text1"/>
          <w:shd w:val="clear" w:color="auto" w:fill="FFFFFF"/>
        </w:rPr>
        <w:t xml:space="preserve">the number of captured symptoms </w:t>
      </w:r>
      <w:commentRangeEnd w:id="84"/>
      <w:r w:rsidR="0004790B">
        <w:rPr>
          <w:rStyle w:val="CommentReference"/>
        </w:rPr>
        <w:commentReference w:id="84"/>
      </w:r>
      <w:commentRangeEnd w:id="85"/>
      <w:r w:rsidR="0004790B">
        <w:rPr>
          <w:rStyle w:val="CommentReference"/>
        </w:rPr>
        <w:commentReference w:id="85"/>
      </w:r>
      <w:commentRangeEnd w:id="86"/>
      <w:r w:rsidR="007E5901">
        <w:rPr>
          <w:rStyle w:val="CommentReference"/>
        </w:rPr>
        <w:commentReference w:id="86"/>
      </w:r>
      <w:r w:rsidRPr="00727486">
        <w:rPr>
          <w:color w:val="000000" w:themeColor="text1"/>
        </w:rPr>
        <w:t xml:space="preserve">across 27 scales by employing </w:t>
      </w:r>
      <w:r w:rsidR="00B57518" w:rsidRPr="00727486">
        <w:rPr>
          <w:rFonts w:hint="eastAsia"/>
          <w:color w:val="000000" w:themeColor="text1"/>
        </w:rPr>
        <w:t>Spearman</w:t>
      </w:r>
      <w:r w:rsidR="00B57518" w:rsidRPr="00727486">
        <w:rPr>
          <w:color w:val="000000" w:themeColor="text1"/>
        </w:rPr>
        <w:t xml:space="preserve"> </w:t>
      </w:r>
      <w:r w:rsidRPr="00727486">
        <w:rPr>
          <w:color w:val="000000" w:themeColor="text1"/>
        </w:rPr>
        <w:t>correlation</w:t>
      </w:r>
      <w:r w:rsidRPr="00727486">
        <w:rPr>
          <w:color w:val="000000" w:themeColor="text1"/>
          <w:highlight w:val="yellow"/>
          <w:shd w:val="clear" w:color="auto" w:fill="FFFFFF"/>
        </w:rPr>
        <w:t>.</w:t>
      </w:r>
      <w:r w:rsidRPr="00727486">
        <w:rPr>
          <w:color w:val="000000" w:themeColor="text1"/>
          <w:shd w:val="clear" w:color="auto" w:fill="FFFFFF"/>
        </w:rPr>
        <w:t xml:space="preserve"> </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[Insert Fig  later]</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8"/>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8"/>
        <w:rPr>
          <w:b/>
          <w:bCs/>
          <w:color w:val="000000" w:themeColor="text1"/>
          <w:sz w:val="21"/>
          <w:szCs w:val="21"/>
        </w:rPr>
        <w:sectPr w:rsidR="0077489C" w:rsidRPr="00727486" w:rsidSect="00C626BF">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Heading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Heading1"/>
        <w:rPr>
          <w:color w:val="000000" w:themeColor="text1"/>
        </w:rPr>
      </w:pPr>
      <w:r w:rsidRPr="00727486">
        <w:rPr>
          <w:rFonts w:eastAsiaTheme="minorEastAsia"/>
          <w:color w:val="000000" w:themeColor="text1"/>
        </w:rPr>
        <w:t>3</w:t>
      </w:r>
      <w:r w:rsidRPr="00727486">
        <w:rPr>
          <w:color w:val="000000" w:themeColor="text1"/>
        </w:rPr>
        <w:t>.1 A summary of scales</w:t>
      </w:r>
    </w:p>
    <w:p w14:paraId="37CC9C20" w14:textId="768DD177" w:rsidR="0077489C" w:rsidRPr="00727486" w:rsidRDefault="0077489C" w:rsidP="00AD4C94">
      <w:pPr>
        <w:ind w:firstLine="480"/>
        <w:rPr>
          <w:color w:val="000000" w:themeColor="text1"/>
        </w:rPr>
      </w:pPr>
      <w:r w:rsidRPr="00727486">
        <w:rPr>
          <w:rFonts w:hint="eastAsia"/>
          <w:color w:val="000000" w:themeColor="text1"/>
        </w:rPr>
        <w:t>Among</w:t>
      </w:r>
      <w:r w:rsidRPr="00727486">
        <w:rPr>
          <w:color w:val="000000" w:themeColor="text1"/>
        </w:rPr>
        <w:t xml:space="preserve"> </w:t>
      </w:r>
      <w:r w:rsidRPr="00727486">
        <w:rPr>
          <w:rFonts w:hint="eastAsia"/>
          <w:color w:val="000000" w:themeColor="text1"/>
        </w:rPr>
        <w:t>all</w:t>
      </w:r>
      <w:r w:rsidRPr="00727486">
        <w:rPr>
          <w:color w:val="000000" w:themeColor="text1"/>
        </w:rPr>
        <w:t xml:space="preserve"> </w:t>
      </w:r>
      <w:r w:rsidRPr="00727486">
        <w:rPr>
          <w:rFonts w:hint="eastAsia"/>
          <w:color w:val="000000" w:themeColor="text1"/>
        </w:rPr>
        <w:t>papers</w:t>
      </w:r>
      <w:r w:rsidRPr="00727486">
        <w:rPr>
          <w:color w:val="000000" w:themeColor="text1"/>
        </w:rPr>
        <w:t xml:space="preserve"> </w:t>
      </w:r>
      <w:r w:rsidRPr="00727486">
        <w:rPr>
          <w:rFonts w:hint="eastAsia"/>
          <w:color w:val="000000" w:themeColor="text1"/>
        </w:rPr>
        <w:t>included</w:t>
      </w:r>
      <w:r w:rsidRPr="00727486">
        <w:rPr>
          <w:color w:val="000000" w:themeColor="text1"/>
        </w:rPr>
        <w:t xml:space="preserve"> in these four meta-analyses (citations), 4</w:t>
      </w:r>
      <w:r w:rsidR="00AD4C94">
        <w:rPr>
          <w:rFonts w:hint="eastAsia"/>
          <w:color w:val="000000" w:themeColor="text1"/>
        </w:rPr>
        <w:t xml:space="preserve">38 </w:t>
      </w:r>
      <w:r w:rsidRPr="00727486">
        <w:rPr>
          <w:color w:val="000000" w:themeColor="text1"/>
        </w:rPr>
        <w:t xml:space="preserve">reported </w:t>
      </w:r>
      <w:r w:rsidR="00AD4C94" w:rsidRPr="00727486">
        <w:rPr>
          <w:color w:val="000000" w:themeColor="text1"/>
        </w:rPr>
        <w:t>depressions</w:t>
      </w:r>
      <w:r w:rsidRPr="00727486">
        <w:rPr>
          <w:color w:val="000000" w:themeColor="text1"/>
        </w:rPr>
        <w:t xml:space="preserve">. We identified 34 unique scales in these articles. Among all these scales, the items of four scales, the Mini International Neuropsychiatric Interview for children and adolescents (Mini-KID), WHO-CIDI 3.0, Psychological Health Inventory (PHI), and the Symptom Checklist 45, were not findable. The items of the other two scales, the Beck Depression Inventory (Zhang Yuxin Revised Edition) and Short Depression Scale, were not available either because of unidentifiable citations. These six scales were excluded from </w:t>
      </w:r>
      <w:r w:rsidR="0004790B" w:rsidRPr="00727486">
        <w:rPr>
          <w:color w:val="000000" w:themeColor="text1"/>
        </w:rPr>
        <w:t>further</w:t>
      </w:r>
      <w:r w:rsidRPr="00727486">
        <w:rPr>
          <w:color w:val="000000" w:themeColor="text1"/>
        </w:rPr>
        <w:t xml:space="preserve"> analyses. The items used in 'Gu &amp; Chen (2020) 'and 'Ji (2007)' were </w:t>
      </w:r>
      <w:r w:rsidR="0004790B" w:rsidRPr="00727486">
        <w:rPr>
          <w:color w:val="000000" w:themeColor="text1"/>
        </w:rPr>
        <w:t>identical</w:t>
      </w:r>
      <w:r w:rsidRPr="00727486">
        <w:rPr>
          <w:color w:val="000000" w:themeColor="text1"/>
        </w:rPr>
        <w:t xml:space="preserve"> but in different languages, thus we regarded these two studies used the same scale referred them as 'Ji (2007)'. Also, the boys’ and girls’ version of the Child Behavior Checklist (CBCL) were treated as one scale. In</w:t>
      </w:r>
      <w:r w:rsidR="00DD361D">
        <w:rPr>
          <w:color w:val="000000" w:themeColor="text1"/>
        </w:rPr>
        <w:t xml:space="preserve"> total</w:t>
      </w:r>
      <w:r w:rsidRPr="00727486">
        <w:rPr>
          <w:color w:val="000000" w:themeColor="text1"/>
        </w:rPr>
        <w:t>, 27 scales were included in the current study</w:t>
      </w:r>
      <w:r w:rsidRPr="00727486">
        <w:rPr>
          <w:rFonts w:hint="eastAsia"/>
          <w:color w:val="000000" w:themeColor="text1"/>
        </w:rPr>
        <w:t>.</w:t>
      </w:r>
      <w:r w:rsidRPr="00727486">
        <w:rPr>
          <w:color w:val="000000" w:themeColor="text1"/>
        </w:rPr>
        <w:t xml:space="preserve"> See </w:t>
      </w:r>
      <w:r w:rsidR="00DD361D">
        <w:rPr>
          <w:color w:val="000000" w:themeColor="text1"/>
        </w:rPr>
        <w:t>Fig</w:t>
      </w:r>
      <w:r w:rsidR="00DD361D" w:rsidRPr="00727486">
        <w:rPr>
          <w:color w:val="000000" w:themeColor="text1"/>
        </w:rPr>
        <w:t xml:space="preserve"> </w:t>
      </w:r>
      <w:r w:rsidRPr="00727486">
        <w:rPr>
          <w:color w:val="000000" w:themeColor="text1"/>
        </w:rPr>
        <w:t xml:space="preserve">2 for the </w:t>
      </w:r>
      <w:r w:rsidR="00DD361D">
        <w:rPr>
          <w:color w:val="000000" w:themeColor="text1"/>
        </w:rPr>
        <w:t>frequency</w:t>
      </w:r>
      <w:r w:rsidR="00DD361D" w:rsidRPr="00727486">
        <w:rPr>
          <w:color w:val="000000" w:themeColor="text1"/>
        </w:rPr>
        <w:t xml:space="preserve"> </w:t>
      </w:r>
      <w:r w:rsidRPr="00727486">
        <w:rPr>
          <w:color w:val="000000" w:themeColor="text1"/>
        </w:rPr>
        <w:t xml:space="preserve">of </w:t>
      </w:r>
      <w:r w:rsidR="00DD361D">
        <w:rPr>
          <w:color w:val="000000" w:themeColor="text1"/>
        </w:rPr>
        <w:t>citations</w:t>
      </w:r>
      <w:r w:rsidR="00DD361D" w:rsidRPr="00727486">
        <w:rPr>
          <w:color w:val="000000" w:themeColor="text1"/>
        </w:rPr>
        <w:t xml:space="preserve"> </w:t>
      </w:r>
      <w:r w:rsidRPr="00727486">
        <w:rPr>
          <w:color w:val="000000" w:themeColor="text1"/>
        </w:rPr>
        <w:t>of these scales among all 4</w:t>
      </w:r>
      <w:r w:rsidR="00AD4C94">
        <w:rPr>
          <w:rFonts w:hint="eastAsia"/>
          <w:color w:val="000000" w:themeColor="text1"/>
        </w:rPr>
        <w:t>38</w:t>
      </w:r>
      <w:r w:rsidRPr="00727486">
        <w:rPr>
          <w:color w:val="000000" w:themeColor="text1"/>
        </w:rPr>
        <w:t xml:space="preserve"> empirical papers in the meta-</w:t>
      </w:r>
      <w:r w:rsidR="00C337F1" w:rsidRPr="00727486">
        <w:rPr>
          <w:color w:val="000000" w:themeColor="text1"/>
        </w:rPr>
        <w:t>analyses</w:t>
      </w:r>
      <w:r w:rsidRPr="00727486">
        <w:rPr>
          <w:color w:val="000000" w:themeColor="text1"/>
        </w:rPr>
        <w:t xml:space="preserve"> </w:t>
      </w:r>
      <w:r w:rsidR="0004790B">
        <w:rPr>
          <w:color w:val="000000" w:themeColor="text1"/>
        </w:rPr>
        <w:fldChar w:fldCharType="begin"/>
      </w:r>
      <w:r w:rsidR="0004790B">
        <w:rPr>
          <w:color w:val="000000" w:themeColor="text1"/>
        </w:rPr>
        <w:instrText xml:space="preserve"> ADDIN ZOTERO_ITEM CSL_CITATION {"citationID":"9tYbwhIc","properties":{"formattedCitation":"(Chen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04790B">
        <w:rPr>
          <w:rFonts w:hint="eastAsia"/>
          <w:color w:val="000000" w:themeColor="text1"/>
        </w:rPr>
        <w:instrText>,"issued":{"date-parts":[["2022",5,1]]}},"label":"page"},{"id":14,"uris":["http://zotero.org/users/local/eoP0LvSC/items/VDAXUCB4"],"itemData":{"id":14,"type":"article-journal","abstract":"</w:instrText>
      </w:r>
      <w:r w:rsidR="0004790B">
        <w:rPr>
          <w:rFonts w:hint="eastAsia"/>
          <w:color w:val="000000" w:themeColor="text1"/>
        </w:rPr>
        <w:instrText>我国高中生心理健康问题的检出率亟需关注</w:instrText>
      </w:r>
      <w:r w:rsidR="0004790B">
        <w:rPr>
          <w:rFonts w:hint="eastAsia"/>
          <w:color w:val="000000" w:themeColor="text1"/>
        </w:rPr>
        <w:instrText xml:space="preserve">, </w:instrText>
      </w:r>
      <w:r w:rsidR="0004790B">
        <w:rPr>
          <w:rFonts w:hint="eastAsia"/>
          <w:color w:val="000000" w:themeColor="text1"/>
        </w:rPr>
        <w:instrText>许多研究对此进行了</w:instrText>
      </w:r>
      <w:r w:rsidR="0004790B">
        <w:rPr>
          <w:rFonts w:hint="eastAsia"/>
          <w:color w:val="000000" w:themeColor="text1"/>
        </w:rPr>
        <w:instrText>...","container-title":"Advances in P</w:instrText>
      </w:r>
      <w:r w:rsidR="0004790B">
        <w:rPr>
          <w:color w:val="000000" w:themeColor="text1"/>
        </w:rPr>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rPr>
          <w:color w:val="000000" w:themeColor="text1"/>
        </w:rPr>
        <w:fldChar w:fldCharType="separate"/>
      </w:r>
      <w:r w:rsidR="0004790B" w:rsidRPr="0004790B">
        <w:t>(Chen et al. 2022; Huang et al. 2022; Yu et al. 2022; Zhang et al. 2022)</w:t>
      </w:r>
      <w:r w:rsidR="0004790B">
        <w:rPr>
          <w:color w:val="000000" w:themeColor="text1"/>
        </w:rPr>
        <w:fldChar w:fldCharType="end"/>
      </w:r>
      <w:r w:rsidR="0004790B">
        <w:rPr>
          <w:rFonts w:hint="eastAsia"/>
          <w:color w:val="000000" w:themeColor="text1"/>
        </w:rPr>
        <w:t>.</w:t>
      </w:r>
      <w:r w:rsidRPr="00727486">
        <w:rPr>
          <w:color w:val="000000" w:themeColor="text1"/>
        </w:rPr>
        <w:t xml:space="preserve"> The seven most frequently used scales in this study are SDS, SCL-90, CES-D, CDI, DSRSC, BDI-I, and MSSMHS, among which</w:t>
      </w:r>
      <w:r w:rsidR="00DD361D">
        <w:rPr>
          <w:color w:val="000000" w:themeColor="text1"/>
        </w:rPr>
        <w:t>, the</w:t>
      </w:r>
      <w:r w:rsidRPr="00727486">
        <w:rPr>
          <w:color w:val="000000" w:themeColor="text1"/>
        </w:rPr>
        <w:t xml:space="preserve"> CES-D and SDS are consistent with the scales selected by Fried (2017).</w:t>
      </w:r>
    </w:p>
    <w:p w14:paraId="3F8E5463" w14:textId="77777777" w:rsidR="0077489C" w:rsidRPr="00727486" w:rsidRDefault="0077489C" w:rsidP="0077489C">
      <w:pPr>
        <w:pStyle w:val="Heading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77489C">
      <w:pPr>
        <w:ind w:firstLine="480"/>
        <w:rPr>
          <w:color w:val="000000" w:themeColor="text1"/>
        </w:rPr>
      </w:pPr>
      <w:bookmarkStart w:id="87" w:name="OLE_LINK18"/>
      <w:r w:rsidRPr="00727486">
        <w:rPr>
          <w:color w:val="000000" w:themeColor="text1"/>
        </w:rPr>
        <w:t xml:space="preserve">For the 27 scales included, there are 425 </w:t>
      </w:r>
      <w:r w:rsidRPr="00727486">
        <w:rPr>
          <w:rFonts w:hint="eastAsia"/>
          <w:color w:val="000000" w:themeColor="text1"/>
        </w:rPr>
        <w:t>items</w:t>
      </w:r>
      <w:r w:rsidRPr="00727486">
        <w:rPr>
          <w:color w:val="000000" w:themeColor="text1"/>
        </w:rPr>
        <w:t xml:space="preserve"> in total. </w:t>
      </w:r>
      <w:r w:rsidR="00DD361D">
        <w:rPr>
          <w:color w:val="000000" w:themeColor="text1"/>
        </w:rPr>
        <w:t>Among them,</w:t>
      </w:r>
      <w:r w:rsidRPr="00727486">
        <w:rPr>
          <w:color w:val="000000" w:themeColor="text1"/>
        </w:rPr>
        <w:t xml:space="preserve"> 73 items </w:t>
      </w:r>
      <w:r w:rsidR="00DD361D">
        <w:rPr>
          <w:color w:val="000000" w:themeColor="text1"/>
        </w:rPr>
        <w:t xml:space="preserve">were merged </w:t>
      </w:r>
      <w:r w:rsidRPr="00727486">
        <w:rPr>
          <w:color w:val="000000" w:themeColor="text1"/>
        </w:rPr>
        <w:t xml:space="preserve">into 31 symptoms. Also, there were two cases where one item measured two symptoms. The item from Ji (2007), "During the past 12 months, did you ever feel so sad or hopeless almost every day for two weeks or more in a row that you stopped doing your usual activities?" </w:t>
      </w:r>
      <w:r w:rsidR="0004790B" w:rsidRPr="00727486">
        <w:rPr>
          <w:color w:val="000000" w:themeColor="text1"/>
        </w:rPr>
        <w:t>measures</w:t>
      </w:r>
      <w:r w:rsidRPr="00727486">
        <w:rPr>
          <w:color w:val="000000" w:themeColor="text1"/>
        </w:rPr>
        <w:t xml:space="preserve"> both 'sad' and 'Sense of hopelessness'. And the 8</w:t>
      </w:r>
      <w:r w:rsidRPr="00727486">
        <w:rPr>
          <w:color w:val="000000" w:themeColor="text1"/>
          <w:vertAlign w:val="superscript"/>
        </w:rPr>
        <w:t>th</w:t>
      </w:r>
      <w:r w:rsidRPr="00727486">
        <w:rPr>
          <w:color w:val="000000" w:themeColor="text1"/>
        </w:rPr>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rPr>
          <w:color w:val="000000" w:themeColor="text1"/>
        </w:rPr>
        <w:t>all 27</w:t>
      </w:r>
      <w:r w:rsidR="00A1553F" w:rsidRPr="00727486">
        <w:rPr>
          <w:color w:val="000000" w:themeColor="text1"/>
        </w:rPr>
        <w:t xml:space="preserve"> </w:t>
      </w:r>
      <w:r w:rsidRPr="00727486">
        <w:rPr>
          <w:color w:val="000000" w:themeColor="text1"/>
        </w:rPr>
        <w:t xml:space="preserve">scales </w:t>
      </w:r>
      <w:bookmarkStart w:id="88" w:name="OLE_LINK15"/>
      <w:r w:rsidRPr="00727486">
        <w:rPr>
          <w:color w:val="000000" w:themeColor="text1"/>
        </w:rPr>
        <w:t xml:space="preserve">(See </w:t>
      </w:r>
      <w:bookmarkStart w:id="89" w:name="OLE_LINK4"/>
      <w:bookmarkEnd w:id="87"/>
      <w:r w:rsidRPr="00727486">
        <w:rPr>
          <w:color w:val="000000" w:themeColor="text1"/>
          <w:shd w:val="clear" w:color="auto" w:fill="FFFFFF"/>
        </w:rPr>
        <w:t>supplementary materials</w:t>
      </w:r>
      <w:bookmarkEnd w:id="89"/>
      <w:r w:rsidRPr="00727486">
        <w:rPr>
          <w:color w:val="000000" w:themeColor="text1"/>
        </w:rPr>
        <w:t xml:space="preserve"> for number of items and symptoms of each included scale).</w:t>
      </w:r>
      <w:bookmarkEnd w:id="88"/>
    </w:p>
    <w:p w14:paraId="363A800B" w14:textId="250A44A2" w:rsidR="0077489C" w:rsidRPr="00727486" w:rsidRDefault="0077489C" w:rsidP="0077489C">
      <w:pPr>
        <w:ind w:firstLine="480"/>
        <w:rPr>
          <w:color w:val="000000" w:themeColor="text1"/>
        </w:rPr>
      </w:pPr>
      <w:bookmarkStart w:id="90" w:name="OLE_LINK16"/>
      <w:r w:rsidRPr="00727486">
        <w:rPr>
          <w:color w:val="000000" w:themeColor="text1"/>
          <w:shd w:val="clear" w:color="auto" w:fill="FFFFFF"/>
        </w:rPr>
        <w:t>The comparison of 385 symptoms across 27 scales resulted in unique 84 symptoms (see Figure 3).</w:t>
      </w:r>
      <w:r w:rsidRPr="00727486">
        <w:rPr>
          <w:color w:val="000000" w:themeColor="text1"/>
        </w:rPr>
        <w:t xml:space="preserve"> </w:t>
      </w:r>
      <w:r w:rsidRPr="00727486">
        <w:rPr>
          <w:color w:val="000000" w:themeColor="text1"/>
          <w:shd w:val="clear" w:color="auto" w:fill="FFFFFF"/>
        </w:rPr>
        <w:t xml:space="preserve">Among these, </w:t>
      </w:r>
      <w:r w:rsidRPr="00727486">
        <w:rPr>
          <w:rFonts w:hint="eastAsia"/>
          <w:color w:val="000000" w:themeColor="text1"/>
          <w:shd w:val="clear" w:color="auto" w:fill="FFFFFF"/>
        </w:rPr>
        <w:t>eight</w:t>
      </w:r>
      <w:r w:rsidRPr="00727486">
        <w:rPr>
          <w:color w:val="000000" w:themeColor="text1"/>
          <w:shd w:val="clear" w:color="auto" w:fill="FFFFFF"/>
        </w:rPr>
        <w:t xml:space="preserve"> are compound symptoms, including </w:t>
      </w:r>
      <w:r w:rsidRPr="00727486">
        <w:rPr>
          <w:i/>
          <w:iCs/>
          <w:color w:val="000000" w:themeColor="text1"/>
          <w:shd w:val="clear" w:color="auto" w:fill="FFFFFF"/>
        </w:rPr>
        <w:t>Depressive mood, Irritability</w:t>
      </w:r>
      <w:r w:rsidRPr="00727486">
        <w:rPr>
          <w:color w:val="000000" w:themeColor="text1"/>
          <w:shd w:val="clear" w:color="auto" w:fill="FFFFFF"/>
        </w:rPr>
        <w:t xml:space="preserve">, </w:t>
      </w:r>
      <w:r w:rsidRPr="00727486">
        <w:rPr>
          <w:i/>
          <w:iCs/>
          <w:color w:val="000000" w:themeColor="text1"/>
          <w:shd w:val="clear" w:color="auto" w:fill="FFFFFF"/>
        </w:rPr>
        <w:t>Self-abasement</w:t>
      </w:r>
      <w:r w:rsidRPr="00727486">
        <w:rPr>
          <w:color w:val="000000" w:themeColor="text1"/>
          <w:shd w:val="clear" w:color="auto" w:fill="FFFFFF"/>
        </w:rPr>
        <w:t xml:space="preserve">, </w:t>
      </w:r>
      <w:r w:rsidRPr="00727486">
        <w:rPr>
          <w:i/>
          <w:iCs/>
          <w:color w:val="000000" w:themeColor="text1"/>
          <w:shd w:val="clear" w:color="auto" w:fill="FFFFFF"/>
        </w:rPr>
        <w:t>Interest/pleasure loss</w:t>
      </w:r>
      <w:r w:rsidRPr="00727486">
        <w:rPr>
          <w:color w:val="000000" w:themeColor="text1"/>
          <w:shd w:val="clear" w:color="auto" w:fill="FFFFFF"/>
        </w:rPr>
        <w:t xml:space="preserve">, </w:t>
      </w:r>
      <w:r w:rsidRPr="00727486">
        <w:rPr>
          <w:i/>
          <w:iCs/>
          <w:color w:val="000000" w:themeColor="text1"/>
          <w:shd w:val="clear" w:color="auto" w:fill="FFFFFF"/>
        </w:rPr>
        <w:t>Somatization</w:t>
      </w:r>
      <w:r w:rsidRPr="00727486">
        <w:rPr>
          <w:color w:val="000000" w:themeColor="text1"/>
          <w:shd w:val="clear" w:color="auto" w:fill="FFFFFF"/>
        </w:rPr>
        <w:t xml:space="preserve">, </w:t>
      </w:r>
      <w:r w:rsidRPr="00727486">
        <w:rPr>
          <w:i/>
          <w:iCs/>
          <w:color w:val="000000" w:themeColor="text1"/>
          <w:shd w:val="clear" w:color="auto" w:fill="FFFFFF"/>
        </w:rPr>
        <w:t>Appetite changes</w:t>
      </w:r>
      <w:r w:rsidRPr="00727486">
        <w:rPr>
          <w:color w:val="000000" w:themeColor="text1"/>
          <w:shd w:val="clear" w:color="auto" w:fill="FFFFFF"/>
        </w:rPr>
        <w:t xml:space="preserve">, </w:t>
      </w:r>
      <w:r w:rsidRPr="00727486">
        <w:rPr>
          <w:i/>
          <w:iCs/>
          <w:color w:val="000000" w:themeColor="text1"/>
          <w:shd w:val="clear" w:color="auto" w:fill="FFFFFF"/>
        </w:rPr>
        <w:t>Somnipathy</w:t>
      </w:r>
      <w:r w:rsidRPr="00727486">
        <w:rPr>
          <w:color w:val="000000" w:themeColor="text1"/>
          <w:shd w:val="clear" w:color="auto" w:fill="FFFFFF"/>
        </w:rPr>
        <w:t>, and</w:t>
      </w:r>
      <w:r w:rsidRPr="00727486">
        <w:rPr>
          <w:i/>
          <w:iCs/>
          <w:color w:val="000000" w:themeColor="text1"/>
          <w:shd w:val="clear" w:color="auto" w:fill="FFFFFF"/>
        </w:rPr>
        <w:t xml:space="preserve"> Reduced socializatio</w:t>
      </w:r>
      <w:bookmarkEnd w:id="90"/>
      <w:r w:rsidRPr="00727486">
        <w:rPr>
          <w:i/>
          <w:iCs/>
          <w:color w:val="000000" w:themeColor="text1"/>
          <w:shd w:val="clear" w:color="auto" w:fill="FFFFFF"/>
        </w:rPr>
        <w:t>n</w:t>
      </w:r>
      <w:r w:rsidRPr="00727486">
        <w:rPr>
          <w:color w:val="000000" w:themeColor="text1"/>
          <w:shd w:val="clear" w:color="auto" w:fill="FFFFFF"/>
        </w:rPr>
        <w:t>.</w:t>
      </w:r>
      <w:bookmarkStart w:id="91" w:name="OLE_LINK12"/>
      <w:r w:rsidRPr="00727486">
        <w:rPr>
          <w:color w:val="000000" w:themeColor="text1"/>
          <w:shd w:val="clear" w:color="auto" w:fill="FFFFFF"/>
        </w:rPr>
        <w:t xml:space="preserve"> Among all 27 scales, 19 of them did </w:t>
      </w:r>
      <w:r w:rsidRPr="00727486">
        <w:rPr>
          <w:color w:val="000000" w:themeColor="text1"/>
          <w:shd w:val="clear" w:color="auto" w:fill="FFFFFF"/>
        </w:rPr>
        <w:lastRenderedPageBreak/>
        <w:t>not include any idiosyncratic symptoms. For the other eight scales the rate of idiosyncratic symptom varied from 3.9% to 22.2%.</w:t>
      </w:r>
      <w:r w:rsidRPr="00727486">
        <w:rPr>
          <w:color w:val="000000" w:themeColor="text1"/>
        </w:rPr>
        <w:t xml:space="preserve"> Interestingly, all scales include symptoms that were not </w:t>
      </w:r>
      <w:r w:rsidR="00547B64">
        <w:rPr>
          <w:color w:val="000000" w:themeColor="text1"/>
        </w:rPr>
        <w:t>covered</w:t>
      </w:r>
      <w:r w:rsidRPr="00727486">
        <w:rPr>
          <w:color w:val="000000" w:themeColor="text1"/>
        </w:rPr>
        <w:t xml:space="preserve"> in</w:t>
      </w:r>
      <w:r w:rsidRPr="00727486">
        <w:rPr>
          <w:color w:val="000000" w:themeColor="text1"/>
          <w:shd w:val="clear" w:color="auto" w:fill="FFFFFF"/>
        </w:rPr>
        <w:t xml:space="preserve"> DSM-5. </w:t>
      </w:r>
      <w:r w:rsidR="00A11CA8">
        <w:rPr>
          <w:color w:val="000000" w:themeColor="text1"/>
          <w:shd w:val="clear" w:color="auto" w:fill="FFFFFF"/>
        </w:rPr>
        <w:t xml:space="preserve">The </w:t>
      </w:r>
      <w:r w:rsidRPr="00727486">
        <w:rPr>
          <w:color w:val="000000" w:themeColor="text1"/>
          <w:shd w:val="clear" w:color="auto" w:fill="FFFFFF"/>
        </w:rPr>
        <w:t>DSI has the highest proportion of DSM-5 symptoms for depression, 71.42% of the total nine DSM-5 depression symptoms.</w:t>
      </w:r>
      <w:r w:rsidRPr="00727486">
        <w:rPr>
          <w:color w:val="000000" w:themeColor="text1"/>
        </w:rPr>
        <w:t xml:space="preserve"> </w:t>
      </w:r>
      <w:r w:rsidRPr="00727486">
        <w:rPr>
          <w:rFonts w:hint="eastAsia"/>
          <w:color w:val="000000" w:themeColor="text1"/>
        </w:rPr>
        <w:t>Please</w:t>
      </w:r>
      <w:r w:rsidRPr="00727486">
        <w:rPr>
          <w:color w:val="000000" w:themeColor="text1"/>
        </w:rPr>
        <w:t xml:space="preserve"> see the supplementary matierals for </w:t>
      </w:r>
      <w:r w:rsidRPr="00727486">
        <w:rPr>
          <w:color w:val="000000" w:themeColor="text1"/>
          <w:shd w:val="clear" w:color="auto" w:fill="FFFFFF"/>
        </w:rPr>
        <w:t>detailed information.</w:t>
      </w:r>
    </w:p>
    <w:bookmarkEnd w:id="91"/>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Chars="0"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CBCL: </w:t>
      </w:r>
      <w:bookmarkStart w:id="92" w:name="OLE_LINK23"/>
      <w:r w:rsidRPr="00727486">
        <w:rPr>
          <w:color w:val="000000" w:themeColor="text1"/>
          <w:sz w:val="21"/>
          <w:szCs w:val="21"/>
        </w:rPr>
        <w:t>Child Behavior Checklist</w:t>
      </w:r>
      <w:bookmarkEnd w:id="92"/>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Chars="0" w:firstLine="0"/>
        <w:jc w:val="center"/>
        <w:rPr>
          <w:color w:val="000000" w:themeColor="text1"/>
          <w:sz w:val="21"/>
          <w:szCs w:val="21"/>
        </w:rPr>
      </w:pPr>
    </w:p>
    <w:p w14:paraId="69080712" w14:textId="77777777" w:rsidR="0077489C" w:rsidRPr="00727486" w:rsidRDefault="0077489C" w:rsidP="0077489C">
      <w:pPr>
        <w:ind w:firstLineChars="0" w:firstLine="0"/>
        <w:rPr>
          <w:i/>
          <w:iCs/>
          <w:color w:val="000000" w:themeColor="text1"/>
          <w:szCs w:val="24"/>
        </w:rPr>
      </w:pPr>
    </w:p>
    <w:p w14:paraId="74041F64" w14:textId="77777777" w:rsidR="0077489C" w:rsidRPr="00727486" w:rsidRDefault="0077489C" w:rsidP="0077489C">
      <w:pPr>
        <w:pStyle w:val="Heading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Pr="00727486" w:rsidRDefault="0077489C" w:rsidP="0077489C">
      <w:pPr>
        <w:ind w:firstLine="480"/>
        <w:rPr>
          <w:color w:val="000000" w:themeColor="text1"/>
        </w:rPr>
      </w:pPr>
      <w:r w:rsidRPr="00727486">
        <w:rPr>
          <w:color w:val="000000" w:themeColor="text1"/>
          <w:shd w:val="clear" w:color="auto" w:fill="FFFFFF"/>
        </w:rPr>
        <w:t>Among the 84 symptoms, 18 (21.43%) were idiosyncratic symptoms and only appeared in one scale. None of the</w:t>
      </w:r>
      <w:r w:rsidR="002B6AB2">
        <w:rPr>
          <w:color w:val="000000" w:themeColor="text1"/>
          <w:shd w:val="clear" w:color="auto" w:fill="FFFFFF"/>
        </w:rPr>
        <w:t xml:space="preserve"> 84</w:t>
      </w:r>
      <w:r w:rsidRPr="00727486">
        <w:rPr>
          <w:color w:val="000000" w:themeColor="text1"/>
          <w:shd w:val="clear" w:color="auto" w:fill="FFFFFF"/>
        </w:rPr>
        <w:t xml:space="preserve"> symptoms were present </w:t>
      </w:r>
      <w:r w:rsidR="002B6AB2">
        <w:rPr>
          <w:color w:val="000000" w:themeColor="text1"/>
          <w:shd w:val="clear" w:color="auto" w:fill="FFFFFF"/>
        </w:rPr>
        <w:t>in</w:t>
      </w:r>
      <w:r w:rsidR="002B6AB2" w:rsidRPr="00727486">
        <w:rPr>
          <w:color w:val="000000" w:themeColor="text1"/>
          <w:shd w:val="clear" w:color="auto" w:fill="FFFFFF"/>
        </w:rPr>
        <w:t xml:space="preserve"> </w:t>
      </w:r>
      <w:r w:rsidRPr="00727486">
        <w:rPr>
          <w:color w:val="000000" w:themeColor="text1"/>
          <w:shd w:val="clear" w:color="auto" w:fill="FFFFFF"/>
        </w:rPr>
        <w:t>all scales.</w:t>
      </w:r>
      <w:r w:rsidRPr="00727486">
        <w:rPr>
          <w:color w:val="000000" w:themeColor="text1"/>
        </w:rPr>
        <w:t xml:space="preserve"> The most frequently </w:t>
      </w:r>
      <w:r w:rsidR="002B6AB2">
        <w:rPr>
          <w:color w:val="000000" w:themeColor="text1"/>
        </w:rPr>
        <w:t xml:space="preserve">presented </w:t>
      </w:r>
      <w:r w:rsidRPr="00727486">
        <w:rPr>
          <w:color w:val="000000" w:themeColor="text1"/>
        </w:rPr>
        <w:t xml:space="preserve">symptom, appeared in 22 out of 27 scales, was </w:t>
      </w:r>
      <w:r w:rsidRPr="00727486">
        <w:rPr>
          <w:i/>
          <w:iCs/>
          <w:color w:val="000000" w:themeColor="text1"/>
        </w:rPr>
        <w:t xml:space="preserve">Sense of </w:t>
      </w:r>
      <w:r w:rsidRPr="00727486">
        <w:rPr>
          <w:i/>
          <w:iCs/>
          <w:color w:val="000000" w:themeColor="text1"/>
        </w:rPr>
        <w:lastRenderedPageBreak/>
        <w:t>hopelessness</w:t>
      </w:r>
      <w:r w:rsidRPr="00727486">
        <w:rPr>
          <w:color w:val="000000" w:themeColor="text1"/>
        </w:rPr>
        <w:t xml:space="preserve">. The second most measured symptom, 18 out of 27, was </w:t>
      </w:r>
      <w:r w:rsidRPr="00727486">
        <w:rPr>
          <w:i/>
          <w:iCs/>
          <w:color w:val="000000" w:themeColor="text1"/>
        </w:rPr>
        <w:t>Interest loss</w:t>
      </w:r>
      <w:r w:rsidRPr="00727486">
        <w:rPr>
          <w:color w:val="000000" w:themeColor="text1"/>
        </w:rPr>
        <w:t xml:space="preserve">. Note that </w:t>
      </w:r>
      <w:r w:rsidRPr="00727486">
        <w:rPr>
          <w:i/>
          <w:iCs/>
          <w:color w:val="000000" w:themeColor="text1"/>
        </w:rPr>
        <w:t>markedly diminished interest or pleasure</w:t>
      </w:r>
      <w:r w:rsidRPr="00727486">
        <w:rPr>
          <w:color w:val="000000" w:themeColor="text1"/>
        </w:rPr>
        <w:t xml:space="preserve">, a key symptom of diagnosis of major depression in DSM-5, is splitted into two specific symptoms: </w:t>
      </w:r>
      <w:r w:rsidRPr="00727486">
        <w:rPr>
          <w:i/>
          <w:iCs/>
          <w:color w:val="000000" w:themeColor="text1"/>
        </w:rPr>
        <w:t>interest loss</w:t>
      </w:r>
      <w:r w:rsidRPr="00727486">
        <w:rPr>
          <w:color w:val="000000" w:themeColor="text1"/>
        </w:rPr>
        <w:t xml:space="preserve"> and </w:t>
      </w:r>
      <w:r w:rsidRPr="00727486">
        <w:rPr>
          <w:i/>
          <w:iCs/>
          <w:color w:val="000000" w:themeColor="text1"/>
        </w:rPr>
        <w:t>pleasure loss</w:t>
      </w:r>
      <w:r w:rsidRPr="00727486">
        <w:rPr>
          <w:color w:val="000000" w:themeColor="text1"/>
        </w:rPr>
        <w:t xml:space="preserve"> in this study</w:t>
      </w:r>
      <w:r w:rsidRPr="00727486">
        <w:rPr>
          <w:i/>
          <w:iCs/>
          <w:color w:val="000000" w:themeColor="text1"/>
        </w:rPr>
        <w:t xml:space="preserve">. </w:t>
      </w:r>
      <w:r w:rsidRPr="00727486">
        <w:rPr>
          <w:color w:val="000000" w:themeColor="text1"/>
        </w:rPr>
        <w:t xml:space="preserve">We found </w:t>
      </w:r>
      <w:r w:rsidRPr="00727486">
        <w:rPr>
          <w:i/>
          <w:iCs/>
          <w:color w:val="000000" w:themeColor="text1"/>
        </w:rPr>
        <w:t xml:space="preserve">Pleasure loss </w:t>
      </w:r>
      <w:r w:rsidRPr="00727486">
        <w:rPr>
          <w:color w:val="000000" w:themeColor="text1"/>
        </w:rPr>
        <w:t xml:space="preserve">was observed less frequently than </w:t>
      </w:r>
      <w:r w:rsidRPr="00727486">
        <w:rPr>
          <w:i/>
          <w:iCs/>
          <w:color w:val="000000" w:themeColor="text1"/>
        </w:rPr>
        <w:t>Interest loss</w:t>
      </w:r>
      <w:r w:rsidRPr="00727486">
        <w:rPr>
          <w:color w:val="000000" w:themeColor="text1"/>
        </w:rPr>
        <w:t>, being measured in 9 out of 27 scales.</w:t>
      </w:r>
      <w:r w:rsidRPr="00727486">
        <w:rPr>
          <w:rFonts w:hint="eastAsia"/>
          <w:color w:val="000000" w:themeColor="text1"/>
        </w:rPr>
        <w:t xml:space="preserve"> A</w:t>
      </w:r>
      <w:r w:rsidRPr="00727486">
        <w:rPr>
          <w:color w:val="000000" w:themeColor="text1"/>
        </w:rPr>
        <w:t xml:space="preserve">nother frequently measured symptom is the compound symptom </w:t>
      </w:r>
      <w:r w:rsidRPr="00727486">
        <w:rPr>
          <w:i/>
          <w:iCs/>
          <w:color w:val="000000" w:themeColor="text1"/>
        </w:rPr>
        <w:t>Depressed mood</w:t>
      </w:r>
      <w:r w:rsidRPr="00727486">
        <w:rPr>
          <w:color w:val="000000" w:themeColor="text1"/>
        </w:rPr>
        <w:t xml:space="preserve">, which was directly measured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5 scales. However, this compound symptom </w:t>
      </w:r>
      <w:r w:rsidR="00E11429" w:rsidRPr="00727486">
        <w:rPr>
          <w:color w:val="000000" w:themeColor="text1"/>
          <w:shd w:val="clear" w:color="auto" w:fill="FFFFFF"/>
        </w:rPr>
        <w:t>includes</w:t>
      </w:r>
      <w:r w:rsidRPr="00727486">
        <w:rPr>
          <w:color w:val="000000" w:themeColor="text1"/>
          <w:shd w:val="clear" w:color="auto" w:fill="FFFFFF"/>
        </w:rPr>
        <w:t xml:space="preserve"> several specific symptoms: </w:t>
      </w:r>
      <w:r w:rsidRPr="00727486">
        <w:rPr>
          <w:i/>
          <w:iCs/>
          <w:color w:val="000000" w:themeColor="text1"/>
          <w:shd w:val="clear" w:color="auto" w:fill="FFFFFF"/>
        </w:rPr>
        <w:t xml:space="preserve">blue </w:t>
      </w:r>
      <w:r w:rsidRPr="00727486">
        <w:rPr>
          <w:color w:val="000000" w:themeColor="text1"/>
          <w:shd w:val="clear" w:color="auto" w:fill="FFFFFF"/>
        </w:rPr>
        <w:t xml:space="preserve">appeared in 10 scales, </w:t>
      </w:r>
      <w:r w:rsidRPr="00727486">
        <w:rPr>
          <w:i/>
          <w:iCs/>
          <w:color w:val="000000" w:themeColor="text1"/>
          <w:shd w:val="clear" w:color="auto" w:fill="FFFFFF"/>
        </w:rPr>
        <w:t>low mood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15 scales, </w:t>
      </w:r>
      <w:r w:rsidRPr="00727486">
        <w:rPr>
          <w:i/>
          <w:iCs/>
          <w:color w:val="000000" w:themeColor="text1"/>
          <w:shd w:val="clear" w:color="auto" w:fill="FFFFFF"/>
        </w:rPr>
        <w:t>sad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13 scales, and </w:t>
      </w:r>
      <w:r w:rsidRPr="00727486">
        <w:rPr>
          <w:i/>
          <w:iCs/>
          <w:color w:val="000000" w:themeColor="text1"/>
          <w:shd w:val="clear" w:color="auto" w:fill="FFFFFF"/>
        </w:rPr>
        <w:t xml:space="preserve">anhedonia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16 scales</w:t>
      </w:r>
      <w:r w:rsidRPr="00727486">
        <w:rPr>
          <w:i/>
          <w:iCs/>
          <w:color w:val="000000" w:themeColor="text1"/>
          <w:shd w:val="clear" w:color="auto" w:fill="FFFFFF"/>
        </w:rPr>
        <w:t>.</w:t>
      </w:r>
      <w:r w:rsidRPr="00727486">
        <w:rPr>
          <w:rFonts w:hint="eastAsia"/>
          <w:i/>
          <w:iCs/>
          <w:color w:val="000000" w:themeColor="text1"/>
          <w:shd w:val="clear" w:color="auto" w:fill="FFFFFF"/>
        </w:rPr>
        <w:t xml:space="preserve"> </w:t>
      </w:r>
      <w:r w:rsidRPr="00727486">
        <w:rPr>
          <w:color w:val="000000" w:themeColor="text1"/>
          <w:shd w:val="clear" w:color="auto" w:fill="FFFFFF"/>
        </w:rPr>
        <w:t xml:space="preserve">Combined as a cluster, depressed mood and related specific symptom </w:t>
      </w:r>
      <w:r w:rsidR="002B6AB2">
        <w:rPr>
          <w:color w:val="000000" w:themeColor="text1"/>
          <w:shd w:val="clear" w:color="auto" w:fill="FFFFFF"/>
        </w:rPr>
        <w:t xml:space="preserve">presented in </w:t>
      </w:r>
      <w:r w:rsidR="00E11429">
        <w:rPr>
          <w:rFonts w:hint="eastAsia"/>
          <w:color w:val="000000" w:themeColor="text1"/>
          <w:shd w:val="clear" w:color="auto" w:fill="FFFFFF"/>
        </w:rPr>
        <w:t>25</w:t>
      </w:r>
      <w:r w:rsidR="002B6AB2">
        <w:rPr>
          <w:color w:val="000000" w:themeColor="text1"/>
          <w:shd w:val="clear" w:color="auto" w:fill="FFFFFF"/>
        </w:rPr>
        <w:t xml:space="preserve"> out of 27 scale and </w:t>
      </w:r>
      <w:r w:rsidRPr="00727486">
        <w:rPr>
          <w:color w:val="000000" w:themeColor="text1"/>
          <w:shd w:val="clear" w:color="auto" w:fill="FFFFFF"/>
        </w:rPr>
        <w:t>are the most frequently measured</w:t>
      </w:r>
      <w:r w:rsidR="002B6AB2">
        <w:rPr>
          <w:color w:val="000000" w:themeColor="text1"/>
          <w:shd w:val="clear" w:color="auto" w:fill="FFFFFF"/>
        </w:rPr>
        <w:t xml:space="preserve"> symptom</w:t>
      </w:r>
      <w:r w:rsidRPr="00727486">
        <w:rPr>
          <w:color w:val="000000" w:themeColor="text1"/>
          <w:shd w:val="clear" w:color="auto" w:fill="FFFFFF"/>
        </w:rPr>
        <w:t>.</w:t>
      </w:r>
    </w:p>
    <w:p w14:paraId="65456D27" w14:textId="785C0D71" w:rsidR="0077489C" w:rsidRPr="00727486" w:rsidRDefault="0077489C" w:rsidP="00B57518">
      <w:pPr>
        <w:ind w:firstLine="480"/>
        <w:rPr>
          <w:color w:val="000000" w:themeColor="text1"/>
        </w:rPr>
      </w:pPr>
      <w:r w:rsidRPr="00727486">
        <w:rPr>
          <w:color w:val="000000" w:themeColor="text1"/>
          <w:shd w:val="clear" w:color="auto" w:fill="FFFFFF"/>
        </w:rPr>
        <w:t xml:space="preserve">The degree of overlap between scales was calculated using the Jaccard coefficient. The </w:t>
      </w:r>
      <w:r w:rsidRPr="00727486">
        <w:rPr>
          <w:rFonts w:hint="eastAsia"/>
          <w:color w:val="000000" w:themeColor="text1"/>
          <w:shd w:val="clear" w:color="auto" w:fill="FFFFFF"/>
        </w:rPr>
        <w:t>mean</w:t>
      </w:r>
      <w:r w:rsidRPr="00727486">
        <w:rPr>
          <w:color w:val="000000" w:themeColor="text1"/>
          <w:shd w:val="clear" w:color="auto" w:fill="FFFFFF"/>
        </w:rPr>
        <w:t xml:space="preserve"> overlap across all scales was 0.19</w:t>
      </w:r>
      <w:r w:rsidRPr="00727486">
        <w:rPr>
          <w:rFonts w:hint="eastAsia"/>
          <w:color w:val="000000" w:themeColor="text1"/>
          <w:shd w:val="clear" w:color="auto" w:fill="FFFFFF"/>
        </w:rPr>
        <w:t>,</w:t>
      </w:r>
      <w:r w:rsidRPr="00727486">
        <w:rPr>
          <w:color w:val="000000" w:themeColor="text1"/>
          <w:shd w:val="clear" w:color="auto" w:fill="FFFFFF"/>
        </w:rPr>
        <w:t xml:space="preserve"> range from 0.09 to 0.25, indicating a very low level of similarity between these scales (see Figure 5). CES-D has the highest </w:t>
      </w:r>
      <w:r w:rsidR="00094BDC">
        <w:rPr>
          <w:rFonts w:hint="eastAsia"/>
          <w:color w:val="000000" w:themeColor="text1"/>
          <w:shd w:val="clear" w:color="auto" w:fill="FFFFFF"/>
        </w:rPr>
        <w:t>mean</w:t>
      </w:r>
      <w:r w:rsidRPr="00727486">
        <w:rPr>
          <w:color w:val="000000" w:themeColor="text1"/>
          <w:shd w:val="clear" w:color="auto" w:fill="FFFFFF"/>
        </w:rPr>
        <w:t xml:space="preserve"> degree of overlap with other scale.</w:t>
      </w:r>
      <w:r w:rsidRPr="00727486">
        <w:rPr>
          <w:rFonts w:hint="eastAsia"/>
          <w:color w:val="000000" w:themeColor="text1"/>
          <w:shd w:val="clear" w:color="auto" w:fill="FFFFFF"/>
        </w:rPr>
        <w:t xml:space="preserve"> The</w:t>
      </w:r>
      <w:r w:rsidRPr="00727486">
        <w:rPr>
          <w:color w:val="000000" w:themeColor="text1"/>
          <w:shd w:val="clear" w:color="auto" w:fill="FFFFFF"/>
        </w:rPr>
        <w:t xml:space="preserve"> highest overlap, 0.75, appeared between two versions of CES-D: CES-D for adults and CES-D-C for </w:t>
      </w:r>
      <w:r w:rsidR="00DF4A8A" w:rsidRPr="00727486">
        <w:rPr>
          <w:color w:val="000000" w:themeColor="text1"/>
          <w:shd w:val="clear" w:color="auto" w:fill="FFFFFF"/>
        </w:rPr>
        <w:t>children</w:t>
      </w:r>
      <w:r w:rsidRPr="00727486">
        <w:rPr>
          <w:rStyle w:val="CommentReference"/>
          <w:color w:val="000000" w:themeColor="text1"/>
        </w:rPr>
        <w:t>.</w:t>
      </w:r>
      <w:r w:rsidRPr="00727486">
        <w:rPr>
          <w:color w:val="000000" w:themeColor="text1"/>
          <w:shd w:val="clear" w:color="auto" w:fill="FFFFFF"/>
        </w:rPr>
        <w:t xml:space="preserve"> The second highest overlap, 0.72, was between DSI and SDS. </w:t>
      </w:r>
      <w:r w:rsidRPr="00727486">
        <w:rPr>
          <w:rFonts w:hint="eastAsia"/>
          <w:color w:val="000000" w:themeColor="text1"/>
          <w:shd w:val="clear" w:color="auto" w:fill="FFFFFF"/>
        </w:rPr>
        <w:t>Many</w:t>
      </w:r>
      <w:r w:rsidRPr="00727486">
        <w:rPr>
          <w:color w:val="000000" w:themeColor="text1"/>
          <w:shd w:val="clear" w:color="auto" w:fill="FFFFFF"/>
        </w:rPr>
        <w:t xml:space="preserve"> scales that have </w:t>
      </w:r>
      <w:r w:rsidRPr="00727486">
        <w:rPr>
          <w:rFonts w:hint="eastAsia"/>
          <w:color w:val="000000" w:themeColor="text1"/>
          <w:shd w:val="clear" w:color="auto" w:fill="FFFFFF"/>
        </w:rPr>
        <w:t>no</w:t>
      </w:r>
      <w:r w:rsidRPr="00727486">
        <w:rPr>
          <w:color w:val="000000" w:themeColor="text1"/>
          <w:shd w:val="clear" w:color="auto" w:fill="FFFFFF"/>
        </w:rPr>
        <w:t xml:space="preserve"> overlap with each other.</w:t>
      </w:r>
      <w:r w:rsidRPr="00727486">
        <w:rPr>
          <w:color w:val="000000" w:themeColor="text1"/>
        </w:rPr>
        <w:t xml:space="preserve"> For example, </w:t>
      </w:r>
      <w:r w:rsidRPr="00727486">
        <w:rPr>
          <w:rFonts w:hint="eastAsia"/>
          <w:color w:val="000000" w:themeColor="text1"/>
        </w:rPr>
        <w:t>there</w:t>
      </w:r>
      <w:r w:rsidRPr="00727486">
        <w:rPr>
          <w:color w:val="000000" w:themeColor="text1"/>
        </w:rPr>
        <w:t xml:space="preserve"> was no overlap between </w:t>
      </w:r>
      <w:r w:rsidRPr="00727486">
        <w:rPr>
          <w:color w:val="000000" w:themeColor="text1"/>
          <w:shd w:val="clear" w:color="auto" w:fill="FFFFFF"/>
        </w:rPr>
        <w:t xml:space="preserve">China Education Panel Survey with </w:t>
      </w:r>
      <w:r w:rsidRPr="00727486">
        <w:rPr>
          <w:color w:val="000000" w:themeColor="text1"/>
          <w:szCs w:val="24"/>
        </w:rPr>
        <w:t xml:space="preserve">Middle-school students Mental Health </w:t>
      </w:r>
      <w:r w:rsidRPr="00727486">
        <w:rPr>
          <w:color w:val="000000" w:themeColor="text1"/>
          <w:shd w:val="clear" w:color="auto" w:fill="FFFFFF"/>
        </w:rPr>
        <w:t>Scale</w:t>
      </w:r>
      <w:r w:rsidRPr="00727486">
        <w:rPr>
          <w:rFonts w:hint="eastAsia"/>
          <w:color w:val="000000" w:themeColor="text1"/>
          <w:shd w:val="clear" w:color="auto" w:fill="FFFFFF"/>
        </w:rPr>
        <w:t>,</w:t>
      </w:r>
      <w:r w:rsidRPr="00727486">
        <w:rPr>
          <w:color w:val="000000" w:themeColor="text1"/>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77489C">
      <w:pPr>
        <w:ind w:firstLine="480"/>
        <w:rPr>
          <w:color w:val="000000" w:themeColor="text1"/>
          <w:shd w:val="clear" w:color="auto" w:fill="FFFFFF"/>
        </w:rPr>
      </w:pPr>
      <w:r w:rsidRPr="00727486">
        <w:rPr>
          <w:color w:val="000000" w:themeColor="text1"/>
          <w:shd w:val="clear" w:color="auto" w:fill="FFFFFF"/>
        </w:rPr>
        <w:t xml:space="preserve">We found a </w:t>
      </w:r>
      <w:bookmarkStart w:id="93" w:name="OLE_LINK1"/>
      <w:r w:rsidRPr="00727486">
        <w:rPr>
          <w:color w:val="000000" w:themeColor="text1"/>
          <w:shd w:val="clear" w:color="auto" w:fill="FFFFFF"/>
        </w:rPr>
        <w:t>correlation</w:t>
      </w:r>
      <w:bookmarkEnd w:id="93"/>
      <w:r w:rsidRPr="00727486">
        <w:rPr>
          <w:color w:val="000000" w:themeColor="text1"/>
          <w:shd w:val="clear" w:color="auto" w:fill="FFFFFF"/>
        </w:rPr>
        <w:t xml:space="preserve"> between the mean Jaccard coefficient of each scale and the scale length, </w:t>
      </w:r>
      <w:r w:rsidRPr="00727486">
        <w:rPr>
          <w:i/>
          <w:iCs/>
          <w:color w:val="000000" w:themeColor="text1"/>
          <w:shd w:val="clear" w:color="auto" w:fill="FFFFFF"/>
        </w:rPr>
        <w:t>r</w:t>
      </w:r>
      <w:r w:rsidRPr="00727486">
        <w:rPr>
          <w:color w:val="000000" w:themeColor="text1"/>
          <w:shd w:val="clear" w:color="auto" w:fill="FFFFFF"/>
        </w:rPr>
        <w:t xml:space="preserve"> = 0.5</w:t>
      </w:r>
      <w:r w:rsidR="00B57518" w:rsidRPr="00727486">
        <w:rPr>
          <w:color w:val="000000" w:themeColor="text1"/>
          <w:shd w:val="clear" w:color="auto" w:fill="FFFFFF"/>
        </w:rPr>
        <w:t>4</w:t>
      </w:r>
      <w:r w:rsidRPr="00727486">
        <w:rPr>
          <w:color w:val="000000" w:themeColor="text1"/>
          <w:shd w:val="clear" w:color="auto" w:fill="FFFFFF"/>
        </w:rPr>
        <w:t>, 95% CI [0.</w:t>
      </w:r>
      <w:r w:rsidR="00B57518" w:rsidRPr="00727486">
        <w:rPr>
          <w:color w:val="000000" w:themeColor="text1"/>
          <w:shd w:val="clear" w:color="auto" w:fill="FFFFFF"/>
        </w:rPr>
        <w:t>14</w:t>
      </w:r>
      <w:r w:rsidRPr="00727486">
        <w:rPr>
          <w:color w:val="000000" w:themeColor="text1"/>
          <w:shd w:val="clear" w:color="auto" w:fill="FFFFFF"/>
        </w:rPr>
        <w:t>, 0.7</w:t>
      </w:r>
      <w:r w:rsidR="00B57518" w:rsidRPr="00727486">
        <w:rPr>
          <w:color w:val="000000" w:themeColor="text1"/>
          <w:shd w:val="clear" w:color="auto" w:fill="FFFFFF"/>
        </w:rPr>
        <w:t>8</w:t>
      </w:r>
      <w:r w:rsidRPr="00727486">
        <w:rPr>
          <w:color w:val="000000" w:themeColor="text1"/>
          <w:shd w:val="clear" w:color="auto" w:fill="FFFFFF"/>
        </w:rPr>
        <w:t xml:space="preserve">]. Similarly, the correlation between mean overlap of scales </w:t>
      </w:r>
      <w:bookmarkStart w:id="94" w:name="OLE_LINK40"/>
      <w:r w:rsidRPr="00727486">
        <w:rPr>
          <w:color w:val="000000" w:themeColor="text1"/>
          <w:shd w:val="clear" w:color="auto" w:fill="FFFFFF"/>
        </w:rPr>
        <w:t>and the number of captured symptoms</w:t>
      </w:r>
      <w:bookmarkEnd w:id="94"/>
      <w:r w:rsidRPr="00727486">
        <w:rPr>
          <w:color w:val="000000" w:themeColor="text1"/>
          <w:shd w:val="clear" w:color="auto" w:fill="FFFFFF"/>
        </w:rPr>
        <w:t xml:space="preserve"> is </w:t>
      </w:r>
      <w:r w:rsidRPr="00727486">
        <w:rPr>
          <w:i/>
          <w:iCs/>
          <w:color w:val="000000" w:themeColor="text1"/>
          <w:shd w:val="clear" w:color="auto" w:fill="FFFFFF"/>
        </w:rPr>
        <w:t>r</w:t>
      </w:r>
      <w:r w:rsidRPr="00727486">
        <w:rPr>
          <w:color w:val="000000" w:themeColor="text1"/>
          <w:shd w:val="clear" w:color="auto" w:fill="FFFFFF"/>
        </w:rPr>
        <w:t xml:space="preserve"> = 0.</w:t>
      </w:r>
      <w:r w:rsidR="00B57518" w:rsidRPr="00727486">
        <w:rPr>
          <w:color w:val="000000" w:themeColor="text1"/>
          <w:shd w:val="clear" w:color="auto" w:fill="FFFFFF"/>
        </w:rPr>
        <w:t>70</w:t>
      </w:r>
      <w:r w:rsidRPr="00727486">
        <w:rPr>
          <w:color w:val="000000" w:themeColor="text1"/>
          <w:shd w:val="clear" w:color="auto" w:fill="FFFFFF"/>
        </w:rPr>
        <w:t>, 95% CI [0.</w:t>
      </w:r>
      <w:r w:rsidR="00B57518" w:rsidRPr="00727486">
        <w:rPr>
          <w:color w:val="000000" w:themeColor="text1"/>
          <w:shd w:val="clear" w:color="auto" w:fill="FFFFFF"/>
        </w:rPr>
        <w:t>39</w:t>
      </w:r>
      <w:r w:rsidRPr="00727486">
        <w:rPr>
          <w:color w:val="000000" w:themeColor="text1"/>
          <w:shd w:val="clear" w:color="auto" w:fill="FFFFFF"/>
        </w:rPr>
        <w:t>, 0.8</w:t>
      </w:r>
      <w:r w:rsidR="00B57518" w:rsidRPr="00727486">
        <w:rPr>
          <w:color w:val="000000" w:themeColor="text1"/>
          <w:shd w:val="clear" w:color="auto" w:fill="FFFFFF"/>
        </w:rPr>
        <w:t>7</w:t>
      </w:r>
      <w:r w:rsidRPr="00727486">
        <w:rPr>
          <w:color w:val="000000" w:themeColor="text1"/>
          <w:shd w:val="clear" w:color="auto" w:fill="FFFFFF"/>
        </w:rPr>
        <w:t>].</w:t>
      </w:r>
      <w:r w:rsidRPr="00727486">
        <w:rPr>
          <w:color w:val="000000" w:themeColor="text1"/>
        </w:rPr>
        <w:t xml:space="preserve"> </w:t>
      </w:r>
      <w:r w:rsidRPr="00727486">
        <w:rPr>
          <w:color w:val="000000" w:themeColor="text1"/>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Chars="0" w:firstLine="0"/>
        <w:rPr>
          <w:color w:val="000000" w:themeColor="text1"/>
          <w:shd w:val="clear" w:color="auto" w:fill="FFFFFF"/>
        </w:rPr>
      </w:pPr>
    </w:p>
    <w:p w14:paraId="505350FC" w14:textId="09BAD525" w:rsidR="00B57518" w:rsidRPr="00727486" w:rsidRDefault="00B57518" w:rsidP="0077489C">
      <w:pPr>
        <w:ind w:firstLineChars="0" w:firstLine="0"/>
        <w:rPr>
          <w:color w:val="000000" w:themeColor="text1"/>
          <w:shd w:val="clear" w:color="auto" w:fill="FFFFFF"/>
        </w:rPr>
        <w:sectPr w:rsidR="00B57518" w:rsidRPr="00727486" w:rsidSect="00C626BF">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Chars="0" w:firstLine="0"/>
        <w:jc w:val="center"/>
        <w:rPr>
          <w:b/>
          <w:bCs/>
          <w:color w:val="000000" w:themeColor="text1"/>
          <w:sz w:val="21"/>
          <w:szCs w:val="21"/>
        </w:rPr>
        <w:sectPr w:rsidR="0077489C" w:rsidRPr="00727486" w:rsidSect="00C626BF">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95" w:name="OLE_LINK38"/>
      <w:r w:rsidRPr="00727486">
        <w:rPr>
          <w:color w:val="000000" w:themeColor="text1"/>
          <w:sz w:val="21"/>
          <w:szCs w:val="21"/>
        </w:rPr>
        <w:t>Children's Depression Inventory</w:t>
      </w:r>
      <w:bookmarkEnd w:id="95"/>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3B70F4E0" w14:textId="44AA5B4E" w:rsidR="0077489C" w:rsidRPr="00727486" w:rsidRDefault="0077489C" w:rsidP="00132CB3">
      <w:pPr>
        <w:pStyle w:val="Heading1"/>
        <w:rPr>
          <w:color w:val="000000" w:themeColor="text1"/>
        </w:rPr>
      </w:pPr>
      <w:r w:rsidRPr="00727486">
        <w:rPr>
          <w:rFonts w:eastAsia="Times New Roman" w:hint="eastAsia"/>
          <w:color w:val="000000" w:themeColor="text1"/>
        </w:rPr>
        <w:lastRenderedPageBreak/>
        <w:t>4</w:t>
      </w:r>
      <w:r w:rsidRPr="00727486">
        <w:rPr>
          <w:rFonts w:eastAsia="Times New Roman"/>
          <w:color w:val="000000" w:themeColor="text1"/>
        </w:rPr>
        <w:t xml:space="preserve"> </w:t>
      </w:r>
      <w:r w:rsidRPr="00727486">
        <w:rPr>
          <w:rFonts w:hint="eastAsia"/>
          <w:color w:val="000000" w:themeColor="text1"/>
        </w:rPr>
        <w:t>讨论</w:t>
      </w:r>
    </w:p>
    <w:p w14:paraId="78055635" w14:textId="06F046D1" w:rsidR="00473BDB" w:rsidRDefault="00473BDB" w:rsidP="00473BDB">
      <w:pPr>
        <w:ind w:firstLineChars="0" w:firstLine="0"/>
      </w:pPr>
      <w:r w:rsidRPr="00FD6780">
        <w:t>[</w:t>
      </w:r>
      <w:r w:rsidRPr="00FD6780">
        <w:rPr>
          <w:rFonts w:hint="eastAsia"/>
        </w:rPr>
        <w:t>第一段</w:t>
      </w:r>
      <w:r>
        <w:t xml:space="preserve">: </w:t>
      </w:r>
      <w:r>
        <w:rPr>
          <w:rFonts w:hint="eastAsia"/>
        </w:rPr>
        <w:t>总结结果，并强调本研究的特色</w:t>
      </w:r>
      <w:r w:rsidRPr="00FD6780">
        <w:t>]</w:t>
      </w:r>
    </w:p>
    <w:p w14:paraId="7FC928C9" w14:textId="23432BA9" w:rsidR="00473BDB" w:rsidRPr="005260FD" w:rsidRDefault="00473BDB" w:rsidP="00473BDB">
      <w:pPr>
        <w:ind w:firstLine="480"/>
        <w:rPr>
          <w:szCs w:val="44"/>
        </w:rPr>
      </w:pPr>
      <w:r w:rsidRPr="0044549E">
        <w:rPr>
          <w:szCs w:val="44"/>
        </w:rPr>
        <w:t xml:space="preserve">We identified </w:t>
      </w:r>
      <w:ins w:id="96" w:author="Hu Chuan-Peng" w:date="2024-04-18T10:07:00Z">
        <w:r w:rsidR="00EA37D7" w:rsidRPr="0044549E">
          <w:rPr>
            <w:szCs w:val="44"/>
          </w:rPr>
          <w:t xml:space="preserve">84 </w:t>
        </w:r>
      </w:ins>
      <w:ins w:id="97" w:author="Hu Chuan-Peng" w:date="2024-04-18T10:08:00Z">
        <w:r w:rsidR="00EA37D7">
          <w:rPr>
            <w:szCs w:val="44"/>
          </w:rPr>
          <w:t>unique</w:t>
        </w:r>
      </w:ins>
      <w:ins w:id="98" w:author="Hu Chuan-Peng" w:date="2024-04-18T10:07:00Z">
        <w:r w:rsidR="00EA37D7" w:rsidRPr="0044549E">
          <w:rPr>
            <w:szCs w:val="44"/>
          </w:rPr>
          <w:t xml:space="preserve"> symptoms from </w:t>
        </w:r>
      </w:ins>
      <w:r w:rsidRPr="0044549E">
        <w:rPr>
          <w:szCs w:val="44"/>
        </w:rPr>
        <w:t xml:space="preserve">27 scales used in </w:t>
      </w:r>
      <w:del w:id="99" w:author="Hu Chuan-Peng" w:date="2024-04-18T10:06:00Z">
        <w:r w:rsidRPr="0044549E" w:rsidDel="00EA37D7">
          <w:rPr>
            <w:szCs w:val="44"/>
          </w:rPr>
          <w:delText xml:space="preserve">actual Chinese research </w:delText>
        </w:r>
      </w:del>
      <w:r w:rsidRPr="0044549E">
        <w:rPr>
          <w:szCs w:val="44"/>
        </w:rPr>
        <w:t>for measuring depression</w:t>
      </w:r>
      <w:ins w:id="100" w:author="Hu Chuan-Peng" w:date="2024-04-18T10:06:00Z">
        <w:r w:rsidR="00EA37D7">
          <w:rPr>
            <w:rFonts w:hint="eastAsia"/>
            <w:szCs w:val="44"/>
          </w:rPr>
          <w:t xml:space="preserve"> </w:t>
        </w:r>
      </w:ins>
      <w:ins w:id="101" w:author="Hu Chuan-Peng" w:date="2024-04-18T10:07:00Z">
        <w:r w:rsidR="00EA37D7">
          <w:rPr>
            <w:szCs w:val="44"/>
          </w:rPr>
          <w:t xml:space="preserve">of Chinese children and adolescents </w:t>
        </w:r>
      </w:ins>
      <w:del w:id="102" w:author="Hu Chuan-Peng" w:date="2024-04-18T10:06:00Z">
        <w:r w:rsidRPr="0044549E" w:rsidDel="00EA37D7">
          <w:rPr>
            <w:szCs w:val="44"/>
          </w:rPr>
          <w:delText xml:space="preserve"> </w:delText>
        </w:r>
      </w:del>
      <w:r w:rsidRPr="0044549E">
        <w:rPr>
          <w:szCs w:val="44"/>
        </w:rPr>
        <w:t>from</w:t>
      </w:r>
      <w:del w:id="103" w:author="Hu Chuan-Peng" w:date="2024-04-18T10:07:00Z">
        <w:r w:rsidRPr="0044549E" w:rsidDel="00EA37D7">
          <w:rPr>
            <w:szCs w:val="44"/>
          </w:rPr>
          <w:delText xml:space="preserve"> the most</w:delText>
        </w:r>
      </w:del>
      <w:r w:rsidRPr="0044549E">
        <w:rPr>
          <w:szCs w:val="44"/>
        </w:rPr>
        <w:t xml:space="preserve"> recent four meta-analyses</w:t>
      </w:r>
      <w:ins w:id="104" w:author="Hu Chuan-Peng" w:date="2024-04-18T10:07:00Z">
        <w:r w:rsidR="00EA37D7">
          <w:rPr>
            <w:szCs w:val="44"/>
          </w:rPr>
          <w:t xml:space="preserve"> (</w:t>
        </w:r>
      </w:ins>
      <w:ins w:id="105" w:author="Hu Chuan-Peng" w:date="2024-04-18T10:08:00Z">
        <w:r w:rsidR="00EA37D7">
          <w:rPr>
            <w:szCs w:val="44"/>
          </w:rPr>
          <w:t>)</w:t>
        </w:r>
      </w:ins>
      <w:del w:id="106" w:author="Hu Chuan-Peng" w:date="2024-04-18T10:08:00Z">
        <w:r w:rsidRPr="0044549E" w:rsidDel="00EA37D7">
          <w:rPr>
            <w:szCs w:val="44"/>
          </w:rPr>
          <w:delText xml:space="preserve">, and derived </w:delText>
        </w:r>
      </w:del>
      <w:del w:id="107" w:author="Hu Chuan-Peng" w:date="2024-04-18T10:07:00Z">
        <w:r w:rsidRPr="0044549E" w:rsidDel="00EA37D7">
          <w:rPr>
            <w:szCs w:val="44"/>
          </w:rPr>
          <w:delText xml:space="preserve">84 different symptoms from </w:delText>
        </w:r>
      </w:del>
      <w:del w:id="108" w:author="Hu Chuan-Peng" w:date="2024-04-18T10:08:00Z">
        <w:r w:rsidRPr="0044549E" w:rsidDel="00EA37D7">
          <w:rPr>
            <w:szCs w:val="44"/>
          </w:rPr>
          <w:delText>them</w:delText>
        </w:r>
      </w:del>
      <w:r w:rsidRPr="0044549E">
        <w:rPr>
          <w:szCs w:val="44"/>
        </w:rPr>
        <w:t>.</w:t>
      </w:r>
      <w:r w:rsidRPr="0002107A">
        <w:t xml:space="preserve"> </w:t>
      </w:r>
      <w:ins w:id="109" w:author="Hu Chuan-Peng" w:date="2024-04-18T10:08:00Z">
        <w:r w:rsidR="00EA37D7">
          <w:t xml:space="preserve">We found </w:t>
        </w:r>
      </w:ins>
      <w:ins w:id="110" w:author="Hu Chuan-Peng" w:date="2024-04-18T10:09:00Z">
        <w:r w:rsidR="00EA37D7">
          <w:t xml:space="preserve">low </w:t>
        </w:r>
      </w:ins>
      <w:del w:id="111" w:author="Hu Chuan-Peng" w:date="2024-04-18T10:08:00Z">
        <w:r w:rsidRPr="0002107A" w:rsidDel="00EA37D7">
          <w:rPr>
            <w:szCs w:val="44"/>
          </w:rPr>
          <w:delText xml:space="preserve">The </w:delText>
        </w:r>
      </w:del>
      <w:del w:id="112" w:author="Hu Chuan-Peng" w:date="2024-04-18T10:09:00Z">
        <w:r w:rsidRPr="0002107A" w:rsidDel="00EA37D7">
          <w:rPr>
            <w:szCs w:val="44"/>
          </w:rPr>
          <w:delText xml:space="preserve">mean </w:delText>
        </w:r>
      </w:del>
      <w:r w:rsidRPr="0002107A">
        <w:rPr>
          <w:szCs w:val="44"/>
        </w:rPr>
        <w:t>overlap among all scales</w:t>
      </w:r>
      <w:del w:id="113" w:author="Hu Chuan-Peng" w:date="2024-04-18T10:09:00Z">
        <w:r w:rsidRPr="0002107A" w:rsidDel="00EA37D7">
          <w:rPr>
            <w:szCs w:val="44"/>
          </w:rPr>
          <w:delText xml:space="preserve"> </w:delText>
        </w:r>
      </w:del>
      <w:del w:id="114" w:author="Hu Chuan-Peng" w:date="2024-04-18T10:08:00Z">
        <w:r w:rsidRPr="0002107A" w:rsidDel="00EA37D7">
          <w:rPr>
            <w:szCs w:val="44"/>
          </w:rPr>
          <w:delText>is 0.19, with</w:delText>
        </w:r>
      </w:del>
      <w:del w:id="115" w:author="Hu Chuan-Peng" w:date="2024-04-18T10:09:00Z">
        <w:r w:rsidRPr="0002107A" w:rsidDel="00EA37D7">
          <w:rPr>
            <w:szCs w:val="44"/>
          </w:rPr>
          <w:delText xml:space="preserve"> 21.43% of the symptoms appearing only in a single scale, and</w:delText>
        </w:r>
      </w:del>
      <w:ins w:id="116" w:author="Hu Chuan-Peng" w:date="2024-04-18T10:09:00Z">
        <w:r w:rsidR="00EA37D7">
          <w:rPr>
            <w:szCs w:val="44"/>
          </w:rPr>
          <w:t>: there was</w:t>
        </w:r>
      </w:ins>
      <w:r w:rsidRPr="0002107A">
        <w:rPr>
          <w:szCs w:val="44"/>
        </w:rPr>
        <w:t xml:space="preserve"> no </w:t>
      </w:r>
      <w:ins w:id="117" w:author="Hu Chuan-Peng" w:date="2024-04-18T10:09:00Z">
        <w:r w:rsidR="00EA37D7">
          <w:rPr>
            <w:szCs w:val="44"/>
          </w:rPr>
          <w:t xml:space="preserve">single </w:t>
        </w:r>
      </w:ins>
      <w:r w:rsidRPr="0002107A">
        <w:rPr>
          <w:szCs w:val="44"/>
        </w:rPr>
        <w:t xml:space="preserve">symptom </w:t>
      </w:r>
      <w:del w:id="118" w:author="Hu Chuan-Peng" w:date="2024-04-18T10:09:00Z">
        <w:r w:rsidRPr="0002107A" w:rsidDel="00EA37D7">
          <w:rPr>
            <w:szCs w:val="44"/>
          </w:rPr>
          <w:delText xml:space="preserve">presenting </w:delText>
        </w:r>
      </w:del>
      <w:ins w:id="119" w:author="Hu Chuan-Peng" w:date="2024-04-18T10:09:00Z">
        <w:r w:rsidR="00EA37D7">
          <w:rPr>
            <w:szCs w:val="44"/>
          </w:rPr>
          <w:t>appreared</w:t>
        </w:r>
        <w:r w:rsidR="00EA37D7" w:rsidRPr="0002107A">
          <w:rPr>
            <w:szCs w:val="44"/>
          </w:rPr>
          <w:t xml:space="preserve"> </w:t>
        </w:r>
      </w:ins>
      <w:r w:rsidRPr="0002107A">
        <w:rPr>
          <w:szCs w:val="44"/>
        </w:rPr>
        <w:t>in all the scales</w:t>
      </w:r>
      <w:ins w:id="120" w:author="Hu Chuan-Peng" w:date="2024-04-18T10:09:00Z">
        <w:r w:rsidR="00EA37D7">
          <w:rPr>
            <w:szCs w:val="44"/>
          </w:rPr>
          <w:t xml:space="preserve"> and more than one fifth of the symptom</w:t>
        </w:r>
      </w:ins>
      <w:ins w:id="121" w:author="Hu Chuan-Peng" w:date="2024-04-18T10:10:00Z">
        <w:r w:rsidR="00EA37D7">
          <w:rPr>
            <w:szCs w:val="44"/>
          </w:rPr>
          <w:t>s appreared in only one scale</w:t>
        </w:r>
      </w:ins>
      <w:r w:rsidRPr="0002107A">
        <w:rPr>
          <w:szCs w:val="44"/>
        </w:rPr>
        <w:t>.</w:t>
      </w:r>
      <w:r w:rsidRPr="0002107A">
        <w:t xml:space="preserve"> </w:t>
      </w:r>
      <w:r w:rsidRPr="0002107A">
        <w:rPr>
          <w:szCs w:val="44"/>
        </w:rPr>
        <w:t>Our results</w:t>
      </w:r>
      <w:ins w:id="122" w:author="Hu Chuan-Peng" w:date="2024-04-18T10:12:00Z">
        <w:r w:rsidR="00EA37D7">
          <w:rPr>
            <w:szCs w:val="44"/>
          </w:rPr>
          <w:t>, by including more scales, revealed greater</w:t>
        </w:r>
      </w:ins>
      <w:del w:id="123" w:author="Hu Chuan-Peng" w:date="2024-04-18T10:12:00Z">
        <w:r w:rsidRPr="0002107A" w:rsidDel="00EA37D7">
          <w:rPr>
            <w:szCs w:val="44"/>
          </w:rPr>
          <w:delText xml:space="preserve"> </w:delText>
        </w:r>
      </w:del>
      <w:ins w:id="124" w:author="Hu Chuan-Peng" w:date="2024-04-18T10:11:00Z">
        <w:r w:rsidR="00EA37D7">
          <w:rPr>
            <w:szCs w:val="44"/>
          </w:rPr>
          <w:t xml:space="preserve"> heterogeneity </w:t>
        </w:r>
      </w:ins>
      <w:ins w:id="125" w:author="Hu Chuan-Peng" w:date="2024-04-18T10:12:00Z">
        <w:r w:rsidR="00EA37D7">
          <w:rPr>
            <w:szCs w:val="44"/>
          </w:rPr>
          <w:t>than previous findings on the</w:t>
        </w:r>
      </w:ins>
      <w:ins w:id="126" w:author="Hu Chuan-Peng" w:date="2024-04-18T10:11:00Z">
        <w:r w:rsidR="00EA37D7">
          <w:rPr>
            <w:szCs w:val="44"/>
          </w:rPr>
          <w:t xml:space="preserve"> depression scales for adults</w:t>
        </w:r>
      </w:ins>
      <w:del w:id="127" w:author="Hu Chuan-Peng" w:date="2024-04-18T10:11:00Z">
        <w:r w:rsidRPr="0002107A" w:rsidDel="00EA37D7">
          <w:rPr>
            <w:szCs w:val="44"/>
          </w:rPr>
          <w:delText>are similar to those of</w:delText>
        </w:r>
      </w:del>
      <w:r>
        <w:rPr>
          <w:rFonts w:hint="eastAsia"/>
          <w:szCs w:val="44"/>
        </w:rPr>
        <w:t xml:space="preserve"> </w:t>
      </w:r>
      <w:ins w:id="128" w:author="Hu Chuan-Peng" w:date="2024-04-18T10:13:00Z">
        <w:r w:rsidR="00EA37D7">
          <w:rPr>
            <w:szCs w:val="44"/>
          </w:rPr>
          <w:t>(</w:t>
        </w:r>
      </w:ins>
      <w:r>
        <w:rPr>
          <w:szCs w:val="44"/>
        </w:rPr>
        <w:fldChar w:fldCharType="begin"/>
      </w:r>
      <w:r>
        <w:rPr>
          <w:szCs w:val="44"/>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Pr>
          <w:rFonts w:hint="eastAsia"/>
          <w:szCs w:val="44"/>
        </w:rPr>
        <w:instrText>. Disord.","language":"en","note":"JCR</w:instrText>
      </w:r>
      <w:r>
        <w:rPr>
          <w:rFonts w:hint="eastAsia"/>
          <w:szCs w:val="44"/>
        </w:rPr>
        <w:instrText>分区</w:instrText>
      </w:r>
      <w:r>
        <w:rPr>
          <w:rFonts w:hint="eastAsia"/>
          <w:szCs w:val="44"/>
        </w:rPr>
        <w:instrText>: Q1\n</w:instrText>
      </w:r>
      <w:r>
        <w:rPr>
          <w:rFonts w:hint="eastAsia"/>
          <w:szCs w:val="44"/>
        </w:rPr>
        <w:instrText>中科院分区升级版</w:instrText>
      </w:r>
      <w:r>
        <w:rPr>
          <w:rFonts w:hint="eastAsia"/>
          <w:szCs w:val="44"/>
        </w:rPr>
        <w:instrText xml:space="preserve">: </w:instrText>
      </w:r>
      <w:r>
        <w:rPr>
          <w:rFonts w:hint="eastAsia"/>
          <w:szCs w:val="44"/>
        </w:rPr>
        <w:instrText>医学</w:instrText>
      </w:r>
      <w:r>
        <w:rPr>
          <w:rFonts w:hint="eastAsia"/>
          <w:szCs w:val="44"/>
        </w:rPr>
        <w:instrText>2</w:instrText>
      </w:r>
      <w:r>
        <w:rPr>
          <w:rFonts w:hint="eastAsia"/>
          <w:szCs w:val="44"/>
        </w:rPr>
        <w:instrText>区</w:instrText>
      </w:r>
      <w:r>
        <w:rPr>
          <w:rFonts w:hint="eastAsia"/>
          <w:szCs w:val="44"/>
        </w:rPr>
        <w:instrText>\n</w:instrText>
      </w:r>
      <w:r>
        <w:rPr>
          <w:rFonts w:hint="eastAsia"/>
          <w:szCs w:val="44"/>
        </w:rPr>
        <w:instrText>影响因子</w:instrText>
      </w:r>
      <w:r>
        <w:rPr>
          <w:rFonts w:hint="eastAsia"/>
          <w:szCs w:val="44"/>
        </w:rPr>
        <w:instrText>: 6.6\n5</w:instrText>
      </w:r>
      <w:r>
        <w:rPr>
          <w:rFonts w:hint="eastAsia"/>
          <w:szCs w:val="44"/>
        </w:rPr>
        <w:instrText>年影响因子</w:instrText>
      </w:r>
      <w:r>
        <w:rPr>
          <w:rFonts w:hint="eastAsia"/>
          <w:szCs w:val="44"/>
        </w:rPr>
        <w:instrText>: 6.3\n</w:instrText>
      </w:r>
      <w:r>
        <w:rPr>
          <w:rFonts w:hint="eastAsia"/>
          <w:szCs w:val="44"/>
        </w:rPr>
        <w:instrText>南农高质量</w:instrText>
      </w:r>
      <w:r>
        <w:rPr>
          <w:rFonts w:hint="eastAsia"/>
          <w:szCs w:val="44"/>
        </w:rPr>
        <w:instrText>: A","page":"191-197","source":"DOI.org (Crossref)","title":"The 52 symptoms of major depression: Lack of content overlap among seven common depression scales","tit</w:instrText>
      </w:r>
      <w:r>
        <w:rPr>
          <w:szCs w:val="44"/>
        </w:rPr>
        <w:instrText xml:space="preserve">le-short":"The 52 symptoms of major depression","volume":"208","author":[{"family":"Fried","given":"Eiko I."}],"issued":{"date-parts":[["2017",1]]}}}],"schema":"https://github.com/citation-style-language/schema/raw/master/csl-citation.json"} </w:instrText>
      </w:r>
      <w:r>
        <w:rPr>
          <w:szCs w:val="44"/>
        </w:rPr>
        <w:fldChar w:fldCharType="separate"/>
      </w:r>
      <w:r w:rsidR="00FE7734" w:rsidRPr="00FE7734">
        <w:t>Fried (</w:t>
      </w:r>
      <w:r w:rsidR="00FE7734" w:rsidRPr="001B6373">
        <w:rPr>
          <w:rStyle w:val="innerzoteroCitation"/>
        </w:rPr>
        <w:t>2017</w:t>
      </w:r>
      <w:r w:rsidR="00FE7734" w:rsidRPr="00FE7734">
        <w:t>)</w:t>
      </w:r>
      <w:r>
        <w:rPr>
          <w:szCs w:val="44"/>
        </w:rPr>
        <w:fldChar w:fldCharType="end"/>
      </w:r>
      <w:del w:id="129" w:author="Hu Chuan-Peng" w:date="2024-04-18T10:11:00Z">
        <w:r w:rsidRPr="0002107A" w:rsidDel="00EA37D7">
          <w:rPr>
            <w:szCs w:val="44"/>
          </w:rPr>
          <w:delText>, who evaluated the overlap among 52 depression symptoms across seven common depression scales</w:delText>
        </w:r>
      </w:del>
      <w:r w:rsidRPr="0002107A">
        <w:rPr>
          <w:szCs w:val="44"/>
        </w:rPr>
        <w:t>.</w:t>
      </w:r>
      <w:r w:rsidRPr="0025290B">
        <w:t xml:space="preserve"> </w:t>
      </w:r>
      <w:del w:id="130" w:author="Hu Chuan-Peng" w:date="2024-04-18T10:12:00Z">
        <w:r w:rsidDel="00EA37D7">
          <w:fldChar w:fldCharType="begin"/>
        </w:r>
        <w:r w:rsidDel="00EA37D7">
          <w:delInstrText xml:space="preserve"> ADDIN ZOTERO_ITEM CSL_CITATION {"citationID":"3DIEJBd2","properties":{"custom":"Fried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delInstrText>
        </w:r>
        <w:r w:rsidDel="00EA37D7">
          <w:rPr>
            <w:rFonts w:hint="eastAsia"/>
          </w:rPr>
          <w:delInstrText>. Disord.","language":"en","note":"JCR</w:delInstrText>
        </w:r>
        <w:r w:rsidDel="00EA37D7">
          <w:rPr>
            <w:rFonts w:hint="eastAsia"/>
          </w:rPr>
          <w:delInstrText>分区</w:delInstrText>
        </w:r>
        <w:r w:rsidDel="00EA37D7">
          <w:rPr>
            <w:rFonts w:hint="eastAsia"/>
          </w:rPr>
          <w:delInstrText>: Q1\n</w:delInstrText>
        </w:r>
        <w:r w:rsidDel="00EA37D7">
          <w:rPr>
            <w:rFonts w:hint="eastAsia"/>
          </w:rPr>
          <w:delInstrText>中科院分区升级版</w:delInstrText>
        </w:r>
        <w:r w:rsidDel="00EA37D7">
          <w:rPr>
            <w:rFonts w:hint="eastAsia"/>
          </w:rPr>
          <w:delInstrText xml:space="preserve">: </w:delInstrText>
        </w:r>
        <w:r w:rsidDel="00EA37D7">
          <w:rPr>
            <w:rFonts w:hint="eastAsia"/>
          </w:rPr>
          <w:delInstrText>医学</w:delInstrText>
        </w:r>
        <w:r w:rsidDel="00EA37D7">
          <w:rPr>
            <w:rFonts w:hint="eastAsia"/>
          </w:rPr>
          <w:delInstrText>2</w:delInstrText>
        </w:r>
        <w:r w:rsidDel="00EA37D7">
          <w:rPr>
            <w:rFonts w:hint="eastAsia"/>
          </w:rPr>
          <w:delInstrText>区</w:delInstrText>
        </w:r>
        <w:r w:rsidDel="00EA37D7">
          <w:rPr>
            <w:rFonts w:hint="eastAsia"/>
          </w:rPr>
          <w:delInstrText>\n</w:delInstrText>
        </w:r>
        <w:r w:rsidDel="00EA37D7">
          <w:rPr>
            <w:rFonts w:hint="eastAsia"/>
          </w:rPr>
          <w:delInstrText>影响因子</w:delInstrText>
        </w:r>
        <w:r w:rsidDel="00EA37D7">
          <w:rPr>
            <w:rFonts w:hint="eastAsia"/>
          </w:rPr>
          <w:delInstrText>: 6.6\n5</w:delInstrText>
        </w:r>
        <w:r w:rsidDel="00EA37D7">
          <w:rPr>
            <w:rFonts w:hint="eastAsia"/>
          </w:rPr>
          <w:delInstrText>年影响因子</w:delInstrText>
        </w:r>
        <w:r w:rsidDel="00EA37D7">
          <w:rPr>
            <w:rFonts w:hint="eastAsia"/>
          </w:rPr>
          <w:delInstrText>: 6.3\n</w:delInstrText>
        </w:r>
        <w:r w:rsidDel="00EA37D7">
          <w:rPr>
            <w:rFonts w:hint="eastAsia"/>
          </w:rPr>
          <w:delInstrText>南农高质量</w:delInstrText>
        </w:r>
        <w:r w:rsidDel="00EA37D7">
          <w:rPr>
            <w:rFonts w:hint="eastAsia"/>
          </w:rPr>
          <w:delInstrText>: A","page":"191-197","source":"DOI.org (Crossref)","title":"The 52 symptoms of major depression: Lack of content overlap among seven common depression scales","tit</w:delInstrText>
        </w:r>
        <w:r w:rsidDel="00EA37D7">
          <w:delInstrText xml:space="preserve">le-short":"The 52 symptoms of major depression","volume":"208","author":[{"family":"Fried","given":"Eiko I."}],"issued":{"date-parts":[["2017",1]]}}}],"schema":"https://github.com/citation-style-language/schema/raw/master/csl-citation.json"} </w:delInstrText>
        </w:r>
        <w:r w:rsidDel="00EA37D7">
          <w:fldChar w:fldCharType="separate"/>
        </w:r>
        <w:r w:rsidR="00FE7734" w:rsidRPr="00FE7734" w:rsidDel="00EA37D7">
          <w:delText>Fried (</w:delText>
        </w:r>
        <w:r w:rsidR="00FE7734" w:rsidRPr="001B6373" w:rsidDel="00EA37D7">
          <w:rPr>
            <w:rStyle w:val="innerzoteroCitation"/>
          </w:rPr>
          <w:delText>2017</w:delText>
        </w:r>
        <w:r w:rsidR="00FE7734" w:rsidRPr="00FE7734" w:rsidDel="00EA37D7">
          <w:delText>)</w:delText>
        </w:r>
        <w:r w:rsidDel="00EA37D7">
          <w:fldChar w:fldCharType="end"/>
        </w:r>
        <w:r w:rsidDel="00EA37D7">
          <w:rPr>
            <w:rFonts w:hint="eastAsia"/>
          </w:rPr>
          <w:delText xml:space="preserve"> </w:delText>
        </w:r>
        <w:r w:rsidRPr="0025290B" w:rsidDel="00EA37D7">
          <w:rPr>
            <w:szCs w:val="44"/>
          </w:rPr>
          <w:delText>demonstrated that 40% of symptoms appeared exclusively in one scale, while 12% were common across all instruments.</w:delText>
        </w:r>
        <w:bookmarkStart w:id="131" w:name="OLE_LINK31"/>
        <w:r w:rsidRPr="005260FD" w:rsidDel="00EA37D7">
          <w:delText xml:space="preserve"> </w:delText>
        </w:r>
      </w:del>
      <w:del w:id="132" w:author="Hu Chuan-Peng" w:date="2024-04-18T10:13:00Z">
        <w:r w:rsidDel="00EA37D7">
          <w:rPr>
            <w:rFonts w:hint="eastAsia"/>
          </w:rPr>
          <w:delText>W</w:delText>
        </w:r>
        <w:r w:rsidRPr="005260FD" w:rsidDel="00EA37D7">
          <w:delText>e</w:delText>
        </w:r>
      </w:del>
      <w:ins w:id="133" w:author="Hu Chuan-Peng" w:date="2024-04-18T10:13:00Z">
        <w:r w:rsidR="00EA37D7">
          <w:t xml:space="preserve">Our results suggested that </w:t>
        </w:r>
      </w:ins>
      <w:ins w:id="134" w:author="Hu Chuan-Peng" w:date="2024-04-18T10:14:00Z">
        <w:r w:rsidR="00EA37D7">
          <w:t>depression amon</w:t>
        </w:r>
      </w:ins>
      <w:ins w:id="135" w:author="Hu Chuan-Peng" w:date="2024-04-18T10:15:00Z">
        <w:r w:rsidR="00EA37D7">
          <w:t xml:space="preserve">g children and adolescents </w:t>
        </w:r>
        <w:r w:rsidR="00CD09F8">
          <w:t xml:space="preserve">may have a varied pathological pathways and </w:t>
        </w:r>
      </w:ins>
      <w:ins w:id="136" w:author="Hu Chuan-Peng" w:date="2024-04-18T10:13:00Z">
        <w:r w:rsidR="00EA37D7">
          <w:t xml:space="preserve">different </w:t>
        </w:r>
        <w:r w:rsidR="00EA37D7" w:rsidRPr="005260FD">
          <w:t>depression scales</w:t>
        </w:r>
      </w:ins>
      <w:ins w:id="137" w:author="Hu Chuan-Peng" w:date="2024-04-18T10:14:00Z">
        <w:r w:rsidR="00EA37D7">
          <w:t xml:space="preserve"> are</w:t>
        </w:r>
      </w:ins>
      <w:ins w:id="138" w:author="Hu Chuan-Peng" w:date="2024-04-18T10:13:00Z">
        <w:r w:rsidR="00EA37D7">
          <w:t xml:space="preserve"> not</w:t>
        </w:r>
        <w:r w:rsidR="00EA37D7" w:rsidRPr="005260FD">
          <w:t xml:space="preserve"> interchangeable</w:t>
        </w:r>
      </w:ins>
      <w:del w:id="139" w:author="Hu Chuan-Peng" w:date="2024-04-18T10:14:00Z">
        <w:r w:rsidRPr="005260FD" w:rsidDel="00EA37D7">
          <w:delText xml:space="preserve"> </w:delText>
        </w:r>
      </w:del>
      <w:del w:id="140" w:author="Hu Chuan-Peng" w:date="2024-04-18T10:13:00Z">
        <w:r w:rsidRPr="005260FD" w:rsidDel="00EA37D7">
          <w:delText xml:space="preserve">highlight that in the study of depression </w:delText>
        </w:r>
      </w:del>
      <w:del w:id="141" w:author="Hu Chuan-Peng" w:date="2024-04-18T10:14:00Z">
        <w:r w:rsidRPr="005260FD" w:rsidDel="00EA37D7">
          <w:delText>among Chinese students, the use of depression scales as interchangeable measurements is problematic</w:delText>
        </w:r>
      </w:del>
      <w:r w:rsidRPr="005260FD">
        <w:t xml:space="preserve">. </w:t>
      </w:r>
      <w:del w:id="142" w:author="Hu Chuan-Peng" w:date="2024-04-18T10:14:00Z">
        <w:r w:rsidRPr="005260FD" w:rsidDel="00EA37D7">
          <w:delText>This could potentially jeopardize the universality and reproducibility of depression disorder research.</w:delText>
        </w:r>
      </w:del>
    </w:p>
    <w:bookmarkEnd w:id="131"/>
    <w:p w14:paraId="632E98D5" w14:textId="0598EFF7" w:rsidR="00473BDB" w:rsidRDefault="00473BDB" w:rsidP="00473BDB">
      <w:pPr>
        <w:ind w:firstLineChars="0" w:firstLine="0"/>
      </w:pPr>
      <w:r w:rsidRPr="00FD6780">
        <w:t>[</w:t>
      </w:r>
      <w:r w:rsidRPr="00FD6780">
        <w:rPr>
          <w:rFonts w:hint="eastAsia"/>
        </w:rPr>
        <w:t>第二段</w:t>
      </w:r>
      <w:r>
        <w:t xml:space="preserve">: </w:t>
      </w:r>
      <w:r w:rsidR="00DA1F25">
        <w:rPr>
          <w:rFonts w:hint="eastAsia"/>
        </w:rPr>
        <w:t>进一步</w:t>
      </w:r>
      <w:r w:rsidRPr="005260FD">
        <w:rPr>
          <w:rFonts w:hint="eastAsia"/>
        </w:rPr>
        <w:t>介绍具体量表的结果，并与已有研究进行比较</w:t>
      </w:r>
      <w:r w:rsidRPr="00FD6780">
        <w:t>]</w:t>
      </w:r>
    </w:p>
    <w:p w14:paraId="0DAA204A" w14:textId="46A8D0BF" w:rsidR="00473BDB" w:rsidRDefault="00473BDB" w:rsidP="00473BDB">
      <w:pPr>
        <w:ind w:firstLine="480"/>
      </w:pPr>
      <w:r w:rsidRPr="001009B4">
        <w:t xml:space="preserve">Our results </w:t>
      </w:r>
      <w:del w:id="143" w:author="Hu Chuan-Peng" w:date="2024-04-18T10:15:00Z">
        <w:r w:rsidRPr="001009B4" w:rsidDel="00CD09F8">
          <w:delText xml:space="preserve">suggest </w:delText>
        </w:r>
      </w:del>
      <w:ins w:id="144" w:author="Hu Chuan-Peng" w:date="2024-04-18T10:15:00Z">
        <w:r w:rsidR="00CD09F8">
          <w:t>revealed</w:t>
        </w:r>
        <w:r w:rsidR="00CD09F8" w:rsidRPr="001009B4">
          <w:t xml:space="preserve"> </w:t>
        </w:r>
      </w:ins>
      <w:r w:rsidRPr="001009B4">
        <w:t>that C</w:t>
      </w:r>
      <w:r>
        <w:rPr>
          <w:rFonts w:hint="eastAsia"/>
        </w:rPr>
        <w:t>ES-D</w:t>
      </w:r>
      <w:r w:rsidRPr="001009B4">
        <w:t xml:space="preserve"> has the highest </w:t>
      </w:r>
      <w:r w:rsidR="00094BDC">
        <w:rPr>
          <w:rFonts w:hint="eastAsia"/>
        </w:rPr>
        <w:t xml:space="preserve">mean </w:t>
      </w:r>
      <w:r w:rsidRPr="001009B4">
        <w:t xml:space="preserve">overlap with other </w:t>
      </w:r>
      <w:r>
        <w:rPr>
          <w:rFonts w:hint="eastAsia"/>
        </w:rPr>
        <w:t>scales(0.25)</w:t>
      </w:r>
      <w:r w:rsidRPr="001009B4">
        <w:t xml:space="preserve">, while in </w:t>
      </w:r>
      <w:r>
        <w:fldChar w:fldCharType="begin"/>
      </w:r>
      <w:r w:rsidR="00DA1F25">
        <w:instrText xml:space="preserve"> ADDIN ZOTERO_ITEM CSL_CITATION {"citationID":"EfyXM6g7","properties":{"custom":"Fried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FE7734" w:rsidRPr="00FE7734">
        <w:t>Fried (</w:t>
      </w:r>
      <w:r w:rsidR="00FE7734" w:rsidRPr="001B6373">
        <w:rPr>
          <w:rStyle w:val="innerzoteroCitation"/>
        </w:rPr>
        <w:t>2017</w:t>
      </w:r>
      <w:r w:rsidR="00FE7734" w:rsidRPr="00FE7734">
        <w:t>)</w:t>
      </w:r>
      <w:r>
        <w:fldChar w:fldCharType="end"/>
      </w:r>
      <w:r>
        <w:rPr>
          <w:rFonts w:hint="eastAsia"/>
        </w:rPr>
        <w:t xml:space="preserve"> </w:t>
      </w:r>
      <w:r w:rsidRPr="001009B4">
        <w:t>research, C</w:t>
      </w:r>
      <w:r>
        <w:rPr>
          <w:rFonts w:hint="eastAsia"/>
        </w:rPr>
        <w:t>ES-D</w:t>
      </w:r>
      <w:r w:rsidRPr="001009B4">
        <w:t xml:space="preserve"> has the lowest </w:t>
      </w:r>
      <w:r w:rsidR="00094BDC">
        <w:t>mea</w:t>
      </w:r>
      <w:r w:rsidR="00094BDC">
        <w:rPr>
          <w:rFonts w:hint="eastAsia"/>
        </w:rPr>
        <w:t>n</w:t>
      </w:r>
      <w:r w:rsidRPr="001009B4">
        <w:t xml:space="preserve"> overlap with other</w:t>
      </w:r>
      <w:r>
        <w:rPr>
          <w:rFonts w:hint="eastAsia"/>
        </w:rPr>
        <w:t xml:space="preserve"> scales(0.27)</w:t>
      </w:r>
      <w:r w:rsidRPr="001009B4">
        <w:t>.</w:t>
      </w:r>
      <w:r w:rsidR="00F575FE" w:rsidRPr="00F575FE">
        <w:t xml:space="preserve"> This might be because </w:t>
      </w:r>
      <w:r w:rsidR="00F575FE">
        <w:rPr>
          <w:rFonts w:hint="eastAsia"/>
        </w:rPr>
        <w:t>our</w:t>
      </w:r>
      <w:r w:rsidR="00F575FE" w:rsidRPr="00F575FE">
        <w:t xml:space="preserve"> study also included CES-D-C and CES-D-13.</w:t>
      </w:r>
      <w:r w:rsidR="00F575FE">
        <w:rPr>
          <w:rFonts w:hint="eastAsia"/>
        </w:rPr>
        <w:t xml:space="preserve"> </w:t>
      </w:r>
      <w:r w:rsidRPr="001009B4">
        <w:t xml:space="preserve">Moreover, in </w:t>
      </w:r>
      <w:r w:rsidR="00F575FE">
        <w:rPr>
          <w:rFonts w:hint="eastAsia"/>
        </w:rPr>
        <w:t>our</w:t>
      </w:r>
      <w:r w:rsidRPr="001009B4">
        <w:t xml:space="preserve"> study, as the scale of inclusion increased, C</w:t>
      </w:r>
      <w:r>
        <w:rPr>
          <w:rFonts w:hint="eastAsia"/>
        </w:rPr>
        <w:t>ES-D</w:t>
      </w:r>
      <w:r w:rsidRPr="001009B4">
        <w:t xml:space="preserve"> had no</w:t>
      </w:r>
      <w:r w:rsidRPr="00132CB3">
        <w:t xml:space="preserve"> idiosyncratic</w:t>
      </w:r>
      <w:r w:rsidRPr="001009B4">
        <w:t xml:space="preserve"> symptoms, but in </w:t>
      </w:r>
      <w:r>
        <w:fldChar w:fldCharType="begin"/>
      </w:r>
      <w:r w:rsidR="00DA1F25">
        <w:instrText xml:space="preserve"> ADDIN ZOTERO_ITEM CSL_CITATION {"citationID":"vM3vg5oL","properties":{"custom":"Fried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fldChar w:fldCharType="separate"/>
      </w:r>
      <w:r w:rsidR="00FE7734" w:rsidRPr="00FE7734">
        <w:t>Fried (</w:t>
      </w:r>
      <w:r w:rsidR="00FE7734" w:rsidRPr="001B6373">
        <w:rPr>
          <w:rStyle w:val="innerzoteroCitation"/>
        </w:rPr>
        <w:t>2017</w:t>
      </w:r>
      <w:r w:rsidR="00FE7734" w:rsidRPr="00FE7734">
        <w:t>)</w:t>
      </w:r>
      <w:r>
        <w:fldChar w:fldCharType="end"/>
      </w:r>
      <w:r w:rsidRPr="001009B4">
        <w:t>, C</w:t>
      </w:r>
      <w:r>
        <w:rPr>
          <w:rFonts w:hint="eastAsia"/>
        </w:rPr>
        <w:t>ES-D</w:t>
      </w:r>
      <w:r w:rsidRPr="001009B4">
        <w:t xml:space="preserve"> displayed 33% of </w:t>
      </w:r>
      <w:r w:rsidRPr="00132CB3">
        <w:t>idiosyncratic</w:t>
      </w:r>
      <w:r w:rsidRPr="001009B4">
        <w:t xml:space="preserve"> symptoms.</w:t>
      </w:r>
      <w:r w:rsidR="00094BDC" w:rsidRPr="00094BDC">
        <w:t xml:space="preserve"> </w:t>
      </w:r>
      <w:moveFromRangeStart w:id="145" w:author="Hu Chuan-Peng" w:date="2024-04-18T10:16:00Z" w:name="move164327826"/>
      <w:moveFrom w:id="146" w:author="Hu Chuan-Peng" w:date="2024-04-18T10:16:00Z">
        <w:r w:rsidR="00094BDC" w:rsidRPr="00094BDC" w:rsidDel="00CD09F8">
          <w:t xml:space="preserve">In </w:t>
        </w:r>
        <w:r w:rsidR="00F575FE" w:rsidDel="00CD09F8">
          <w:rPr>
            <w:rFonts w:hint="eastAsia"/>
          </w:rPr>
          <w:t>our</w:t>
        </w:r>
        <w:r w:rsidR="00094BDC" w:rsidRPr="00094BDC" w:rsidDel="00CD09F8">
          <w:t xml:space="preserve"> study, the </w:t>
        </w:r>
        <w:r w:rsidR="00094BDC" w:rsidDel="00CD09F8">
          <w:rPr>
            <w:rFonts w:hint="eastAsia"/>
          </w:rPr>
          <w:t>J</w:t>
        </w:r>
        <w:r w:rsidR="00094BDC" w:rsidRPr="00094BDC" w:rsidDel="00CD09F8">
          <w:t xml:space="preserve">i_2005 scale has the lowest </w:t>
        </w:r>
        <w:r w:rsidR="00094BDC" w:rsidDel="00CD09F8">
          <w:rPr>
            <w:rFonts w:hint="eastAsia"/>
          </w:rPr>
          <w:t xml:space="preserve">mean </w:t>
        </w:r>
        <w:r w:rsidR="00094BDC" w:rsidRPr="00094BDC" w:rsidDel="00CD09F8">
          <w:t xml:space="preserve">overlap (0.09) with other scales, which is not surprising as this scale only includes one </w:t>
        </w:r>
        <w:r w:rsidR="00F575FE" w:rsidDel="00CD09F8">
          <w:rPr>
            <w:rFonts w:hint="eastAsia"/>
          </w:rPr>
          <w:t>item</w:t>
        </w:r>
        <w:r w:rsidR="00094BDC" w:rsidRPr="00094BDC" w:rsidDel="00CD09F8">
          <w:t>.</w:t>
        </w:r>
        <w:r w:rsidR="00DA1F25" w:rsidRPr="00DA1F25" w:rsidDel="00CD09F8">
          <w:t xml:space="preserve"> </w:t>
        </w:r>
      </w:moveFrom>
      <w:moveFromRangeEnd w:id="145"/>
      <w:ins w:id="147" w:author="Hu Chuan-Peng" w:date="2024-04-18T10:16:00Z">
        <w:r w:rsidR="00CD09F8">
          <w:t xml:space="preserve">We also found that </w:t>
        </w:r>
      </w:ins>
      <w:del w:id="148" w:author="Hu Chuan-Peng" w:date="2024-04-18T10:16:00Z">
        <w:r w:rsidR="00DA1F25" w:rsidRPr="00DA1F25" w:rsidDel="00CD09F8">
          <w:delText xml:space="preserve">Longer </w:delText>
        </w:r>
      </w:del>
      <w:ins w:id="149" w:author="Hu Chuan-Peng" w:date="2024-04-18T10:16:00Z">
        <w:r w:rsidR="00CD09F8">
          <w:t>l</w:t>
        </w:r>
        <w:r w:rsidR="00CD09F8" w:rsidRPr="00DA1F25">
          <w:t xml:space="preserve">onger </w:t>
        </w:r>
      </w:ins>
      <w:r w:rsidR="00DA1F25" w:rsidRPr="00DA1F25">
        <w:t xml:space="preserve">scales tend to have </w:t>
      </w:r>
      <w:del w:id="150" w:author="Hu Chuan-Peng" w:date="2024-04-18T10:16:00Z">
        <w:r w:rsidR="00DA1F25" w:rsidRPr="00DA1F25" w:rsidDel="00CD09F8">
          <w:delText xml:space="preserve">stronger </w:delText>
        </w:r>
      </w:del>
      <w:ins w:id="151" w:author="Hu Chuan-Peng" w:date="2024-04-18T10:16:00Z">
        <w:r w:rsidR="00CD09F8">
          <w:t>greater</w:t>
        </w:r>
        <w:r w:rsidR="00CD09F8" w:rsidRPr="00DA1F25">
          <w:t xml:space="preserve"> </w:t>
        </w:r>
      </w:ins>
      <w:r w:rsidR="00DA1F25" w:rsidRPr="00DA1F25">
        <w:t>overlap with other scales, thus presenting more representative content</w:t>
      </w:r>
      <w:bookmarkStart w:id="152" w:name="OLE_LINK11"/>
      <w:ins w:id="153" w:author="Hu Chuan-Peng" w:date="2024-04-18T10:16:00Z">
        <w:r w:rsidR="00CD09F8">
          <w:t xml:space="preserve"> </w:t>
        </w:r>
      </w:ins>
      <w:r w:rsidR="00DA1F25">
        <w:fldChar w:fldCharType="begin"/>
      </w:r>
      <w:r w:rsidR="00FE7734">
        <w:instrText xml:space="preserve"> ADDIN ZOTERO_ITEM CSL_CITATION {"citationID":"0loI15wn","properties":{"formattedCitation":"(Fried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FE7734">
        <w:rPr>
          <w:rFonts w:hint="eastAsia"/>
        </w:rPr>
        <w:instrText>n","note":"JCR</w:instrText>
      </w:r>
      <w:r w:rsidR="00FE7734">
        <w:rPr>
          <w:rFonts w:hint="eastAsia"/>
        </w:rPr>
        <w:instrText>分区</w:instrText>
      </w:r>
      <w:r w:rsidR="00FE7734">
        <w:rPr>
          <w:rFonts w:hint="eastAsia"/>
        </w:rPr>
        <w:instrText>: Q1\n</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2</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6.6\n5</w:instrText>
      </w:r>
      <w:r w:rsidR="00FE7734">
        <w:rPr>
          <w:rFonts w:hint="eastAsia"/>
        </w:rPr>
        <w:instrText>年影响因子</w:instrText>
      </w:r>
      <w:r w:rsidR="00FE7734">
        <w:rPr>
          <w:rFonts w:hint="eastAsia"/>
        </w:rPr>
        <w:instrText>: 6.3\n</w:instrText>
      </w:r>
      <w:r w:rsidR="00FE7734">
        <w:rPr>
          <w:rFonts w:hint="eastAsia"/>
        </w:rPr>
        <w:instrText>南农高质量</w:instrText>
      </w:r>
      <w:r w:rsidR="00FE7734">
        <w:rPr>
          <w:rFonts w:hint="eastAsia"/>
        </w:rPr>
        <w:instrText>: A","page":"191-197","source":"DOI.org (Crossref)","title":"The 52 symptoms of major depression: Lack of content overlap among seven common depression scales","title-short":"The 52 sympto</w:instrText>
      </w:r>
      <w:r w:rsidR="00FE7734">
        <w:instrText xml:space="preserve">ms of major depression","volume":"208","author":[{"family":"Fried","given":"Eiko I."}],"issued":{"date-parts":[["2017",1]]}}}],"schema":"https://github.com/citation-style-language/schema/raw/master/csl-citation.json"} </w:instrText>
      </w:r>
      <w:r w:rsidR="00DA1F25">
        <w:fldChar w:fldCharType="separate"/>
      </w:r>
      <w:r w:rsidR="00FE7734" w:rsidRPr="00FE7734">
        <w:t>(</w:t>
      </w:r>
      <w:r w:rsidR="00FE7734" w:rsidRPr="001B6373">
        <w:rPr>
          <w:rStyle w:val="zoteroCitation"/>
        </w:rPr>
        <w:t>Fried 2017</w:t>
      </w:r>
      <w:r w:rsidR="00FE7734" w:rsidRPr="00FE7734">
        <w:t>)</w:t>
      </w:r>
      <w:r w:rsidR="00DA1F25">
        <w:fldChar w:fldCharType="end"/>
      </w:r>
      <w:bookmarkEnd w:id="152"/>
      <w:r w:rsidR="00DA1F25" w:rsidRPr="00DA1F25">
        <w:t>.</w:t>
      </w:r>
      <w:r w:rsidR="00270EE9" w:rsidRPr="00270EE9">
        <w:t xml:space="preserve"> </w:t>
      </w:r>
      <w:moveToRangeStart w:id="154" w:author="Hu Chuan-Peng" w:date="2024-04-18T10:16:00Z" w:name="move164327826"/>
      <w:moveTo w:id="155" w:author="Hu Chuan-Peng" w:date="2024-04-18T10:16:00Z">
        <w:del w:id="156" w:author="Hu Chuan-Peng" w:date="2024-04-18T10:16:00Z">
          <w:r w:rsidR="00CD09F8" w:rsidRPr="00094BDC" w:rsidDel="00CD09F8">
            <w:delText xml:space="preserve">In </w:delText>
          </w:r>
          <w:r w:rsidR="00CD09F8" w:rsidDel="00CD09F8">
            <w:rPr>
              <w:rFonts w:hint="eastAsia"/>
            </w:rPr>
            <w:delText>our</w:delText>
          </w:r>
          <w:r w:rsidR="00CD09F8" w:rsidRPr="00094BDC" w:rsidDel="00CD09F8">
            <w:delText xml:space="preserve"> study,</w:delText>
          </w:r>
        </w:del>
      </w:moveTo>
      <w:ins w:id="157" w:author="Hu Chuan-Peng" w:date="2024-04-18T10:16:00Z">
        <w:r w:rsidR="00CD09F8">
          <w:t>For example, the</w:t>
        </w:r>
      </w:ins>
      <w:ins w:id="158" w:author="Hu Chuan-Peng" w:date="2024-04-18T10:17:00Z">
        <w:r w:rsidR="00CD09F8">
          <w:t xml:space="preserve"> single item measurement (</w:t>
        </w:r>
      </w:ins>
      <w:moveTo w:id="159" w:author="Hu Chuan-Peng" w:date="2024-04-18T10:16:00Z">
        <w:del w:id="160" w:author="Hu Chuan-Peng" w:date="2024-04-18T10:17:00Z">
          <w:r w:rsidR="00CD09F8" w:rsidRPr="00094BDC" w:rsidDel="00CD09F8">
            <w:delText xml:space="preserve"> the</w:delText>
          </w:r>
        </w:del>
      </w:moveTo>
      <w:ins w:id="161" w:author="Hu Chuan-Peng" w:date="2024-04-18T10:17:00Z">
        <w:r w:rsidR="00CD09F8">
          <w:t>i.e.,</w:t>
        </w:r>
      </w:ins>
      <w:moveTo w:id="162" w:author="Hu Chuan-Peng" w:date="2024-04-18T10:16:00Z">
        <w:r w:rsidR="00CD09F8" w:rsidRPr="00094BDC">
          <w:t xml:space="preserve"> </w:t>
        </w:r>
        <w:r w:rsidR="00CD09F8">
          <w:rPr>
            <w:rFonts w:hint="eastAsia"/>
          </w:rPr>
          <w:t>J</w:t>
        </w:r>
        <w:r w:rsidR="00CD09F8" w:rsidRPr="00094BDC">
          <w:t>i_2005</w:t>
        </w:r>
      </w:moveTo>
      <w:ins w:id="163" w:author="Hu Chuan-Peng" w:date="2024-04-18T10:17:00Z">
        <w:r w:rsidR="00CD09F8">
          <w:t>)</w:t>
        </w:r>
      </w:ins>
      <w:moveTo w:id="164" w:author="Hu Chuan-Peng" w:date="2024-04-18T10:16:00Z">
        <w:del w:id="165" w:author="Hu Chuan-Peng" w:date="2024-04-18T10:17:00Z">
          <w:r w:rsidR="00CD09F8" w:rsidRPr="00094BDC" w:rsidDel="00CD09F8">
            <w:delText xml:space="preserve"> scale has</w:delText>
          </w:r>
        </w:del>
      </w:moveTo>
      <w:ins w:id="166" w:author="Hu Chuan-Peng" w:date="2024-04-18T10:17:00Z">
        <w:r w:rsidR="00CD09F8">
          <w:t xml:space="preserve"> had</w:t>
        </w:r>
      </w:ins>
      <w:moveTo w:id="167" w:author="Hu Chuan-Peng" w:date="2024-04-18T10:16:00Z">
        <w:r w:rsidR="00CD09F8" w:rsidRPr="00094BDC">
          <w:t xml:space="preserve"> the lowest </w:t>
        </w:r>
        <w:r w:rsidR="00CD09F8">
          <w:rPr>
            <w:rFonts w:hint="eastAsia"/>
          </w:rPr>
          <w:t xml:space="preserve">mean </w:t>
        </w:r>
        <w:r w:rsidR="00CD09F8" w:rsidRPr="00094BDC">
          <w:t>overlap (0.09) with other scales</w:t>
        </w:r>
        <w:del w:id="168" w:author="Hu Chuan-Peng" w:date="2024-04-18T10:17:00Z">
          <w:r w:rsidR="00CD09F8" w:rsidRPr="00094BDC" w:rsidDel="00CD09F8">
            <w:delText xml:space="preserve">, which is not surprising as this scale only includes one </w:delText>
          </w:r>
          <w:r w:rsidR="00CD09F8" w:rsidDel="00CD09F8">
            <w:rPr>
              <w:rFonts w:hint="eastAsia"/>
            </w:rPr>
            <w:delText>item</w:delText>
          </w:r>
        </w:del>
        <w:r w:rsidR="00CD09F8" w:rsidRPr="00094BDC">
          <w:t>.</w:t>
        </w:r>
        <w:r w:rsidR="00CD09F8" w:rsidRPr="00DA1F25">
          <w:t xml:space="preserve"> </w:t>
        </w:r>
      </w:moveTo>
      <w:moveToRangeEnd w:id="154"/>
      <w:r w:rsidR="00270EE9" w:rsidRPr="00270EE9">
        <w:t>Despite previous research suggesting that longer scales may negatively affect the quality of responses, their reliability, and response rate</w:t>
      </w:r>
      <w:ins w:id="169" w:author="Hu Chuan-Peng" w:date="2024-04-18T10:17:00Z">
        <w:r w:rsidR="00CD09F8">
          <w:t xml:space="preserve"> </w:t>
        </w:r>
      </w:ins>
      <w:r w:rsidR="00270EE9">
        <w:fldChar w:fldCharType="begin"/>
      </w:r>
      <w:r w:rsidR="00FE7734">
        <w:instrText xml:space="preserve"> ADDIN ZOTERO_ITEM CSL_CITATION {"citationID":"Qi602OX0","properties":{"formattedCitation":"(Sharma 2022)","plainCitation":"(Sharma 2022)","noteIndex":0},"citationItems":[{"id":740,"uris":["http://zotero.org/users/local/eoP0LvSC/items/WEJBES9P"],"itemData":{"id":740,"type":"article-journal","abstract":"A questionnaire plays a pivotal role in various surveys. Within the realm of biomedical research, questionnaires serve a role in epidemiological surveys and mental health surveys and to obtain information about knowledge, attitude, and practice (KAP) on various topics of interest. Questionnaire in border perspective can be of different types like self‑administered or professionally administered and according to the mode of delivery paper‑based or electronic media–based. Various studies have been conducted to assess the appropriateness of a questionnaire in a particular field and methods to translate and validate them. But very little is known regarding the appropriate length and number of questions in a questionnaire and what role it has in data quality, reliability, and response rates. Hence, this narrative review is to explore the critical issue of appropriate length and number of questions in a questionnaire while questionnaire designing.","container-title":"Saudi Journal of Anaesthesia","DOI":"10.4103/sja.sja_163_21","ISSN":"1658-354X","issue":"1","journalAbbreviation":"Saudi J Anaesth","language":"en","page":"65","source":"DOI.org (Crossref)","title":"How short or long should be a questionnaire for any research? Researchers dilemma in deciding the appropriate questionnaire length","title-short":"How short or long should be a questionnaire for any research?","volume":"16","author":[{"family":"Sharma","given":"Hunny"}],"issued":{"date-parts":[["2022"]]}}}],"schema":"https://github.com/citation-style-language/schema/raw/master/csl-citation.json"} </w:instrText>
      </w:r>
      <w:r w:rsidR="00270EE9">
        <w:fldChar w:fldCharType="separate"/>
      </w:r>
      <w:r w:rsidR="00FE7734" w:rsidRPr="00FE7734">
        <w:t>(</w:t>
      </w:r>
      <w:r w:rsidR="00FE7734" w:rsidRPr="001B6373">
        <w:rPr>
          <w:rStyle w:val="zoteroCitation"/>
        </w:rPr>
        <w:t>Sharma 2022</w:t>
      </w:r>
      <w:r w:rsidR="00FE7734" w:rsidRPr="00FE7734">
        <w:t>)</w:t>
      </w:r>
      <w:r w:rsidR="00270EE9">
        <w:fldChar w:fldCharType="end"/>
      </w:r>
      <w:r w:rsidR="00270EE9">
        <w:rPr>
          <w:rFonts w:hint="eastAsia"/>
        </w:rPr>
        <w:t>.</w:t>
      </w:r>
      <w:r w:rsidR="00270EE9" w:rsidRPr="00270EE9">
        <w:t xml:space="preserve"> </w:t>
      </w:r>
      <w:r w:rsidR="00270EE9">
        <w:rPr>
          <w:rFonts w:hint="eastAsia"/>
        </w:rPr>
        <w:t>H</w:t>
      </w:r>
      <w:r w:rsidR="00270EE9" w:rsidRPr="00270EE9">
        <w:t>owever, excessively brief scales could result in a loss of substantial information.</w:t>
      </w:r>
    </w:p>
    <w:p w14:paraId="6A7E2431" w14:textId="432CCE11" w:rsidR="00EF55FC" w:rsidRPr="00EF55FC" w:rsidRDefault="00270EE9" w:rsidP="00EF55FC">
      <w:pPr>
        <w:ind w:firstLine="480"/>
      </w:pPr>
      <w:r w:rsidRPr="00270EE9">
        <w:t xml:space="preserve">The scales exhibit significant variations based on the categorization of symptoms according to the DSM-5. None of the scales captured all individual diagnostic criteria of the </w:t>
      </w:r>
      <w:r>
        <w:rPr>
          <w:rFonts w:hint="eastAsia"/>
        </w:rPr>
        <w:t xml:space="preserve">depression </w:t>
      </w:r>
      <w:r w:rsidRPr="00270EE9">
        <w:t>disorders in the DSM-5.</w:t>
      </w:r>
      <w:r w:rsidR="00EF55FC" w:rsidRPr="00EF55FC">
        <w:t xml:space="preserve"> Interestingly, the PHQ-9 was crafted based on the symptoms of DSM-5</w:t>
      </w:r>
      <w:ins w:id="170" w:author="Hu Chuan-Peng" w:date="2024-04-18T10:18:00Z">
        <w:r w:rsidR="00CD09F8">
          <w:t xml:space="preserve"> </w:t>
        </w:r>
      </w:ins>
      <w:r w:rsidR="00F15E48">
        <w:fldChar w:fldCharType="begin"/>
      </w:r>
      <w:r w:rsidR="00FE7734">
        <w:instrText xml:space="preserve"> ADDIN ZOTERO_ITEM CSL_CITATION {"citationID":"OEPDkuAD","properties":{"formattedCitation":"(Kroenke, Spitzer, and Williams 2001)","plainCitation":"(Kroenke, Spitzer, and Williams 2001)","noteIndex":0},"citationItems":[{"id":614,"uris":["http://zotero.org/users/local/eoP0LvSC/items/UADP7ZSN"],"itemData":{"id":614,"type":"article-journal","abstract":"OBJECTIVE: While considerable attention has focused on improving the detection of depression, assessment of severity is also important in guiding treatment decisions. Therefore, we examined the validity of a brief, new measure of depression severity.\nMEASUREMENTS: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patients.\nRESULTS: 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samples.\nCONCLUSION: 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 1525-1497","issue":"9","journalAbbreviation":"J Gen Intern Med","language":"en","page":"606-613","source":"DOI.org (Crossref)","title":"The PHQ-9: Validity of a brief depression severity measure","title-short":"The PHQ-9","volume":"16","author":[{"family":"Kroenke","given":"Kurt"},{"family":"Spitzer","given":"Robert L."},{"family":"Williams","given":"Janet B. W."}],"issued":{"date-parts":[["2001",9]]}}}],"schema":"https://github.com/citation-style-language/schema/raw/master/csl-citation.json"} </w:instrText>
      </w:r>
      <w:r w:rsidR="00F15E48">
        <w:fldChar w:fldCharType="separate"/>
      </w:r>
      <w:r w:rsidR="00FE7734" w:rsidRPr="00FE7734">
        <w:t>(</w:t>
      </w:r>
      <w:r w:rsidR="00FE7734" w:rsidRPr="001B6373">
        <w:rPr>
          <w:rStyle w:val="zoteroCitation"/>
        </w:rPr>
        <w:t>Kroenke, Spitzer, and Williams 2001</w:t>
      </w:r>
      <w:r w:rsidR="00FE7734" w:rsidRPr="00FE7734">
        <w:t>)</w:t>
      </w:r>
      <w:r w:rsidR="00F15E48">
        <w:fldChar w:fldCharType="end"/>
      </w:r>
      <w:r w:rsidR="00EF55FC" w:rsidRPr="00EF55FC">
        <w:t xml:space="preserve">. </w:t>
      </w:r>
      <w:commentRangeStart w:id="171"/>
      <w:r w:rsidR="00EF55FC" w:rsidRPr="00EF55FC">
        <w:t xml:space="preserve">Yet, in our findings, it only captured 64.29% of all the DSM-5 symptoms. </w:t>
      </w:r>
      <w:commentRangeEnd w:id="171"/>
      <w:r w:rsidR="00CD09F8">
        <w:rPr>
          <w:rStyle w:val="CommentReference"/>
        </w:rPr>
        <w:commentReference w:id="171"/>
      </w:r>
      <w:r w:rsidR="00EF55FC" w:rsidRPr="00EF55FC">
        <w:t xml:space="preserve">This is due to the Chinese version of the PHQ-9 scale containing significantly less information compared to the symptoms of DSM-5. For instance, the seventh symptom in DSM-5 is "feelings of worthlessness </w:t>
      </w:r>
      <w:r w:rsidR="00EF55FC" w:rsidRPr="00EF55FC">
        <w:lastRenderedPageBreak/>
        <w:t xml:space="preserve">or inappropriate guilt," yet the corresponding </w:t>
      </w:r>
      <w:r w:rsidR="00EF55FC">
        <w:rPr>
          <w:rFonts w:hint="eastAsia"/>
        </w:rPr>
        <w:t>scale</w:t>
      </w:r>
      <w:r w:rsidR="00EF55FC" w:rsidRPr="00EF55FC">
        <w:t xml:space="preserve"> item in the Chinese version of PHQ-9 is "feeling terrible about oneself, or feeling like a failure, or a disappointment to oneself or one's family," which does not carry the concept of guilt in the Chinese context.</w:t>
      </w:r>
    </w:p>
    <w:p w14:paraId="3AAE5B03" w14:textId="72AF284F" w:rsidR="00473BDB" w:rsidRDefault="00473BDB" w:rsidP="00473BDB">
      <w:pPr>
        <w:ind w:firstLineChars="0" w:firstLine="0"/>
      </w:pPr>
      <w:r w:rsidRPr="00FD6780">
        <w:t>[</w:t>
      </w:r>
      <w:r w:rsidRPr="00FD6780">
        <w:rPr>
          <w:rFonts w:hint="eastAsia"/>
        </w:rPr>
        <w:t>第三段</w:t>
      </w:r>
      <w:r>
        <w:t>:</w:t>
      </w:r>
      <w:r>
        <w:rPr>
          <w:rFonts w:hint="eastAsia"/>
        </w:rPr>
        <w:t xml:space="preserve"> </w:t>
      </w:r>
      <w:r w:rsidRPr="005260FD">
        <w:rPr>
          <w:rFonts w:hint="eastAsia"/>
        </w:rPr>
        <w:t>分析异质性的原因</w:t>
      </w:r>
      <w:r>
        <w:rPr>
          <w:rFonts w:hint="eastAsia"/>
        </w:rPr>
        <w:t>，</w:t>
      </w:r>
      <w:r w:rsidRPr="005260FD">
        <w:rPr>
          <w:rFonts w:hint="eastAsia"/>
        </w:rPr>
        <w:t>以及重新阐述问题的严重性</w:t>
      </w:r>
      <w:r w:rsidRPr="00FD6780">
        <w:t>]</w:t>
      </w:r>
    </w:p>
    <w:p w14:paraId="1A446C34" w14:textId="59C120CB" w:rsidR="00CC5126" w:rsidRDefault="00BB5EE5" w:rsidP="00222966">
      <w:pPr>
        <w:ind w:firstLine="480"/>
      </w:pPr>
      <w:r w:rsidRPr="00BB5EE5">
        <w:t>The heterogeneity of depression scales may arise due to varied clinical perspectives on depression and the fact that scales are developed for different purposes</w:t>
      </w:r>
      <w:ins w:id="172" w:author="Hu Chuan-Peng" w:date="2024-04-18T10:18:00Z">
        <w:r w:rsidR="00440C81">
          <w:t xml:space="preserve"> </w:t>
        </w:r>
      </w:ins>
      <w:r w:rsidR="00B509C3">
        <w:fldChar w:fldCharType="begin"/>
      </w:r>
      <w:r w:rsidR="00FE7734">
        <w:instrText xml:space="preserve"> ADDIN ZOTERO_ITEM CSL_CITATION {"citationID":"2KEgFfIG","properties":{"formattedCitation":"(Fried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FE7734">
        <w:rPr>
          <w:rFonts w:hint="eastAsia"/>
        </w:rPr>
        <w:instrText>n","note":"JCR</w:instrText>
      </w:r>
      <w:r w:rsidR="00FE7734">
        <w:rPr>
          <w:rFonts w:hint="eastAsia"/>
        </w:rPr>
        <w:instrText>分区</w:instrText>
      </w:r>
      <w:r w:rsidR="00FE7734">
        <w:rPr>
          <w:rFonts w:hint="eastAsia"/>
        </w:rPr>
        <w:instrText>: Q1\n</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2</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6.6\n5</w:instrText>
      </w:r>
      <w:r w:rsidR="00FE7734">
        <w:rPr>
          <w:rFonts w:hint="eastAsia"/>
        </w:rPr>
        <w:instrText>年影响因子</w:instrText>
      </w:r>
      <w:r w:rsidR="00FE7734">
        <w:rPr>
          <w:rFonts w:hint="eastAsia"/>
        </w:rPr>
        <w:instrText>: 6.3\n</w:instrText>
      </w:r>
      <w:r w:rsidR="00FE7734">
        <w:rPr>
          <w:rFonts w:hint="eastAsia"/>
        </w:rPr>
        <w:instrText>南农高质量</w:instrText>
      </w:r>
      <w:r w:rsidR="00FE7734">
        <w:rPr>
          <w:rFonts w:hint="eastAsia"/>
        </w:rPr>
        <w:instrText>: A","page":"191-197","source":"DOI.org (Crossref)","title":"The 52 symptoms of major depression: Lack of content overlap among seven common depression scales","title-short":"The 52 sympto</w:instrText>
      </w:r>
      <w:r w:rsidR="00FE7734">
        <w:instrText xml:space="preserve">ms of major depression","volume":"208","author":[{"family":"Fried","given":"Eiko I."}],"issued":{"date-parts":[["2017",1]]}}}],"schema":"https://github.com/citation-style-language/schema/raw/master/csl-citation.json"} </w:instrText>
      </w:r>
      <w:r w:rsidR="00B509C3">
        <w:fldChar w:fldCharType="separate"/>
      </w:r>
      <w:r w:rsidR="00FE7734" w:rsidRPr="00FE7734">
        <w:t>(</w:t>
      </w:r>
      <w:r w:rsidR="00FE7734" w:rsidRPr="001B6373">
        <w:rPr>
          <w:rStyle w:val="zoteroCitation"/>
        </w:rPr>
        <w:t>Fried 2017</w:t>
      </w:r>
      <w:r w:rsidR="00FE7734" w:rsidRPr="00FE7734">
        <w:t>)</w:t>
      </w:r>
      <w:r w:rsidR="00B509C3">
        <w:fldChar w:fldCharType="end"/>
      </w:r>
      <w:r w:rsidRPr="00BB5EE5">
        <w:t xml:space="preserve">. In addition to this, it may also be influenced by certain cultural factors. </w:t>
      </w:r>
      <w:bookmarkStart w:id="173" w:name="OLE_LINK13"/>
      <w:r w:rsidRPr="00BB5EE5">
        <w:t>In China, school education has a significant negative impact on the mental health of teenagers.</w:t>
      </w:r>
      <w:bookmarkEnd w:id="173"/>
      <w:r w:rsidR="00A2450E" w:rsidRPr="00A2450E">
        <w:t xml:space="preserve"> In our findings, the depression </w:t>
      </w:r>
      <w:r w:rsidR="00A2450E">
        <w:rPr>
          <w:rFonts w:hint="eastAsia"/>
        </w:rPr>
        <w:t>scales</w:t>
      </w:r>
      <w:r w:rsidR="00A2450E" w:rsidRPr="00A2450E">
        <w:t xml:space="preserve"> </w:t>
      </w:r>
      <w:r w:rsidR="00A2450E" w:rsidRPr="00727486">
        <w:rPr>
          <w:color w:val="000000" w:themeColor="text1"/>
        </w:rPr>
        <w:t>MSSMHS</w:t>
      </w:r>
      <w:r w:rsidR="00A2450E" w:rsidRPr="00A2450E">
        <w:t xml:space="preserve">, </w:t>
      </w:r>
      <w:r w:rsidR="00A2450E">
        <w:rPr>
          <w:rFonts w:hint="eastAsia"/>
        </w:rPr>
        <w:t>CSSDS</w:t>
      </w:r>
      <w:r w:rsidR="00A2450E" w:rsidRPr="00A2450E">
        <w:t xml:space="preserve">, </w:t>
      </w:r>
      <w:r w:rsidR="00A2450E">
        <w:rPr>
          <w:rFonts w:hint="eastAsia"/>
        </w:rPr>
        <w:t xml:space="preserve">ADI </w:t>
      </w:r>
      <w:r w:rsidR="00A2450E" w:rsidRPr="00A2450E">
        <w:t xml:space="preserve">and </w:t>
      </w:r>
      <w:r w:rsidR="00A2450E" w:rsidRPr="001E7F25">
        <w:t>CCSMHS</w:t>
      </w:r>
      <w:r w:rsidR="00A2450E" w:rsidRPr="00A2450E">
        <w:t xml:space="preserve"> designed by Chinese researchers all </w:t>
      </w:r>
      <w:bookmarkStart w:id="174" w:name="OLE_LINK17"/>
      <w:r w:rsidR="00A2450E" w:rsidRPr="00A2450E">
        <w:t xml:space="preserve">encompass </w:t>
      </w:r>
      <w:bookmarkEnd w:id="174"/>
      <w:r w:rsidR="00A2450E" w:rsidRPr="00A2450E">
        <w:t xml:space="preserve">symptoms related to learning and school. </w:t>
      </w:r>
      <w:bookmarkStart w:id="175" w:name="OLE_LINK24"/>
      <w:r w:rsidR="00CC5126" w:rsidRPr="00CC5126">
        <w:t xml:space="preserve">The ADI and CCSMHS also include some </w:t>
      </w:r>
      <w:r w:rsidR="00CC5126" w:rsidRPr="00727486">
        <w:rPr>
          <w:color w:val="000000" w:themeColor="text1"/>
          <w:shd w:val="clear" w:color="auto" w:fill="FFFFFF"/>
        </w:rPr>
        <w:t>idiosyncratic</w:t>
      </w:r>
      <w:r w:rsidR="00CC5126" w:rsidRPr="00CC5126">
        <w:t xml:space="preserve"> symptoms, which may reflect the unique insights of Chinese researchers into depression.</w:t>
      </w:r>
    </w:p>
    <w:p w14:paraId="19B20784" w14:textId="5D923A59" w:rsidR="00473BDB" w:rsidRPr="00FD6780" w:rsidRDefault="00A2450E" w:rsidP="00222966">
      <w:pPr>
        <w:ind w:firstLine="480"/>
      </w:pPr>
      <w:r w:rsidRPr="00A2450E">
        <w:t>This heterogeneity in content can pose problems in certain situations, as these scales are often perceived as interchangeable</w:t>
      </w:r>
      <w:ins w:id="176" w:author="Hu Chuan-Peng" w:date="2024-04-18T10:19:00Z">
        <w:r w:rsidR="00440C81">
          <w:t xml:space="preserve"> (e.g., in meta-analyses)</w:t>
        </w:r>
      </w:ins>
      <w:r w:rsidRPr="00A2450E">
        <w:rPr>
          <w:rFonts w:hint="eastAsia"/>
        </w:rPr>
        <w:t>.</w:t>
      </w:r>
      <w:r w:rsidRPr="00A2450E">
        <w:t xml:space="preserve"> </w:t>
      </w:r>
      <w:bookmarkEnd w:id="175"/>
      <w:r w:rsidR="00222966" w:rsidRPr="00222966">
        <w:t>However, the reality is that different scales assess various aspects of depression, hence choosing a specific scale for a study could carry a significant risk of producing biased results.</w:t>
      </w:r>
      <w:r w:rsidR="00222966">
        <w:rPr>
          <w:rFonts w:hint="eastAsia"/>
        </w:rPr>
        <w:t xml:space="preserve"> </w:t>
      </w:r>
      <w:r w:rsidRPr="00A2450E">
        <w:t>Therefore, it may not be prudent to combine research findings from different scales (for instance in meta-analyses), particularly those that have little overlap.</w:t>
      </w:r>
      <w:r w:rsidR="00F15E48" w:rsidRPr="00F15E48">
        <w:t xml:space="preserve"> In light of the fact that the results of large-scale surveys can even influence the formulation of policies</w:t>
      </w:r>
      <w:ins w:id="177" w:author="Hu Chuan-Peng" w:date="2024-04-18T10:19:00Z">
        <w:r w:rsidR="00440C81">
          <w:t xml:space="preserve"> </w:t>
        </w:r>
      </w:ins>
      <w:r w:rsidR="00F15E48">
        <w:fldChar w:fldCharType="begin"/>
      </w:r>
      <w:r w:rsidR="00FE7734">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F15E48">
        <w:fldChar w:fldCharType="separate"/>
      </w:r>
      <w:r w:rsidR="00FE7734" w:rsidRPr="00FE7734">
        <w:t>(</w:t>
      </w:r>
      <w:r w:rsidR="00FE7734" w:rsidRPr="001B6373">
        <w:rPr>
          <w:rStyle w:val="zoteroCitation"/>
        </w:rPr>
        <w:t>Ma et al. 2023</w:t>
      </w:r>
      <w:r w:rsidR="00FE7734" w:rsidRPr="00FE7734">
        <w:t>)</w:t>
      </w:r>
      <w:r w:rsidR="00F15E48">
        <w:fldChar w:fldCharType="end"/>
      </w:r>
      <w:r w:rsidR="00F15E48" w:rsidRPr="00F15E48">
        <w:t xml:space="preserve">, this </w:t>
      </w:r>
      <w:r w:rsidR="001E7F25" w:rsidRPr="00A2450E">
        <w:t>problems</w:t>
      </w:r>
      <w:r w:rsidR="001E7F25" w:rsidRPr="00F15E48">
        <w:t xml:space="preserve"> </w:t>
      </w:r>
      <w:r w:rsidR="00F15E48" w:rsidRPr="00F15E48">
        <w:t>becomes particularly crucial.</w:t>
      </w:r>
    </w:p>
    <w:p w14:paraId="5DD705AE" w14:textId="77777777" w:rsidR="00473BDB" w:rsidRDefault="00473BDB" w:rsidP="00473BDB">
      <w:pPr>
        <w:ind w:firstLineChars="0" w:firstLine="0"/>
      </w:pPr>
      <w:bookmarkStart w:id="178" w:name="OLE_LINK26"/>
      <w:r w:rsidRPr="00FD6780">
        <w:t>[</w:t>
      </w:r>
      <w:r w:rsidRPr="00FD6780">
        <w:rPr>
          <w:rFonts w:hint="eastAsia"/>
        </w:rPr>
        <w:t>第四段</w:t>
      </w:r>
      <w:r>
        <w:rPr>
          <w:rFonts w:hint="eastAsia"/>
        </w:rPr>
        <w:t>：如何解读结果，</w:t>
      </w:r>
      <w:bookmarkStart w:id="179" w:name="OLE_LINK30"/>
      <w:r>
        <w:rPr>
          <w:rFonts w:hint="eastAsia"/>
        </w:rPr>
        <w:t>call</w:t>
      </w:r>
      <w:r>
        <w:t xml:space="preserve"> </w:t>
      </w:r>
      <w:r>
        <w:rPr>
          <w:rFonts w:hint="eastAsia"/>
        </w:rPr>
        <w:t>for</w:t>
      </w:r>
      <w:r>
        <w:t xml:space="preserve"> </w:t>
      </w:r>
      <w:r>
        <w:rPr>
          <w:rFonts w:hint="eastAsia"/>
        </w:rPr>
        <w:t>better</w:t>
      </w:r>
      <w:r>
        <w:t xml:space="preserve"> standards</w:t>
      </w:r>
      <w:bookmarkEnd w:id="179"/>
      <w:r w:rsidRPr="00FD6780">
        <w:rPr>
          <w:rFonts w:hint="eastAsia"/>
        </w:rPr>
        <w:t>]</w:t>
      </w:r>
    </w:p>
    <w:p w14:paraId="00A01C71" w14:textId="74DEF523" w:rsidR="00F15E48" w:rsidRDefault="00173321" w:rsidP="00173321">
      <w:pPr>
        <w:ind w:firstLine="480"/>
      </w:pPr>
      <w:r w:rsidRPr="00173321">
        <w:t>We cannot simply assume that a low overlap equates to a poor-quality scale, or conversely, that a high overlap equates to a good quality scale. Low overlap merely implies that the results obtained from this type of scale are less likely to be extrapolated to other scales.</w:t>
      </w:r>
      <w:r>
        <w:rPr>
          <w:rFonts w:hint="eastAsia"/>
        </w:rPr>
        <w:t xml:space="preserve"> </w:t>
      </w:r>
      <w:r w:rsidR="001E7F25" w:rsidRPr="00F15E48">
        <w:t>Considering that scales may measure different intrinsic aspects of depression, it implies that users need to identify the structure they wish to examine before selecting a scale, and should not interchangeably use these measures or interpret them</w:t>
      </w:r>
      <w:ins w:id="180" w:author="Hu Chuan-Peng" w:date="2024-04-18T10:19:00Z">
        <w:r w:rsidR="00440C81">
          <w:t xml:space="preserve"> </w:t>
        </w:r>
      </w:ins>
      <w:r w:rsidR="001E7F25">
        <w:fldChar w:fldCharType="begin"/>
      </w:r>
      <w:r w:rsidR="00FE7734">
        <w:instrText xml:space="preserve"> ADDIN ZOTERO_ITEM CSL_CITATION {"citationID":"PO5wbYzo","properties":{"formattedCitation":"(Kook et al. 2022)","plainCitation":"(Kook et al.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1573-3327","journalAbbreviation":"Child Psychiat. Hum. D.","language":"en</w:instrText>
      </w:r>
      <w:r w:rsidR="00FE7734">
        <w:rPr>
          <w:rFonts w:hint="eastAsia"/>
        </w:rPr>
        <w:instrText>","note":"</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3</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2.9\n5</w:instrText>
      </w:r>
      <w:r w:rsidR="00FE7734">
        <w:rPr>
          <w:rFonts w:hint="eastAsia"/>
        </w:rPr>
        <w:instrText>年影响因子</w:instrText>
      </w:r>
      <w:r w:rsidR="00FE7734">
        <w:rPr>
          <w:rFonts w:hint="eastAsia"/>
        </w:rPr>
        <w:instrText>: 2.9\n</w:instrText>
      </w:r>
      <w:r w:rsidR="00FE7734">
        <w:rPr>
          <w:rFonts w:hint="eastAsia"/>
        </w:rPr>
        <w:instrText>南农高质量</w:instrText>
      </w:r>
      <w:r w:rsidR="00FE7734">
        <w:rPr>
          <w:rFonts w:hint="eastAsia"/>
        </w:rPr>
        <w:instrText>: B","source":"DOI.org (Crossref)","title":"A Content Analysis of Self-report Child Anxiety Measures","URL":"https://link.springer.com/10.1007/s10578-022-01455-z","author":[{"family":"Kook","given":"M</w:instrText>
      </w:r>
      <w:r w:rsidR="00FE7734">
        <w:instrText xml:space="preserve">injee"},{"family":"Clinger","given":"Jane W."},{"family":"Lee","given":"Eric"},{"family":"Schneider","given":"Sophie C."},{"family":"Storch","given":"Eric A."},{"family":"Guzick","given":"Andrew G."}],"accessed":{"date-parts":[["2024",1,17]]},"issued":{"date-parts":[["2022",10,20]]}}}],"schema":"https://github.com/citation-style-language/schema/raw/master/csl-citation.json"} </w:instrText>
      </w:r>
      <w:r w:rsidR="001E7F25">
        <w:fldChar w:fldCharType="separate"/>
      </w:r>
      <w:r w:rsidR="00FE7734" w:rsidRPr="00FE7734">
        <w:t>(</w:t>
      </w:r>
      <w:r w:rsidR="00FE7734" w:rsidRPr="001B6373">
        <w:rPr>
          <w:rStyle w:val="zoteroCitation"/>
        </w:rPr>
        <w:t>Kook et al. 2022</w:t>
      </w:r>
      <w:r w:rsidR="00FE7734" w:rsidRPr="00FE7734">
        <w:t>)</w:t>
      </w:r>
      <w:r w:rsidR="001E7F25">
        <w:fldChar w:fldCharType="end"/>
      </w:r>
      <w:r w:rsidR="001E7F25" w:rsidRPr="00F15E48">
        <w:t>.</w:t>
      </w:r>
      <w:r w:rsidRPr="00173321">
        <w:t xml:space="preserve"> When determining which scale to choose, consideration needs to be given to the evaluation objectives, psychometric properties, treatment settings and cultural considerations, administration and format, as well as performance </w:t>
      </w:r>
      <w:r w:rsidRPr="00173321">
        <w:lastRenderedPageBreak/>
        <w:t>characteristics such as specificity and sensitivity</w:t>
      </w:r>
      <w:ins w:id="181" w:author="Hu Chuan-Peng" w:date="2024-04-18T10:19:00Z">
        <w:r w:rsidR="00440C81">
          <w:t xml:space="preserve"> </w:t>
        </w:r>
      </w:ins>
      <w:r>
        <w:fldChar w:fldCharType="begin"/>
      </w:r>
      <w:r w:rsidR="00FE7734">
        <w:instrText xml:space="preserve"> ADDIN ZOTERO_ITEM CSL_CITATION {"citationID":"mBKZnhKP","properties":{"formattedCitation":"(Wall and Lee 2022)","plainCitation":"(Wall and Lee 2022)","noteIndex":0},"citationItems":[{"id":389,"uris":["http://zotero.org/users/local/eoP0LvSC/items/GWD32NKD"],"itemData":{"id":389,"type":"article-journal","abstract":"Anxiety is a common experience and component of the human condition, but as a construct it is difficult to define and anxiety scales vary in which aspects are emphasized. In the present study, we analyzed and quantified the content overlap of self-report instruments used to measure nonspecific or global anxiety. Categorization of the 313 items across thirteen commonly used anxiety scales resulted in 60 disparate categories that spanned a wide variety of symptoms. Mean overlap between all of the selected scales was generally low. On average, only 30.9.% of all symptoms were captured by any given measure. Results indicate that the scales are heterogenous in the content that they measure. Therefore, anxiety-related scales should not be assumed to be interchangeable and careful consideration should be taken when selecting measures.","container-title":"Journal of Psychopathology and Behavioral Assessment","language":"en","page":"1148–1157","source":"Zotero","title":"What do Anxiety Scales Really Measure?","volume":"44","author":[{"family":"Wall","given":"Andy D."},{"family":"Lee","given":"Eric B."}],"issued":{"date-parts":[["2022"]]}}}],"schema":"https://github.com/citation-style-language/schema/raw/master/csl-citation.json"} </w:instrText>
      </w:r>
      <w:r>
        <w:fldChar w:fldCharType="separate"/>
      </w:r>
      <w:r w:rsidR="00FE7734" w:rsidRPr="00FE7734">
        <w:t>(</w:t>
      </w:r>
      <w:r w:rsidR="00FE7734" w:rsidRPr="001B6373">
        <w:rPr>
          <w:rStyle w:val="zoteroCitation"/>
        </w:rPr>
        <w:t>Wall and Lee 2022</w:t>
      </w:r>
      <w:r w:rsidR="00FE7734" w:rsidRPr="00FE7734">
        <w:t>)</w:t>
      </w:r>
      <w:r>
        <w:fldChar w:fldCharType="end"/>
      </w:r>
      <w:r w:rsidRPr="00173321">
        <w:t>.</w:t>
      </w:r>
      <w:r w:rsidR="002A4204" w:rsidRPr="002A4204">
        <w:t xml:space="preserve"> For Chinese researchers, even after deciding to use a specific scale, careful attention should be paid to the selection of translated versions. We recommend researching whether there is a more recent version that improves upon earlier editions.</w:t>
      </w:r>
      <w:r w:rsidR="00266404" w:rsidRPr="00266404">
        <w:t xml:space="preserve"> At present, there isn't any specific research evaluating which scales are suitable for depression. Given this situation, using multiple scales may enhance the robustness of the study</w:t>
      </w:r>
      <w:bookmarkStart w:id="182" w:name="OLE_LINK34"/>
      <w:ins w:id="183" w:author="Hu Chuan-Peng" w:date="2024-04-18T10:20:00Z">
        <w:r w:rsidR="00440C81">
          <w:t xml:space="preserve"> </w:t>
        </w:r>
      </w:ins>
      <w:r w:rsidR="00266404">
        <w:fldChar w:fldCharType="begin"/>
      </w:r>
      <w:r w:rsidR="00FE7734">
        <w:instrText xml:space="preserve"> ADDIN ZOTERO_ITEM CSL_CITATION {"citationID":"NN7spS9V","properties":{"formattedCitation":"(Fried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FE7734">
        <w:rPr>
          <w:rFonts w:hint="eastAsia"/>
        </w:rPr>
        <w:instrText>n","note":"JCR</w:instrText>
      </w:r>
      <w:r w:rsidR="00FE7734">
        <w:rPr>
          <w:rFonts w:hint="eastAsia"/>
        </w:rPr>
        <w:instrText>分区</w:instrText>
      </w:r>
      <w:r w:rsidR="00FE7734">
        <w:rPr>
          <w:rFonts w:hint="eastAsia"/>
        </w:rPr>
        <w:instrText>: Q1\n</w:instrText>
      </w:r>
      <w:r w:rsidR="00FE7734">
        <w:rPr>
          <w:rFonts w:hint="eastAsia"/>
        </w:rPr>
        <w:instrText>中科院分区升级版</w:instrText>
      </w:r>
      <w:r w:rsidR="00FE7734">
        <w:rPr>
          <w:rFonts w:hint="eastAsia"/>
        </w:rPr>
        <w:instrText xml:space="preserve">: </w:instrText>
      </w:r>
      <w:r w:rsidR="00FE7734">
        <w:rPr>
          <w:rFonts w:hint="eastAsia"/>
        </w:rPr>
        <w:instrText>医学</w:instrText>
      </w:r>
      <w:r w:rsidR="00FE7734">
        <w:rPr>
          <w:rFonts w:hint="eastAsia"/>
        </w:rPr>
        <w:instrText>2</w:instrText>
      </w:r>
      <w:r w:rsidR="00FE7734">
        <w:rPr>
          <w:rFonts w:hint="eastAsia"/>
        </w:rPr>
        <w:instrText>区</w:instrText>
      </w:r>
      <w:r w:rsidR="00FE7734">
        <w:rPr>
          <w:rFonts w:hint="eastAsia"/>
        </w:rPr>
        <w:instrText>\n</w:instrText>
      </w:r>
      <w:r w:rsidR="00FE7734">
        <w:rPr>
          <w:rFonts w:hint="eastAsia"/>
        </w:rPr>
        <w:instrText>影响因子</w:instrText>
      </w:r>
      <w:r w:rsidR="00FE7734">
        <w:rPr>
          <w:rFonts w:hint="eastAsia"/>
        </w:rPr>
        <w:instrText>: 6.6\n5</w:instrText>
      </w:r>
      <w:r w:rsidR="00FE7734">
        <w:rPr>
          <w:rFonts w:hint="eastAsia"/>
        </w:rPr>
        <w:instrText>年影响因子</w:instrText>
      </w:r>
      <w:r w:rsidR="00FE7734">
        <w:rPr>
          <w:rFonts w:hint="eastAsia"/>
        </w:rPr>
        <w:instrText>: 6.3\n</w:instrText>
      </w:r>
      <w:r w:rsidR="00FE7734">
        <w:rPr>
          <w:rFonts w:hint="eastAsia"/>
        </w:rPr>
        <w:instrText>南农高质量</w:instrText>
      </w:r>
      <w:r w:rsidR="00FE7734">
        <w:rPr>
          <w:rFonts w:hint="eastAsia"/>
        </w:rPr>
        <w:instrText>: A","page":"191-197","source":"DOI.org (Crossref)","title":"The 52 symptoms of major depression: Lack of content overlap among seven common depression scales","title-short":"The 52 sympto</w:instrText>
      </w:r>
      <w:r w:rsidR="00FE7734">
        <w:instrText xml:space="preserve">ms of major depression","volume":"208","author":[{"family":"Fried","given":"Eiko I."}],"issued":{"date-parts":[["2017",1]]}}}],"schema":"https://github.com/citation-style-language/schema/raw/master/csl-citation.json"} </w:instrText>
      </w:r>
      <w:r w:rsidR="00266404">
        <w:fldChar w:fldCharType="separate"/>
      </w:r>
      <w:r w:rsidR="00FE7734" w:rsidRPr="00FE7734">
        <w:t>(</w:t>
      </w:r>
      <w:r w:rsidR="00FE7734" w:rsidRPr="001B6373">
        <w:rPr>
          <w:rStyle w:val="zoteroCitation"/>
        </w:rPr>
        <w:t>Fried 2017</w:t>
      </w:r>
      <w:r w:rsidR="00FE7734" w:rsidRPr="00FE7734">
        <w:t>)</w:t>
      </w:r>
      <w:r w:rsidR="00266404">
        <w:fldChar w:fldCharType="end"/>
      </w:r>
      <w:bookmarkEnd w:id="182"/>
      <w:r w:rsidR="00266404" w:rsidRPr="00266404">
        <w:t>.</w:t>
      </w:r>
    </w:p>
    <w:bookmarkEnd w:id="178"/>
    <w:p w14:paraId="66B9AC55" w14:textId="77777777" w:rsidR="00473BDB" w:rsidRDefault="00473BDB" w:rsidP="00473BDB">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6A9A3D61" w14:textId="55BB8465" w:rsidR="008A0C99" w:rsidRDefault="00CC5126" w:rsidP="00473BDB">
      <w:pPr>
        <w:ind w:firstLineChars="0" w:firstLine="0"/>
      </w:pPr>
      <w:r w:rsidRPr="00CC5126">
        <w:t>Limitations and Future Directions</w:t>
      </w:r>
    </w:p>
    <w:p w14:paraId="57B5EAD6" w14:textId="7BB6613B" w:rsidR="00CC5126" w:rsidRDefault="000803D7" w:rsidP="000803D7">
      <w:pPr>
        <w:ind w:firstLine="480"/>
      </w:pPr>
      <w:r w:rsidRPr="000803D7">
        <w:t>Our study has some limitations. Despite being independently examined by different groups and ultimately validated by a psychiatrist to ensure the reliability of the results</w:t>
      </w:r>
      <w:r>
        <w:rPr>
          <w:rFonts w:hint="eastAsia"/>
        </w:rPr>
        <w:t xml:space="preserve">, </w:t>
      </w:r>
      <w:r w:rsidRPr="000803D7">
        <w:t>content analysis is essentially subjective. We surmise that slight differences in results may occur if the study were to be redone by another research group. In the spirit of open science, we will make our coding public, allowing others to reanalyze this data.</w:t>
      </w:r>
      <w:r>
        <w:rPr>
          <w:rFonts w:hint="eastAsia"/>
        </w:rPr>
        <w:t xml:space="preserve"> </w:t>
      </w:r>
      <w:r w:rsidRPr="000803D7">
        <w:t>Another limitation of our study is that our meta-analytical dataset includes 27 s</w:t>
      </w:r>
      <w:r>
        <w:rPr>
          <w:rFonts w:hint="eastAsia"/>
        </w:rPr>
        <w:t>cales</w:t>
      </w:r>
      <w:r w:rsidRPr="000803D7">
        <w:t>. The inclusion of more scales would contribute to increased heterogeneity</w:t>
      </w:r>
      <w:ins w:id="184" w:author="Hu Chuan-Peng" w:date="2024-04-18T10:20:00Z">
        <w:r w:rsidR="00440C81">
          <w:t xml:space="preserve"> </w:t>
        </w:r>
      </w:ins>
      <w:r w:rsidR="000C6D64">
        <w:fldChar w:fldCharType="begin"/>
      </w:r>
      <w:r w:rsidR="000C6D64">
        <w:instrText xml:space="preserve"> ADDIN ZOTERO_ITEM CSL_CITATION {"citationID":"NN7spS9V","properties":{"formattedCitation":"(Fried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0C6D64">
        <w:rPr>
          <w:rFonts w:hint="eastAsia"/>
        </w:rPr>
        <w:instrText>n","note":"JCR</w:instrText>
      </w:r>
      <w:r w:rsidR="000C6D64">
        <w:rPr>
          <w:rFonts w:hint="eastAsia"/>
        </w:rPr>
        <w:instrText>分区</w:instrText>
      </w:r>
      <w:r w:rsidR="000C6D64">
        <w:rPr>
          <w:rFonts w:hint="eastAsia"/>
        </w:rPr>
        <w:instrText>: Q1\n</w:instrText>
      </w:r>
      <w:r w:rsidR="000C6D64">
        <w:rPr>
          <w:rFonts w:hint="eastAsia"/>
        </w:rPr>
        <w:instrText>中科院分区升级版</w:instrText>
      </w:r>
      <w:r w:rsidR="000C6D64">
        <w:rPr>
          <w:rFonts w:hint="eastAsia"/>
        </w:rPr>
        <w:instrText xml:space="preserve">: </w:instrText>
      </w:r>
      <w:r w:rsidR="000C6D64">
        <w:rPr>
          <w:rFonts w:hint="eastAsia"/>
        </w:rPr>
        <w:instrText>医学</w:instrText>
      </w:r>
      <w:r w:rsidR="000C6D64">
        <w:rPr>
          <w:rFonts w:hint="eastAsia"/>
        </w:rPr>
        <w:instrText>2</w:instrText>
      </w:r>
      <w:r w:rsidR="000C6D64">
        <w:rPr>
          <w:rFonts w:hint="eastAsia"/>
        </w:rPr>
        <w:instrText>区</w:instrText>
      </w:r>
      <w:r w:rsidR="000C6D64">
        <w:rPr>
          <w:rFonts w:hint="eastAsia"/>
        </w:rPr>
        <w:instrText>\n</w:instrText>
      </w:r>
      <w:r w:rsidR="000C6D64">
        <w:rPr>
          <w:rFonts w:hint="eastAsia"/>
        </w:rPr>
        <w:instrText>影响因子</w:instrText>
      </w:r>
      <w:r w:rsidR="000C6D64">
        <w:rPr>
          <w:rFonts w:hint="eastAsia"/>
        </w:rPr>
        <w:instrText>: 6.6\n5</w:instrText>
      </w:r>
      <w:r w:rsidR="000C6D64">
        <w:rPr>
          <w:rFonts w:hint="eastAsia"/>
        </w:rPr>
        <w:instrText>年影响因子</w:instrText>
      </w:r>
      <w:r w:rsidR="000C6D64">
        <w:rPr>
          <w:rFonts w:hint="eastAsia"/>
        </w:rPr>
        <w:instrText>: 6.3\n</w:instrText>
      </w:r>
      <w:r w:rsidR="000C6D64">
        <w:rPr>
          <w:rFonts w:hint="eastAsia"/>
        </w:rPr>
        <w:instrText>南农高质量</w:instrText>
      </w:r>
      <w:r w:rsidR="000C6D64">
        <w:rPr>
          <w:rFonts w:hint="eastAsia"/>
        </w:rPr>
        <w:instrText>: A","page":"191-197","source":"DOI.org (Crossref)","title":"The 52 symptoms of major depression: Lack of content overlap among seven common depression scales","title-short":"The 52 sympto</w:instrText>
      </w:r>
      <w:r w:rsidR="000C6D64">
        <w:instrText xml:space="preserve">ms of major depression","volume":"208","author":[{"family":"Fried","given":"Eiko I."}],"issued":{"date-parts":[["2017",1]]}}}],"schema":"https://github.com/citation-style-language/schema/raw/master/csl-citation.json"} </w:instrText>
      </w:r>
      <w:r w:rsidR="000C6D64">
        <w:fldChar w:fldCharType="separate"/>
      </w:r>
      <w:r w:rsidR="000C6D64" w:rsidRPr="00FE7734">
        <w:t>(</w:t>
      </w:r>
      <w:r w:rsidR="000C6D64" w:rsidRPr="001B6373">
        <w:rPr>
          <w:rStyle w:val="zoteroCitation"/>
        </w:rPr>
        <w:t>Fried 2017</w:t>
      </w:r>
      <w:r w:rsidR="000C6D64" w:rsidRPr="00FE7734">
        <w:t>)</w:t>
      </w:r>
      <w:r w:rsidR="000C6D64">
        <w:fldChar w:fldCharType="end"/>
      </w:r>
      <w:r w:rsidRPr="000803D7">
        <w:t xml:space="preserve">. Similarly, the fact that some scales have fewer items may also increase heterogeneity. </w:t>
      </w:r>
      <w:r w:rsidR="000C6D64" w:rsidRPr="000C6D64">
        <w:t xml:space="preserve">If the analysis is only limited to those </w:t>
      </w:r>
      <w:r w:rsidR="000C6D64">
        <w:rPr>
          <w:rFonts w:hint="eastAsia"/>
        </w:rPr>
        <w:t>scales</w:t>
      </w:r>
      <w:r w:rsidR="000C6D64" w:rsidRPr="000C6D64">
        <w:t xml:space="preserve"> that are used more frequently,</w:t>
      </w:r>
      <w:r w:rsidR="000C6D64">
        <w:rPr>
          <w:rFonts w:hint="eastAsia"/>
        </w:rPr>
        <w:t xml:space="preserve"> </w:t>
      </w:r>
      <w:r w:rsidRPr="000803D7">
        <w:t>the final average overlap might be slightly higher.</w:t>
      </w:r>
    </w:p>
    <w:p w14:paraId="68BC36B5" w14:textId="4517D3FF" w:rsidR="000C6D64" w:rsidRPr="000C6D64" w:rsidRDefault="000C6D64" w:rsidP="00F03D9E">
      <w:pPr>
        <w:ind w:firstLine="480"/>
      </w:pPr>
      <w:r w:rsidRPr="000C6D64">
        <w:t xml:space="preserve">Based on our findings, we urge researchers and clinicians to be thoughtful in using and promoting the results generated from different depression scales, </w:t>
      </w:r>
      <w:bookmarkStart w:id="185" w:name="OLE_LINK44"/>
      <w:r w:rsidRPr="000C6D64">
        <w:t>because what they measure might not be consistent.</w:t>
      </w:r>
      <w:bookmarkEnd w:id="185"/>
      <w:r w:rsidR="00C03838" w:rsidRPr="00C03838">
        <w:t xml:space="preserve"> </w:t>
      </w:r>
      <w:r w:rsidR="00F03D9E" w:rsidRPr="00F03D9E">
        <w:t>This study can serve as a reference for researchers who are interested in a particular symptom of depression.</w:t>
      </w:r>
      <w:r w:rsidR="00F03D9E">
        <w:rPr>
          <w:rFonts w:hint="eastAsia"/>
        </w:rPr>
        <w:t xml:space="preserve"> </w:t>
      </w:r>
      <w:r w:rsidR="00C03838" w:rsidRPr="00C03838">
        <w:t>In future research, if we could evaluate the quality of these scales, it would provide great convenience for the practical application of Chinese researchers.</w:t>
      </w:r>
      <w:r w:rsidR="00F03D9E" w:rsidRPr="00F03D9E">
        <w:t xml:space="preserve"> Lastly, it is imperative for Chinese researchers to focus on the development of depression </w:t>
      </w:r>
      <w:r w:rsidR="00F03D9E">
        <w:rPr>
          <w:rFonts w:hint="eastAsia"/>
        </w:rPr>
        <w:t>scales</w:t>
      </w:r>
      <w:r w:rsidR="00F03D9E" w:rsidRPr="00F03D9E">
        <w:t xml:space="preserve"> that are localized. A majority of the </w:t>
      </w:r>
      <w:r w:rsidR="00F03D9E">
        <w:rPr>
          <w:rFonts w:hint="eastAsia"/>
        </w:rPr>
        <w:t>scales</w:t>
      </w:r>
      <w:r w:rsidR="00F03D9E" w:rsidRPr="00F03D9E">
        <w:t xml:space="preserve"> referred to in this study are translations from foreign sources with only a minimal contribution from Chinese researchers. It is only when Chinese researchers create these resources that there will be an increased likelihood of incorporating and measuring those issues that reflect specific Chinese characteristics.</w:t>
      </w:r>
    </w:p>
    <w:p w14:paraId="1CB78BD5" w14:textId="77777777" w:rsidR="008A0C99" w:rsidRDefault="008A0C99" w:rsidP="00473BDB">
      <w:pPr>
        <w:ind w:firstLineChars="0" w:firstLine="0"/>
      </w:pPr>
    </w:p>
    <w:p w14:paraId="1EEB13DA" w14:textId="77777777" w:rsidR="00473BDB" w:rsidRDefault="00473BDB" w:rsidP="00473BDB">
      <w:pPr>
        <w:ind w:firstLine="480"/>
      </w:pPr>
    </w:p>
    <w:p w14:paraId="538F75C0" w14:textId="77777777" w:rsidR="004D751B" w:rsidRPr="00473BDB" w:rsidRDefault="004D751B">
      <w:pPr>
        <w:ind w:firstLine="480"/>
        <w:rPr>
          <w:color w:val="000000" w:themeColor="text1"/>
        </w:rPr>
      </w:pPr>
    </w:p>
    <w:p w14:paraId="6BDF2BA7" w14:textId="77777777" w:rsidR="004D751B" w:rsidRPr="00727486" w:rsidRDefault="004D751B">
      <w:pPr>
        <w:ind w:firstLine="480"/>
        <w:rPr>
          <w:color w:val="000000" w:themeColor="text1"/>
        </w:rPr>
      </w:pPr>
    </w:p>
    <w:p w14:paraId="25E5D8D4" w14:textId="77777777" w:rsidR="004D751B" w:rsidRPr="00727486" w:rsidRDefault="004D751B">
      <w:pPr>
        <w:ind w:firstLine="480"/>
        <w:rPr>
          <w:color w:val="000000" w:themeColor="text1"/>
        </w:rPr>
      </w:pPr>
    </w:p>
    <w:p w14:paraId="4F0D4244" w14:textId="77777777" w:rsidR="004D751B" w:rsidRPr="00727486" w:rsidRDefault="004D751B" w:rsidP="00D23983">
      <w:pPr>
        <w:ind w:firstLineChars="0" w:firstLine="0"/>
        <w:rPr>
          <w:color w:val="000000" w:themeColor="text1"/>
        </w:rPr>
      </w:pPr>
    </w:p>
    <w:p w14:paraId="75A68B1B" w14:textId="19C49E86" w:rsidR="004D751B" w:rsidRPr="00727486" w:rsidRDefault="004D751B" w:rsidP="008D3D75">
      <w:pPr>
        <w:ind w:firstLine="489"/>
        <w:jc w:val="center"/>
        <w:rPr>
          <w:b/>
          <w:bCs/>
          <w:color w:val="000000" w:themeColor="text1"/>
        </w:rPr>
      </w:pPr>
      <w:commentRangeStart w:id="186"/>
      <w:r w:rsidRPr="00727486">
        <w:rPr>
          <w:rFonts w:hint="eastAsia"/>
          <w:b/>
          <w:bCs/>
          <w:color w:val="000000" w:themeColor="text1"/>
        </w:rPr>
        <w:t>参</w:t>
      </w:r>
      <w:r w:rsidR="00C25402" w:rsidRPr="00727486">
        <w:rPr>
          <w:rFonts w:hint="eastAsia"/>
          <w:b/>
          <w:bCs/>
          <w:color w:val="000000" w:themeColor="text1"/>
        </w:rPr>
        <w:t xml:space="preserve"> </w:t>
      </w:r>
      <w:r w:rsidRPr="00727486">
        <w:rPr>
          <w:rFonts w:hint="eastAsia"/>
          <w:b/>
          <w:bCs/>
          <w:color w:val="000000" w:themeColor="text1"/>
        </w:rPr>
        <w:t>考</w:t>
      </w:r>
      <w:r w:rsidR="00C25402" w:rsidRPr="00727486">
        <w:rPr>
          <w:rFonts w:hint="eastAsia"/>
          <w:b/>
          <w:bCs/>
          <w:color w:val="000000" w:themeColor="text1"/>
        </w:rPr>
        <w:t xml:space="preserve"> </w:t>
      </w:r>
      <w:r w:rsidRPr="00727486">
        <w:rPr>
          <w:rFonts w:hint="eastAsia"/>
          <w:b/>
          <w:bCs/>
          <w:color w:val="000000" w:themeColor="text1"/>
        </w:rPr>
        <w:t>文</w:t>
      </w:r>
      <w:r w:rsidR="00C25402" w:rsidRPr="00727486">
        <w:rPr>
          <w:rFonts w:hint="eastAsia"/>
          <w:b/>
          <w:bCs/>
          <w:color w:val="000000" w:themeColor="text1"/>
        </w:rPr>
        <w:t xml:space="preserve"> </w:t>
      </w:r>
      <w:r w:rsidRPr="00727486">
        <w:rPr>
          <w:rFonts w:hint="eastAsia"/>
          <w:b/>
          <w:bCs/>
          <w:color w:val="000000" w:themeColor="text1"/>
        </w:rPr>
        <w:t>献</w:t>
      </w:r>
      <w:commentRangeEnd w:id="186"/>
      <w:r w:rsidR="00440C81">
        <w:rPr>
          <w:rStyle w:val="CommentReference"/>
        </w:rPr>
        <w:commentReference w:id="186"/>
      </w:r>
    </w:p>
    <w:p w14:paraId="2AC49369" w14:textId="77777777" w:rsidR="0004790B" w:rsidRPr="0004790B" w:rsidRDefault="004D751B" w:rsidP="0004790B">
      <w:pPr>
        <w:pStyle w:val="Bibliography"/>
        <w:ind w:firstLine="480"/>
      </w:pPr>
      <w:r w:rsidRPr="00727486">
        <w:rPr>
          <w:color w:val="000000" w:themeColor="text1"/>
        </w:rPr>
        <w:fldChar w:fldCharType="begin"/>
      </w:r>
      <w:r w:rsidR="001B6373">
        <w:rPr>
          <w:color w:val="000000" w:themeColor="text1"/>
        </w:rPr>
        <w:instrText xml:space="preserve"> ADDIN ZOTERO_BIBL {"uncited":[],"omitted":[],"custom":[]} CSL_BIBLIOGRAPHY </w:instrText>
      </w:r>
      <w:r w:rsidRPr="00727486">
        <w:rPr>
          <w:color w:val="000000" w:themeColor="text1"/>
        </w:rPr>
        <w:fldChar w:fldCharType="separate"/>
      </w:r>
      <w:r w:rsidR="0004790B" w:rsidRPr="0004790B">
        <w:t xml:space="preserve">Amaltinga, Awuni Prosper Mandela, and James Fenibe Mbinta. 2020. ‘Factors Associated with Depression among Young People Globally: A Narrative Review’. </w:t>
      </w:r>
      <w:r w:rsidR="0004790B" w:rsidRPr="0004790B">
        <w:rPr>
          <w:i/>
          <w:iCs/>
        </w:rPr>
        <w:t>International Journal Of Community Medicine And Public Health</w:t>
      </w:r>
      <w:r w:rsidR="0004790B" w:rsidRPr="0004790B">
        <w:t xml:space="preserve"> 7(9):3711. doi: 10.18203/2394-6040.ijcmph20203949.</w:t>
      </w:r>
    </w:p>
    <w:p w14:paraId="5257F8DD" w14:textId="77777777" w:rsidR="0004790B" w:rsidRPr="0004790B" w:rsidRDefault="0004790B" w:rsidP="0004790B">
      <w:pPr>
        <w:pStyle w:val="Bibliography"/>
        <w:ind w:firstLine="480"/>
      </w:pPr>
      <w:r w:rsidRPr="0004790B">
        <w:t xml:space="preserve">Chen Yumeng, Zhang Yali, and Yu Guoliang. 2022. ‘Prevalence of mental health problems among college students in mainland China from 2010 to 2020: A meta-analysis’. </w:t>
      </w:r>
      <w:r w:rsidRPr="0004790B">
        <w:rPr>
          <w:i/>
          <w:iCs/>
        </w:rPr>
        <w:t>Advances in Psychological Science</w:t>
      </w:r>
      <w:r w:rsidRPr="0004790B">
        <w:t xml:space="preserve"> 30(5):991–1004. doi: 10.3724/SP.J.1042.2022.00991.</w:t>
      </w:r>
    </w:p>
    <w:p w14:paraId="13F316B9" w14:textId="77777777" w:rsidR="0004790B" w:rsidRPr="0004790B" w:rsidRDefault="0004790B" w:rsidP="0004790B">
      <w:pPr>
        <w:pStyle w:val="Bibliography"/>
        <w:ind w:firstLine="480"/>
      </w:pPr>
      <w:r w:rsidRPr="0004790B">
        <w:t xml:space="preserve">Cuijpers, Pim, Argyris Stringaris, and Miranda Wolpert. 2020. ‘Treatment Outcomes for Depression: Challenges and Opportunities’. </w:t>
      </w:r>
      <w:r w:rsidRPr="0004790B">
        <w:rPr>
          <w:i/>
          <w:iCs/>
        </w:rPr>
        <w:t>The Lancet Psychiatry</w:t>
      </w:r>
      <w:r w:rsidRPr="0004790B">
        <w:t xml:space="preserve"> 7(11):925–27. doi: 10.1016/S2215-0366(20)30036-5.</w:t>
      </w:r>
    </w:p>
    <w:p w14:paraId="6FBB61EA" w14:textId="77777777" w:rsidR="0004790B" w:rsidRPr="0004790B" w:rsidRDefault="0004790B" w:rsidP="0004790B">
      <w:pPr>
        <w:pStyle w:val="Bibliography"/>
        <w:ind w:firstLine="480"/>
      </w:pPr>
      <w:r w:rsidRPr="0004790B">
        <w:t xml:space="preserve">Dattani, Saloni. 2022. ‘At What Age Do People Experience Depression for the First Time?’ </w:t>
      </w:r>
      <w:r w:rsidRPr="0004790B">
        <w:rPr>
          <w:i/>
          <w:iCs/>
        </w:rPr>
        <w:t>Our World in Data</w:t>
      </w:r>
      <w:r w:rsidRPr="0004790B">
        <w:t>.</w:t>
      </w:r>
    </w:p>
    <w:p w14:paraId="02A83C62" w14:textId="77777777" w:rsidR="0004790B" w:rsidRPr="0004790B" w:rsidRDefault="0004790B" w:rsidP="0004790B">
      <w:pPr>
        <w:pStyle w:val="Bibliography"/>
        <w:ind w:firstLine="480"/>
      </w:pPr>
      <w:r w:rsidRPr="0004790B">
        <w:t xml:space="preserve">Deng, Hu, Fang Wen, Hui Xu, Hanxue Yang, Junjuan Yan, Yi Zheng, Yonghua Cui, and Ying Li. 2023. ‘Prevalence of Affective Disorders in Chinese School-Attending Children and Adolescents Aged 6–16 Based on a National Survey by MINI-Kid’. </w:t>
      </w:r>
      <w:r w:rsidRPr="0004790B">
        <w:rPr>
          <w:i/>
          <w:iCs/>
        </w:rPr>
        <w:t>Journal of Affective Disorders</w:t>
      </w:r>
      <w:r w:rsidRPr="0004790B">
        <w:t xml:space="preserve"> 331:192–99. doi: 10.1016/j.jad.2023.03.060.</w:t>
      </w:r>
    </w:p>
    <w:p w14:paraId="0B211E26" w14:textId="77777777" w:rsidR="0004790B" w:rsidRPr="0004790B" w:rsidRDefault="0004790B" w:rsidP="0004790B">
      <w:pPr>
        <w:pStyle w:val="Bibliography"/>
        <w:ind w:firstLine="480"/>
      </w:pPr>
      <w:r w:rsidRPr="0004790B">
        <w:t xml:space="preserve">Fried, Eiko I. 2017. ‘The 52 Symptoms of Major Depression: Lack of Content Overlap among Seven Common Depression Scales’. </w:t>
      </w:r>
      <w:r w:rsidRPr="0004790B">
        <w:rPr>
          <w:i/>
          <w:iCs/>
        </w:rPr>
        <w:t>Journal of Affective Disorders</w:t>
      </w:r>
      <w:r w:rsidRPr="0004790B">
        <w:t xml:space="preserve"> 208:191–97. doi: 10.1016/j.jad.2016.10.019.</w:t>
      </w:r>
    </w:p>
    <w:p w14:paraId="108E412C" w14:textId="77777777" w:rsidR="0004790B" w:rsidRPr="0004790B" w:rsidRDefault="0004790B" w:rsidP="0004790B">
      <w:pPr>
        <w:pStyle w:val="Bibliography"/>
        <w:ind w:firstLine="480"/>
      </w:pPr>
      <w:r w:rsidRPr="0004790B">
        <w:t xml:space="preserve">Fried, Eiko I., Jessica K. Flake, and Donald J. Robinaugh. 2022. ‘Revisiting the Theoretical and Methodological Foundations of Depression Measurement’. </w:t>
      </w:r>
      <w:r w:rsidRPr="0004790B">
        <w:rPr>
          <w:i/>
          <w:iCs/>
        </w:rPr>
        <w:t>Nature Reviews Psychology</w:t>
      </w:r>
      <w:r w:rsidRPr="0004790B">
        <w:t xml:space="preserve"> 1(6):358–68. doi: 10.1038/s44159-022-00050-2.</w:t>
      </w:r>
    </w:p>
    <w:p w14:paraId="3C66E348" w14:textId="77777777" w:rsidR="0004790B" w:rsidRPr="0004790B" w:rsidRDefault="0004790B" w:rsidP="0004790B">
      <w:pPr>
        <w:pStyle w:val="Bibliography"/>
        <w:ind w:firstLine="480"/>
      </w:pPr>
      <w:r w:rsidRPr="0004790B">
        <w:t xml:space="preserve">Fried, Eiko I., and Randolph M. Nesse. 2015. ‘Depression Is Not a Consistent Syndrome: An Investigation of Unique Symptom Patterns in the STAR*D Study’. </w:t>
      </w:r>
      <w:r w:rsidRPr="0004790B">
        <w:rPr>
          <w:i/>
          <w:iCs/>
        </w:rPr>
        <w:t>Journal of Affective Disorders</w:t>
      </w:r>
      <w:r w:rsidRPr="0004790B">
        <w:t xml:space="preserve"> 172:96–102. doi: 10.1016/j.jad.2014.10.010.</w:t>
      </w:r>
    </w:p>
    <w:p w14:paraId="522A157D" w14:textId="77777777" w:rsidR="0004790B" w:rsidRPr="0004790B" w:rsidRDefault="0004790B" w:rsidP="0004790B">
      <w:pPr>
        <w:pStyle w:val="Bibliography"/>
        <w:ind w:firstLine="480"/>
      </w:pPr>
      <w:r w:rsidRPr="0004790B">
        <w:lastRenderedPageBreak/>
        <w:t xml:space="preserve">Fried, Eiko I, and Randolph M. Nesse. 2015. ‘Depression Sum-Scores Don’t Add up: Why Analyzing Specific Depression Symptoms Is Essential’. </w:t>
      </w:r>
      <w:r w:rsidRPr="0004790B">
        <w:rPr>
          <w:i/>
          <w:iCs/>
        </w:rPr>
        <w:t>BMC Medicine</w:t>
      </w:r>
      <w:r w:rsidRPr="0004790B">
        <w:t xml:space="preserve"> 13(1):72. doi: 10.1186/s12916-015-0325-4.</w:t>
      </w:r>
    </w:p>
    <w:p w14:paraId="338733C7" w14:textId="77777777" w:rsidR="0004790B" w:rsidRPr="0004790B" w:rsidRDefault="0004790B" w:rsidP="0004790B">
      <w:pPr>
        <w:pStyle w:val="Bibliography"/>
        <w:ind w:firstLine="480"/>
      </w:pPr>
      <w:r w:rsidRPr="0004790B">
        <w:t xml:space="preserve">Fu, Xiaolan, and kan Zhang. 2023. </w:t>
      </w:r>
      <w:r w:rsidRPr="0004790B">
        <w:rPr>
          <w:i/>
          <w:iCs/>
        </w:rPr>
        <w:t>BLUE BOOK OF MENTAL HEALTH REPORT ON NATIONAL MENTAL HEALTH DEVELOPMENT IN CHINA (2021-2O22)</w:t>
      </w:r>
      <w:r w:rsidRPr="0004790B">
        <w:t>. 1st ed. BeiJing: Social Sciences Academic Press.</w:t>
      </w:r>
    </w:p>
    <w:p w14:paraId="64DA2B30" w14:textId="77777777" w:rsidR="0004790B" w:rsidRPr="0004790B" w:rsidRDefault="0004790B" w:rsidP="0004790B">
      <w:pPr>
        <w:pStyle w:val="Bibliography"/>
        <w:ind w:firstLine="480"/>
      </w:pPr>
      <w:r w:rsidRPr="0004790B">
        <w:t xml:space="preserve">Herrman, Helen, Vikram Patel, Christian Kieling, Michael Berk, Claudia Buchweitz, Pim Cuijpers, Toshiaki A. Furukawa, Ronald C. Kessler, Brandon A. Kohrt, Mario Maj, Patrick McGorry, Charles F. Reynolds, Myrna M. Weissman, Dixon Chibanda, Christopher Dowrick, Louise M. Howard, Christina W. Hoven, Martin Knapp, Helen S. Mayberg, Brenda W. J. H. Penninx, Shuiyuan Xiao, Madhukar Trivedi, Rudolf Uher, Lakshmi Vijayakumar, and Miranda Wolpert. 2022. ‘Time for United Action on Depression: A Lancet–World Psychiatric Association Commission’. </w:t>
      </w:r>
      <w:r w:rsidRPr="0004790B">
        <w:rPr>
          <w:i/>
          <w:iCs/>
        </w:rPr>
        <w:t>The Lancet</w:t>
      </w:r>
      <w:r w:rsidRPr="0004790B">
        <w:t xml:space="preserve"> 399(10328):957–1022. doi: 10.1016/S0140-6736(21)02141-3.</w:t>
      </w:r>
    </w:p>
    <w:p w14:paraId="20B7BEBC" w14:textId="77777777" w:rsidR="0004790B" w:rsidRPr="0004790B" w:rsidRDefault="0004790B" w:rsidP="0004790B">
      <w:pPr>
        <w:pStyle w:val="Bibliography"/>
        <w:ind w:firstLine="480"/>
      </w:pPr>
      <w:r w:rsidRPr="0004790B">
        <w:t xml:space="preserve">Huang Xiaoxiao, Zhang Yali, and Yu Guoliang. 2022. ‘Prevalence of mental health problems among primary school students in Chinese mainland from 2010 to 2010:A meta-analysis’. </w:t>
      </w:r>
      <w:r w:rsidRPr="0004790B">
        <w:rPr>
          <w:i/>
          <w:iCs/>
        </w:rPr>
        <w:t>Advances in Psychological Science</w:t>
      </w:r>
      <w:r w:rsidRPr="0004790B">
        <w:t xml:space="preserve"> 30(5):953–64. doi: 10.3724/SP.J.1042.2022.00953.</w:t>
      </w:r>
    </w:p>
    <w:p w14:paraId="441CF429" w14:textId="77777777" w:rsidR="0004790B" w:rsidRPr="0004790B" w:rsidRDefault="0004790B" w:rsidP="0004790B">
      <w:pPr>
        <w:pStyle w:val="Bibliography"/>
        <w:ind w:firstLine="480"/>
      </w:pPr>
      <w:r w:rsidRPr="0004790B">
        <w:t xml:space="preserve">Kook, Minjee, Jane W. Clinger, Eric Lee, Sophie C. Schneider, Eric A. Storch, and Andrew G. Guzick. 2022. ‘A Content Analysis of Self-Report Child Anxiety Measures’. </w:t>
      </w:r>
      <w:r w:rsidRPr="0004790B">
        <w:rPr>
          <w:i/>
          <w:iCs/>
        </w:rPr>
        <w:t>Child Psychiatry &amp; Human Development</w:t>
      </w:r>
      <w:r w:rsidRPr="0004790B">
        <w:t>. doi: 10.1007/s10578-022-01455-z.</w:t>
      </w:r>
    </w:p>
    <w:p w14:paraId="25CF95C6" w14:textId="77777777" w:rsidR="0004790B" w:rsidRPr="0004790B" w:rsidRDefault="0004790B" w:rsidP="0004790B">
      <w:pPr>
        <w:pStyle w:val="Bibliography"/>
        <w:ind w:firstLine="480"/>
      </w:pPr>
      <w:r w:rsidRPr="0004790B">
        <w:t xml:space="preserve">Kroenke, Kurt, Robert L. Spitzer, and Janet B. W. Williams. 2001. ‘The PHQ-9: Validity of a Brief Depression Severity Measure’. </w:t>
      </w:r>
      <w:r w:rsidRPr="0004790B">
        <w:rPr>
          <w:i/>
          <w:iCs/>
        </w:rPr>
        <w:t>Journal of General Internal Medicine</w:t>
      </w:r>
      <w:r w:rsidRPr="0004790B">
        <w:t xml:space="preserve"> 16(9):606–13. doi: 10.1046/j.1525-1497.2001.016009606.x.</w:t>
      </w:r>
    </w:p>
    <w:p w14:paraId="27B18E58" w14:textId="77777777" w:rsidR="0004790B" w:rsidRPr="0004790B" w:rsidRDefault="0004790B" w:rsidP="0004790B">
      <w:pPr>
        <w:pStyle w:val="Bibliography"/>
        <w:ind w:firstLine="480"/>
      </w:pPr>
      <w:r w:rsidRPr="0004790B">
        <w:t xml:space="preserve">Kułak-Bejda, Agnieszka, Grzegorz Bejda, and Napoleon Waszkiewicz. 2022. ‘Depression of Children and Adolescents’. </w:t>
      </w:r>
      <w:r w:rsidRPr="0004790B">
        <w:rPr>
          <w:i/>
          <w:iCs/>
        </w:rPr>
        <w:t>Progress in Health Sciences</w:t>
      </w:r>
      <w:r w:rsidRPr="0004790B">
        <w:t xml:space="preserve"> 12(2):109–17. doi: 10.5604/01.3001.0016.1754.</w:t>
      </w:r>
    </w:p>
    <w:p w14:paraId="61AE8F66" w14:textId="77777777" w:rsidR="0004790B" w:rsidRPr="0004790B" w:rsidRDefault="0004790B" w:rsidP="0004790B">
      <w:pPr>
        <w:pStyle w:val="Bibliography"/>
        <w:ind w:firstLine="480"/>
      </w:pPr>
      <w:r w:rsidRPr="0004790B">
        <w:t xml:space="preserve">Li, Fenghua, Yonghua Cui, Ying Li, Lanting Guo, Xiaoyan Ke, Jing Liu, Xuerong Luo, Yi Zheng, and James F. Leckman. 2022. ‘Prevalence of Mental Disorders in School Children and Adolescents in China: Diagnostic Data from Detailed Clinical Assessments of 17,524 Individuals’. </w:t>
      </w:r>
      <w:r w:rsidRPr="0004790B">
        <w:rPr>
          <w:i/>
          <w:iCs/>
        </w:rPr>
        <w:t>Journal of Child Psychology and Psychiatry</w:t>
      </w:r>
      <w:r w:rsidRPr="0004790B">
        <w:t xml:space="preserve"> 63(1):34–46. doi: 10.1111/jcpp.13445.</w:t>
      </w:r>
    </w:p>
    <w:p w14:paraId="00C01633" w14:textId="77777777" w:rsidR="0004790B" w:rsidRPr="0004790B" w:rsidRDefault="0004790B" w:rsidP="0004790B">
      <w:pPr>
        <w:pStyle w:val="Bibliography"/>
        <w:ind w:firstLine="480"/>
      </w:pPr>
      <w:r w:rsidRPr="0004790B">
        <w:t xml:space="preserve">Ma, Jinping, Hai Zhou, Qinqin Fu, and Guohua Lu. 2023. ‘Facilitators and Barriers in the Development and Implementation of Depression Prevention and Treatment Policies in China: A Qualitative Study’. </w:t>
      </w:r>
      <w:r w:rsidRPr="0004790B">
        <w:rPr>
          <w:i/>
          <w:iCs/>
        </w:rPr>
        <w:t>BMC Public Health</w:t>
      </w:r>
      <w:r w:rsidRPr="0004790B">
        <w:t xml:space="preserve"> 23(1):276. doi: 10.1186/s12889-023-15201-0.</w:t>
      </w:r>
    </w:p>
    <w:p w14:paraId="64204358" w14:textId="77777777" w:rsidR="0004790B" w:rsidRPr="0004790B" w:rsidRDefault="0004790B" w:rsidP="0004790B">
      <w:pPr>
        <w:pStyle w:val="Bibliography"/>
        <w:ind w:firstLine="480"/>
      </w:pPr>
      <w:r w:rsidRPr="0004790B">
        <w:lastRenderedPageBreak/>
        <w:t xml:space="preserve">McGrath, John J., Ali Al-Hamzawi, Jordi Alonso, Yasmin Altwaijri, Laura H Andrade, Evelyn J. Bromet, Ronny Bruffaerts, José Miguel Caldas De Almeida, Stephanie Chardoul, Wai Tat Chiu, Louisa Degenhardt, Olga V. Demler, Finola Ferry, Oye Gureje, Josep Maria Haro, Elie G. Karam, Georges Karam, Salma M. Khaled, Viviane Kovess-Masfety, Marta Magno, Maria Elena Medina-Mora, Jacek Moskalewicz, Fernando Navarro-Mateu, Daisuke Nishi, Oleguer Plana-Ripoll, José Posada-Villa, Charlene Rapsey, Nancy A. Sampson, Juan Carlos Stagnaro, Dan J. Stein, Margreet Ten Have, Yolanda Torres, Cristian Vladescu, Peter W. Woodruff, Zahari Zarkov, Ronald C. Kessler, Sergio Aguilar-Gaxiola, Ali Al-Hamzawi, Jordi Alonso, Yasmin A. Altwaijri, Laura Helena Andrade, Lukoye Atwoli, Corina Benjet, Evelyn J. Bromet, Ronny Bruffaerts, Brendan Bunting, José Miguel Caldas-de-Almeida, Graça Cardoso, Stephanie Chardoul, Alfredo H. Cía, Louisa Degenhardt, Giovanni De Girolamo, Oye Gureje, Josep Maria Haro, Meredith G. Harris, Hristo Hinkov, Chi-yi Hu, Peter De Jonge, Aimee N. Karam, Elie G. Karam, Georges Karam, Alan E. Kazdin, Norito Kawakami, Ronald C. Kessler, Andrzej Kiejna, Viviane Kovess-Masfety, John J. McGrath, Maria Elena Medina-Mora, Jacek Moskalewicz, Fernando Navarro-Mateu, Daisuke Nishi, Marina Piazza, José Posada-Villa, Kate M. Scott, Juan Carlos Stagnaro, Dan J. Stein, Margreet Ten Have, Yolanda Torres, Maria Carmen Viana, Daniel V. Vigo, Cristian Vladescu, David R. Williams, Peter Woodruff, Bogdan Wojtyniak, Miguel Xavier, and Alan M. Zaslavsky. 2023. ‘Age of Onset and Cumulative Risk of Mental Disorders: A Cross-National Analysis of Population Surveys from 29 Countries’. </w:t>
      </w:r>
      <w:r w:rsidRPr="0004790B">
        <w:rPr>
          <w:i/>
          <w:iCs/>
        </w:rPr>
        <w:t>The Lancet Psychiatry</w:t>
      </w:r>
      <w:r w:rsidRPr="0004790B">
        <w:t xml:space="preserve"> 10(9):668–81. doi: 10.1016/S2215-0366(23)00193-1.</w:t>
      </w:r>
    </w:p>
    <w:p w14:paraId="44C4763D" w14:textId="77777777" w:rsidR="0004790B" w:rsidRPr="0004790B" w:rsidRDefault="0004790B" w:rsidP="0004790B">
      <w:pPr>
        <w:pStyle w:val="Bibliography"/>
        <w:ind w:firstLine="480"/>
      </w:pPr>
      <w:r w:rsidRPr="0004790B">
        <w:t xml:space="preserve">Sharma, Hunny. 2022. ‘How Short or Long Should Be a Questionnaire for Any Research? Researchers Dilemma in Deciding the Appropriate Questionnaire Length’. </w:t>
      </w:r>
      <w:r w:rsidRPr="0004790B">
        <w:rPr>
          <w:i/>
          <w:iCs/>
        </w:rPr>
        <w:t>Saudi Journal of Anaesthesia</w:t>
      </w:r>
      <w:r w:rsidRPr="0004790B">
        <w:t xml:space="preserve"> 16(1):65. doi: 10.4103/sja.sja_163_21.</w:t>
      </w:r>
    </w:p>
    <w:p w14:paraId="3FF8DD59" w14:textId="77777777" w:rsidR="0004790B" w:rsidRPr="0004790B" w:rsidRDefault="0004790B" w:rsidP="0004790B">
      <w:pPr>
        <w:pStyle w:val="Bibliography"/>
        <w:ind w:firstLine="480"/>
      </w:pPr>
      <w:r w:rsidRPr="0004790B">
        <w:t xml:space="preserve">Solmi, Marco, Joaquim Radua, Miriam Olivola, Enrico Croce, Livia Soardo, Gonzalo Salazar De Pablo, Jae Il Shin, James B. Kirkbride, Peter Jones, Jae Han Kim, Jong Yeob Kim, Andrè F. Carvalho, Mary V. Seeman, Christoph U. Correll, and Paolo Fusar-Poli. 2022. ‘Age at Onset of Mental Disorders Worldwide: Large-Scale Meta-Analysis of 192 Epidemiological Studies’. </w:t>
      </w:r>
      <w:r w:rsidRPr="0004790B">
        <w:rPr>
          <w:i/>
          <w:iCs/>
        </w:rPr>
        <w:t>Molecular Psychiatry</w:t>
      </w:r>
      <w:r w:rsidRPr="0004790B">
        <w:t xml:space="preserve"> 27(1):281–95. doi: 10.1038/s41380-021-01161-7.</w:t>
      </w:r>
    </w:p>
    <w:p w14:paraId="49507B58" w14:textId="77777777" w:rsidR="0004790B" w:rsidRPr="0004790B" w:rsidRDefault="0004790B" w:rsidP="0004790B">
      <w:pPr>
        <w:pStyle w:val="Bibliography"/>
        <w:ind w:firstLine="480"/>
      </w:pPr>
      <w:r w:rsidRPr="0004790B">
        <w:t>UNICEF China. 2021. ‘ADOLESCENT MENTAL HEALTH A UNICEF PRIORITY FOR 2021-2025’. Retrieved (https://china.un.org/en/176907-adolescent-mental-health).</w:t>
      </w:r>
    </w:p>
    <w:p w14:paraId="2F98BAE8" w14:textId="77777777" w:rsidR="0004790B" w:rsidRPr="0004790B" w:rsidRDefault="0004790B" w:rsidP="0004790B">
      <w:pPr>
        <w:pStyle w:val="Bibliography"/>
        <w:ind w:firstLine="480"/>
      </w:pPr>
      <w:r w:rsidRPr="0004790B">
        <w:t xml:space="preserve">Veal, Christopher, Anneka Tomlinson, Andrea Cipriani, Samuel Bulteau, Chantal Henry, Chlöé Müh, Suzanne Touboul, Nikki De Waal, Hana Levy-Soussan, Toshi A. Furukawa, Eiko I. Fried, Viet-Thi Tran, and Astrid Chevance. 2024. ‘Heterogeneity of Outcome Measures in Depression Trials and the </w:t>
      </w:r>
      <w:r w:rsidRPr="0004790B">
        <w:lastRenderedPageBreak/>
        <w:t xml:space="preserve">Relevance of the Content of Outcome Measures to Patients: A Systematic Review’. </w:t>
      </w:r>
      <w:r w:rsidRPr="0004790B">
        <w:rPr>
          <w:i/>
          <w:iCs/>
        </w:rPr>
        <w:t>The Lancet Psychiatry</w:t>
      </w:r>
      <w:r w:rsidRPr="0004790B">
        <w:t xml:space="preserve"> 11(4):285–94. doi: 10.1016/S2215-0366(23)00438-8.</w:t>
      </w:r>
    </w:p>
    <w:p w14:paraId="11472B41" w14:textId="77777777" w:rsidR="0004790B" w:rsidRPr="0004790B" w:rsidRDefault="0004790B" w:rsidP="0004790B">
      <w:pPr>
        <w:pStyle w:val="Bibliography"/>
        <w:ind w:firstLine="480"/>
      </w:pPr>
      <w:r w:rsidRPr="0004790B">
        <w:t xml:space="preserve">Wall, Andy D., and Eric B. Lee. 2022. ‘What Do Anxiety Scales Really Measure?’ </w:t>
      </w:r>
      <w:r w:rsidRPr="0004790B">
        <w:rPr>
          <w:i/>
          <w:iCs/>
        </w:rPr>
        <w:t>Journal of Psychopathology and Behavioral Assessment</w:t>
      </w:r>
      <w:r w:rsidRPr="0004790B">
        <w:t xml:space="preserve"> 44:1148–57.</w:t>
      </w:r>
    </w:p>
    <w:p w14:paraId="72530F56" w14:textId="77777777" w:rsidR="0004790B" w:rsidRPr="0004790B" w:rsidRDefault="0004790B" w:rsidP="0004790B">
      <w:pPr>
        <w:pStyle w:val="Bibliography"/>
        <w:ind w:firstLine="480"/>
      </w:pPr>
      <w:r w:rsidRPr="0004790B">
        <w:t xml:space="preserve">Wang, Xiangdong, Xilin Wang, and Hong Ma. 1999. </w:t>
      </w:r>
      <w:r w:rsidRPr="0004790B">
        <w:rPr>
          <w:i/>
          <w:iCs/>
        </w:rPr>
        <w:t>Manual of the Mental Health Rating Scale</w:t>
      </w:r>
      <w:r w:rsidRPr="0004790B">
        <w:t>. BeiJing: Chinese Journal of Mental Health.</w:t>
      </w:r>
    </w:p>
    <w:p w14:paraId="77805551" w14:textId="77777777" w:rsidR="0004790B" w:rsidRPr="0004790B" w:rsidRDefault="0004790B" w:rsidP="0004790B">
      <w:pPr>
        <w:pStyle w:val="Bibliography"/>
        <w:ind w:firstLine="480"/>
      </w:pPr>
      <w:r w:rsidRPr="0004790B">
        <w:t xml:space="preserve">Yu, Xiaoqi, Yali Zhang, and Guoliang Yu. 2022. ‘Prevalence of Mental Health Problems among Senior High School Students in Mainland of China from 2010 to 2020: A Meta-Analysis’. </w:t>
      </w:r>
      <w:r w:rsidRPr="0004790B">
        <w:rPr>
          <w:i/>
          <w:iCs/>
        </w:rPr>
        <w:t>Advances in Psychological Science</w:t>
      </w:r>
      <w:r w:rsidRPr="0004790B">
        <w:t xml:space="preserve"> 30(5):978. doi: 10.3724/SP.J.1042.2022.00978.</w:t>
      </w:r>
    </w:p>
    <w:p w14:paraId="11560707" w14:textId="77777777" w:rsidR="0004790B" w:rsidRPr="0004790B" w:rsidRDefault="0004790B" w:rsidP="0004790B">
      <w:pPr>
        <w:pStyle w:val="Bibliography"/>
        <w:ind w:firstLine="480"/>
      </w:pPr>
      <w:r w:rsidRPr="0004790B">
        <w:t xml:space="preserve">Zeynep Başgöze, Andrea Wiglesworth, Katherine A. Carosella, Bonnie Klimes-Dougan, and Kathryn R. Cullen. 2021. ‘Depression, Non-Suicidal Self-Injury, and Suicidality in Adolescents: Common and Distinct Precursors, Correlates, and Outcomes’. </w:t>
      </w:r>
      <w:r w:rsidRPr="0004790B">
        <w:rPr>
          <w:i/>
          <w:iCs/>
        </w:rPr>
        <w:t>Journal of Psychiatry and Brain Science</w:t>
      </w:r>
      <w:r w:rsidRPr="0004790B">
        <w:t>. doi: 10.20900/jpbs.20210018.</w:t>
      </w:r>
    </w:p>
    <w:p w14:paraId="2C586219" w14:textId="77777777" w:rsidR="0004790B" w:rsidRPr="0004790B" w:rsidRDefault="0004790B" w:rsidP="0004790B">
      <w:pPr>
        <w:pStyle w:val="Bibliography"/>
        <w:ind w:firstLine="480"/>
      </w:pPr>
      <w:r w:rsidRPr="0004790B">
        <w:t xml:space="preserve">Zhang Jie, Wu Zhenyun, Fang Ge, Li Juan, Han buxin, and Chen Zhiyan. 2010. ‘Development of the Chinese age norms of CES-D in urban area’. </w:t>
      </w:r>
      <w:r w:rsidRPr="0004790B">
        <w:rPr>
          <w:i/>
          <w:iCs/>
        </w:rPr>
        <w:t>Chinese Mental Health Journal</w:t>
      </w:r>
      <w:r w:rsidRPr="0004790B">
        <w:t xml:space="preserve"> 24(2):139–43.</w:t>
      </w:r>
    </w:p>
    <w:p w14:paraId="55B828A8" w14:textId="77777777" w:rsidR="0004790B" w:rsidRPr="0004790B" w:rsidRDefault="0004790B" w:rsidP="0004790B">
      <w:pPr>
        <w:pStyle w:val="Bibliography"/>
        <w:ind w:firstLine="480"/>
      </w:pPr>
      <w:r w:rsidRPr="0004790B">
        <w:t xml:space="preserve">Zhang Yali, Jin Juanjuan, and Yu Guoliang. 2022. ‘Prevalence of mental health problems among junior high school students in Chinese mainland from 2010 to 2020: A meta-analysis’. </w:t>
      </w:r>
      <w:r w:rsidRPr="0004790B">
        <w:rPr>
          <w:i/>
          <w:iCs/>
        </w:rPr>
        <w:t>Advances in Psychological Science</w:t>
      </w:r>
      <w:r w:rsidRPr="0004790B">
        <w:t xml:space="preserve"> 30(5):965–77. doi: 10.3724/SP.J.1042.2022.00965.</w:t>
      </w:r>
    </w:p>
    <w:p w14:paraId="6B0CD4BA" w14:textId="2F3BAE6F" w:rsidR="004D751B" w:rsidRPr="00727486" w:rsidRDefault="004D751B">
      <w:pPr>
        <w:ind w:firstLine="480"/>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4" w:author="Hu Chuan-Peng" w:date="2024-04-08T09:29:00Z" w:initials="HC">
    <w:p w14:paraId="09B16A61" w14:textId="77777777" w:rsidR="0004790B" w:rsidRDefault="0004790B" w:rsidP="0004790B">
      <w:pPr>
        <w:pStyle w:val="CommentText"/>
        <w:ind w:firstLineChars="125"/>
      </w:pPr>
      <w:r>
        <w:rPr>
          <w:rStyle w:val="CommentReference"/>
        </w:rPr>
        <w:annotationRef/>
      </w:r>
      <w:r>
        <w:rPr>
          <w:rFonts w:hint="eastAsia"/>
        </w:rPr>
        <w:t>这个前面有解释吗？</w:t>
      </w:r>
    </w:p>
  </w:comment>
  <w:comment w:id="85" w:author="浩远 汪" w:date="2024-04-16T17:12:00Z" w:initials="浩汪">
    <w:p w14:paraId="5C5F3739" w14:textId="5B48234C" w:rsidR="0004790B" w:rsidRDefault="0004790B">
      <w:pPr>
        <w:pStyle w:val="CommentText"/>
        <w:ind w:firstLine="320"/>
      </w:pPr>
      <w:r>
        <w:rPr>
          <w:rStyle w:val="CommentReference"/>
        </w:rPr>
        <w:annotationRef/>
      </w:r>
      <w:r>
        <w:rPr>
          <w:rFonts w:hint="eastAsia"/>
        </w:rPr>
        <w:t>这个要咋解释呀？就是一个量表测量到了多少个症状。</w:t>
      </w:r>
    </w:p>
  </w:comment>
  <w:comment w:id="86" w:author="Hu Chuan-Peng" w:date="2024-04-18T10:03:00Z" w:initials="HC">
    <w:p w14:paraId="311FC1CD" w14:textId="76F8FFE1" w:rsidR="007E5901" w:rsidRDefault="007E5901">
      <w:pPr>
        <w:pStyle w:val="CommentText"/>
        <w:ind w:firstLine="320"/>
        <w:rPr>
          <w:rFonts w:hint="eastAsia"/>
        </w:rPr>
      </w:pPr>
      <w:r>
        <w:rPr>
          <w:rStyle w:val="CommentReference"/>
        </w:rPr>
        <w:annotationRef/>
      </w:r>
      <w:r>
        <w:rPr>
          <w:rFonts w:hint="eastAsia"/>
        </w:rPr>
        <w:t>你要让读者知道这个是什么意思啊，什么叫“</w:t>
      </w:r>
      <w:r>
        <w:rPr>
          <w:rFonts w:hint="eastAsia"/>
        </w:rPr>
        <w:t>captured</w:t>
      </w:r>
      <w:r>
        <w:t xml:space="preserve"> </w:t>
      </w:r>
      <w:r>
        <w:rPr>
          <w:rFonts w:hint="eastAsia"/>
        </w:rPr>
        <w:t>symptom</w:t>
      </w:r>
      <w:r>
        <w:rPr>
          <w:rFonts w:hint="eastAsia"/>
        </w:rPr>
        <w:t>”。我搜索了一下，这是全文第一次出现</w:t>
      </w:r>
      <w:r>
        <w:rPr>
          <w:rFonts w:hint="eastAsia"/>
        </w:rPr>
        <w:t>captured</w:t>
      </w:r>
      <w:r>
        <w:t xml:space="preserve"> </w:t>
      </w:r>
      <w:r>
        <w:rPr>
          <w:rFonts w:hint="eastAsia"/>
        </w:rPr>
        <w:t>symptom</w:t>
      </w:r>
      <w:r>
        <w:rPr>
          <w:rFonts w:hint="eastAsia"/>
        </w:rPr>
        <w:t>这个词，肯定要解释一下让人能够理解。</w:t>
      </w:r>
    </w:p>
  </w:comment>
  <w:comment w:id="171" w:author="Hu Chuan-Peng" w:date="2024-04-18T10:18:00Z" w:initials="HC">
    <w:p w14:paraId="776D4224" w14:textId="1CE27068" w:rsidR="00CD09F8" w:rsidRDefault="00CD09F8">
      <w:pPr>
        <w:pStyle w:val="CommentText"/>
        <w:ind w:firstLine="320"/>
        <w:rPr>
          <w:rFonts w:hint="eastAsia"/>
        </w:rPr>
      </w:pPr>
      <w:r>
        <w:rPr>
          <w:rStyle w:val="CommentReference"/>
        </w:rPr>
        <w:annotationRef/>
      </w:r>
      <w:r>
        <w:rPr>
          <w:rFonts w:hint="eastAsia"/>
        </w:rPr>
        <w:t>是最高的吗？</w:t>
      </w:r>
    </w:p>
  </w:comment>
  <w:comment w:id="186" w:author="Hu Chuan-Peng" w:date="2024-04-18T10:20:00Z" w:initials="HC">
    <w:p w14:paraId="7A0A0546" w14:textId="5A6FB311" w:rsidR="00440C81" w:rsidRDefault="00440C81">
      <w:pPr>
        <w:pStyle w:val="CommentText"/>
        <w:ind w:firstLine="320"/>
        <w:rPr>
          <w:rFonts w:hint="eastAsia"/>
        </w:rPr>
      </w:pPr>
      <w:r>
        <w:rPr>
          <w:rStyle w:val="CommentReference"/>
        </w:rPr>
        <w:annotationRef/>
      </w:r>
      <w:r>
        <w:t>APA</w:t>
      </w:r>
      <w:r>
        <w:rPr>
          <w:rFonts w:hint="eastAsia"/>
        </w:rPr>
        <w:t>格式应该是悬进吧？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B16A61" w15:done="0"/>
  <w15:commentEx w15:paraId="5C5F3739" w15:paraIdParent="09B16A61" w15:done="0"/>
  <w15:commentEx w15:paraId="311FC1CD" w15:paraIdParent="09B16A61" w15:done="0"/>
  <w15:commentEx w15:paraId="776D4224" w15:done="0"/>
  <w15:commentEx w15:paraId="7A0A05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B0A971B" w16cex:dateUtc="2024-04-08T01:29:00Z"/>
  <w16cex:commentExtensible w16cex:durableId="1143A7F5" w16cex:dateUtc="2024-04-16T09:12:00Z"/>
  <w16cex:commentExtensible w16cex:durableId="520E916E" w16cex:dateUtc="2024-04-18T02:03:00Z"/>
  <w16cex:commentExtensible w16cex:durableId="3AE6576E" w16cex:dateUtc="2024-04-18T02:18:00Z"/>
  <w16cex:commentExtensible w16cex:durableId="38ACE315" w16cex:dateUtc="2024-04-18T0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B16A61" w16cid:durableId="5B0A971B"/>
  <w16cid:commentId w16cid:paraId="5C5F3739" w16cid:durableId="1143A7F5"/>
  <w16cid:commentId w16cid:paraId="311FC1CD" w16cid:durableId="520E916E"/>
  <w16cid:commentId w16cid:paraId="776D4224" w16cid:durableId="3AE6576E"/>
  <w16cid:commentId w16cid:paraId="7A0A0546" w16cid:durableId="38ACE3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72C72" w14:textId="77777777" w:rsidR="007908E0" w:rsidRDefault="007908E0" w:rsidP="00FC1EED">
      <w:pPr>
        <w:spacing w:line="240" w:lineRule="auto"/>
        <w:ind w:firstLine="480"/>
      </w:pPr>
      <w:r>
        <w:separator/>
      </w:r>
    </w:p>
  </w:endnote>
  <w:endnote w:type="continuationSeparator" w:id="0">
    <w:p w14:paraId="4CCB4454" w14:textId="77777777" w:rsidR="007908E0" w:rsidRDefault="007908E0"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10D2" w14:textId="77777777" w:rsidR="0077489C" w:rsidRDefault="007748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4BA1C" w14:textId="77777777" w:rsidR="0077489C" w:rsidRDefault="007748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B407" w14:textId="77777777" w:rsidR="0077489C" w:rsidRDefault="00774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97239" w14:textId="77777777" w:rsidR="007908E0" w:rsidRDefault="007908E0" w:rsidP="00FC1EED">
      <w:pPr>
        <w:spacing w:line="240" w:lineRule="auto"/>
        <w:ind w:firstLine="480"/>
      </w:pPr>
      <w:r>
        <w:separator/>
      </w:r>
    </w:p>
  </w:footnote>
  <w:footnote w:type="continuationSeparator" w:id="0">
    <w:p w14:paraId="794A4639" w14:textId="77777777" w:rsidR="007908E0" w:rsidRDefault="007908E0"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3CE2" w14:textId="77777777" w:rsidR="0077489C" w:rsidRDefault="007748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A8A5D" w14:textId="77777777" w:rsidR="0077489C" w:rsidRDefault="007748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C1B6" w14:textId="77777777" w:rsidR="0077489C" w:rsidRDefault="0077489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20D5C"/>
    <w:rsid w:val="000275B6"/>
    <w:rsid w:val="00045A41"/>
    <w:rsid w:val="00046779"/>
    <w:rsid w:val="00046957"/>
    <w:rsid w:val="0004790B"/>
    <w:rsid w:val="00054814"/>
    <w:rsid w:val="00055B14"/>
    <w:rsid w:val="000709C6"/>
    <w:rsid w:val="00075050"/>
    <w:rsid w:val="000803D7"/>
    <w:rsid w:val="000909D8"/>
    <w:rsid w:val="00093DF4"/>
    <w:rsid w:val="00094BDC"/>
    <w:rsid w:val="00095FA2"/>
    <w:rsid w:val="000B5642"/>
    <w:rsid w:val="000C099C"/>
    <w:rsid w:val="000C0A4B"/>
    <w:rsid w:val="000C2FEB"/>
    <w:rsid w:val="000C6D64"/>
    <w:rsid w:val="000C6F7A"/>
    <w:rsid w:val="000C7B5B"/>
    <w:rsid w:val="000E1646"/>
    <w:rsid w:val="000F7503"/>
    <w:rsid w:val="00111618"/>
    <w:rsid w:val="00121B47"/>
    <w:rsid w:val="00122BF1"/>
    <w:rsid w:val="001267C1"/>
    <w:rsid w:val="001272A3"/>
    <w:rsid w:val="00132CB3"/>
    <w:rsid w:val="001340CF"/>
    <w:rsid w:val="00134928"/>
    <w:rsid w:val="00134F1A"/>
    <w:rsid w:val="001440CD"/>
    <w:rsid w:val="00151705"/>
    <w:rsid w:val="001561B7"/>
    <w:rsid w:val="001608E9"/>
    <w:rsid w:val="0016110E"/>
    <w:rsid w:val="00161351"/>
    <w:rsid w:val="00165969"/>
    <w:rsid w:val="00171DE9"/>
    <w:rsid w:val="00173321"/>
    <w:rsid w:val="00175539"/>
    <w:rsid w:val="001830EB"/>
    <w:rsid w:val="001944A8"/>
    <w:rsid w:val="001A3248"/>
    <w:rsid w:val="001A5278"/>
    <w:rsid w:val="001B0250"/>
    <w:rsid w:val="001B2554"/>
    <w:rsid w:val="001B6373"/>
    <w:rsid w:val="001C300C"/>
    <w:rsid w:val="001D39DD"/>
    <w:rsid w:val="001D63A7"/>
    <w:rsid w:val="001E09D0"/>
    <w:rsid w:val="001E1E97"/>
    <w:rsid w:val="001E7F25"/>
    <w:rsid w:val="001F1B04"/>
    <w:rsid w:val="001F215E"/>
    <w:rsid w:val="001F50A4"/>
    <w:rsid w:val="00200C2D"/>
    <w:rsid w:val="002026CD"/>
    <w:rsid w:val="00204E76"/>
    <w:rsid w:val="0021089D"/>
    <w:rsid w:val="00210C7A"/>
    <w:rsid w:val="00222966"/>
    <w:rsid w:val="00232753"/>
    <w:rsid w:val="00242A57"/>
    <w:rsid w:val="00257214"/>
    <w:rsid w:val="00266404"/>
    <w:rsid w:val="002670D8"/>
    <w:rsid w:val="00270EE9"/>
    <w:rsid w:val="00273068"/>
    <w:rsid w:val="00276527"/>
    <w:rsid w:val="00290A34"/>
    <w:rsid w:val="002929EA"/>
    <w:rsid w:val="002A4204"/>
    <w:rsid w:val="002B323D"/>
    <w:rsid w:val="002B6AB2"/>
    <w:rsid w:val="002B7A6B"/>
    <w:rsid w:val="002C2170"/>
    <w:rsid w:val="002C3B3E"/>
    <w:rsid w:val="002C4073"/>
    <w:rsid w:val="002D0709"/>
    <w:rsid w:val="002D43E5"/>
    <w:rsid w:val="002E733B"/>
    <w:rsid w:val="002F1A7D"/>
    <w:rsid w:val="002F57EA"/>
    <w:rsid w:val="002F7257"/>
    <w:rsid w:val="00302284"/>
    <w:rsid w:val="003027BE"/>
    <w:rsid w:val="003038B4"/>
    <w:rsid w:val="00307C04"/>
    <w:rsid w:val="003141DF"/>
    <w:rsid w:val="00351F4C"/>
    <w:rsid w:val="00357BF4"/>
    <w:rsid w:val="003633C7"/>
    <w:rsid w:val="00370A89"/>
    <w:rsid w:val="00391297"/>
    <w:rsid w:val="003A2AC4"/>
    <w:rsid w:val="003A5F8C"/>
    <w:rsid w:val="003B4D78"/>
    <w:rsid w:val="003C2718"/>
    <w:rsid w:val="003D2855"/>
    <w:rsid w:val="003D4FE5"/>
    <w:rsid w:val="003F00C0"/>
    <w:rsid w:val="00400FB0"/>
    <w:rsid w:val="0041042F"/>
    <w:rsid w:val="0041090D"/>
    <w:rsid w:val="004208DB"/>
    <w:rsid w:val="00424354"/>
    <w:rsid w:val="00432D20"/>
    <w:rsid w:val="00440C81"/>
    <w:rsid w:val="00446EF9"/>
    <w:rsid w:val="00467779"/>
    <w:rsid w:val="00473BDB"/>
    <w:rsid w:val="004A16BE"/>
    <w:rsid w:val="004A7E6B"/>
    <w:rsid w:val="004B4BB8"/>
    <w:rsid w:val="004B6D52"/>
    <w:rsid w:val="004D3F65"/>
    <w:rsid w:val="004D751B"/>
    <w:rsid w:val="004F0CD1"/>
    <w:rsid w:val="00522B52"/>
    <w:rsid w:val="00523794"/>
    <w:rsid w:val="00527D75"/>
    <w:rsid w:val="00530B22"/>
    <w:rsid w:val="0053735F"/>
    <w:rsid w:val="00537C36"/>
    <w:rsid w:val="00547B64"/>
    <w:rsid w:val="005512E5"/>
    <w:rsid w:val="005541B5"/>
    <w:rsid w:val="00557A88"/>
    <w:rsid w:val="005604BF"/>
    <w:rsid w:val="00577388"/>
    <w:rsid w:val="005811FB"/>
    <w:rsid w:val="00581EEE"/>
    <w:rsid w:val="00583D67"/>
    <w:rsid w:val="005843A6"/>
    <w:rsid w:val="005853FD"/>
    <w:rsid w:val="00587D6D"/>
    <w:rsid w:val="00592677"/>
    <w:rsid w:val="00593AF2"/>
    <w:rsid w:val="00593E18"/>
    <w:rsid w:val="005A2A03"/>
    <w:rsid w:val="005B2E57"/>
    <w:rsid w:val="005C7FDF"/>
    <w:rsid w:val="005D14D2"/>
    <w:rsid w:val="005D2CB3"/>
    <w:rsid w:val="005D798D"/>
    <w:rsid w:val="005D7C4C"/>
    <w:rsid w:val="005E11C5"/>
    <w:rsid w:val="005E27CC"/>
    <w:rsid w:val="005E47A2"/>
    <w:rsid w:val="005F3CD5"/>
    <w:rsid w:val="00601B1F"/>
    <w:rsid w:val="0060702D"/>
    <w:rsid w:val="006203A6"/>
    <w:rsid w:val="006454FA"/>
    <w:rsid w:val="006556F1"/>
    <w:rsid w:val="00657C9B"/>
    <w:rsid w:val="0066171B"/>
    <w:rsid w:val="00684332"/>
    <w:rsid w:val="0068670A"/>
    <w:rsid w:val="00691C99"/>
    <w:rsid w:val="00694ED4"/>
    <w:rsid w:val="006A02C6"/>
    <w:rsid w:val="006A0830"/>
    <w:rsid w:val="006A283B"/>
    <w:rsid w:val="006B2022"/>
    <w:rsid w:val="006B689F"/>
    <w:rsid w:val="006D7493"/>
    <w:rsid w:val="007010A9"/>
    <w:rsid w:val="00714D6F"/>
    <w:rsid w:val="00721975"/>
    <w:rsid w:val="00723104"/>
    <w:rsid w:val="00727486"/>
    <w:rsid w:val="00730605"/>
    <w:rsid w:val="007413BA"/>
    <w:rsid w:val="00741ABF"/>
    <w:rsid w:val="007449CC"/>
    <w:rsid w:val="00747357"/>
    <w:rsid w:val="00751F1E"/>
    <w:rsid w:val="00753C98"/>
    <w:rsid w:val="00754E74"/>
    <w:rsid w:val="00761D0E"/>
    <w:rsid w:val="00770F03"/>
    <w:rsid w:val="0077489C"/>
    <w:rsid w:val="007908E0"/>
    <w:rsid w:val="00797F69"/>
    <w:rsid w:val="007B7A9A"/>
    <w:rsid w:val="007C410B"/>
    <w:rsid w:val="007D22E2"/>
    <w:rsid w:val="007D68CF"/>
    <w:rsid w:val="007E5901"/>
    <w:rsid w:val="008105F7"/>
    <w:rsid w:val="00820A8E"/>
    <w:rsid w:val="00822103"/>
    <w:rsid w:val="00832806"/>
    <w:rsid w:val="00837E4F"/>
    <w:rsid w:val="00856493"/>
    <w:rsid w:val="00861001"/>
    <w:rsid w:val="008A0C99"/>
    <w:rsid w:val="008B150A"/>
    <w:rsid w:val="008B2B23"/>
    <w:rsid w:val="008D3D75"/>
    <w:rsid w:val="008D50C6"/>
    <w:rsid w:val="008D6777"/>
    <w:rsid w:val="008E1B5E"/>
    <w:rsid w:val="008E4C34"/>
    <w:rsid w:val="008F1B61"/>
    <w:rsid w:val="009018EE"/>
    <w:rsid w:val="00906BE5"/>
    <w:rsid w:val="009079FF"/>
    <w:rsid w:val="00910F56"/>
    <w:rsid w:val="009121A8"/>
    <w:rsid w:val="00920F86"/>
    <w:rsid w:val="0094333C"/>
    <w:rsid w:val="0095577A"/>
    <w:rsid w:val="009665D2"/>
    <w:rsid w:val="00967469"/>
    <w:rsid w:val="00972584"/>
    <w:rsid w:val="009732BE"/>
    <w:rsid w:val="00982F92"/>
    <w:rsid w:val="009857F1"/>
    <w:rsid w:val="00986250"/>
    <w:rsid w:val="0099300B"/>
    <w:rsid w:val="009A4C68"/>
    <w:rsid w:val="009B2CEF"/>
    <w:rsid w:val="009B502E"/>
    <w:rsid w:val="009B57D0"/>
    <w:rsid w:val="009C2394"/>
    <w:rsid w:val="009D1BF2"/>
    <w:rsid w:val="009D37E7"/>
    <w:rsid w:val="009D5280"/>
    <w:rsid w:val="009F1D81"/>
    <w:rsid w:val="009F6A66"/>
    <w:rsid w:val="009F79E9"/>
    <w:rsid w:val="00A030A8"/>
    <w:rsid w:val="00A11CA8"/>
    <w:rsid w:val="00A1483C"/>
    <w:rsid w:val="00A1553F"/>
    <w:rsid w:val="00A2450E"/>
    <w:rsid w:val="00A27742"/>
    <w:rsid w:val="00A27AC1"/>
    <w:rsid w:val="00A30871"/>
    <w:rsid w:val="00A4595E"/>
    <w:rsid w:val="00A463D7"/>
    <w:rsid w:val="00A46B62"/>
    <w:rsid w:val="00A477DA"/>
    <w:rsid w:val="00A86DCA"/>
    <w:rsid w:val="00A91A4F"/>
    <w:rsid w:val="00A94B5C"/>
    <w:rsid w:val="00AA4ACE"/>
    <w:rsid w:val="00AA6B3E"/>
    <w:rsid w:val="00AA735C"/>
    <w:rsid w:val="00AB6D18"/>
    <w:rsid w:val="00AD4C94"/>
    <w:rsid w:val="00AE3A2E"/>
    <w:rsid w:val="00AE4406"/>
    <w:rsid w:val="00AE5226"/>
    <w:rsid w:val="00B05AA5"/>
    <w:rsid w:val="00B16347"/>
    <w:rsid w:val="00B3266B"/>
    <w:rsid w:val="00B327F1"/>
    <w:rsid w:val="00B509C3"/>
    <w:rsid w:val="00B5189B"/>
    <w:rsid w:val="00B53247"/>
    <w:rsid w:val="00B57518"/>
    <w:rsid w:val="00B60CCC"/>
    <w:rsid w:val="00B6215F"/>
    <w:rsid w:val="00B80175"/>
    <w:rsid w:val="00B9043E"/>
    <w:rsid w:val="00BA06EB"/>
    <w:rsid w:val="00BA5856"/>
    <w:rsid w:val="00BB2F4A"/>
    <w:rsid w:val="00BB5575"/>
    <w:rsid w:val="00BB5EE5"/>
    <w:rsid w:val="00BC4A9C"/>
    <w:rsid w:val="00BC576A"/>
    <w:rsid w:val="00BC70E1"/>
    <w:rsid w:val="00BD0476"/>
    <w:rsid w:val="00BE11C2"/>
    <w:rsid w:val="00BE19CC"/>
    <w:rsid w:val="00BE3B76"/>
    <w:rsid w:val="00BF63BB"/>
    <w:rsid w:val="00C03838"/>
    <w:rsid w:val="00C03911"/>
    <w:rsid w:val="00C1278B"/>
    <w:rsid w:val="00C2367B"/>
    <w:rsid w:val="00C25402"/>
    <w:rsid w:val="00C27C74"/>
    <w:rsid w:val="00C337F1"/>
    <w:rsid w:val="00C400A9"/>
    <w:rsid w:val="00C45CDF"/>
    <w:rsid w:val="00C54DF2"/>
    <w:rsid w:val="00C555B2"/>
    <w:rsid w:val="00C572F2"/>
    <w:rsid w:val="00C626BF"/>
    <w:rsid w:val="00C65729"/>
    <w:rsid w:val="00C71516"/>
    <w:rsid w:val="00C87FDD"/>
    <w:rsid w:val="00C92D9E"/>
    <w:rsid w:val="00CA7ECB"/>
    <w:rsid w:val="00CB1D92"/>
    <w:rsid w:val="00CC5126"/>
    <w:rsid w:val="00CC5BDC"/>
    <w:rsid w:val="00CD09F8"/>
    <w:rsid w:val="00CD0BD2"/>
    <w:rsid w:val="00CD6B3E"/>
    <w:rsid w:val="00CE3DC7"/>
    <w:rsid w:val="00CF277D"/>
    <w:rsid w:val="00CF51A2"/>
    <w:rsid w:val="00CF646A"/>
    <w:rsid w:val="00CF7231"/>
    <w:rsid w:val="00D009C9"/>
    <w:rsid w:val="00D019D3"/>
    <w:rsid w:val="00D02399"/>
    <w:rsid w:val="00D03AD5"/>
    <w:rsid w:val="00D118C4"/>
    <w:rsid w:val="00D148DC"/>
    <w:rsid w:val="00D23983"/>
    <w:rsid w:val="00D27B19"/>
    <w:rsid w:val="00D36716"/>
    <w:rsid w:val="00D40664"/>
    <w:rsid w:val="00D406FD"/>
    <w:rsid w:val="00D51BB2"/>
    <w:rsid w:val="00D5258D"/>
    <w:rsid w:val="00D539A2"/>
    <w:rsid w:val="00D54368"/>
    <w:rsid w:val="00D55F02"/>
    <w:rsid w:val="00D57023"/>
    <w:rsid w:val="00D7067E"/>
    <w:rsid w:val="00D71946"/>
    <w:rsid w:val="00D84BCB"/>
    <w:rsid w:val="00DA1F25"/>
    <w:rsid w:val="00DB3426"/>
    <w:rsid w:val="00DB53BB"/>
    <w:rsid w:val="00DB7FBD"/>
    <w:rsid w:val="00DC3454"/>
    <w:rsid w:val="00DC5A06"/>
    <w:rsid w:val="00DD030C"/>
    <w:rsid w:val="00DD27A8"/>
    <w:rsid w:val="00DD361D"/>
    <w:rsid w:val="00DE1707"/>
    <w:rsid w:val="00DE4A7C"/>
    <w:rsid w:val="00DF4A8A"/>
    <w:rsid w:val="00E11429"/>
    <w:rsid w:val="00E11A74"/>
    <w:rsid w:val="00E2187A"/>
    <w:rsid w:val="00E266C1"/>
    <w:rsid w:val="00E267B9"/>
    <w:rsid w:val="00E27CC4"/>
    <w:rsid w:val="00E3448E"/>
    <w:rsid w:val="00E3457D"/>
    <w:rsid w:val="00E37261"/>
    <w:rsid w:val="00E401A4"/>
    <w:rsid w:val="00E449EC"/>
    <w:rsid w:val="00E45D89"/>
    <w:rsid w:val="00E46A2A"/>
    <w:rsid w:val="00E50D82"/>
    <w:rsid w:val="00E53A13"/>
    <w:rsid w:val="00E56092"/>
    <w:rsid w:val="00E605F5"/>
    <w:rsid w:val="00E64B55"/>
    <w:rsid w:val="00E72E1F"/>
    <w:rsid w:val="00E76C9F"/>
    <w:rsid w:val="00E82581"/>
    <w:rsid w:val="00E8428A"/>
    <w:rsid w:val="00E87CF5"/>
    <w:rsid w:val="00E911FE"/>
    <w:rsid w:val="00E93EDE"/>
    <w:rsid w:val="00EA37D7"/>
    <w:rsid w:val="00EB5700"/>
    <w:rsid w:val="00EC0013"/>
    <w:rsid w:val="00EC117F"/>
    <w:rsid w:val="00EC45F7"/>
    <w:rsid w:val="00ED1917"/>
    <w:rsid w:val="00ED40EF"/>
    <w:rsid w:val="00EE3105"/>
    <w:rsid w:val="00EF3545"/>
    <w:rsid w:val="00EF47D8"/>
    <w:rsid w:val="00EF55FC"/>
    <w:rsid w:val="00F02446"/>
    <w:rsid w:val="00F03D9E"/>
    <w:rsid w:val="00F066EC"/>
    <w:rsid w:val="00F06A71"/>
    <w:rsid w:val="00F11C47"/>
    <w:rsid w:val="00F15E48"/>
    <w:rsid w:val="00F23222"/>
    <w:rsid w:val="00F245B2"/>
    <w:rsid w:val="00F2764B"/>
    <w:rsid w:val="00F32A8D"/>
    <w:rsid w:val="00F413AF"/>
    <w:rsid w:val="00F424BA"/>
    <w:rsid w:val="00F46054"/>
    <w:rsid w:val="00F5422B"/>
    <w:rsid w:val="00F575FE"/>
    <w:rsid w:val="00F720E7"/>
    <w:rsid w:val="00F74BA3"/>
    <w:rsid w:val="00F80409"/>
    <w:rsid w:val="00F909A7"/>
    <w:rsid w:val="00FB12D3"/>
    <w:rsid w:val="00FC1EED"/>
    <w:rsid w:val="00FE7734"/>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EED"/>
    <w:pPr>
      <w:widowControl w:val="0"/>
      <w:spacing w:line="360" w:lineRule="auto"/>
      <w:ind w:firstLineChars="200" w:firstLine="200"/>
      <w:jc w:val="both"/>
    </w:pPr>
    <w:rPr>
      <w:sz w:val="24"/>
    </w:rPr>
  </w:style>
  <w:style w:type="paragraph" w:styleId="Heading1">
    <w:name w:val="heading 1"/>
    <w:basedOn w:val="Normal"/>
    <w:next w:val="Normal"/>
    <w:link w:val="Heading1Char"/>
    <w:uiPriority w:val="9"/>
    <w:qFormat/>
    <w:rsid w:val="00FC1EED"/>
    <w:pPr>
      <w:keepNext/>
      <w:keepLines/>
      <w:ind w:firstLineChars="0" w:firstLine="0"/>
      <w:outlineLvl w:val="0"/>
    </w:pPr>
    <w:rPr>
      <w:b/>
      <w:bCs/>
      <w:kern w:val="44"/>
      <w:sz w:val="28"/>
      <w:szCs w:val="44"/>
    </w:rPr>
  </w:style>
  <w:style w:type="paragraph" w:styleId="Heading2">
    <w:name w:val="heading 2"/>
    <w:basedOn w:val="Normal"/>
    <w:next w:val="Normal"/>
    <w:link w:val="Heading2Char"/>
    <w:uiPriority w:val="9"/>
    <w:unhideWhenUsed/>
    <w:qFormat/>
    <w:rsid w:val="0077489C"/>
    <w:pPr>
      <w:keepNext/>
      <w:keepLines/>
      <w:ind w:firstLineChars="0" w:firstLine="0"/>
      <w:outlineLvl w:val="1"/>
    </w:pPr>
    <w:rPr>
      <w:rFonts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HeaderChar">
    <w:name w:val="Header Char"/>
    <w:basedOn w:val="DefaultParagraphFont"/>
    <w:link w:val="Header"/>
    <w:uiPriority w:val="99"/>
    <w:rsid w:val="00FC1EED"/>
    <w:rPr>
      <w:sz w:val="18"/>
      <w:szCs w:val="18"/>
    </w:rPr>
  </w:style>
  <w:style w:type="paragraph" w:styleId="Footer">
    <w:name w:val="footer"/>
    <w:basedOn w:val="Normal"/>
    <w:link w:val="FooterChar"/>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FooterChar">
    <w:name w:val="Footer Char"/>
    <w:basedOn w:val="DefaultParagraphFont"/>
    <w:link w:val="Footer"/>
    <w:uiPriority w:val="99"/>
    <w:rsid w:val="00FC1EED"/>
    <w:rPr>
      <w:sz w:val="18"/>
      <w:szCs w:val="18"/>
    </w:rPr>
  </w:style>
  <w:style w:type="character" w:customStyle="1" w:styleId="Heading1Char">
    <w:name w:val="Heading 1 Char"/>
    <w:basedOn w:val="DefaultParagraphFont"/>
    <w:link w:val="Heading1"/>
    <w:uiPriority w:val="9"/>
    <w:rsid w:val="00FC1EED"/>
    <w:rPr>
      <w:b/>
      <w:bCs/>
      <w:kern w:val="44"/>
      <w:szCs w:val="44"/>
    </w:rPr>
  </w:style>
  <w:style w:type="paragraph" w:styleId="CommentText">
    <w:name w:val="annotation text"/>
    <w:basedOn w:val="Normal"/>
    <w:link w:val="CommentTextChar"/>
    <w:uiPriority w:val="99"/>
    <w:unhideWhenUsed/>
    <w:rsid w:val="00FC1EED"/>
    <w:pPr>
      <w:jc w:val="left"/>
    </w:pPr>
  </w:style>
  <w:style w:type="character" w:customStyle="1" w:styleId="CommentTextChar">
    <w:name w:val="Comment Text Char"/>
    <w:basedOn w:val="DefaultParagraphFont"/>
    <w:link w:val="CommentText"/>
    <w:uiPriority w:val="99"/>
    <w:rsid w:val="00FC1EED"/>
    <w:rPr>
      <w:sz w:val="24"/>
    </w:rPr>
  </w:style>
  <w:style w:type="character" w:styleId="CommentReference">
    <w:name w:val="annotation reference"/>
    <w:basedOn w:val="DefaultParagraphFont"/>
    <w:uiPriority w:val="99"/>
    <w:semiHidden/>
    <w:unhideWhenUsed/>
    <w:rsid w:val="00FC1EED"/>
    <w:rPr>
      <w:sz w:val="16"/>
      <w:szCs w:val="16"/>
    </w:rPr>
  </w:style>
  <w:style w:type="table" w:styleId="TableGrid">
    <w:name w:val="Table Grid"/>
    <w:basedOn w:val="TableNormal"/>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7489C"/>
    <w:rPr>
      <w:rFonts w:cstheme="majorBidi"/>
      <w:b/>
      <w:bCs/>
      <w:sz w:val="24"/>
    </w:rPr>
  </w:style>
  <w:style w:type="character" w:customStyle="1" w:styleId="innerzoteroCitation">
    <w:name w:val="innerzoteroCitation"/>
    <w:basedOn w:val="DefaultParagraphFont"/>
    <w:rsid w:val="004D751B"/>
    <w:rPr>
      <w:b w:val="0"/>
      <w:i w:val="0"/>
      <w:color w:val="0000FF"/>
      <w:vertAlign w:val="baseline"/>
    </w:rPr>
  </w:style>
  <w:style w:type="character" w:customStyle="1" w:styleId="zoteroCitation">
    <w:name w:val="zoteroCitation"/>
    <w:basedOn w:val="DefaultParagraphFont"/>
    <w:rsid w:val="004D751B"/>
    <w:rPr>
      <w:b w:val="0"/>
      <w:i w:val="0"/>
      <w:color w:val="0000FF"/>
      <w:vertAlign w:val="baseline"/>
    </w:rPr>
  </w:style>
  <w:style w:type="paragraph" w:styleId="Bibliography">
    <w:name w:val="Bibliography"/>
    <w:basedOn w:val="Normal"/>
    <w:next w:val="Normal"/>
    <w:uiPriority w:val="37"/>
    <w:unhideWhenUsed/>
    <w:rsid w:val="004D751B"/>
    <w:pPr>
      <w:spacing w:after="240" w:line="240" w:lineRule="auto"/>
      <w:ind w:left="720" w:hanging="720"/>
    </w:pPr>
  </w:style>
  <w:style w:type="paragraph" w:styleId="ListParagraph">
    <w:name w:val="List Paragraph"/>
    <w:basedOn w:val="Normal"/>
    <w:uiPriority w:val="34"/>
    <w:qFormat/>
    <w:rsid w:val="00ED40EF"/>
    <w:pPr>
      <w:ind w:firstLine="420"/>
    </w:pPr>
  </w:style>
  <w:style w:type="paragraph" w:styleId="CommentSubject">
    <w:name w:val="annotation subject"/>
    <w:basedOn w:val="CommentText"/>
    <w:next w:val="CommentText"/>
    <w:link w:val="CommentSubjectChar"/>
    <w:uiPriority w:val="99"/>
    <w:semiHidden/>
    <w:unhideWhenUsed/>
    <w:rsid w:val="00C572F2"/>
    <w:rPr>
      <w:b/>
      <w:bCs/>
    </w:rPr>
  </w:style>
  <w:style w:type="character" w:customStyle="1" w:styleId="CommentSubjectChar">
    <w:name w:val="Comment Subject Char"/>
    <w:basedOn w:val="CommentTextChar"/>
    <w:link w:val="CommentSubject"/>
    <w:uiPriority w:val="99"/>
    <w:semiHidden/>
    <w:rsid w:val="00C572F2"/>
    <w:rPr>
      <w:b/>
      <w:bCs/>
      <w:sz w:val="24"/>
    </w:rPr>
  </w:style>
  <w:style w:type="paragraph" w:styleId="Revision">
    <w:name w:val="Revision"/>
    <w:hidden/>
    <w:uiPriority w:val="99"/>
    <w:semiHidden/>
    <w:rsid w:val="003633C7"/>
    <w:rPr>
      <w:sz w:val="24"/>
    </w:rPr>
  </w:style>
  <w:style w:type="character" w:styleId="Hyperlink">
    <w:name w:val="Hyperlink"/>
    <w:basedOn w:val="DefaultParagraphFont"/>
    <w:uiPriority w:val="99"/>
    <w:unhideWhenUsed/>
    <w:rsid w:val="006B2022"/>
    <w:rPr>
      <w:color w:val="0000FF"/>
      <w:u w:val="single"/>
    </w:rPr>
  </w:style>
  <w:style w:type="character" w:styleId="UnresolvedMention">
    <w:name w:val="Unresolved Mention"/>
    <w:basedOn w:val="DefaultParagraphFont"/>
    <w:uiPriority w:val="99"/>
    <w:semiHidden/>
    <w:unhideWhenUsed/>
    <w:rsid w:val="003D4FE5"/>
    <w:rPr>
      <w:color w:val="605E5C"/>
      <w:shd w:val="clear" w:color="auto" w:fill="E1DFDD"/>
    </w:rPr>
  </w:style>
  <w:style w:type="character" w:styleId="FollowedHyperlink">
    <w:name w:val="FollowedHyperlink"/>
    <w:basedOn w:val="DefaultParagraphFont"/>
    <w:uiPriority w:val="99"/>
    <w:semiHidden/>
    <w:unhideWhenUsed/>
    <w:rsid w:val="00D84BCB"/>
    <w:rPr>
      <w:color w:val="954F72" w:themeColor="followedHyperlink"/>
      <w:u w:val="single"/>
    </w:rPr>
  </w:style>
  <w:style w:type="paragraph" w:styleId="NormalWeb">
    <w:name w:val="Normal (Web)"/>
    <w:basedOn w:val="Normal"/>
    <w:uiPriority w:val="99"/>
    <w:semiHidden/>
    <w:unhideWhenUsed/>
    <w:rsid w:val="00E11429"/>
    <w:pPr>
      <w:widowControl/>
      <w:spacing w:before="100" w:beforeAutospacing="1" w:after="100" w:afterAutospacing="1" w:line="240" w:lineRule="auto"/>
      <w:ind w:firstLineChars="0" w:firstLine="0"/>
      <w:jc w:val="left"/>
    </w:pPr>
    <w:rPr>
      <w:rFonts w:ascii="SimSun" w:hAnsi="SimSun" w:cs="SimSu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cp4715@hotmail.com" TargetMode="Externa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18</Pages>
  <Words>21548</Words>
  <Characters>122825</Characters>
  <Application>Microsoft Office Word</Application>
  <DocSecurity>0</DocSecurity>
  <Lines>1023</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Hu Chuan-Peng</cp:lastModifiedBy>
  <cp:revision>15</cp:revision>
  <dcterms:created xsi:type="dcterms:W3CDTF">2024-04-12T06:55:00Z</dcterms:created>
  <dcterms:modified xsi:type="dcterms:W3CDTF">2024-04-18T02:21:00Z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id="hl86GSPo"/&gt;&lt;style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