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8B7A5" w14:textId="6A05B6F0" w:rsidR="00FC1EED" w:rsidRPr="00AC66A1" w:rsidDel="00D84BCB" w:rsidRDefault="00FC1EED" w:rsidP="00FC1EED">
      <w:pPr>
        <w:spacing w:line="312" w:lineRule="auto"/>
        <w:ind w:firstLine="489"/>
        <w:jc w:val="center"/>
        <w:rPr>
          <w:del w:id="0" w:author="Hu Chuan-Peng" w:date="2024-01-11T21:13:00Z"/>
          <w:b/>
          <w:bCs/>
          <w:szCs w:val="28"/>
        </w:rPr>
      </w:pPr>
      <w:del w:id="1" w:author="Hu Chuan-Peng" w:date="2024-01-11T21:13:00Z">
        <w:r w:rsidRPr="00AC66A1" w:rsidDel="00D84BCB">
          <w:rPr>
            <w:rFonts w:hint="eastAsia"/>
            <w:b/>
            <w:bCs/>
            <w:szCs w:val="28"/>
          </w:rPr>
          <w:delText>抑郁问卷的异质性：基于对</w:delText>
        </w:r>
        <w:r w:rsidRPr="00AC66A1" w:rsidDel="00D84BCB">
          <w:rPr>
            <w:rFonts w:hint="eastAsia"/>
            <w:b/>
            <w:bCs/>
            <w:szCs w:val="28"/>
          </w:rPr>
          <w:delText>2</w:delText>
        </w:r>
        <w:r w:rsidRPr="00AC66A1" w:rsidDel="00D84BCB">
          <w:rPr>
            <w:b/>
            <w:bCs/>
            <w:szCs w:val="28"/>
          </w:rPr>
          <w:delText>7</w:delText>
        </w:r>
        <w:r w:rsidRPr="00AC66A1" w:rsidDel="00D84BCB">
          <w:rPr>
            <w:rFonts w:hint="eastAsia"/>
            <w:b/>
            <w:bCs/>
            <w:szCs w:val="28"/>
          </w:rPr>
          <w:delText>个抑郁测量问卷的内容分析</w:delText>
        </w:r>
      </w:del>
    </w:p>
    <w:p w14:paraId="0F8A014C" w14:textId="7F7C9BBF" w:rsidR="00FC1EED" w:rsidRPr="00AC66A1" w:rsidDel="00D84BCB" w:rsidRDefault="00FC1EED" w:rsidP="00FC1EED">
      <w:pPr>
        <w:spacing w:line="312" w:lineRule="auto"/>
        <w:ind w:firstLine="480"/>
        <w:jc w:val="center"/>
        <w:rPr>
          <w:moveFrom w:id="2" w:author="Hu Chuan-Peng" w:date="2024-01-11T21:13:00Z"/>
          <w:szCs w:val="24"/>
        </w:rPr>
      </w:pPr>
      <w:moveFromRangeStart w:id="3" w:author="Hu Chuan-Peng" w:date="2024-01-11T21:13:00Z" w:name="move155899999"/>
      <w:moveFrom w:id="4" w:author="Hu Chuan-Peng" w:date="2024-01-11T21:13:00Z">
        <w:r w:rsidRPr="00AC66A1" w:rsidDel="00D84BCB">
          <w:rPr>
            <w:rFonts w:hint="eastAsia"/>
            <w:szCs w:val="24"/>
          </w:rPr>
          <w:t>汪浩远</w:t>
        </w:r>
        <w:r w:rsidRPr="00AC66A1" w:rsidDel="00D84BCB">
          <w:rPr>
            <w:szCs w:val="24"/>
            <w:vertAlign w:val="superscript"/>
          </w:rPr>
          <w:t>1</w:t>
        </w:r>
        <w:r w:rsidRPr="00AC66A1" w:rsidDel="00D84BCB">
          <w:rPr>
            <w:szCs w:val="24"/>
          </w:rPr>
          <w:t xml:space="preserve">, </w:t>
        </w:r>
        <w:r w:rsidRPr="00AC66A1" w:rsidDel="00D84BCB">
          <w:rPr>
            <w:rFonts w:hint="eastAsia"/>
            <w:szCs w:val="24"/>
          </w:rPr>
          <w:t>胡孟真</w:t>
        </w:r>
        <w:r w:rsidRPr="00AC66A1" w:rsidDel="00D84BCB">
          <w:rPr>
            <w:szCs w:val="24"/>
            <w:vertAlign w:val="superscript"/>
          </w:rPr>
          <w:t>1</w:t>
        </w:r>
        <w:r w:rsidRPr="00AC66A1" w:rsidDel="00D84BCB">
          <w:rPr>
            <w:szCs w:val="24"/>
          </w:rPr>
          <w:t xml:space="preserve">, </w:t>
        </w:r>
        <w:r w:rsidRPr="00AC66A1" w:rsidDel="00D84BCB">
          <w:rPr>
            <w:rFonts w:hint="eastAsia"/>
            <w:szCs w:val="24"/>
          </w:rPr>
          <w:t>田柳青</w:t>
        </w:r>
        <w:r w:rsidRPr="00AC66A1" w:rsidDel="00D84BCB">
          <w:rPr>
            <w:szCs w:val="24"/>
            <w:vertAlign w:val="superscript"/>
          </w:rPr>
          <w:t>1</w:t>
        </w:r>
        <w:r w:rsidRPr="00AC66A1" w:rsidDel="00D84BCB">
          <w:rPr>
            <w:szCs w:val="24"/>
          </w:rPr>
          <w:t xml:space="preserve">, </w:t>
        </w:r>
        <w:r w:rsidRPr="00AC66A1" w:rsidDel="00D84BCB">
          <w:rPr>
            <w:rFonts w:hint="eastAsia"/>
            <w:szCs w:val="24"/>
          </w:rPr>
          <w:t>刘伟彪</w:t>
        </w:r>
        <w:r w:rsidRPr="00AC66A1" w:rsidDel="00D84BCB">
          <w:rPr>
            <w:szCs w:val="24"/>
            <w:vertAlign w:val="superscript"/>
          </w:rPr>
          <w:t>1</w:t>
        </w:r>
        <w:r w:rsidRPr="00AC66A1" w:rsidDel="00D84BCB">
          <w:rPr>
            <w:szCs w:val="24"/>
          </w:rPr>
          <w:t xml:space="preserve">, </w:t>
        </w:r>
        <w:r w:rsidRPr="00AC66A1" w:rsidDel="00D84BCB">
          <w:rPr>
            <w:rFonts w:hint="eastAsia"/>
            <w:szCs w:val="24"/>
          </w:rPr>
          <w:t>安媛媛</w:t>
        </w:r>
        <w:r w:rsidRPr="00AC66A1" w:rsidDel="00D84BCB">
          <w:rPr>
            <w:szCs w:val="24"/>
            <w:vertAlign w:val="superscript"/>
          </w:rPr>
          <w:t>1</w:t>
        </w:r>
        <w:r w:rsidRPr="00AC66A1" w:rsidDel="00D84BCB">
          <w:rPr>
            <w:szCs w:val="24"/>
          </w:rPr>
          <w:t xml:space="preserve">, </w:t>
        </w:r>
        <w:r w:rsidRPr="00AC66A1" w:rsidDel="00D84BCB">
          <w:rPr>
            <w:rFonts w:hint="eastAsia"/>
            <w:szCs w:val="24"/>
          </w:rPr>
          <w:t>李瑛</w:t>
        </w:r>
        <w:r w:rsidRPr="00AC66A1" w:rsidDel="00D84BCB">
          <w:rPr>
            <w:szCs w:val="24"/>
            <w:vertAlign w:val="superscript"/>
          </w:rPr>
          <w:t>2</w:t>
        </w:r>
        <w:r w:rsidRPr="00AC66A1" w:rsidDel="00D84BCB">
          <w:rPr>
            <w:szCs w:val="24"/>
          </w:rPr>
          <w:t xml:space="preserve">, </w:t>
        </w:r>
        <w:r w:rsidRPr="00AC66A1" w:rsidDel="00D84BCB">
          <w:rPr>
            <w:rFonts w:hint="eastAsia"/>
            <w:szCs w:val="24"/>
          </w:rPr>
          <w:t>胡传鹏</w:t>
        </w:r>
        <w:r w:rsidRPr="00AC66A1" w:rsidDel="00D84BCB">
          <w:rPr>
            <w:szCs w:val="24"/>
            <w:vertAlign w:val="superscript"/>
          </w:rPr>
          <w:t>1#</w:t>
        </w:r>
      </w:moveFrom>
    </w:p>
    <w:p w14:paraId="3C60779B" w14:textId="4FC71DDF" w:rsidR="00FC1EED" w:rsidRPr="00AC66A1" w:rsidDel="00D84BCB" w:rsidRDefault="00FC1EED" w:rsidP="00FC1EED">
      <w:pPr>
        <w:spacing w:line="312" w:lineRule="auto"/>
        <w:ind w:firstLine="480"/>
        <w:jc w:val="center"/>
        <w:rPr>
          <w:moveFrom w:id="5" w:author="Hu Chuan-Peng" w:date="2024-01-11T21:13:00Z"/>
          <w:szCs w:val="24"/>
        </w:rPr>
      </w:pPr>
      <w:moveFrom w:id="6" w:author="Hu Chuan-Peng" w:date="2024-01-11T21:13:00Z">
        <w:r w:rsidRPr="00AC66A1" w:rsidDel="00D84BCB">
          <w:rPr>
            <w:szCs w:val="24"/>
          </w:rPr>
          <w:t>(</w:t>
        </w:r>
        <w:r w:rsidRPr="00AC66A1" w:rsidDel="00D84BCB">
          <w:rPr>
            <w:szCs w:val="24"/>
            <w:vertAlign w:val="superscript"/>
          </w:rPr>
          <w:t>1</w:t>
        </w:r>
        <w:r w:rsidRPr="00AC66A1" w:rsidDel="00D84BCB">
          <w:rPr>
            <w:rFonts w:hint="eastAsia"/>
            <w:szCs w:val="24"/>
          </w:rPr>
          <w:t>南京师范大学心理学院</w:t>
        </w:r>
        <w:r w:rsidRPr="00AC66A1" w:rsidDel="00D84BCB">
          <w:rPr>
            <w:szCs w:val="24"/>
          </w:rPr>
          <w:t xml:space="preserve">; </w:t>
        </w:r>
        <w:r w:rsidRPr="00AC66A1" w:rsidDel="00D84BCB">
          <w:rPr>
            <w:szCs w:val="24"/>
            <w:vertAlign w:val="superscript"/>
          </w:rPr>
          <w:t>2</w:t>
        </w:r>
        <w:r w:rsidRPr="00AC66A1" w:rsidDel="00D84BCB">
          <w:rPr>
            <w:rFonts w:hint="eastAsia"/>
            <w:szCs w:val="24"/>
          </w:rPr>
          <w:t>首都医科大学附属北京儿童医院精神科</w:t>
        </w:r>
        <w:r w:rsidRPr="00AC66A1" w:rsidDel="00D84BCB">
          <w:rPr>
            <w:szCs w:val="24"/>
          </w:rPr>
          <w:t>)</w:t>
        </w:r>
      </w:moveFrom>
    </w:p>
    <w:moveFromRangeEnd w:id="3"/>
    <w:p w14:paraId="5BD95B96" w14:textId="13C338D0" w:rsidR="00FC1EED" w:rsidRPr="00AC66A1" w:rsidRDefault="00FC1EED" w:rsidP="00FC1EED">
      <w:pPr>
        <w:spacing w:line="312" w:lineRule="auto"/>
        <w:ind w:firstLine="489"/>
        <w:jc w:val="center"/>
        <w:rPr>
          <w:b/>
          <w:bCs/>
          <w:szCs w:val="28"/>
        </w:rPr>
      </w:pPr>
      <w:r w:rsidRPr="00AC66A1">
        <w:rPr>
          <w:b/>
          <w:bCs/>
          <w:szCs w:val="28"/>
        </w:rPr>
        <w:t xml:space="preserve">Assessing the heterogeneity of 27 </w:t>
      </w:r>
      <w:r w:rsidR="00210C7A">
        <w:rPr>
          <w:b/>
          <w:bCs/>
          <w:szCs w:val="28"/>
        </w:rPr>
        <w:t xml:space="preserve">Chinese </w:t>
      </w:r>
      <w:r w:rsidRPr="00AC66A1">
        <w:rPr>
          <w:b/>
          <w:bCs/>
          <w:szCs w:val="28"/>
        </w:rPr>
        <w:t>scale</w:t>
      </w:r>
      <w:r w:rsidRPr="00AC66A1">
        <w:rPr>
          <w:rFonts w:hint="eastAsia"/>
          <w:b/>
          <w:bCs/>
          <w:szCs w:val="28"/>
        </w:rPr>
        <w:t>s</w:t>
      </w:r>
      <w:r w:rsidRPr="00AC66A1">
        <w:rPr>
          <w:b/>
          <w:bCs/>
          <w:szCs w:val="28"/>
        </w:rPr>
        <w:t xml:space="preserve"> for </w:t>
      </w:r>
      <w:r w:rsidR="00210C7A">
        <w:rPr>
          <w:b/>
          <w:bCs/>
          <w:szCs w:val="28"/>
        </w:rPr>
        <w:t>screening</w:t>
      </w:r>
      <w:r w:rsidR="00210C7A" w:rsidRPr="00AC66A1">
        <w:rPr>
          <w:b/>
          <w:bCs/>
          <w:szCs w:val="28"/>
        </w:rPr>
        <w:t xml:space="preserve"> </w:t>
      </w:r>
      <w:r w:rsidRPr="00AC66A1">
        <w:rPr>
          <w:b/>
          <w:bCs/>
          <w:szCs w:val="28"/>
        </w:rPr>
        <w:t>depression</w:t>
      </w:r>
      <w:r w:rsidR="00210C7A">
        <w:rPr>
          <w:b/>
          <w:bCs/>
          <w:szCs w:val="28"/>
        </w:rPr>
        <w:t xml:space="preserve"> </w:t>
      </w:r>
      <w:r w:rsidR="00232753">
        <w:rPr>
          <w:rFonts w:hint="eastAsia"/>
          <w:b/>
          <w:bCs/>
          <w:szCs w:val="28"/>
        </w:rPr>
        <w:t>among</w:t>
      </w:r>
      <w:r w:rsidR="00232753">
        <w:rPr>
          <w:b/>
          <w:bCs/>
          <w:szCs w:val="28"/>
        </w:rPr>
        <w:t xml:space="preserve"> </w:t>
      </w:r>
      <w:r w:rsidR="00581EEE">
        <w:rPr>
          <w:rFonts w:hint="eastAsia"/>
          <w:b/>
          <w:bCs/>
          <w:szCs w:val="28"/>
        </w:rPr>
        <w:t>children</w:t>
      </w:r>
      <w:r w:rsidR="00581EEE">
        <w:rPr>
          <w:b/>
          <w:bCs/>
          <w:szCs w:val="28"/>
        </w:rPr>
        <w:t>, adolescents, and young adults</w:t>
      </w:r>
    </w:p>
    <w:p w14:paraId="37F50405" w14:textId="77777777" w:rsidR="00D84BCB" w:rsidRPr="00AC66A1" w:rsidRDefault="00D84BCB" w:rsidP="00D84BCB">
      <w:pPr>
        <w:spacing w:line="312" w:lineRule="auto"/>
        <w:ind w:firstLine="480"/>
        <w:jc w:val="center"/>
        <w:rPr>
          <w:moveTo w:id="7" w:author="Hu Chuan-Peng" w:date="2024-01-11T21:13:00Z"/>
          <w:szCs w:val="24"/>
        </w:rPr>
      </w:pPr>
      <w:moveToRangeStart w:id="8" w:author="Hu Chuan-Peng" w:date="2024-01-11T21:13:00Z" w:name="move155899999"/>
      <w:moveTo w:id="9" w:author="Hu Chuan-Peng" w:date="2024-01-11T21:13:00Z">
        <w:r w:rsidRPr="00AC66A1">
          <w:rPr>
            <w:rFonts w:hint="eastAsia"/>
            <w:szCs w:val="24"/>
          </w:rPr>
          <w:t>汪浩远</w:t>
        </w:r>
        <w:r w:rsidRPr="00AC66A1">
          <w:rPr>
            <w:szCs w:val="24"/>
            <w:vertAlign w:val="superscript"/>
          </w:rPr>
          <w:t>1</w:t>
        </w:r>
        <w:r w:rsidRPr="00AC66A1">
          <w:rPr>
            <w:szCs w:val="24"/>
          </w:rPr>
          <w:t xml:space="preserve">, </w:t>
        </w:r>
        <w:r w:rsidRPr="00AC66A1">
          <w:rPr>
            <w:rFonts w:hint="eastAsia"/>
            <w:szCs w:val="24"/>
          </w:rPr>
          <w:t>胡孟真</w:t>
        </w:r>
        <w:r w:rsidRPr="00AC66A1">
          <w:rPr>
            <w:szCs w:val="24"/>
            <w:vertAlign w:val="superscript"/>
          </w:rPr>
          <w:t>1</w:t>
        </w:r>
        <w:r w:rsidRPr="00AC66A1">
          <w:rPr>
            <w:szCs w:val="24"/>
          </w:rPr>
          <w:t xml:space="preserve">, </w:t>
        </w:r>
        <w:r w:rsidRPr="00AC66A1">
          <w:rPr>
            <w:rFonts w:hint="eastAsia"/>
            <w:szCs w:val="24"/>
          </w:rPr>
          <w:t>田柳青</w:t>
        </w:r>
        <w:r w:rsidRPr="00AC66A1">
          <w:rPr>
            <w:szCs w:val="24"/>
            <w:vertAlign w:val="superscript"/>
          </w:rPr>
          <w:t>1</w:t>
        </w:r>
        <w:r w:rsidRPr="00AC66A1">
          <w:rPr>
            <w:szCs w:val="24"/>
          </w:rPr>
          <w:t xml:space="preserve">, </w:t>
        </w:r>
        <w:r w:rsidRPr="00AC66A1">
          <w:rPr>
            <w:rFonts w:hint="eastAsia"/>
            <w:szCs w:val="24"/>
          </w:rPr>
          <w:t>刘伟彪</w:t>
        </w:r>
        <w:r w:rsidRPr="00AC66A1">
          <w:rPr>
            <w:szCs w:val="24"/>
            <w:vertAlign w:val="superscript"/>
          </w:rPr>
          <w:t>1</w:t>
        </w:r>
        <w:r w:rsidRPr="00AC66A1">
          <w:rPr>
            <w:szCs w:val="24"/>
          </w:rPr>
          <w:t xml:space="preserve">, </w:t>
        </w:r>
        <w:r w:rsidRPr="00AC66A1">
          <w:rPr>
            <w:rFonts w:hint="eastAsia"/>
            <w:szCs w:val="24"/>
          </w:rPr>
          <w:t>安媛媛</w:t>
        </w:r>
        <w:r w:rsidRPr="00AC66A1">
          <w:rPr>
            <w:szCs w:val="24"/>
            <w:vertAlign w:val="superscript"/>
          </w:rPr>
          <w:t>1</w:t>
        </w:r>
        <w:r w:rsidRPr="00AC66A1">
          <w:rPr>
            <w:szCs w:val="24"/>
          </w:rPr>
          <w:t xml:space="preserve">, </w:t>
        </w:r>
        <w:r w:rsidRPr="00AC66A1">
          <w:rPr>
            <w:rFonts w:hint="eastAsia"/>
            <w:szCs w:val="24"/>
          </w:rPr>
          <w:t>李瑛</w:t>
        </w:r>
        <w:r w:rsidRPr="00AC66A1">
          <w:rPr>
            <w:szCs w:val="24"/>
            <w:vertAlign w:val="superscript"/>
          </w:rPr>
          <w:t>2</w:t>
        </w:r>
        <w:r w:rsidRPr="00AC66A1">
          <w:rPr>
            <w:szCs w:val="24"/>
          </w:rPr>
          <w:t xml:space="preserve">, </w:t>
        </w:r>
        <w:r w:rsidRPr="00AC66A1">
          <w:rPr>
            <w:rFonts w:hint="eastAsia"/>
            <w:szCs w:val="24"/>
          </w:rPr>
          <w:t>胡传鹏</w:t>
        </w:r>
        <w:r w:rsidRPr="00AC66A1">
          <w:rPr>
            <w:szCs w:val="24"/>
            <w:vertAlign w:val="superscript"/>
          </w:rPr>
          <w:t>1#</w:t>
        </w:r>
      </w:moveTo>
    </w:p>
    <w:p w14:paraId="4DA7F381" w14:textId="77777777" w:rsidR="00D84BCB" w:rsidRPr="00AC66A1" w:rsidRDefault="00D84BCB" w:rsidP="00D84BCB">
      <w:pPr>
        <w:spacing w:line="312" w:lineRule="auto"/>
        <w:ind w:firstLine="480"/>
        <w:jc w:val="center"/>
        <w:rPr>
          <w:moveTo w:id="10" w:author="Hu Chuan-Peng" w:date="2024-01-11T21:13:00Z"/>
          <w:szCs w:val="24"/>
        </w:rPr>
      </w:pPr>
      <w:moveTo w:id="11" w:author="Hu Chuan-Peng" w:date="2024-01-11T21:13:00Z">
        <w:r w:rsidRPr="00AC66A1">
          <w:rPr>
            <w:szCs w:val="24"/>
          </w:rPr>
          <w:t>(</w:t>
        </w:r>
        <w:r w:rsidRPr="00AC66A1">
          <w:rPr>
            <w:szCs w:val="24"/>
            <w:vertAlign w:val="superscript"/>
          </w:rPr>
          <w:t>1</w:t>
        </w:r>
        <w:r w:rsidRPr="00AC66A1">
          <w:rPr>
            <w:rFonts w:hint="eastAsia"/>
            <w:szCs w:val="24"/>
          </w:rPr>
          <w:t>南京师范大学心理学院</w:t>
        </w:r>
        <w:r w:rsidRPr="00AC66A1">
          <w:rPr>
            <w:szCs w:val="24"/>
          </w:rPr>
          <w:t xml:space="preserve">; </w:t>
        </w:r>
        <w:r w:rsidRPr="00AC66A1">
          <w:rPr>
            <w:szCs w:val="24"/>
            <w:vertAlign w:val="superscript"/>
          </w:rPr>
          <w:t>2</w:t>
        </w:r>
        <w:r w:rsidRPr="00AC66A1">
          <w:rPr>
            <w:rFonts w:hint="eastAsia"/>
            <w:szCs w:val="24"/>
          </w:rPr>
          <w:t>首都医科大学附属北京儿童医院精神科</w:t>
        </w:r>
        <w:r w:rsidRPr="00AC66A1">
          <w:rPr>
            <w:szCs w:val="24"/>
          </w:rPr>
          <w:t>)</w:t>
        </w:r>
      </w:moveTo>
    </w:p>
    <w:moveToRangeEnd w:id="8"/>
    <w:p w14:paraId="3C9B6102" w14:textId="1BB633FC" w:rsidR="00FC1EED" w:rsidDel="00D84BCB" w:rsidRDefault="00FC1EED" w:rsidP="00FC1EED">
      <w:pPr>
        <w:spacing w:line="312" w:lineRule="auto"/>
        <w:ind w:firstLineChars="1200" w:firstLine="2880"/>
        <w:rPr>
          <w:del w:id="12" w:author="Hu Chuan-Peng" w:date="2024-01-11T21:13:00Z"/>
          <w:szCs w:val="24"/>
        </w:rPr>
      </w:pPr>
      <w:del w:id="13" w:author="Hu Chuan-Peng" w:date="2024-01-11T21:13:00Z">
        <w:r w:rsidRPr="00AC66A1" w:rsidDel="00D84BCB">
          <w:rPr>
            <w:szCs w:val="24"/>
          </w:rPr>
          <w:delText>Haoyuan Wang, Mengzhen Hu, XXX</w:delText>
        </w:r>
      </w:del>
    </w:p>
    <w:p w14:paraId="03B9397B" w14:textId="77777777" w:rsidR="00D84BCB" w:rsidRPr="00AC66A1" w:rsidRDefault="00D84BCB" w:rsidP="00FC1EED">
      <w:pPr>
        <w:spacing w:line="312" w:lineRule="auto"/>
        <w:ind w:firstLine="480"/>
        <w:jc w:val="center"/>
        <w:rPr>
          <w:ins w:id="14" w:author="Hu Chuan-Peng" w:date="2024-01-11T21:13:00Z"/>
          <w:szCs w:val="24"/>
        </w:rPr>
      </w:pPr>
    </w:p>
    <w:p w14:paraId="2FE56990" w14:textId="77777777" w:rsidR="00FC1EED" w:rsidRPr="00AC66A1" w:rsidRDefault="00FC1EED" w:rsidP="00FC1EED">
      <w:pPr>
        <w:spacing w:line="312" w:lineRule="auto"/>
        <w:ind w:firstLineChars="1200" w:firstLine="2936"/>
        <w:rPr>
          <w:b/>
          <w:bCs/>
          <w:szCs w:val="24"/>
        </w:rPr>
      </w:pPr>
      <w:r w:rsidRPr="00AC66A1">
        <w:rPr>
          <w:rFonts w:hint="eastAsia"/>
          <w:b/>
          <w:bCs/>
          <w:szCs w:val="24"/>
        </w:rPr>
        <w:t>Credi</w:t>
      </w:r>
      <w:r w:rsidRPr="00AC66A1">
        <w:rPr>
          <w:b/>
          <w:bCs/>
          <w:szCs w:val="24"/>
        </w:rPr>
        <w:t>T A</w:t>
      </w:r>
      <w:r w:rsidRPr="00AC66A1">
        <w:rPr>
          <w:rFonts w:hint="eastAsia"/>
          <w:b/>
          <w:bCs/>
          <w:szCs w:val="24"/>
        </w:rPr>
        <w:t>uthor</w:t>
      </w:r>
      <w:r w:rsidRPr="00AC66A1">
        <w:rPr>
          <w:b/>
          <w:bCs/>
          <w:szCs w:val="24"/>
        </w:rPr>
        <w:t xml:space="preserve"> S</w:t>
      </w:r>
      <w:r w:rsidRPr="00AC66A1">
        <w:rPr>
          <w:rFonts w:hint="eastAsia"/>
          <w:b/>
          <w:bCs/>
          <w:szCs w:val="24"/>
        </w:rPr>
        <w:t>tatement</w:t>
      </w:r>
    </w:p>
    <w:p w14:paraId="0F0F7901" w14:textId="50160DB9" w:rsidR="00FC1EED" w:rsidRPr="00AC66A1" w:rsidRDefault="00FC1EED" w:rsidP="00FC1EED">
      <w:pPr>
        <w:spacing w:line="312" w:lineRule="auto"/>
        <w:ind w:firstLine="489"/>
        <w:rPr>
          <w:szCs w:val="24"/>
        </w:rPr>
      </w:pPr>
      <w:r w:rsidRPr="00AC66A1">
        <w:rPr>
          <w:rFonts w:hint="eastAsia"/>
          <w:b/>
          <w:bCs/>
          <w:szCs w:val="24"/>
        </w:rPr>
        <w:t>Wang</w:t>
      </w:r>
      <w:r w:rsidRPr="00AC66A1">
        <w:rPr>
          <w:b/>
          <w:bCs/>
          <w:szCs w:val="24"/>
        </w:rPr>
        <w:t xml:space="preserve"> H</w:t>
      </w:r>
      <w:r w:rsidRPr="00AC66A1">
        <w:rPr>
          <w:rFonts w:hint="eastAsia"/>
          <w:b/>
          <w:bCs/>
          <w:szCs w:val="24"/>
        </w:rPr>
        <w:t>ao</w:t>
      </w:r>
      <w:r w:rsidRPr="00AC66A1">
        <w:rPr>
          <w:b/>
          <w:bCs/>
          <w:szCs w:val="24"/>
        </w:rPr>
        <w:t xml:space="preserve"> Y</w:t>
      </w:r>
      <w:r w:rsidRPr="00AC66A1">
        <w:rPr>
          <w:rFonts w:hint="eastAsia"/>
          <w:b/>
          <w:bCs/>
          <w:szCs w:val="24"/>
        </w:rPr>
        <w:t>uan</w:t>
      </w:r>
      <w:r w:rsidRPr="00AC66A1">
        <w:rPr>
          <w:rFonts w:hint="eastAsia"/>
          <w:b/>
          <w:bCs/>
          <w:szCs w:val="24"/>
        </w:rPr>
        <w:t>：</w:t>
      </w:r>
      <w:r w:rsidRPr="00AC66A1">
        <w:rPr>
          <w:szCs w:val="24"/>
        </w:rPr>
        <w:t>Conceptualization</w:t>
      </w:r>
      <w:r w:rsidRPr="00AC66A1">
        <w:rPr>
          <w:rFonts w:hint="eastAsia"/>
          <w:szCs w:val="24"/>
        </w:rPr>
        <w:t>,</w:t>
      </w:r>
      <w:r w:rsidRPr="00AC66A1">
        <w:rPr>
          <w:szCs w:val="24"/>
        </w:rPr>
        <w:t xml:space="preserve"> Data curation, </w:t>
      </w:r>
      <w:bookmarkStart w:id="15" w:name="OLE_LINK2"/>
      <w:r w:rsidRPr="00AC66A1">
        <w:rPr>
          <w:szCs w:val="24"/>
        </w:rPr>
        <w:t xml:space="preserve">Investigation, </w:t>
      </w:r>
      <w:bookmarkEnd w:id="15"/>
      <w:r w:rsidRPr="00AC66A1">
        <w:rPr>
          <w:szCs w:val="24"/>
        </w:rPr>
        <w:t>Writing - Original Draft</w:t>
      </w:r>
      <w:r w:rsidRPr="00AC66A1">
        <w:rPr>
          <w:rFonts w:hint="eastAsia"/>
          <w:szCs w:val="24"/>
        </w:rPr>
        <w:t>.</w:t>
      </w:r>
      <w:r w:rsidRPr="00AC66A1">
        <w:rPr>
          <w:szCs w:val="24"/>
        </w:rPr>
        <w:t xml:space="preserve"> </w:t>
      </w:r>
      <w:r w:rsidRPr="00AC66A1">
        <w:rPr>
          <w:rFonts w:hint="eastAsia"/>
          <w:b/>
          <w:bCs/>
          <w:szCs w:val="24"/>
        </w:rPr>
        <w:t>Hu</w:t>
      </w:r>
      <w:r w:rsidRPr="00AC66A1">
        <w:rPr>
          <w:b/>
          <w:bCs/>
          <w:szCs w:val="24"/>
        </w:rPr>
        <w:t xml:space="preserve"> M</w:t>
      </w:r>
      <w:r w:rsidRPr="00AC66A1">
        <w:rPr>
          <w:rFonts w:hint="eastAsia"/>
          <w:b/>
          <w:bCs/>
          <w:szCs w:val="24"/>
        </w:rPr>
        <w:t>eng</w:t>
      </w:r>
      <w:r w:rsidRPr="00AC66A1">
        <w:rPr>
          <w:b/>
          <w:bCs/>
          <w:szCs w:val="24"/>
        </w:rPr>
        <w:t xml:space="preserve"> Z</w:t>
      </w:r>
      <w:r w:rsidRPr="00AC66A1">
        <w:rPr>
          <w:rFonts w:hint="eastAsia"/>
          <w:b/>
          <w:bCs/>
          <w:szCs w:val="24"/>
        </w:rPr>
        <w:t>hen</w:t>
      </w:r>
      <w:r w:rsidRPr="00AC66A1">
        <w:rPr>
          <w:rFonts w:hint="eastAsia"/>
          <w:b/>
          <w:bCs/>
          <w:szCs w:val="24"/>
        </w:rPr>
        <w:t>：</w:t>
      </w:r>
      <w:r w:rsidRPr="00AC66A1">
        <w:rPr>
          <w:szCs w:val="24"/>
        </w:rPr>
        <w:t>Data curation, Visualization</w:t>
      </w:r>
      <w:r w:rsidRPr="00AC66A1">
        <w:rPr>
          <w:rFonts w:hint="eastAsia"/>
          <w:szCs w:val="24"/>
        </w:rPr>
        <w:t>,</w:t>
      </w:r>
      <w:r w:rsidRPr="00AC66A1">
        <w:rPr>
          <w:szCs w:val="24"/>
        </w:rPr>
        <w:t xml:space="preserve"> Investigation.</w:t>
      </w:r>
      <w:r w:rsidRPr="00AC66A1">
        <w:rPr>
          <w:b/>
          <w:bCs/>
          <w:szCs w:val="24"/>
        </w:rPr>
        <w:t xml:space="preserve"> Tian Liu Qing:</w:t>
      </w:r>
      <w:r w:rsidRPr="00AC66A1">
        <w:rPr>
          <w:szCs w:val="24"/>
        </w:rPr>
        <w:t xml:space="preserve"> Investigation. </w:t>
      </w:r>
      <w:r w:rsidRPr="00AC66A1">
        <w:rPr>
          <w:b/>
          <w:bCs/>
          <w:szCs w:val="24"/>
        </w:rPr>
        <w:t xml:space="preserve">Liu Wei Biao: </w:t>
      </w:r>
      <w:r w:rsidRPr="00AC66A1">
        <w:rPr>
          <w:szCs w:val="24"/>
        </w:rPr>
        <w:t>Investigation.</w:t>
      </w:r>
      <w:r w:rsidRPr="00AC66A1">
        <w:rPr>
          <w:rFonts w:hint="eastAsia"/>
          <w:b/>
          <w:bCs/>
          <w:szCs w:val="24"/>
        </w:rPr>
        <w:t xml:space="preserve"> </w:t>
      </w:r>
      <w:r w:rsidRPr="00AC66A1">
        <w:rPr>
          <w:b/>
          <w:bCs/>
          <w:szCs w:val="24"/>
        </w:rPr>
        <w:t>Yuanyuan An:</w:t>
      </w:r>
      <w:r w:rsidRPr="00AC66A1">
        <w:rPr>
          <w:szCs w:val="24"/>
        </w:rPr>
        <w:t xml:space="preserve"> Writing- Reviewing and Editing.</w:t>
      </w:r>
      <w:r w:rsidRPr="00AC66A1">
        <w:rPr>
          <w:b/>
          <w:bCs/>
          <w:szCs w:val="24"/>
        </w:rPr>
        <w:t xml:space="preserve"> Ying Li:</w:t>
      </w:r>
      <w:r w:rsidRPr="00AC66A1">
        <w:rPr>
          <w:szCs w:val="24"/>
        </w:rPr>
        <w:t xml:space="preserve"> </w:t>
      </w:r>
      <w:commentRangeStart w:id="16"/>
      <w:ins w:id="17" w:author="Hu Chuan-Peng" w:date="2024-01-11T21:14:00Z">
        <w:r w:rsidR="00D84BCB" w:rsidRPr="00AC66A1">
          <w:rPr>
            <w:szCs w:val="24"/>
          </w:rPr>
          <w:t>Investigation</w:t>
        </w:r>
        <w:commentRangeEnd w:id="16"/>
        <w:r w:rsidR="00D84BCB">
          <w:rPr>
            <w:rStyle w:val="CommentReference"/>
          </w:rPr>
          <w:commentReference w:id="16"/>
        </w:r>
        <w:r w:rsidR="00D84BCB">
          <w:rPr>
            <w:szCs w:val="24"/>
          </w:rPr>
          <w:t xml:space="preserve">, </w:t>
        </w:r>
      </w:ins>
      <w:r w:rsidRPr="00AC66A1">
        <w:rPr>
          <w:szCs w:val="24"/>
        </w:rPr>
        <w:t>Writing- Reviewing</w:t>
      </w:r>
      <w:ins w:id="18" w:author="Hu Chuan-Peng" w:date="2024-01-11T21:14:00Z">
        <w:r w:rsidR="00D84BCB">
          <w:rPr>
            <w:szCs w:val="24"/>
          </w:rPr>
          <w:t>,</w:t>
        </w:r>
      </w:ins>
      <w:r w:rsidRPr="00AC66A1">
        <w:rPr>
          <w:szCs w:val="24"/>
        </w:rPr>
        <w:t xml:space="preserve"> and Editing.</w:t>
      </w:r>
      <w:r w:rsidRPr="00AC66A1">
        <w:rPr>
          <w:b/>
          <w:bCs/>
          <w:szCs w:val="24"/>
        </w:rPr>
        <w:t xml:space="preserve"> </w:t>
      </w:r>
      <w:r w:rsidRPr="00AC66A1">
        <w:rPr>
          <w:rFonts w:hint="eastAsia"/>
          <w:b/>
          <w:bCs/>
          <w:szCs w:val="24"/>
        </w:rPr>
        <w:t>Hu</w:t>
      </w:r>
      <w:r w:rsidRPr="00AC66A1">
        <w:rPr>
          <w:b/>
          <w:bCs/>
          <w:szCs w:val="24"/>
        </w:rPr>
        <w:t xml:space="preserve"> C</w:t>
      </w:r>
      <w:r w:rsidRPr="00AC66A1">
        <w:rPr>
          <w:rFonts w:hint="eastAsia"/>
          <w:b/>
          <w:bCs/>
          <w:szCs w:val="24"/>
        </w:rPr>
        <w:t>huan</w:t>
      </w:r>
      <w:r w:rsidRPr="00AC66A1">
        <w:rPr>
          <w:b/>
          <w:bCs/>
          <w:szCs w:val="24"/>
        </w:rPr>
        <w:t>-P</w:t>
      </w:r>
      <w:r w:rsidRPr="00AC66A1">
        <w:rPr>
          <w:rFonts w:hint="eastAsia"/>
          <w:b/>
          <w:bCs/>
          <w:szCs w:val="24"/>
        </w:rPr>
        <w:t>eng</w:t>
      </w:r>
      <w:r w:rsidRPr="00AC66A1">
        <w:rPr>
          <w:rFonts w:hint="eastAsia"/>
          <w:b/>
          <w:bCs/>
          <w:szCs w:val="24"/>
        </w:rPr>
        <w:t>：</w:t>
      </w:r>
      <w:ins w:id="19" w:author="Hu Chuan-Peng" w:date="2024-01-11T21:14:00Z">
        <w:r w:rsidR="00D84BCB" w:rsidRPr="00AC66A1">
          <w:rPr>
            <w:szCs w:val="24"/>
          </w:rPr>
          <w:t>Conceptualization</w:t>
        </w:r>
        <w:r w:rsidR="00D84BCB" w:rsidRPr="00AC66A1">
          <w:rPr>
            <w:rFonts w:hint="eastAsia"/>
            <w:szCs w:val="24"/>
          </w:rPr>
          <w:t>,</w:t>
        </w:r>
        <w:r w:rsidR="00D84BCB">
          <w:rPr>
            <w:szCs w:val="24"/>
          </w:rPr>
          <w:t xml:space="preserve"> </w:t>
        </w:r>
      </w:ins>
      <w:r w:rsidRPr="00AC66A1">
        <w:rPr>
          <w:szCs w:val="24"/>
        </w:rPr>
        <w:t>Supervision</w:t>
      </w:r>
      <w:r w:rsidRPr="00AC66A1">
        <w:rPr>
          <w:b/>
          <w:bCs/>
          <w:szCs w:val="24"/>
        </w:rPr>
        <w:t xml:space="preserve">, </w:t>
      </w:r>
      <w:ins w:id="20" w:author="Hu Chuan-Peng" w:date="2024-01-11T21:14:00Z">
        <w:r w:rsidR="00D84BCB" w:rsidRPr="00AC66A1">
          <w:rPr>
            <w:szCs w:val="24"/>
          </w:rPr>
          <w:t>Investigation</w:t>
        </w:r>
        <w:r w:rsidR="00D84BCB">
          <w:rPr>
            <w:szCs w:val="24"/>
          </w:rPr>
          <w:t xml:space="preserve">, </w:t>
        </w:r>
      </w:ins>
      <w:r w:rsidRPr="00AC66A1">
        <w:rPr>
          <w:szCs w:val="24"/>
        </w:rPr>
        <w:t>Project administration, Writing-</w:t>
      </w:r>
      <w:del w:id="21" w:author="Hu Chuan-Peng" w:date="2024-01-11T21:14:00Z">
        <w:r w:rsidRPr="00AC66A1" w:rsidDel="00D84BCB">
          <w:rPr>
            <w:szCs w:val="24"/>
          </w:rPr>
          <w:delText xml:space="preserve"> </w:delText>
        </w:r>
      </w:del>
      <w:r w:rsidRPr="00AC66A1">
        <w:rPr>
          <w:szCs w:val="24"/>
        </w:rPr>
        <w:t>Reviewing and Editing.</w:t>
      </w:r>
    </w:p>
    <w:p w14:paraId="5FA1DDF9" w14:textId="77777777" w:rsidR="00FC1EED" w:rsidRPr="00AC66A1" w:rsidRDefault="00FC1EED" w:rsidP="00FC1EED">
      <w:pPr>
        <w:spacing w:line="312" w:lineRule="auto"/>
        <w:ind w:firstLine="480"/>
        <w:rPr>
          <w:szCs w:val="24"/>
        </w:rPr>
      </w:pPr>
    </w:p>
    <w:p w14:paraId="5FCD85A7" w14:textId="4F150671" w:rsidR="00FC1EED" w:rsidRDefault="00FC1EED" w:rsidP="00FC1EED">
      <w:pPr>
        <w:spacing w:line="312" w:lineRule="auto"/>
        <w:ind w:firstLine="480"/>
        <w:rPr>
          <w:ins w:id="22" w:author="Hu Chuan-Peng" w:date="2024-01-11T21:13:00Z"/>
          <w:szCs w:val="24"/>
        </w:rPr>
      </w:pPr>
      <w:r w:rsidRPr="00AC66A1">
        <w:rPr>
          <w:szCs w:val="24"/>
        </w:rPr>
        <w:t xml:space="preserve">Corresponding author: Hu Chuan-Peng, email: </w:t>
      </w:r>
      <w:ins w:id="23" w:author="Hu Chuan-Peng" w:date="2024-01-11T21:13:00Z">
        <w:r w:rsidR="00D84BCB">
          <w:rPr>
            <w:szCs w:val="24"/>
          </w:rPr>
          <w:fldChar w:fldCharType="begin"/>
        </w:r>
        <w:r w:rsidR="00D84BCB">
          <w:rPr>
            <w:szCs w:val="24"/>
          </w:rPr>
          <w:instrText>HYPERLINK "mailto:</w:instrText>
        </w:r>
      </w:ins>
      <w:r w:rsidR="00D84BCB" w:rsidRPr="00AC66A1">
        <w:rPr>
          <w:szCs w:val="24"/>
        </w:rPr>
        <w:instrText>hcp4715@hotmail.com</w:instrText>
      </w:r>
      <w:ins w:id="24" w:author="Hu Chuan-Peng" w:date="2024-01-11T21:13:00Z">
        <w:r w:rsidR="00D84BCB">
          <w:rPr>
            <w:szCs w:val="24"/>
          </w:rPr>
          <w:instrText>"</w:instrText>
        </w:r>
        <w:r w:rsidR="00D84BCB">
          <w:rPr>
            <w:szCs w:val="24"/>
          </w:rPr>
          <w:fldChar w:fldCharType="separate"/>
        </w:r>
      </w:ins>
      <w:r w:rsidR="00D84BCB" w:rsidRPr="00481110">
        <w:rPr>
          <w:rStyle w:val="Hyperlink"/>
          <w:szCs w:val="24"/>
        </w:rPr>
        <w:t>hcp4715@hotmail.com</w:t>
      </w:r>
      <w:ins w:id="25" w:author="Hu Chuan-Peng" w:date="2024-01-11T21:13:00Z">
        <w:r w:rsidR="00D84BCB">
          <w:rPr>
            <w:szCs w:val="24"/>
          </w:rPr>
          <w:fldChar w:fldCharType="end"/>
        </w:r>
      </w:ins>
    </w:p>
    <w:p w14:paraId="670BB754" w14:textId="77777777" w:rsidR="00D84BCB" w:rsidRPr="00AC66A1" w:rsidRDefault="00D84BCB" w:rsidP="00FC1EED">
      <w:pPr>
        <w:spacing w:line="312" w:lineRule="auto"/>
        <w:ind w:firstLine="489"/>
        <w:rPr>
          <w:b/>
          <w:bCs/>
          <w:szCs w:val="24"/>
        </w:rPr>
      </w:pPr>
    </w:p>
    <w:p w14:paraId="1B5EF559" w14:textId="6E44D570" w:rsidR="00FC1EED" w:rsidRDefault="00FC1EED" w:rsidP="00C25402">
      <w:pPr>
        <w:pStyle w:val="Heading1"/>
      </w:pPr>
      <w:r w:rsidRPr="00AC66A1">
        <w:t xml:space="preserve">1. </w:t>
      </w:r>
      <w:r w:rsidR="00C25402" w:rsidRPr="00C25402">
        <w:t>Introduction</w:t>
      </w:r>
    </w:p>
    <w:p w14:paraId="687C16BB" w14:textId="1D54F72F" w:rsidR="00ED40EF" w:rsidRPr="00ED40EF" w:rsidRDefault="00ED40EF" w:rsidP="00ED40EF">
      <w:pPr>
        <w:ind w:firstLineChars="0" w:firstLine="0"/>
        <w:rPr>
          <w:rFonts w:ascii="SimSun" w:hAnsi="SimSun" w:cs="SimSun"/>
          <w:szCs w:val="24"/>
        </w:rPr>
      </w:pPr>
      <w:r>
        <w:t>[</w:t>
      </w:r>
      <w:r w:rsidRPr="00AC66A1">
        <w:rPr>
          <w:rFonts w:ascii="SimSun" w:hAnsi="SimSun" w:cs="SimSun" w:hint="eastAsia"/>
          <w:szCs w:val="24"/>
        </w:rPr>
        <w:t>抑郁障碍的严重性（患病率、社会成本等），青少年期和成年早期是关键的时间。</w:t>
      </w:r>
      <w:r>
        <w:rPr>
          <w:rFonts w:ascii="SimSun" w:hAnsi="SimSun" w:cs="SimSun" w:hint="eastAsia"/>
          <w:szCs w:val="24"/>
        </w:rPr>
        <w:t>]</w:t>
      </w:r>
    </w:p>
    <w:p w14:paraId="056C928D" w14:textId="3042FB0C" w:rsidR="005843A6" w:rsidRDefault="005843A6" w:rsidP="005843A6">
      <w:pPr>
        <w:ind w:firstLine="480"/>
        <w:rPr>
          <w:shd w:val="clear" w:color="auto" w:fill="FFFFFF"/>
        </w:rPr>
      </w:pPr>
      <w:bookmarkStart w:id="26" w:name="OLE_LINK28"/>
      <w:r w:rsidRPr="005843A6">
        <w:rPr>
          <w:i/>
          <w:iCs/>
          <w:shd w:val="clear" w:color="auto" w:fill="FFFFFF"/>
        </w:rPr>
        <w:t>“</w:t>
      </w:r>
      <w:bookmarkStart w:id="27" w:name="OLE_LINK22"/>
      <w:r w:rsidRPr="005843A6">
        <w:rPr>
          <w:i/>
          <w:iCs/>
          <w:shd w:val="clear" w:color="auto" w:fill="FFFFFF"/>
        </w:rPr>
        <w:t>Depression is a disorder of mood, so mysteriously painful and elusive in the way it becomes known to the self—to the mediating intellect—as to verge close to being beyond description</w:t>
      </w:r>
      <w:r w:rsidRPr="005843A6">
        <w:rPr>
          <w:rFonts w:hint="eastAsia"/>
          <w:i/>
          <w:iCs/>
          <w:shd w:val="clear" w:color="auto" w:fill="FFFFFF"/>
        </w:rPr>
        <w:t>.</w:t>
      </w:r>
      <w:bookmarkEnd w:id="27"/>
      <w:r w:rsidRPr="005843A6">
        <w:rPr>
          <w:i/>
          <w:iCs/>
          <w:shd w:val="clear" w:color="auto" w:fill="FFFFFF"/>
        </w:rPr>
        <w:t>”</w:t>
      </w:r>
      <w:r>
        <w:rPr>
          <w:shd w:val="clear" w:color="auto" w:fill="FFFFFF"/>
        </w:rPr>
        <w:fldChar w:fldCharType="begin"/>
      </w:r>
      <w:r w:rsidR="003A2AC4">
        <w:rPr>
          <w:shd w:val="clear" w:color="auto" w:fill="FFFFFF"/>
        </w:rPr>
        <w:instrText xml:space="preserve"> ADDIN ZOTERO_ITEM CSL_CITATION {"citationID":"dpIpzzja","properties":{"formattedCitation":"(William Styron 1990)","plainCitation":"(William Styron 1990)","noteIndex":0},"citationItems":[{"id":344,"uris":["http://zotero.org/users/local/eoP0LvSC/items/W9DJL6Y4"],"itemData":{"id":344,"type":"book","publisher":"New York: Random House","title":"Darkness visible: a memoir of madness.","author":[{"literal":"William Styron"}],"issued":{"date-parts":[["1990"]]}}}],"schema":"https://github.com/citation-style-language/schema/raw/master/csl-citation.json"} </w:instrText>
      </w:r>
      <w:r>
        <w:rPr>
          <w:shd w:val="clear" w:color="auto" w:fill="FFFFFF"/>
        </w:rPr>
        <w:fldChar w:fldCharType="separate"/>
      </w:r>
      <w:r w:rsidR="003A2AC4" w:rsidRPr="003A2AC4">
        <w:t>(William Styron 1990)</w:t>
      </w:r>
      <w:r>
        <w:rPr>
          <w:shd w:val="clear" w:color="auto" w:fill="FFFFFF"/>
        </w:rPr>
        <w:fldChar w:fldCharType="end"/>
      </w:r>
    </w:p>
    <w:p w14:paraId="02752FD2" w14:textId="3C9111B6" w:rsidR="00E76C9F" w:rsidRPr="009F6A66" w:rsidRDefault="00723104" w:rsidP="005A2A03">
      <w:pPr>
        <w:ind w:firstLine="480"/>
        <w:rPr>
          <w:color w:val="000000" w:themeColor="text1"/>
        </w:rPr>
      </w:pPr>
      <w:r w:rsidRPr="009F6A66">
        <w:rPr>
          <w:color w:val="000000" w:themeColor="text1"/>
        </w:rPr>
        <w:t>Depression</w:t>
      </w:r>
      <w:r w:rsidR="003633C7" w:rsidRPr="009F6A66">
        <w:rPr>
          <w:color w:val="000000" w:themeColor="text1"/>
        </w:rPr>
        <w:t xml:space="preserve"> (also known as major depression)</w:t>
      </w:r>
      <w:r w:rsidRPr="009F6A66">
        <w:rPr>
          <w:color w:val="000000" w:themeColor="text1"/>
        </w:rPr>
        <w:t xml:space="preserve"> </w:t>
      </w:r>
      <w:r w:rsidR="003633C7" w:rsidRPr="009F6A66">
        <w:rPr>
          <w:color w:val="000000" w:themeColor="text1"/>
        </w:rPr>
        <w:t>is one of the most prevalent mental disorders</w:t>
      </w:r>
      <w:bookmarkEnd w:id="26"/>
      <w:r w:rsidR="009F6A66" w:rsidRPr="009F6A66">
        <w:rPr>
          <w:color w:val="000000" w:themeColor="text1"/>
        </w:rPr>
        <w:t xml:space="preserve">. </w:t>
      </w:r>
      <w:r w:rsidR="001E09D0" w:rsidRPr="009F6A66">
        <w:rPr>
          <w:color w:val="000000" w:themeColor="text1"/>
        </w:rPr>
        <w:t>Major depressive disorder exhibited the highest lifetime prevalence among male respondents (7.5%, 7.2–7.7%), and similarly, it held the highest prevalence among female respondents 13.6%</w:t>
      </w:r>
      <w:r w:rsidR="00E27CC4" w:rsidRPr="009F6A66">
        <w:rPr>
          <w:color w:val="000000" w:themeColor="text1"/>
        </w:rPr>
        <w:t xml:space="preserve"> </w:t>
      </w:r>
      <w:r w:rsidR="001E09D0" w:rsidRPr="009F6A66">
        <w:rPr>
          <w:color w:val="000000" w:themeColor="text1"/>
        </w:rPr>
        <w:t xml:space="preserve">(13.3–13.9%, </w:t>
      </w:r>
      <w:r w:rsidR="001E09D0" w:rsidRPr="009F6A66">
        <w:rPr>
          <w:rFonts w:hint="eastAsia"/>
          <w:color w:val="000000" w:themeColor="text1"/>
        </w:rPr>
        <w:t>see</w:t>
      </w:r>
      <w:r w:rsidR="00EE3105" w:rsidRPr="009F6A66">
        <w:rPr>
          <w:color w:val="000000" w:themeColor="text1"/>
          <w:highlight w:val="yellow"/>
        </w:rPr>
        <w:t xml:space="preserve"> </w:t>
      </w:r>
      <w:r w:rsidR="001267C1" w:rsidRPr="00F720E7">
        <w:fldChar w:fldCharType="begin"/>
      </w:r>
      <w:r w:rsidR="003A2AC4">
        <w:instrText xml:space="preserve"> ADDIN ZOTERO_ITEM CSL_CITATION {"citationID":"wpbiut3L","properties":{"formattedCitation":"(McGrath et al. 2023)","plainCitation":"(McGrath et al. 2023)","noteIndex":0},"citationItems":[{"id":330,"uris":["http://zotero.org/users/local/eoP0LvSC/items/GT322CCJ"],"itemData":{"id":330,"type":"article-journal","abstract":"Background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M."}],"issued":{"date-parts":[["2023",9]]}}}],"schema":"https://github.com/citation-style-language/schema/raw/master/csl-citation.json"} </w:instrText>
      </w:r>
      <w:r w:rsidR="001267C1" w:rsidRPr="00F720E7">
        <w:fldChar w:fldCharType="separate"/>
      </w:r>
      <w:r w:rsidR="003A2AC4" w:rsidRPr="003A2AC4">
        <w:t>(McGrath et al. 2023)</w:t>
      </w:r>
      <w:r w:rsidR="001267C1" w:rsidRPr="00F720E7">
        <w:fldChar w:fldCharType="end"/>
      </w:r>
      <w:r w:rsidR="00EE3105" w:rsidRPr="009F6A66">
        <w:rPr>
          <w:color w:val="000000" w:themeColor="text1"/>
          <w:highlight w:val="yellow"/>
        </w:rPr>
        <w:t>,</w:t>
      </w:r>
      <w:bookmarkStart w:id="28" w:name="OLE_LINK27"/>
      <w:r w:rsidR="00EE3105" w:rsidRPr="009F6A66">
        <w:rPr>
          <w:color w:val="000000" w:themeColor="text1"/>
        </w:rPr>
        <w:t xml:space="preserve"> it </w:t>
      </w:r>
      <w:r w:rsidR="00D5258D" w:rsidRPr="009F6A66">
        <w:rPr>
          <w:color w:val="000000" w:themeColor="text1"/>
        </w:rPr>
        <w:t>brings significant personal, social, and economic burden globally</w:t>
      </w:r>
      <w:bookmarkEnd w:id="28"/>
      <w:r w:rsidR="00D5258D" w:rsidRPr="009F6A66">
        <w:rPr>
          <w:color w:val="000000" w:themeColor="text1"/>
        </w:rPr>
        <w:t xml:space="preserve"> </w:t>
      </w:r>
      <w:r w:rsidR="00D5258D" w:rsidRPr="009F6A66">
        <w:rPr>
          <w:color w:val="000000" w:themeColor="text1"/>
        </w:rPr>
        <w:fldChar w:fldCharType="begin"/>
      </w:r>
      <w:r w:rsidR="003A2AC4">
        <w:rPr>
          <w:color w:val="000000" w:themeColor="text1"/>
        </w:rPr>
        <w:instrText xml:space="preserve"> ADDIN ZOTERO_ITEM CSL_CITATION {"citationID":"IQtimrXb","properties":{"formattedCitation":"(Herrman et al. 2022)","plainCitation":"(Herrman et al. 2022)","noteIndex":0},"citationItems":[{"id":255,"uris":["http://zotero.org/users/local/eoP0LvSC/items/TGKU4F6K"],"itemData":{"id":255,"type":"article-journal","container-title":"The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schema":"https://github.com/citation-style-language/schema/raw/master/csl-citation.json"} </w:instrText>
      </w:r>
      <w:r w:rsidR="00D5258D" w:rsidRPr="009F6A66">
        <w:rPr>
          <w:color w:val="000000" w:themeColor="text1"/>
        </w:rPr>
        <w:fldChar w:fldCharType="separate"/>
      </w:r>
      <w:r w:rsidR="003A2AC4" w:rsidRPr="003A2AC4">
        <w:t>(Herrman et al. 2022)</w:t>
      </w:r>
      <w:r w:rsidR="00D5258D" w:rsidRPr="009F6A66">
        <w:rPr>
          <w:color w:val="000000" w:themeColor="text1"/>
        </w:rPr>
        <w:fldChar w:fldCharType="end"/>
      </w:r>
      <w:r w:rsidR="00D5258D" w:rsidRPr="009F6A66">
        <w:rPr>
          <w:color w:val="000000" w:themeColor="text1"/>
        </w:rPr>
        <w:t xml:space="preserve">. </w:t>
      </w:r>
      <w:ins w:id="29" w:author="Hu Chuan-Peng" w:date="2024-01-11T20:46:00Z">
        <w:r w:rsidR="00BA06EB">
          <w:rPr>
            <w:color w:val="000000" w:themeColor="text1"/>
          </w:rPr>
          <w:t xml:space="preserve">Around </w:t>
        </w:r>
      </w:ins>
      <w:ins w:id="30" w:author="Hu Chuan-Peng" w:date="2024-01-11T20:43:00Z">
        <w:r w:rsidR="00BA06EB" w:rsidRPr="005A2A03">
          <w:rPr>
            <w:color w:val="FF0000"/>
          </w:rPr>
          <w:t xml:space="preserve">60 percent of </w:t>
        </w:r>
      </w:ins>
      <w:ins w:id="31" w:author="Hu Chuan-Peng" w:date="2024-01-11T20:46:00Z">
        <w:r w:rsidR="00BA06EB">
          <w:rPr>
            <w:color w:val="FF0000"/>
          </w:rPr>
          <w:t xml:space="preserve">suicide </w:t>
        </w:r>
      </w:ins>
      <w:ins w:id="32" w:author="Hu Chuan-Peng" w:date="2024-01-11T20:44:00Z">
        <w:r w:rsidR="00BA06EB">
          <w:rPr>
            <w:color w:val="FF0000"/>
          </w:rPr>
          <w:t>was resulted from major depression,</w:t>
        </w:r>
      </w:ins>
      <w:ins w:id="33" w:author="Hu Chuan-Peng" w:date="2024-01-11T20:43:00Z">
        <w:r w:rsidR="00BA06EB">
          <w:rPr>
            <w:color w:val="FF0000"/>
          </w:rPr>
          <w:t xml:space="preserve"> </w:t>
        </w:r>
      </w:ins>
      <w:ins w:id="34" w:author="Hu Chuan-Peng" w:date="2024-01-11T20:46:00Z">
        <w:r w:rsidR="00BA06EB">
          <w:rPr>
            <w:color w:val="FF0000"/>
          </w:rPr>
          <w:t xml:space="preserve">converted to around </w:t>
        </w:r>
        <w:commentRangeStart w:id="35"/>
        <w:r w:rsidR="00BA06EB">
          <w:rPr>
            <w:color w:val="FF0000"/>
          </w:rPr>
          <w:t xml:space="preserve">XXX </w:t>
        </w:r>
      </w:ins>
      <w:commentRangeEnd w:id="35"/>
      <w:ins w:id="36" w:author="Hu Chuan-Peng" w:date="2024-01-11T20:47:00Z">
        <w:r w:rsidR="00BA06EB">
          <w:rPr>
            <w:rStyle w:val="CommentReference"/>
          </w:rPr>
          <w:commentReference w:id="35"/>
        </w:r>
      </w:ins>
      <w:ins w:id="37" w:author="Hu Chuan-Peng" w:date="2024-01-11T20:46:00Z">
        <w:r w:rsidR="00BA06EB">
          <w:rPr>
            <w:color w:val="FF0000"/>
          </w:rPr>
          <w:t xml:space="preserve">lives around the world </w:t>
        </w:r>
      </w:ins>
      <w:ins w:id="38" w:author="Hu Chuan-Peng" w:date="2024-01-11T20:43:00Z">
        <w:r w:rsidR="00BA06EB" w:rsidRPr="005A2A03">
          <w:rPr>
            <w:color w:val="FF0000"/>
          </w:rPr>
          <w:fldChar w:fldCharType="begin"/>
        </w:r>
        <w:r w:rsidR="00BA06EB" w:rsidRPr="005A2A03">
          <w:rPr>
            <w:color w:val="FF0000"/>
          </w:rPr>
          <w:instrText xml:space="preserve"> ADDIN ZOTERO_ITEM CSL_CITATION {"citationID":"QBU2CIoP","properties":{"formattedCitation":"(Ng, How, and Ng 2017)","plainCitation":"(Ng, How, and Ng 2017)","noteIndex":0},"citationItems":[{"id":368,"uris":["http://zotero.org/users/local/eoP0LvSC/items/P4942DVU"],"itemData":{"id":368,"type":"article-journal","abstract":"Major depression is a common condition seen in the primary care setting. This article describes the suicide risk assessment of a depressed patient, including practical aspects of history-taking, consideration of factors in deciding if a patient requires immediate transfer for inpatient care and measures to be taken if the patient is not hospitalised. It follows on our earlier article about the approach to management of depression in primary care.","container-title":"Singapore Medical Journal","DOI":"10.11622/smedj.2017006","ISSN":"00375675","issue":"2","journalAbbreviation":"smedj","language":"en","page":"72-77","source":"DOI.org (Crossref)","title":"Depression in primary care: assessing suicide risk","title-short":"Depression in primary care","volume":"58","author":[{"family":"Ng","given":"Cw"},{"family":"How","given":"Ch"},{"family":"Ng","given":"Yp"}],"issued":{"date-parts":[["2017",2]]}}}],"schema":"https://github.com/citation-style-language/schema/raw/master/csl-citation.json"} </w:instrText>
        </w:r>
        <w:r w:rsidR="00BA06EB" w:rsidRPr="005A2A03">
          <w:rPr>
            <w:color w:val="FF0000"/>
          </w:rPr>
          <w:fldChar w:fldCharType="separate"/>
        </w:r>
        <w:r w:rsidR="00BA06EB" w:rsidRPr="005A2A03">
          <w:rPr>
            <w:color w:val="FF0000"/>
          </w:rPr>
          <w:t>(Ng, How, and Ng 2017)</w:t>
        </w:r>
        <w:r w:rsidR="00BA06EB" w:rsidRPr="005A2A03">
          <w:rPr>
            <w:color w:val="FF0000"/>
          </w:rPr>
          <w:fldChar w:fldCharType="end"/>
        </w:r>
        <w:r w:rsidR="00BA06EB" w:rsidRPr="005A2A03">
          <w:rPr>
            <w:color w:val="FF0000"/>
          </w:rPr>
          <w:t>.</w:t>
        </w:r>
        <w:r w:rsidR="00BA06EB">
          <w:rPr>
            <w:color w:val="FF0000"/>
          </w:rPr>
          <w:t xml:space="preserve"> </w:t>
        </w:r>
      </w:ins>
      <w:moveToRangeStart w:id="39" w:author="Hu Chuan-Peng" w:date="2024-01-11T20:43:00Z" w:name="move155898196"/>
      <w:moveTo w:id="40" w:author="Hu Chuan-Peng" w:date="2024-01-11T20:43:00Z">
        <w:r w:rsidR="00BA06EB" w:rsidRPr="00BA06EB">
          <w:rPr>
            <w:strike/>
            <w:color w:val="FF0000"/>
            <w:rPrChange w:id="41" w:author="Hu Chuan-Peng" w:date="2024-01-11T20:46:00Z">
              <w:rPr>
                <w:color w:val="FF0000"/>
              </w:rPr>
            </w:rPrChange>
          </w:rPr>
          <w:t xml:space="preserve">More than 700,000 people take their own lives each year, and suicide is the fourth leading cause of death among 15-29 year olds </w:t>
        </w:r>
        <w:r w:rsidR="00BA06EB" w:rsidRPr="00BA06EB">
          <w:rPr>
            <w:strike/>
            <w:color w:val="FF0000"/>
            <w:rPrChange w:id="42" w:author="Hu Chuan-Peng" w:date="2024-01-11T20:46:00Z">
              <w:rPr>
                <w:color w:val="FF0000"/>
              </w:rPr>
            </w:rPrChange>
          </w:rPr>
          <w:fldChar w:fldCharType="begin"/>
        </w:r>
        <w:r w:rsidR="00BA06EB" w:rsidRPr="00BA06EB">
          <w:rPr>
            <w:strike/>
            <w:color w:val="FF0000"/>
            <w:rPrChange w:id="43" w:author="Hu Chuan-Peng" w:date="2024-01-11T20:46:00Z">
              <w:rPr>
                <w:color w:val="FF0000"/>
              </w:rPr>
            </w:rPrChange>
          </w:rPr>
          <w:instrText xml:space="preserve"> ADDIN ZOTERO_ITEM CSL_CITATION {"citationID":"UVGwuzVz","properties":{"formattedCitation":"(World health organization 2023)","plainCitation":"(World health organization 2023)","noteIndex":0},"citationItems":[{"id":374,"uris":["http://zotero.org/users/local/eoP0LvSC/items/55IDJFVC"],"itemData":{"id":374,"type":"webpage","title":"Depressive disorder (depression)","URL":"https://www.who.int/news-room/fact-sheets/detail/depression","author":[{"literal":"World health organization"}],"issued":{"date-parts":[["2023"]]}}}],"schema":"https://github.com/citation-style-language/schema/raw/master/csl-citation.json"} </w:instrText>
        </w:r>
        <w:r w:rsidR="00BA06EB" w:rsidRPr="00BA06EB">
          <w:rPr>
            <w:strike/>
            <w:color w:val="FF0000"/>
            <w:rPrChange w:id="44" w:author="Hu Chuan-Peng" w:date="2024-01-11T20:46:00Z">
              <w:rPr>
                <w:color w:val="FF0000"/>
              </w:rPr>
            </w:rPrChange>
          </w:rPr>
          <w:fldChar w:fldCharType="separate"/>
        </w:r>
        <w:r w:rsidR="00BA06EB" w:rsidRPr="00BA06EB">
          <w:rPr>
            <w:strike/>
            <w:color w:val="FF0000"/>
            <w:rPrChange w:id="45" w:author="Hu Chuan-Peng" w:date="2024-01-11T20:46:00Z">
              <w:rPr>
                <w:color w:val="FF0000"/>
              </w:rPr>
            </w:rPrChange>
          </w:rPr>
          <w:t>(World health organization 2023)</w:t>
        </w:r>
        <w:r w:rsidR="00BA06EB" w:rsidRPr="00BA06EB">
          <w:rPr>
            <w:strike/>
            <w:color w:val="FF0000"/>
            <w:rPrChange w:id="46" w:author="Hu Chuan-Peng" w:date="2024-01-11T20:46:00Z">
              <w:rPr>
                <w:color w:val="FF0000"/>
              </w:rPr>
            </w:rPrChange>
          </w:rPr>
          <w:fldChar w:fldCharType="end"/>
        </w:r>
        <w:r w:rsidR="00BA06EB" w:rsidRPr="00BA06EB">
          <w:rPr>
            <w:strike/>
            <w:color w:val="FF0000"/>
            <w:rPrChange w:id="47" w:author="Hu Chuan-Peng" w:date="2024-01-11T20:46:00Z">
              <w:rPr>
                <w:color w:val="FF0000"/>
              </w:rPr>
            </w:rPrChange>
          </w:rPr>
          <w:t>.</w:t>
        </w:r>
        <w:r w:rsidR="00BA06EB" w:rsidRPr="00BA06EB">
          <w:rPr>
            <w:rFonts w:hint="eastAsia"/>
            <w:strike/>
            <w:color w:val="FF0000"/>
            <w:rPrChange w:id="48" w:author="Hu Chuan-Peng" w:date="2024-01-11T20:46:00Z">
              <w:rPr>
                <w:rFonts w:hint="eastAsia"/>
                <w:color w:val="FF0000"/>
              </w:rPr>
            </w:rPrChange>
          </w:rPr>
          <w:t xml:space="preserve"> </w:t>
        </w:r>
      </w:moveTo>
      <w:moveToRangeEnd w:id="39"/>
      <w:r w:rsidR="003633C7" w:rsidRPr="009F6A66">
        <w:rPr>
          <w:color w:val="000000" w:themeColor="text1"/>
        </w:rPr>
        <w:t>The</w:t>
      </w:r>
      <w:r w:rsidR="00D5258D" w:rsidRPr="009F6A66">
        <w:rPr>
          <w:color w:val="000000" w:themeColor="text1"/>
        </w:rPr>
        <w:t xml:space="preserve"> estimated</w:t>
      </w:r>
      <w:r w:rsidR="003633C7" w:rsidRPr="009F6A66">
        <w:rPr>
          <w:color w:val="000000" w:themeColor="text1"/>
        </w:rPr>
        <w:t xml:space="preserve"> economic </w:t>
      </w:r>
      <w:r w:rsidR="00D5258D" w:rsidRPr="009F6A66">
        <w:rPr>
          <w:color w:val="000000" w:themeColor="text1"/>
        </w:rPr>
        <w:t xml:space="preserve">cost </w:t>
      </w:r>
      <w:r w:rsidR="003633C7" w:rsidRPr="009F6A66">
        <w:rPr>
          <w:color w:val="000000" w:themeColor="text1"/>
        </w:rPr>
        <w:t xml:space="preserve">of major depressive disorder among US adults </w:t>
      </w:r>
      <w:r w:rsidR="00D5258D" w:rsidRPr="009F6A66">
        <w:rPr>
          <w:color w:val="000000" w:themeColor="text1"/>
        </w:rPr>
        <w:t>was</w:t>
      </w:r>
      <w:r w:rsidR="003633C7" w:rsidRPr="009F6A66">
        <w:rPr>
          <w:color w:val="000000" w:themeColor="text1"/>
        </w:rPr>
        <w:t xml:space="preserve"> $326.2 billion</w:t>
      </w:r>
      <w:r w:rsidR="00D5258D" w:rsidRPr="009F6A66">
        <w:rPr>
          <w:color w:val="000000" w:themeColor="text1"/>
        </w:rPr>
        <w:t xml:space="preserve"> in 2021</w:t>
      </w:r>
      <w:r w:rsidR="003633C7" w:rsidRPr="009F6A66">
        <w:rPr>
          <w:color w:val="000000" w:themeColor="text1"/>
        </w:rPr>
        <w:t xml:space="preserve"> </w:t>
      </w:r>
      <w:r w:rsidR="003633C7" w:rsidRPr="009F6A66">
        <w:rPr>
          <w:color w:val="000000" w:themeColor="text1"/>
        </w:rPr>
        <w:fldChar w:fldCharType="begin"/>
      </w:r>
      <w:r w:rsidR="003A2AC4">
        <w:rPr>
          <w:color w:val="000000" w:themeColor="text1"/>
        </w:rPr>
        <w:instrText xml:space="preserve"> ADDIN ZOTERO_ITEM CSL_CITATION {"citationID":"HfezQZ65","properties":{"formattedCitation":"(Greenberg et al. 2021)","plainCitation":"(Greenberg et al. 2021)","noteIndex":0},"citationItems":[{"id":317,"uris":["http://zotero.org/users/local/eoP0LvSC/items/EL65E9UG"],"itemData":{"id":317,"type":"article-journal","abstract":"Background\nThe incremental economic burden of US adults with major depressive disorder (MDD) was estimated at $US210.5 billion in 2010 (year 2012 values).\n\nObjective\nFollowing a similar methodology, this study updates the previous findings with more recent data to report the economic burden of adults with MDD in 2018.\n\nMethod\nThis study used a framework for evaluating the incremental economic burden of adults with MDD in the USA that combined original and literature-based estimates, focusing on key changes between 2010 and 2018. The prevalence rates of MDD by sex, age, employment, and treatment status over time were estimated based on the National Survey on Drug Use and Health (NSDUH). The incremental direct and workplace costs per individual with MDD were primarily derived from administrative claims data and NSDUH data using comparative analyses of individuals with and without MDD. Societal direct and workplace costs were extrapolated by multiplying NSDUH estimates of the number of people with MDD by the direct and workplace cost estimates per patient. The suicide-related costs were estimated using a human capital method.\n\nResults\nThe number of US adults with MDD increased by 12.9%, from 15.5 to 17.5 million, between 2010 and 2018, whereas the proportion of adults with MDD aged 18–34 years increased from 34.6 to 47.5%. Over this period, the incremental economic burden of adults with MDD increased by 37.9% from $US236.6 billion to 326.2 billion (year 2020 values). All components of the incremental economic burden increased (i.e., direct costs, suicide-related costs, and workplace costs), with the largest growth observed in workplace costs, at 73.2%. Consequently, the composition of 2018 costs changed meaningfully, with 35% attributable to direct costs (47% in 2010), 4% to suicide-related costs (5% in 2010), and 61% to workplace costs (48% in 2010). This increase in the workplace cost share was consistent with more favorable employment conditions for those with MDD. Finally, the proportion of total costs attributable to MDD itself as opposed to comorbid conditions remained stable at 37% (38% in 2010).\n\nConclusion\nWorkplace costs accounted for the largest portion of the growing economic burden of MDD as this population trended younger and was increasingly likely to be employed. Although the total number of adults with MDD increased from 2010 to 2018, the incremental direct cost per individual declined. At the same time, the proportion of adults with MDD who received treatment remained stable over the past decade, suggesting that substantial unmet treatment needs remain in this population. Further research is warranted into the availability, composition, and quality of MDD treatment services.\n\nSupplementary Information\nThe online version contains supplementary material available at 10.1007/s40273-021-01019-4.","container-title":"Pharmacoeconomics","DOI":"10.1007/s40273-021-01019-4","ISSN":"1170-7690","issue":"6","journalAbbreviation":"Pharmacoeconomics","language":"en","note":"PMID: 33950419\nPMCID: PMC8097130","page":"653-665","source":"PubMed Central","title":"The Economic Burden of Adults with Major Depressive Disorder in the United States (2010 and 2018)","volume":"39","author":[{"family":"Greenberg","given":"Paul E."},{"family":"Fournier","given":"Andree-Anne"},{"family":"Sisitsky","given":"Tammy"},{"family":"Simes","given":"Mark"},{"family":"Berman","given":"Richard"},{"family":"Koenigsberg","given":"Sarah H."},{"family":"Kessler","given":"Ronald C."}],"issued":{"date-parts":[["2021"]]}}}],"schema":"https://github.com/citation-style-language/schema/raw/master/csl-citation.json"} </w:instrText>
      </w:r>
      <w:r w:rsidR="003633C7" w:rsidRPr="009F6A66">
        <w:rPr>
          <w:color w:val="000000" w:themeColor="text1"/>
        </w:rPr>
        <w:fldChar w:fldCharType="separate"/>
      </w:r>
      <w:r w:rsidR="003A2AC4" w:rsidRPr="003A2AC4">
        <w:t>(Greenberg et al. 2021)</w:t>
      </w:r>
      <w:r w:rsidR="003633C7" w:rsidRPr="009F6A66">
        <w:rPr>
          <w:color w:val="000000" w:themeColor="text1"/>
        </w:rPr>
        <w:fldChar w:fldCharType="end"/>
      </w:r>
      <w:r w:rsidR="003633C7" w:rsidRPr="009F6A66">
        <w:rPr>
          <w:color w:val="000000" w:themeColor="text1"/>
        </w:rPr>
        <w:t xml:space="preserve">. </w:t>
      </w:r>
      <w:bookmarkStart w:id="49" w:name="OLE_LINK30"/>
      <w:del w:id="50" w:author="Hu Chuan-Peng" w:date="2024-01-11T20:47:00Z">
        <w:r w:rsidR="00D539A2" w:rsidRPr="005A2A03" w:rsidDel="00E76C9F">
          <w:rPr>
            <w:color w:val="FF0000"/>
          </w:rPr>
          <w:delText xml:space="preserve"> </w:delText>
        </w:r>
      </w:del>
      <w:moveFromRangeStart w:id="51" w:author="Hu Chuan-Peng" w:date="2024-01-11T20:43:00Z" w:name="move155898196"/>
      <w:moveFrom w:id="52" w:author="Hu Chuan-Peng" w:date="2024-01-11T20:43:00Z">
        <w:r w:rsidR="005A2A03" w:rsidRPr="005A2A03" w:rsidDel="00BA06EB">
          <w:rPr>
            <w:color w:val="FF0000"/>
          </w:rPr>
          <w:t xml:space="preserve">More than 700,000 people take their own lives each year, and suicide is the fourth leading cause of death among 15-29 year olds </w:t>
        </w:r>
        <w:r w:rsidR="005A2A03" w:rsidRPr="005A2A03" w:rsidDel="00BA06EB">
          <w:rPr>
            <w:color w:val="FF0000"/>
          </w:rPr>
          <w:fldChar w:fldCharType="begin"/>
        </w:r>
        <w:r w:rsidR="005A2A03" w:rsidRPr="005A2A03" w:rsidDel="00BA06EB">
          <w:rPr>
            <w:color w:val="FF0000"/>
          </w:rPr>
          <w:instrText xml:space="preserve"> ADDIN ZOTERO_ITEM CSL_CITATION {"citationID":"UVGwuzVz","properties":{"formattedCitation":"(World health organization 2023)","plainCitation":"(World health organization 2023)","noteIndex":0},"citationItems":[{"id":374,"uris":["http://zotero.org/users/local/eoP0LvSC/items/55IDJFVC"],"itemData":{"id":374,"type":"webpage","title":"Depressive disorder (depression)","URL":"https://www.who.int/news-room/fact-sheets/detail/depression","author":[{"literal":"World health organization"}],"issued":{"date-parts":[["2023"]]}}}],"schema":"https://github.com/citation-style-language/schema/raw/master/csl-citation.json"} </w:instrText>
        </w:r>
        <w:r w:rsidR="005A2A03" w:rsidRPr="005A2A03" w:rsidDel="00BA06EB">
          <w:rPr>
            <w:color w:val="FF0000"/>
          </w:rPr>
          <w:fldChar w:fldCharType="separate"/>
        </w:r>
        <w:r w:rsidR="005A2A03" w:rsidRPr="005A2A03" w:rsidDel="00BA06EB">
          <w:rPr>
            <w:color w:val="FF0000"/>
          </w:rPr>
          <w:t>(World health organization 2023)</w:t>
        </w:r>
        <w:r w:rsidR="005A2A03" w:rsidRPr="005A2A03" w:rsidDel="00BA06EB">
          <w:rPr>
            <w:color w:val="FF0000"/>
          </w:rPr>
          <w:fldChar w:fldCharType="end"/>
        </w:r>
        <w:r w:rsidR="005A2A03" w:rsidRPr="005A2A03" w:rsidDel="00BA06EB">
          <w:rPr>
            <w:color w:val="FF0000"/>
          </w:rPr>
          <w:t>.</w:t>
        </w:r>
        <w:r w:rsidR="005A2A03" w:rsidRPr="005A2A03" w:rsidDel="00BA06EB">
          <w:rPr>
            <w:rFonts w:hint="eastAsia"/>
            <w:color w:val="FF0000"/>
          </w:rPr>
          <w:t xml:space="preserve"> </w:t>
        </w:r>
      </w:moveFrom>
      <w:moveFromRangeEnd w:id="51"/>
      <w:del w:id="53" w:author="Hu Chuan-Peng" w:date="2024-01-11T20:43:00Z">
        <w:r w:rsidR="005A2A03" w:rsidRPr="005A2A03" w:rsidDel="00BA06EB">
          <w:rPr>
            <w:color w:val="FF0000"/>
          </w:rPr>
          <w:delText>Major depression is a risk factor for suicide, accounting for 60 per cent of suicides</w:delText>
        </w:r>
        <w:r w:rsidR="005A2A03" w:rsidRPr="005A2A03" w:rsidDel="00BA06EB">
          <w:rPr>
            <w:color w:val="FF0000"/>
          </w:rPr>
          <w:fldChar w:fldCharType="begin"/>
        </w:r>
        <w:r w:rsidR="005A2A03" w:rsidRPr="005A2A03" w:rsidDel="00BA06EB">
          <w:rPr>
            <w:color w:val="FF0000"/>
          </w:rPr>
          <w:delInstrText xml:space="preserve"> ADDIN ZOTERO_ITEM CSL_CITATION {"citationID":"QBU2CIoP","properties":{"formattedCitation":"(Ng, How, and Ng 2017)","plainCitation":"(Ng, How, and Ng 2017)","noteIndex":0},"citationItems":[{"id":368,"uris":["http://zotero.org/users/local/eoP0LvSC/items/P4942DVU"],"itemData":{"id":368,"type":"article-journal","abstract":"Major depression is a common condition seen in the primary care setting. This article describes the suicide risk assessment of a depressed patient, including practical aspects of history-taking, consideration of factors in deciding if a patient requires immediate transfer for inpatient care and measures to be taken if the patient is not hospitalised. It follows on our earlier article about the approach to management of depression in primary care.","container-title":"Singapore Medical Journal","DOI":"10.11622/smedj.2017006","ISSN":"00375675","issue":"2","journalAbbreviation":"smedj","language":"en","page":"72-77","source":"DOI.org (Crossref)","title":"Depression in primary care: assessing suicide risk","title-short":"Depression in primary care","volume":"58","author":[{"family":"Ng","given":"Cw"},{"family":"How","given":"Ch"},{"family":"Ng","given":"Yp"}],"issued":{"date-parts":[["2017",2]]}}}],"schema":"https://github.com/citation-style-language/schema/raw/master/csl-citation.json"} </w:delInstrText>
        </w:r>
        <w:r w:rsidR="005A2A03" w:rsidRPr="005A2A03" w:rsidDel="00BA06EB">
          <w:rPr>
            <w:color w:val="FF0000"/>
          </w:rPr>
          <w:fldChar w:fldCharType="separate"/>
        </w:r>
        <w:r w:rsidR="005A2A03" w:rsidRPr="005A2A03" w:rsidDel="00BA06EB">
          <w:rPr>
            <w:color w:val="FF0000"/>
          </w:rPr>
          <w:delText>(Ng, How, and Ng 2017)</w:delText>
        </w:r>
        <w:r w:rsidR="005A2A03" w:rsidRPr="005A2A03" w:rsidDel="00BA06EB">
          <w:rPr>
            <w:color w:val="FF0000"/>
          </w:rPr>
          <w:fldChar w:fldCharType="end"/>
        </w:r>
        <w:r w:rsidR="005A2A03" w:rsidRPr="005A2A03" w:rsidDel="00BA06EB">
          <w:rPr>
            <w:color w:val="FF0000"/>
          </w:rPr>
          <w:delText>.</w:delText>
        </w:r>
      </w:del>
      <w:r w:rsidR="00EE3105" w:rsidRPr="009F6A66">
        <w:rPr>
          <w:color w:val="000000" w:themeColor="text1"/>
        </w:rPr>
        <w:t>T</w:t>
      </w:r>
      <w:bookmarkStart w:id="54" w:name="OLE_LINK33"/>
      <w:bookmarkStart w:id="55" w:name="OLE_LINK32"/>
      <w:bookmarkStart w:id="56" w:name="OLE_LINK40"/>
      <w:bookmarkEnd w:id="49"/>
      <w:r w:rsidR="00EE3105" w:rsidRPr="009F6A66">
        <w:rPr>
          <w:color w:val="000000" w:themeColor="text1"/>
        </w:rPr>
        <w:t xml:space="preserve">he situation in China is similar, major depression ranked as the second leading cause of disability </w:t>
      </w:r>
      <w:r w:rsidR="00EE3105" w:rsidRPr="009F6A66">
        <w:rPr>
          <w:color w:val="000000" w:themeColor="text1"/>
        </w:rPr>
        <w:fldChar w:fldCharType="begin"/>
      </w:r>
      <w:r w:rsidR="003A2AC4">
        <w:rPr>
          <w:color w:val="000000" w:themeColor="text1"/>
        </w:rPr>
        <w:instrText xml:space="preserve"> ADDIN ZOTERO_ITEM CSL_CITATION {"citationID":"Xjci9J2a","properties":{"formattedCitation":"(Yang et al. 2013)","plainCitation":"(Yang et al. 2013)","noteIndex":0},"citationItems":[{"id":316,"uris":["http://zotero.org/users/local/eoP0LvSC/items/4QQINTSK"],"itemData":{"id":316,"type":"article-journal","abstract":"Background China has undergone rapid demographic and epidemiological changes in the past few decades, including striking declines in fertility and child mortality and increases in life expectancy at birth. Popular discontent with the health system has led to major reforms. To help inform these reforms, we did a comprehensive assessment of disease burden in China, how it changed between 1990 and 2010, and how China’s health burden compares with other nations.","container-title":"The Lancet","DOI":"10.1016/S0140-6736(13)61097-1","ISSN":"01406736","issue":"9882","journalAbbreviation":"The Lancet","language":"en","page":"1987-2015","source":"DOI.org (Crossref)","title":"Rapid health transition in China, 1990–2010: findings from the Global Burden of Disease Study 2010","title-short":"Rapid health transition in China, 1990–2010","volume":"381","author":[{"family":"Yang","given":"Gonghuan"},{"family":"Wang","given":"Yu"},{"family":"Zeng","given":"Yixin"},{"family":"Gao","given":"George F"},{"family":"Liang","given":"Xiaofeng"},{"family":"Zhou","given":"Maigeng"},{"family":"Wan","given":"Xia"},{"family":"Yu","given":"Shicheng"},{"family":"Jiang","given":"Yuhong"},{"family":"Naghavi","given":"Mohsen"},{"family":"Vos","given":"Theo"},{"family":"Wang","given":"Haidong"},{"family":"Lopez","given":"Alan D"},{"family":"Murray","given":"Christopher Jl"}],"issued":{"date-parts":[["2013",6]]}}}],"schema":"https://github.com/citation-style-language/schema/raw/master/csl-citation.json"} </w:instrText>
      </w:r>
      <w:r w:rsidR="00EE3105" w:rsidRPr="009F6A66">
        <w:rPr>
          <w:color w:val="000000" w:themeColor="text1"/>
        </w:rPr>
        <w:fldChar w:fldCharType="separate"/>
      </w:r>
      <w:r w:rsidR="003A2AC4" w:rsidRPr="003A2AC4">
        <w:t>(Yang et al. 2013)</w:t>
      </w:r>
      <w:r w:rsidR="00EE3105" w:rsidRPr="009F6A66">
        <w:rPr>
          <w:color w:val="000000" w:themeColor="text1"/>
        </w:rPr>
        <w:fldChar w:fldCharType="end"/>
      </w:r>
      <w:r w:rsidR="00EE3105" w:rsidRPr="009F6A66">
        <w:rPr>
          <w:color w:val="000000" w:themeColor="text1"/>
        </w:rPr>
        <w:t xml:space="preserve">. A recent survey revealed that the </w:t>
      </w:r>
      <w:r w:rsidR="00967469" w:rsidRPr="009F6A66">
        <w:rPr>
          <w:color w:val="000000" w:themeColor="text1"/>
        </w:rPr>
        <w:t>prevalence rate of elevated self-reported depressive symptoms in China</w:t>
      </w:r>
      <w:r w:rsidR="005D7C4C" w:rsidRPr="009F6A66">
        <w:rPr>
          <w:color w:val="000000" w:themeColor="text1"/>
        </w:rPr>
        <w:t xml:space="preserve"> is 10.6%</w:t>
      </w:r>
      <w:bookmarkEnd w:id="54"/>
      <w:r w:rsidR="005D7C4C" w:rsidRPr="009F6A66">
        <w:rPr>
          <w:color w:val="000000" w:themeColor="text1"/>
        </w:rPr>
        <w:t xml:space="preserve"> </w:t>
      </w:r>
      <w:bookmarkStart w:id="57" w:name="OLE_LINK3"/>
      <w:bookmarkEnd w:id="55"/>
      <w:r w:rsidR="00982F92" w:rsidRPr="009F6A66">
        <w:rPr>
          <w:color w:val="000000" w:themeColor="text1"/>
        </w:rPr>
        <w:fldChar w:fldCharType="begin"/>
      </w:r>
      <w:r w:rsidR="00F5422B">
        <w:rPr>
          <w:rFonts w:hint="eastAsia"/>
          <w:color w:val="000000" w:themeColor="text1"/>
        </w:rPr>
        <w:instrText xml:space="preserve"> ADDIN ZOTERO_ITEM CSL_CITATION {"citationID":"Zr42Z0Vk","properties":{"formattedCitation":"(\\uc0\\u20613{}\\uc0\\u23567{}\\uc0\\u20848{} and \\uc0\\u24352{}\\uc0\\u20355{} 2023)","plainCitation":"(</w:instrText>
      </w:r>
      <w:r w:rsidR="00F5422B">
        <w:rPr>
          <w:rFonts w:hint="eastAsia"/>
          <w:color w:val="000000" w:themeColor="text1"/>
        </w:rPr>
        <w:instrText>傅小兰</w:instrText>
      </w:r>
      <w:r w:rsidR="00F5422B">
        <w:rPr>
          <w:rFonts w:hint="eastAsia"/>
          <w:color w:val="000000" w:themeColor="text1"/>
        </w:rPr>
        <w:instrText xml:space="preserve"> and </w:instrText>
      </w:r>
      <w:r w:rsidR="00F5422B">
        <w:rPr>
          <w:rFonts w:hint="eastAsia"/>
          <w:color w:val="000000" w:themeColor="text1"/>
        </w:rPr>
        <w:instrText>张侃</w:instrText>
      </w:r>
      <w:r w:rsidR="00F5422B">
        <w:rPr>
          <w:rFonts w:hint="eastAsia"/>
          <w:color w:val="000000" w:themeColor="text1"/>
        </w:rPr>
        <w:instrText xml:space="preserve"> 2023)","noteIndex":0},"citationItems":[{"id":307,"uris":["http://zotero.org/users/local/eoP0LvSC/items/8L92BE7G"],"itemData":{"id":307,"type":"book","edition":"1","event-place":"</w:instrText>
      </w:r>
      <w:r w:rsidR="00F5422B">
        <w:rPr>
          <w:rFonts w:hint="eastAsia"/>
          <w:color w:val="000000" w:themeColor="text1"/>
        </w:rPr>
        <w:instrText>北京</w:instrText>
      </w:r>
      <w:r w:rsidR="00F5422B">
        <w:rPr>
          <w:rFonts w:hint="eastAsia"/>
          <w:color w:val="000000" w:themeColor="text1"/>
        </w:rPr>
        <w:instrText>","publisher":"</w:instrText>
      </w:r>
      <w:r w:rsidR="00F5422B">
        <w:rPr>
          <w:rFonts w:hint="eastAsia"/>
          <w:color w:val="000000" w:themeColor="text1"/>
        </w:rPr>
        <w:instrText>社会科学文献出版社</w:instrText>
      </w:r>
      <w:r w:rsidR="00F5422B">
        <w:rPr>
          <w:rFonts w:hint="eastAsia"/>
          <w:color w:val="000000" w:themeColor="text1"/>
        </w:rPr>
        <w:instrText>","publisher-place":"</w:instrText>
      </w:r>
      <w:r w:rsidR="00F5422B">
        <w:rPr>
          <w:rFonts w:hint="eastAsia"/>
          <w:color w:val="000000" w:themeColor="text1"/>
        </w:rPr>
        <w:instrText>北京</w:instrText>
      </w:r>
      <w:r w:rsidR="00F5422B">
        <w:rPr>
          <w:rFonts w:hint="eastAsia"/>
          <w:color w:val="000000" w:themeColor="text1"/>
        </w:rPr>
        <w:instrText>","title":"</w:instrText>
      </w:r>
      <w:r w:rsidR="00F5422B">
        <w:rPr>
          <w:rFonts w:hint="eastAsia"/>
          <w:color w:val="000000" w:themeColor="text1"/>
        </w:rPr>
        <w:instrText>心理健康蓝皮书</w:instrText>
      </w:r>
      <w:r w:rsidR="00F5422B">
        <w:rPr>
          <w:rFonts w:hint="eastAsia"/>
          <w:color w:val="000000" w:themeColor="text1"/>
        </w:rPr>
        <w:instrText xml:space="preserve"> </w:instrText>
      </w:r>
      <w:r w:rsidR="00F5422B">
        <w:rPr>
          <w:rFonts w:hint="eastAsia"/>
          <w:color w:val="000000" w:themeColor="text1"/>
        </w:rPr>
        <w:instrText>中国国民心理健康发展报告</w:instrText>
      </w:r>
      <w:r w:rsidR="00F5422B">
        <w:rPr>
          <w:rFonts w:hint="eastAsia"/>
          <w:color w:val="000000" w:themeColor="text1"/>
        </w:rPr>
        <w:instrText>(2021-2022)","author":[{"literal":"</w:instrText>
      </w:r>
      <w:r w:rsidR="00F5422B">
        <w:rPr>
          <w:rFonts w:hint="eastAsia"/>
          <w:color w:val="000000" w:themeColor="text1"/>
        </w:rPr>
        <w:instrText>傅小兰</w:instrText>
      </w:r>
      <w:r w:rsidR="00F5422B">
        <w:rPr>
          <w:rFonts w:hint="eastAsia"/>
          <w:color w:val="000000" w:themeColor="text1"/>
        </w:rPr>
        <w:instrText>"},{"literal":"</w:instrText>
      </w:r>
      <w:r w:rsidR="00F5422B">
        <w:rPr>
          <w:rFonts w:hint="eastAsia"/>
          <w:color w:val="000000" w:themeColor="text1"/>
        </w:rPr>
        <w:instrText>张侃</w:instrText>
      </w:r>
      <w:r w:rsidR="00F5422B">
        <w:rPr>
          <w:rFonts w:hint="eastAsia"/>
          <w:color w:val="000000" w:themeColor="text1"/>
        </w:rPr>
        <w:instrText xml:space="preserve">"}],"issued":{"date-parts":[["2023"]]}}}],"schema":"https://github.com/citation-style-language/schema/raw/master/csl-citation.json"} </w:instrText>
      </w:r>
      <w:r w:rsidR="00982F92" w:rsidRPr="009F6A66">
        <w:rPr>
          <w:color w:val="000000" w:themeColor="text1"/>
        </w:rPr>
        <w:fldChar w:fldCharType="separate"/>
      </w:r>
      <w:r w:rsidR="003A2AC4" w:rsidRPr="003A2AC4">
        <w:rPr>
          <w:kern w:val="0"/>
          <w:szCs w:val="24"/>
        </w:rPr>
        <w:t>(</w:t>
      </w:r>
      <w:r w:rsidR="003A2AC4" w:rsidRPr="003A2AC4">
        <w:rPr>
          <w:kern w:val="0"/>
          <w:szCs w:val="24"/>
        </w:rPr>
        <w:t>傅小兰</w:t>
      </w:r>
      <w:r w:rsidR="003A2AC4" w:rsidRPr="003A2AC4">
        <w:rPr>
          <w:kern w:val="0"/>
          <w:szCs w:val="24"/>
        </w:rPr>
        <w:t xml:space="preserve"> and </w:t>
      </w:r>
      <w:r w:rsidR="003A2AC4" w:rsidRPr="003A2AC4">
        <w:rPr>
          <w:kern w:val="0"/>
          <w:szCs w:val="24"/>
        </w:rPr>
        <w:t>张侃</w:t>
      </w:r>
      <w:r w:rsidR="003A2AC4" w:rsidRPr="003A2AC4">
        <w:rPr>
          <w:kern w:val="0"/>
          <w:szCs w:val="24"/>
        </w:rPr>
        <w:t xml:space="preserve"> 2023)</w:t>
      </w:r>
      <w:r w:rsidR="00982F92" w:rsidRPr="009F6A66">
        <w:rPr>
          <w:color w:val="000000" w:themeColor="text1"/>
        </w:rPr>
        <w:fldChar w:fldCharType="end"/>
      </w:r>
      <w:bookmarkEnd w:id="57"/>
      <w:r w:rsidR="00982F92" w:rsidRPr="009F6A66">
        <w:rPr>
          <w:rFonts w:hint="eastAsia"/>
          <w:color w:val="000000" w:themeColor="text1"/>
        </w:rPr>
        <w:t>.</w:t>
      </w:r>
      <w:r w:rsidR="005D14D2" w:rsidRPr="009F6A66">
        <w:rPr>
          <w:color w:val="000000" w:themeColor="text1"/>
        </w:rPr>
        <w:t xml:space="preserve"> </w:t>
      </w:r>
      <w:bookmarkStart w:id="58" w:name="OLE_LINK39"/>
      <w:bookmarkStart w:id="59" w:name="OLE_LINK41"/>
      <w:bookmarkEnd w:id="56"/>
      <w:ins w:id="60" w:author="Hu Chuan-Peng" w:date="2024-01-11T20:48:00Z">
        <w:r w:rsidR="00E76C9F">
          <w:rPr>
            <w:rFonts w:hint="eastAsia"/>
            <w:color w:val="000000" w:themeColor="text1"/>
          </w:rPr>
          <w:t>The</w:t>
        </w:r>
        <w:r w:rsidR="00E76C9F">
          <w:rPr>
            <w:color w:val="000000" w:themeColor="text1"/>
          </w:rPr>
          <w:t xml:space="preserve"> personal, social, and economic burden is also increasingly, XXX </w:t>
        </w:r>
      </w:ins>
    </w:p>
    <w:p w14:paraId="60862AF1" w14:textId="702FE5C5" w:rsidR="00982F92" w:rsidRDefault="00E76C9F" w:rsidP="00DB3426">
      <w:pPr>
        <w:ind w:firstLine="480"/>
      </w:pPr>
      <w:r w:rsidRPr="009F6A66">
        <w:rPr>
          <w:color w:val="000000" w:themeColor="text1"/>
        </w:rPr>
        <w:t>Depression, as other mood disorders, has an early age of onset</w:t>
      </w:r>
      <w:r w:rsidRPr="009F6A66">
        <w:rPr>
          <w:rFonts w:hint="eastAsia"/>
          <w:color w:val="000000" w:themeColor="text1"/>
        </w:rPr>
        <w:t>.</w:t>
      </w:r>
      <w:r w:rsidRPr="009F6A66">
        <w:rPr>
          <w:color w:val="000000" w:themeColor="text1"/>
        </w:rPr>
        <w:t xml:space="preserve"> </w:t>
      </w:r>
      <w:r>
        <w:fldChar w:fldCharType="begin"/>
      </w:r>
      <w:r>
        <w:instrText xml:space="preserve"> ADDIN ZOTERO_ITEM CSL_CITATION {"citationID":"dCy4zeKq","properties":{"custom":"Dattani (2022)","formattedCitation":"Dattani (2022)","plainCitation":"Dattani (2022)","noteIndex":0},"citationItems":[{"id":342,"uris":["http://zotero.org/users/local/eoP0LvSC/items/34MXPQ6X"],"itemData":{"id":342,"type":"article-journal","container-title":"Our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fldChar w:fldCharType="separate"/>
      </w:r>
      <w:r w:rsidRPr="003A2AC4">
        <w:t>Dattani (2022)</w:t>
      </w:r>
      <w:r>
        <w:fldChar w:fldCharType="end"/>
      </w:r>
      <w:r>
        <w:rPr>
          <w:rFonts w:hint="eastAsia"/>
        </w:rPr>
        <w:t xml:space="preserve"> </w:t>
      </w:r>
      <w:r w:rsidRPr="00D7067E">
        <w:lastRenderedPageBreak/>
        <w:t xml:space="preserve">found that the age of onset for depression is </w:t>
      </w:r>
      <w:r>
        <w:rPr>
          <w:rFonts w:hint="eastAsia"/>
        </w:rPr>
        <w:t>as</w:t>
      </w:r>
      <w:r>
        <w:t xml:space="preserve"> early as around 10 years old and </w:t>
      </w:r>
      <w:del w:id="61" w:author="Hu Chuan-Peng" w:date="2024-01-11T20:49:00Z">
        <w:r w:rsidDel="004A16BE">
          <w:delText>most frequent age of onset is</w:delText>
        </w:r>
      </w:del>
      <w:ins w:id="62" w:author="Hu Chuan-Peng" w:date="2024-01-11T20:49:00Z">
        <w:r w:rsidR="004A16BE">
          <w:t>peaked at</w:t>
        </w:r>
      </w:ins>
      <w:r>
        <w:t xml:space="preserve"> 19.5 </w:t>
      </w:r>
      <w:r w:rsidRPr="00D7067E">
        <w:fldChar w:fldCharType="begin"/>
      </w:r>
      <w:r>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Pr="00D7067E">
        <w:fldChar w:fldCharType="separate"/>
      </w:r>
      <w:r w:rsidRPr="003A2AC4">
        <w:t>(Solmi et al. 2022)</w:t>
      </w:r>
      <w:r w:rsidRPr="00D7067E">
        <w:fldChar w:fldCharType="end"/>
      </w:r>
      <w:r>
        <w:t xml:space="preserve">. </w:t>
      </w:r>
      <w:bookmarkStart w:id="63" w:name="OLE_LINK37"/>
      <w:bookmarkEnd w:id="58"/>
      <w:bookmarkEnd w:id="59"/>
      <w:r w:rsidRPr="00D7067E">
        <w:t xml:space="preserve">The onset of adolescent anxiety and depressive disorders may be attributed to profound changes in hormones and hormone receptors, heightened emotional responses to increasing social stimuli, and rapid alterations in motivation and reward systems </w:t>
      </w:r>
      <w:r w:rsidRPr="00D7067E">
        <w:fldChar w:fldCharType="begin"/>
      </w:r>
      <w:r>
        <w:instrText xml:space="preserve"> ADDIN ZOTERO_ITEM CSL_CITATION {"citationID":"Pdo2wx6q","properties":{"formattedCitation":"(Paus, Keshavan, and Giedd 2008)","plainCitation":"(Paus, Keshavan, and Giedd 2008)","noteIndex":0},"citationItems":[{"id":337,"uris":["http://zotero.org/users/local/eoP0LvSC/items/HBR3782E"],"itemData":{"id":337,"type":"article-journal","abstract":"The peak age of onset for many psychiatric disorders is adolescence, a time of remarkable physical and behavioural changes. The processes in the brain that underlie these behavioural changes have been the subject of recent investigations. What do we know about the maturation of the human brain during adolescence? Do structural changes in the cerebral cortex reflect synaptic pruning? Are increases in white-matter volume driven by myelination? Is the adolescent brain more or less sensitive to reward? Finding answers to these questions might enable us to further our understanding of mental health during adolescence.","container-title":"Nature Reviews Neuroscience","DOI":"10.1038/nrn2513","ISSN":"1471-003X, 1471-0048","issue":"12","journalAbbreviation":"Nat Rev Neurosci","language":"en","page":"947-957","source":"DOI.org (Crossref)","title":"Why do many psychiatric disorders emerge during adolescence?","volume":"9","author":[{"family":"Paus","given":"Tomáš"},{"family":"Keshavan","given":"Matcheri"},{"family":"Giedd","given":"Jay N."}],"issued":{"date-parts":[["2008",12]]}}}],"schema":"https://github.com/citation-style-language/schema/raw/master/csl-citation.json"} </w:instrText>
      </w:r>
      <w:r w:rsidRPr="00D7067E">
        <w:fldChar w:fldCharType="separate"/>
      </w:r>
      <w:r w:rsidRPr="003A2AC4">
        <w:t>(Paus, Keshavan, and Giedd 2008)</w:t>
      </w:r>
      <w:r w:rsidRPr="00D7067E">
        <w:fldChar w:fldCharType="end"/>
      </w:r>
      <w:r w:rsidRPr="00D7067E">
        <w:t>.</w:t>
      </w:r>
      <w:r w:rsidRPr="00DB3426">
        <w:t xml:space="preserve"> </w:t>
      </w:r>
      <w:commentRangeStart w:id="64"/>
      <w:ins w:id="65" w:author="Hu Chuan-Peng" w:date="2024-01-11T20:49:00Z">
        <w:r w:rsidR="004A16BE">
          <w:t>Suicide</w:t>
        </w:r>
      </w:ins>
      <w:ins w:id="66" w:author="Hu Chuan-Peng" w:date="2024-01-11T20:50:00Z">
        <w:r w:rsidR="004A16BE">
          <w:t xml:space="preserve"> and self-harm among children and adolesents XXX </w:t>
        </w:r>
        <w:commentRangeEnd w:id="64"/>
        <w:r w:rsidR="004A16BE">
          <w:rPr>
            <w:rStyle w:val="CommentReference"/>
          </w:rPr>
          <w:commentReference w:id="64"/>
        </w:r>
      </w:ins>
      <w:ins w:id="67" w:author="Hu Chuan-Peng" w:date="2024-01-11T20:51:00Z">
        <w:r w:rsidR="009857F1">
          <w:rPr>
            <w:rFonts w:hint="eastAsia"/>
          </w:rPr>
          <w:t>All</w:t>
        </w:r>
        <w:r w:rsidR="009857F1">
          <w:t xml:space="preserve"> </w:t>
        </w:r>
      </w:ins>
      <w:del w:id="68" w:author="Hu Chuan-Peng" w:date="2024-01-11T20:51:00Z">
        <w:r w:rsidRPr="00DB3426" w:rsidDel="009857F1">
          <w:rPr>
            <w:rFonts w:hint="eastAsia"/>
          </w:rPr>
          <w:delText>T</w:delText>
        </w:r>
      </w:del>
      <w:ins w:id="69" w:author="Hu Chuan-Peng" w:date="2024-01-11T20:51:00Z">
        <w:r w:rsidR="009857F1">
          <w:rPr>
            <w:rFonts w:hint="eastAsia"/>
          </w:rPr>
          <w:t>t</w:t>
        </w:r>
      </w:ins>
      <w:r w:rsidRPr="00DB3426">
        <w:t xml:space="preserve">hese data suggest </w:t>
      </w:r>
      <w:del w:id="70" w:author="Hu Chuan-Peng" w:date="2024-01-11T20:51:00Z">
        <w:r w:rsidRPr="00DB3426" w:rsidDel="009857F1">
          <w:delText xml:space="preserve">that </w:delText>
        </w:r>
      </w:del>
      <w:ins w:id="71" w:author="Hu Chuan-Peng" w:date="2024-01-11T20:51:00Z">
        <w:r w:rsidR="009857F1">
          <w:t xml:space="preserve">it is crucial to </w:t>
        </w:r>
      </w:ins>
      <w:r w:rsidRPr="00DB3426">
        <w:t>screen</w:t>
      </w:r>
      <w:del w:id="72" w:author="Hu Chuan-Peng" w:date="2024-01-11T20:51:00Z">
        <w:r w:rsidRPr="00DB3426" w:rsidDel="009857F1">
          <w:delText>ing for</w:delText>
        </w:r>
      </w:del>
      <w:r w:rsidRPr="00DB3426">
        <w:t xml:space="preserve"> depression </w:t>
      </w:r>
      <w:del w:id="73" w:author="Hu Chuan-Peng" w:date="2024-01-11T20:51:00Z">
        <w:r w:rsidRPr="00DB3426" w:rsidDel="009857F1">
          <w:delText xml:space="preserve">in </w:delText>
        </w:r>
      </w:del>
      <w:ins w:id="74" w:author="Hu Chuan-Peng" w:date="2024-01-11T20:51:00Z">
        <w:r w:rsidR="009857F1">
          <w:t>among</w:t>
        </w:r>
        <w:r w:rsidR="009857F1" w:rsidRPr="00DB3426">
          <w:t xml:space="preserve"> </w:t>
        </w:r>
      </w:ins>
      <w:r w:rsidRPr="00DB3426">
        <w:t xml:space="preserve">children, adolescents, and young adults </w:t>
      </w:r>
      <w:del w:id="75" w:author="Hu Chuan-Peng" w:date="2024-01-11T20:51:00Z">
        <w:r w:rsidRPr="00DB3426" w:rsidDel="009857F1">
          <w:delText>is important</w:delText>
        </w:r>
      </w:del>
      <w:ins w:id="76" w:author="Hu Chuan-Peng" w:date="2024-01-11T20:51:00Z">
        <w:r w:rsidR="009857F1">
          <w:t>so that disastrous com</w:t>
        </w:r>
      </w:ins>
      <w:ins w:id="77" w:author="Hu Chuan-Peng" w:date="2024-01-11T20:52:00Z">
        <w:r w:rsidR="009857F1">
          <w:t>seqences could be prevented</w:t>
        </w:r>
      </w:ins>
      <w:r w:rsidRPr="00DB3426">
        <w:t>. However, there are few national surveys about depression among children and adolescents in China. For example, the youngest participants in a recent national survey were 18 years old and found a prevalence rate of depression to be 24.1% in the age group of 18-24</w:t>
      </w:r>
      <w:r>
        <w:t xml:space="preserve"> </w:t>
      </w:r>
      <w:bookmarkEnd w:id="63"/>
      <w:r w:rsidR="00982F92">
        <w:fldChar w:fldCharType="begin"/>
      </w:r>
      <w:r w:rsidR="00F5422B">
        <w:rPr>
          <w:rFonts w:hint="eastAsia"/>
        </w:rPr>
        <w:instrText xml:space="preserve"> ADDIN ZOTERO_ITEM CSL_CITATION {"citationID":"BRcBE7MV","properties":{"formattedCitation":"(\\uc0\\u20613{}\\uc0\\u23567{}\\uc0\\u20848{} and \\uc0\\u24352{}\\uc0\\u20355{} 2023)","plainCitation":"(</w:instrText>
      </w:r>
      <w:r w:rsidR="00F5422B">
        <w:rPr>
          <w:rFonts w:hint="eastAsia"/>
        </w:rPr>
        <w:instrText>傅小兰</w:instrText>
      </w:r>
      <w:r w:rsidR="00F5422B">
        <w:rPr>
          <w:rFonts w:hint="eastAsia"/>
        </w:rPr>
        <w:instrText xml:space="preserve"> and </w:instrText>
      </w:r>
      <w:r w:rsidR="00F5422B">
        <w:rPr>
          <w:rFonts w:hint="eastAsia"/>
        </w:rPr>
        <w:instrText>张侃</w:instrText>
      </w:r>
      <w:r w:rsidR="00F5422B">
        <w:rPr>
          <w:rFonts w:hint="eastAsia"/>
        </w:rPr>
        <w:instrText xml:space="preserve"> 2023)","noteIndex":0},"citationItems":[{"id":307,"uris":["http://zotero.org/users/local/eoP0LvSC/items/8L92BE7G"],"itemData":{"id":307,"type":"book","edition":"1","event-place":"</w:instrText>
      </w:r>
      <w:r w:rsidR="00F5422B">
        <w:rPr>
          <w:rFonts w:hint="eastAsia"/>
        </w:rPr>
        <w:instrText>北京</w:instrText>
      </w:r>
      <w:r w:rsidR="00F5422B">
        <w:rPr>
          <w:rFonts w:hint="eastAsia"/>
        </w:rPr>
        <w:instrText>","publisher":"</w:instrText>
      </w:r>
      <w:r w:rsidR="00F5422B">
        <w:rPr>
          <w:rFonts w:hint="eastAsia"/>
        </w:rPr>
        <w:instrText>社会科学文献出版社</w:instrText>
      </w:r>
      <w:r w:rsidR="00F5422B">
        <w:rPr>
          <w:rFonts w:hint="eastAsia"/>
        </w:rPr>
        <w:instrText>","publisher-place":"</w:instrText>
      </w:r>
      <w:r w:rsidR="00F5422B">
        <w:rPr>
          <w:rFonts w:hint="eastAsia"/>
        </w:rPr>
        <w:instrText>北京</w:instrText>
      </w:r>
      <w:r w:rsidR="00F5422B">
        <w:rPr>
          <w:rFonts w:hint="eastAsia"/>
        </w:rPr>
        <w:instrText>","title":"</w:instrText>
      </w:r>
      <w:r w:rsidR="00F5422B">
        <w:rPr>
          <w:rFonts w:hint="eastAsia"/>
        </w:rPr>
        <w:instrText>心理健康蓝皮书</w:instrText>
      </w:r>
      <w:r w:rsidR="00F5422B">
        <w:rPr>
          <w:rFonts w:hint="eastAsia"/>
        </w:rPr>
        <w:instrText xml:space="preserve"> </w:instrText>
      </w:r>
      <w:r w:rsidR="00F5422B">
        <w:rPr>
          <w:rFonts w:hint="eastAsia"/>
        </w:rPr>
        <w:instrText>中国国民心理健康发展报告</w:instrText>
      </w:r>
      <w:r w:rsidR="00F5422B">
        <w:rPr>
          <w:rFonts w:hint="eastAsia"/>
        </w:rPr>
        <w:instrText>(2021-2022)","author":[{"literal":"</w:instrText>
      </w:r>
      <w:r w:rsidR="00F5422B">
        <w:rPr>
          <w:rFonts w:hint="eastAsia"/>
        </w:rPr>
        <w:instrText>傅小兰</w:instrText>
      </w:r>
      <w:r w:rsidR="00F5422B">
        <w:rPr>
          <w:rFonts w:hint="eastAsia"/>
        </w:rPr>
        <w:instrText>"},{"literal":"</w:instrText>
      </w:r>
      <w:r w:rsidR="00F5422B">
        <w:rPr>
          <w:rFonts w:hint="eastAsia"/>
        </w:rPr>
        <w:instrText>张侃</w:instrText>
      </w:r>
      <w:r w:rsidR="00F5422B">
        <w:rPr>
          <w:rFonts w:hint="eastAsia"/>
        </w:rPr>
        <w:instrText xml:space="preserve">"}],"issued":{"date-parts":[["2023"]]}}}],"schema":"https://github.com/citation-style-language/schema/raw/master/csl-citation.json"} </w:instrText>
      </w:r>
      <w:r w:rsidR="00982F92">
        <w:fldChar w:fldCharType="separate"/>
      </w:r>
      <w:r w:rsidR="003A2AC4" w:rsidRPr="003A2AC4">
        <w:rPr>
          <w:kern w:val="0"/>
          <w:szCs w:val="24"/>
        </w:rPr>
        <w:t>(</w:t>
      </w:r>
      <w:r w:rsidR="003A2AC4" w:rsidRPr="003A2AC4">
        <w:rPr>
          <w:kern w:val="0"/>
          <w:szCs w:val="24"/>
        </w:rPr>
        <w:t>傅小兰</w:t>
      </w:r>
      <w:r w:rsidR="003A2AC4" w:rsidRPr="003A2AC4">
        <w:rPr>
          <w:kern w:val="0"/>
          <w:szCs w:val="24"/>
        </w:rPr>
        <w:t xml:space="preserve"> and </w:t>
      </w:r>
      <w:r w:rsidR="003A2AC4" w:rsidRPr="003A2AC4">
        <w:rPr>
          <w:kern w:val="0"/>
          <w:szCs w:val="24"/>
        </w:rPr>
        <w:t>张侃</w:t>
      </w:r>
      <w:r w:rsidR="003A2AC4" w:rsidRPr="003A2AC4">
        <w:rPr>
          <w:kern w:val="0"/>
          <w:szCs w:val="24"/>
        </w:rPr>
        <w:t xml:space="preserve"> 2023)</w:t>
      </w:r>
      <w:r w:rsidR="00982F92">
        <w:fldChar w:fldCharType="end"/>
      </w:r>
      <w:r w:rsidR="00982F92" w:rsidRPr="00982F92">
        <w:t>.</w:t>
      </w:r>
      <w:r w:rsidR="00D55F02">
        <w:t xml:space="preserve"> </w:t>
      </w:r>
      <w:commentRangeStart w:id="78"/>
      <w:commentRangeStart w:id="79"/>
      <w:r w:rsidR="00D55F02">
        <w:t xml:space="preserve">The </w:t>
      </w:r>
      <w:r w:rsidR="005E47A2">
        <w:rPr>
          <w:rFonts w:hint="eastAsia"/>
        </w:rPr>
        <w:t>two</w:t>
      </w:r>
      <w:r w:rsidR="005E47A2">
        <w:t xml:space="preserve"> </w:t>
      </w:r>
      <w:r w:rsidR="00D55F02">
        <w:t xml:space="preserve">available data </w:t>
      </w:r>
      <w:commentRangeEnd w:id="78"/>
      <w:r w:rsidR="005F3CD5">
        <w:rPr>
          <w:rStyle w:val="CommentReference"/>
        </w:rPr>
        <w:commentReference w:id="78"/>
      </w:r>
      <w:commentRangeEnd w:id="79"/>
      <w:r w:rsidR="00EC0013">
        <w:rPr>
          <w:rStyle w:val="CommentReference"/>
        </w:rPr>
        <w:commentReference w:id="79"/>
      </w:r>
      <w:r w:rsidR="00D55F02">
        <w:t xml:space="preserve">for child and adolescent are aggregated by </w:t>
      </w:r>
      <w:r w:rsidR="00684332">
        <w:fldChar w:fldCharType="begin"/>
      </w:r>
      <w:r w:rsidR="003A2AC4">
        <w:instrText xml:space="preserve"> ADDIN ZOTERO_ITEM CSL_CITATION {"citationID":"v4gCIkpg","properties":{"formattedCitation":"(Chen et al. 2022; Huang, Zhang, and Yu 2022; YU Xiaoqi, ZHANG Yali, and YU Guoliang 2022; Zhang, Jin, and Yu 2022)","plainCitation":"(Chen et al. 2022; Huang, Zhang, and Yu 2022; YU Xiaoqi, ZHANG Yali, and YU Guoliang 2022; Zhang, Jin, and Yu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w:instrText>
      </w:r>
      <w:r w:rsidR="003A2AC4">
        <w:rPr>
          <w:rFonts w:hint="eastAsia"/>
        </w:rPr>
        <w:instrText>mily":"Zhang","given":"Yali"},{"family":"Yu","given":"Guoliang"},{"family":"</w:instrText>
      </w:r>
      <w:r w:rsidR="003A2AC4">
        <w:rPr>
          <w:rFonts w:hint="eastAsia"/>
        </w:rPr>
        <w:instrText>俞</w:instrText>
      </w:r>
      <w:r w:rsidR="003A2AC4">
        <w:rPr>
          <w:rFonts w:hint="eastAsia"/>
        </w:rPr>
        <w:instrText>","given":"</w:instrText>
      </w:r>
      <w:r w:rsidR="003A2AC4">
        <w:rPr>
          <w:rFonts w:hint="eastAsia"/>
        </w:rPr>
        <w:instrText>国良</w:instrText>
      </w:r>
      <w:r w:rsidR="003A2AC4">
        <w:rPr>
          <w:rFonts w:hint="eastAsia"/>
        </w:rPr>
        <w:instrText>"}],"issued":{"date-parts":[["2022",5,1]]}},"label":"page"},{"id":295,"uris":["http://zotero.org/users/local/eoP0LvSC/items/87HCGSGD"],"itemData":{"id":295,"type":"a</w:instrText>
      </w:r>
      <w:r w:rsidR="003A2AC4">
        <w:instrText>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2010","volume":"30","author":[{"family":"Huang","given":"Xiaoxiao"},{"family":"Zhang","given":"Yali"},{"family":"Yu","given":"Guoliang"}],"issued":{"date-parts":[["2022",5,1]]}},"label":"page"},{"id":14,"uris":["http://zotero.org/users/local/eoP0LvSC/items/VDAXUCB4"],"itemData"</w:instrText>
      </w:r>
      <w:r w:rsidR="003A2AC4">
        <w:rPr>
          <w:rFonts w:hint="eastAsia"/>
        </w:rPr>
        <w:instrText>:{"id":14,"type":"article-journal","abstract":"</w:instrText>
      </w:r>
      <w:r w:rsidR="003A2AC4">
        <w:rPr>
          <w:rFonts w:hint="eastAsia"/>
        </w:rPr>
        <w:instrText>我国高中生心理健康问题的检出率亟需关注</w:instrText>
      </w:r>
      <w:r w:rsidR="003A2AC4">
        <w:rPr>
          <w:rFonts w:hint="eastAsia"/>
        </w:rPr>
        <w:instrText xml:space="preserve">, </w:instrText>
      </w:r>
      <w:r w:rsidR="003A2AC4">
        <w:rPr>
          <w:rFonts w:hint="eastAsia"/>
        </w:rPr>
        <w:instrText>许多研究对此进行了</w:instrText>
      </w:r>
      <w:r w:rsidR="003A2AC4">
        <w:rPr>
          <w:rFonts w:hint="eastAsia"/>
        </w:rPr>
        <w:instrText>...","container-title":"Advances in Psychological Science","DOI":"10.3724/SP.J.1042.2022.00978","ISSN":"1671-3710","issue":"5","language":"en","page":"978","source":"journal.psyc</w:instrText>
      </w:r>
      <w:r w:rsidR="003A2AC4">
        <w:instrText xml:space="preserve">h.ac.cn","title":"Prevalence of mental health problems among senior high school students in mainland of China from 2010 to 2020: A meta-analysis","volume":"30","author":[{"literal":"YU Xiaoqi"},{"literal":"ZHANG Yali"},{"literal":"YU 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fldChar w:fldCharType="separate"/>
      </w:r>
      <w:r w:rsidR="003A2AC4" w:rsidRPr="003A2AC4">
        <w:t>(Chen et al. 2022; Huang, Zhang, and Yu 2022; YU Xiaoqi, ZHANG Yali, and YU Guoliang 2022; Zhang, Jin, and Yu 2022)</w:t>
      </w:r>
      <w:r w:rsidR="00684332">
        <w:fldChar w:fldCharType="end"/>
      </w:r>
      <w:r w:rsidR="005E47A2">
        <w:t xml:space="preserve"> and</w:t>
      </w:r>
      <w:r w:rsidR="00DB3426">
        <w:t xml:space="preserve"> </w:t>
      </w:r>
      <w:r w:rsidR="00DB3426" w:rsidRPr="003A2AC4">
        <w:rPr>
          <w:color w:val="FF0000"/>
        </w:rPr>
        <w:fldChar w:fldCharType="begin"/>
      </w:r>
      <w:r w:rsidR="00DB3426" w:rsidRPr="003A2AC4">
        <w:rPr>
          <w:color w:val="FF0000"/>
        </w:rPr>
        <w:instrText xml:space="preserve"> ADDIN ZOTERO_ITEM CSL_CITATION {"citationID":"zQ0UO7Xu","properties":{"custom":"Deng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DB3426" w:rsidRPr="003A2AC4">
        <w:rPr>
          <w:color w:val="FF0000"/>
        </w:rPr>
        <w:fldChar w:fldCharType="separate"/>
      </w:r>
      <w:r w:rsidR="003A2AC4" w:rsidRPr="003A2AC4">
        <w:rPr>
          <w:color w:val="FF0000"/>
        </w:rPr>
        <w:t>Deng et al. (2023)</w:t>
      </w:r>
      <w:r w:rsidR="00DB3426" w:rsidRPr="003A2AC4">
        <w:rPr>
          <w:color w:val="FF0000"/>
        </w:rPr>
        <w:fldChar w:fldCharType="end"/>
      </w:r>
      <w:r w:rsidR="005E47A2" w:rsidRPr="003A2AC4">
        <w:rPr>
          <w:color w:val="FF0000"/>
        </w:rPr>
        <w:t>.</w:t>
      </w:r>
      <w:bookmarkStart w:id="80" w:name="OLE_LINK6"/>
      <w:r w:rsidR="005E47A2">
        <w:t xml:space="preserve"> </w:t>
      </w:r>
      <w:r w:rsidR="005E47A2" w:rsidRPr="003C2718">
        <w:rPr>
          <w:color w:val="FF0000"/>
        </w:rPr>
        <w:t>The former</w:t>
      </w:r>
      <w:r w:rsidR="00D55F02" w:rsidRPr="003C2718">
        <w:rPr>
          <w:color w:val="FF0000"/>
        </w:rPr>
        <w:t xml:space="preserve"> synthesized data from different sources and found a </w:t>
      </w:r>
      <w:ins w:id="81" w:author="Hu Chuan-Peng" w:date="2024-01-11T20:52:00Z">
        <w:r w:rsidR="005C7FDF">
          <w:rPr>
            <w:color w:val="FF0000"/>
          </w:rPr>
          <w:t xml:space="preserve">self-reported </w:t>
        </w:r>
      </w:ins>
      <w:r w:rsidR="00D55F02" w:rsidRPr="003C2718">
        <w:rPr>
          <w:color w:val="FF0000"/>
        </w:rPr>
        <w:t xml:space="preserve">prevalence rate of depression is </w:t>
      </w:r>
      <w:r w:rsidR="007D22E2" w:rsidRPr="003C2718">
        <w:rPr>
          <w:color w:val="FF0000"/>
        </w:rPr>
        <w:t xml:space="preserve">14.6% </w:t>
      </w:r>
      <w:r w:rsidR="00D55F02" w:rsidRPr="003C2718">
        <w:rPr>
          <w:color w:val="FF0000"/>
        </w:rPr>
        <w:t xml:space="preserve">among elementary school students, </w:t>
      </w:r>
      <w:r w:rsidR="007D22E2" w:rsidRPr="003C2718">
        <w:rPr>
          <w:color w:val="FF0000"/>
        </w:rPr>
        <w:t>23.6% ~ 24.2%</w:t>
      </w:r>
      <w:r w:rsidR="00D55F02" w:rsidRPr="003C2718">
        <w:rPr>
          <w:color w:val="FF0000"/>
        </w:rPr>
        <w:t xml:space="preserve"> among</w:t>
      </w:r>
      <w:r w:rsidR="007D22E2" w:rsidRPr="003C2718">
        <w:rPr>
          <w:color w:val="FF0000"/>
        </w:rPr>
        <w:t xml:space="preserve"> </w:t>
      </w:r>
      <w:r w:rsidR="00D55F02" w:rsidRPr="003C2718">
        <w:rPr>
          <w:color w:val="FF0000"/>
        </w:rPr>
        <w:t xml:space="preserve">middle school students, </w:t>
      </w:r>
      <w:r w:rsidR="007D22E2" w:rsidRPr="003C2718">
        <w:rPr>
          <w:color w:val="FF0000"/>
        </w:rPr>
        <w:t>28.0%</w:t>
      </w:r>
      <w:r w:rsidR="00D55F02" w:rsidRPr="003C2718">
        <w:rPr>
          <w:color w:val="FF0000"/>
        </w:rPr>
        <w:t xml:space="preserve"> among high sch</w:t>
      </w:r>
      <w:r w:rsidR="007D22E2" w:rsidRPr="003C2718">
        <w:rPr>
          <w:rFonts w:hint="eastAsia"/>
          <w:color w:val="FF0000"/>
        </w:rPr>
        <w:t>o</w:t>
      </w:r>
      <w:r w:rsidR="00D55F02" w:rsidRPr="003C2718">
        <w:rPr>
          <w:color w:val="FF0000"/>
        </w:rPr>
        <w:t xml:space="preserve">ol students, and </w:t>
      </w:r>
      <w:r w:rsidR="007D22E2" w:rsidRPr="003C2718">
        <w:rPr>
          <w:color w:val="FF0000"/>
        </w:rPr>
        <w:t>20</w:t>
      </w:r>
      <w:r w:rsidR="007D22E2" w:rsidRPr="003C2718">
        <w:rPr>
          <w:rFonts w:hint="eastAsia"/>
          <w:color w:val="FF0000"/>
        </w:rPr>
        <w:t>.</w:t>
      </w:r>
      <w:r w:rsidR="007D22E2" w:rsidRPr="003C2718">
        <w:rPr>
          <w:color w:val="FF0000"/>
        </w:rPr>
        <w:t>8%</w:t>
      </w:r>
      <w:r w:rsidR="00D55F02" w:rsidRPr="003C2718">
        <w:rPr>
          <w:color w:val="FF0000"/>
        </w:rPr>
        <w:t xml:space="preserve"> among college</w:t>
      </w:r>
      <w:r w:rsidR="001440CD" w:rsidRPr="003C2718">
        <w:rPr>
          <w:color w:val="FF0000"/>
        </w:rPr>
        <w:t>.</w:t>
      </w:r>
      <w:r w:rsidR="005E47A2" w:rsidRPr="003C2718">
        <w:rPr>
          <w:color w:val="FF0000"/>
        </w:rPr>
        <w:t xml:space="preserve"> </w:t>
      </w:r>
      <w:r w:rsidR="007D22E2" w:rsidRPr="003C2718">
        <w:rPr>
          <w:color w:val="FF0000"/>
        </w:rPr>
        <w:t xml:space="preserve">The latter </w:t>
      </w:r>
      <w:del w:id="82" w:author="Hu Chuan-Peng" w:date="2024-01-11T20:53:00Z">
        <w:r w:rsidR="007D22E2" w:rsidRPr="003C2718" w:rsidDel="005C7FDF">
          <w:rPr>
            <w:color w:val="FF0000"/>
          </w:rPr>
          <w:delText>used more strict criteria</w:delText>
        </w:r>
        <w:r w:rsidR="001267C1" w:rsidDel="005C7FDF">
          <w:rPr>
            <w:rFonts w:hint="eastAsia"/>
            <w:color w:val="FF0000"/>
          </w:rPr>
          <w:delText>.</w:delText>
        </w:r>
      </w:del>
      <w:ins w:id="83" w:author="Hu Chuan-Peng" w:date="2024-01-11T20:53:00Z">
        <w:r w:rsidR="005C7FDF">
          <w:rPr>
            <w:color w:val="FF0000"/>
          </w:rPr>
          <w:t xml:space="preserve">employed a two-stage procedure to estimate the prevalence of mental disorder: </w:t>
        </w:r>
      </w:ins>
      <w:del w:id="84" w:author="Hu Chuan-Peng" w:date="2024-01-11T20:53:00Z">
        <w:r w:rsidR="001267C1" w:rsidDel="005C7FDF">
          <w:rPr>
            <w:color w:val="FF0000"/>
          </w:rPr>
          <w:delText xml:space="preserve"> </w:delText>
        </w:r>
        <w:r w:rsidR="001267C1" w:rsidRPr="001267C1" w:rsidDel="005C7FDF">
          <w:rPr>
            <w:color w:val="FF0000"/>
          </w:rPr>
          <w:delText>They initially use the</w:delText>
        </w:r>
      </w:del>
      <w:ins w:id="85" w:author="Hu Chuan-Peng" w:date="2024-01-11T20:53:00Z">
        <w:r w:rsidR="005C7FDF">
          <w:rPr>
            <w:color w:val="FF0000"/>
          </w:rPr>
          <w:t>first using</w:t>
        </w:r>
      </w:ins>
      <w:r w:rsidR="001267C1" w:rsidRPr="001267C1">
        <w:rPr>
          <w:color w:val="FF0000"/>
        </w:rPr>
        <w:t xml:space="preserve"> </w:t>
      </w:r>
      <w:commentRangeStart w:id="86"/>
      <w:r w:rsidR="001267C1" w:rsidRPr="001267C1">
        <w:rPr>
          <w:color w:val="FF0000"/>
        </w:rPr>
        <w:t xml:space="preserve">CBCL </w:t>
      </w:r>
      <w:commentRangeEnd w:id="86"/>
      <w:r w:rsidR="005C7FDF">
        <w:rPr>
          <w:rStyle w:val="CommentReference"/>
        </w:rPr>
        <w:commentReference w:id="86"/>
      </w:r>
      <w:r w:rsidR="001267C1" w:rsidRPr="001267C1">
        <w:rPr>
          <w:color w:val="FF0000"/>
        </w:rPr>
        <w:t>for preliminary screening</w:t>
      </w:r>
      <w:del w:id="87" w:author="Hu Chuan-Peng" w:date="2024-01-11T20:53:00Z">
        <w:r w:rsidR="001267C1" w:rsidRPr="001267C1" w:rsidDel="005C7FDF">
          <w:rPr>
            <w:color w:val="FF0000"/>
          </w:rPr>
          <w:delText xml:space="preserve">, </w:delText>
        </w:r>
      </w:del>
      <w:ins w:id="88" w:author="Hu Chuan-Peng" w:date="2024-01-11T20:53:00Z">
        <w:r w:rsidR="005C7FDF">
          <w:rPr>
            <w:color w:val="FF0000"/>
          </w:rPr>
          <w:t xml:space="preserve"> and </w:t>
        </w:r>
      </w:ins>
      <w:ins w:id="89" w:author="Hu Chuan-Peng" w:date="2024-01-11T20:54:00Z">
        <w:r w:rsidR="005C7FDF">
          <w:rPr>
            <w:color w:val="FF0000"/>
          </w:rPr>
          <w:t xml:space="preserve">then </w:t>
        </w:r>
      </w:ins>
      <w:r w:rsidR="001267C1" w:rsidRPr="001267C1">
        <w:rPr>
          <w:color w:val="FF0000"/>
        </w:rPr>
        <w:t>followed by diagnostic interviews</w:t>
      </w:r>
      <w:r w:rsidR="001267C1">
        <w:rPr>
          <w:color w:val="FF0000"/>
        </w:rPr>
        <w:t xml:space="preserve">, </w:t>
      </w:r>
      <w:r w:rsidR="007D22E2" w:rsidRPr="003C2718">
        <w:rPr>
          <w:color w:val="FF0000"/>
        </w:rPr>
        <w:t>and found that the point prevalence of major depressive disorder was 2.004%</w:t>
      </w:r>
      <w:r w:rsidR="003C2718" w:rsidRPr="003C2718">
        <w:rPr>
          <w:color w:val="FF0000"/>
        </w:rPr>
        <w:t xml:space="preserve"> </w:t>
      </w:r>
      <w:ins w:id="90" w:author="Hu Chuan-Peng" w:date="2024-01-11T20:54:00Z">
        <w:r w:rsidR="005C7FDF">
          <w:rPr>
            <w:color w:val="FF0000"/>
          </w:rPr>
          <w:t xml:space="preserve">for population with age of </w:t>
        </w:r>
      </w:ins>
      <w:del w:id="91" w:author="Hu Chuan-Peng" w:date="2024-01-11T20:54:00Z">
        <w:r w:rsidR="003C2718" w:rsidRPr="003C2718" w:rsidDel="005C7FDF">
          <w:rPr>
            <w:color w:val="FF0000"/>
          </w:rPr>
          <w:delText xml:space="preserve">(aged </w:delText>
        </w:r>
      </w:del>
      <w:r w:rsidR="003C2718" w:rsidRPr="003C2718">
        <w:rPr>
          <w:color w:val="FF0000"/>
        </w:rPr>
        <w:t>6</w:t>
      </w:r>
      <w:ins w:id="92" w:author="Hu Chuan-Peng" w:date="2024-01-11T20:54:00Z">
        <w:r w:rsidR="005C7FDF">
          <w:rPr>
            <w:color w:val="FF0000"/>
          </w:rPr>
          <w:t xml:space="preserve"> </w:t>
        </w:r>
      </w:ins>
      <w:r w:rsidR="003C2718" w:rsidRPr="003C2718">
        <w:rPr>
          <w:color w:val="FF0000"/>
        </w:rPr>
        <w:t>–16 years</w:t>
      </w:r>
      <w:ins w:id="93" w:author="Hu Chuan-Peng" w:date="2024-01-11T20:54:00Z">
        <w:r w:rsidR="005C7FDF">
          <w:rPr>
            <w:color w:val="FF0000"/>
          </w:rPr>
          <w:t xml:space="preserve"> old</w:t>
        </w:r>
      </w:ins>
      <w:del w:id="94" w:author="Hu Chuan-Peng" w:date="2024-01-11T20:54:00Z">
        <w:r w:rsidR="003C2718" w:rsidRPr="003C2718" w:rsidDel="005C7FDF">
          <w:rPr>
            <w:color w:val="FF0000"/>
          </w:rPr>
          <w:delText>)</w:delText>
        </w:r>
      </w:del>
      <w:r w:rsidR="007D22E2" w:rsidRPr="003C2718">
        <w:rPr>
          <w:color w:val="FF0000"/>
        </w:rPr>
        <w:t>.</w:t>
      </w:r>
      <w:ins w:id="95" w:author="Hu Chuan-Peng" w:date="2024-01-11T20:55:00Z">
        <w:r w:rsidR="00587D6D">
          <w:rPr>
            <w:color w:val="FF0000"/>
          </w:rPr>
          <w:t xml:space="preserve"> </w:t>
        </w:r>
        <w:commentRangeStart w:id="96"/>
        <w:r w:rsidR="00587D6D">
          <w:rPr>
            <w:color w:val="FF0000"/>
          </w:rPr>
          <w:t>XXX</w:t>
        </w:r>
        <w:commentRangeEnd w:id="96"/>
        <w:r w:rsidR="00587D6D">
          <w:rPr>
            <w:rStyle w:val="CommentReference"/>
          </w:rPr>
          <w:commentReference w:id="96"/>
        </w:r>
      </w:ins>
    </w:p>
    <w:bookmarkEnd w:id="80"/>
    <w:p w14:paraId="50BCACE4" w14:textId="77777777" w:rsidR="005E47A2" w:rsidRPr="005D14D2" w:rsidRDefault="005E47A2" w:rsidP="008D50C6">
      <w:pPr>
        <w:ind w:firstLine="480"/>
      </w:pPr>
    </w:p>
    <w:p w14:paraId="4EFD6F78" w14:textId="06015A5F" w:rsidR="00C45CDF" w:rsidRPr="00C45CDF" w:rsidRDefault="00FC1EED" w:rsidP="00C45CDF">
      <w:pPr>
        <w:ind w:firstLineChars="0" w:firstLine="0"/>
        <w:rPr>
          <w:rFonts w:ascii="SimSun" w:hAnsi="SimSun" w:cs="SimSun"/>
          <w:szCs w:val="24"/>
        </w:rPr>
      </w:pPr>
      <w:r>
        <w:rPr>
          <w:szCs w:val="24"/>
        </w:rPr>
        <w:t>[</w:t>
      </w:r>
      <w:r>
        <w:rPr>
          <w:rFonts w:ascii="SimSun" w:hAnsi="SimSun" w:cs="SimSun" w:hint="eastAsia"/>
          <w:szCs w:val="24"/>
        </w:rPr>
        <w:t>上述关于抑郁障碍的患病率大部分来自于</w:t>
      </w:r>
      <w:r w:rsidRPr="00AC66A1">
        <w:rPr>
          <w:rFonts w:ascii="SimSun" w:hAnsi="SimSun" w:cs="SimSun" w:hint="eastAsia"/>
          <w:szCs w:val="24"/>
        </w:rPr>
        <w:t>自评量表</w:t>
      </w:r>
      <w:r>
        <w:rPr>
          <w:rFonts w:ascii="SimSun" w:hAnsi="SimSun" w:cs="SimSun" w:hint="eastAsia"/>
          <w:szCs w:val="24"/>
        </w:rPr>
        <w:t>，</w:t>
      </w:r>
      <w:r w:rsidRPr="00AC66A1">
        <w:rPr>
          <w:rFonts w:ascii="SimSun" w:hAnsi="SimSun" w:cs="SimSun" w:hint="eastAsia"/>
          <w:szCs w:val="24"/>
        </w:rPr>
        <w:t>在抑郁症的研究中广泛使用，也是各类关于青少年与学生政策的基础（中国、世界范围内大规范调查的的数据）</w:t>
      </w:r>
      <w:r>
        <w:rPr>
          <w:rFonts w:ascii="SimSun" w:hAnsi="SimSun" w:cs="SimSun" w:hint="eastAsia"/>
          <w:szCs w:val="24"/>
        </w:rPr>
        <w:t>。]</w:t>
      </w:r>
    </w:p>
    <w:p w14:paraId="109A56B3" w14:textId="6F3D95EC" w:rsidR="00C45CDF" w:rsidRDefault="00A30871" w:rsidP="00054814">
      <w:pPr>
        <w:ind w:firstLine="480"/>
        <w:rPr>
          <w:ins w:id="97" w:author="Hu Chuan-Peng" w:date="2024-01-11T21:32:00Z"/>
        </w:rPr>
      </w:pPr>
      <w:r>
        <w:rPr>
          <w:rFonts w:hint="eastAsia"/>
        </w:rPr>
        <w:t>Despite</w:t>
      </w:r>
      <w:r>
        <w:t xml:space="preserve"> the severity of the depression</w:t>
      </w:r>
      <w:r w:rsidR="001440CD">
        <w:t xml:space="preserve"> among child, adolescents, and young adults</w:t>
      </w:r>
      <w:r>
        <w:t>, tools for screening of depression are largely rely on self-report scales</w:t>
      </w:r>
      <w:r w:rsidR="00820A8E">
        <w:t xml:space="preserve"> </w:t>
      </w:r>
      <w:r w:rsidR="005512E5">
        <w:fldChar w:fldCharType="begin"/>
      </w:r>
      <w:r w:rsidR="003A2AC4">
        <w:instrText xml:space="preserve"> ADDIN ZOTERO_ITEM CSL_CITATION {"citationID":"UxDiZ7az","properties":{"unsorted":true,"formattedCitation":"(Fried, Flake, and Robinaugh 2022)","plainCitation":"(Fried, Flake, and Robinaugh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5512E5">
        <w:fldChar w:fldCharType="separate"/>
      </w:r>
      <w:r w:rsidR="003A2AC4" w:rsidRPr="003A2AC4">
        <w:t>(Fried, Flake, and Robinaugh 2022)</w:t>
      </w:r>
      <w:r w:rsidR="005512E5">
        <w:fldChar w:fldCharType="end"/>
      </w:r>
      <w:r w:rsidRPr="00D36716">
        <w:rPr>
          <w:highlight w:val="yellow"/>
        </w:rPr>
        <w:t>.</w:t>
      </w:r>
      <w:r>
        <w:t xml:space="preserve"> </w:t>
      </w:r>
      <w:bookmarkStart w:id="98" w:name="OLE_LINK35"/>
      <w:ins w:id="99" w:author="Hu Chuan-Peng" w:date="2024-01-11T21:29:00Z">
        <w:r w:rsidR="002E733B" w:rsidRPr="00054814">
          <w:t>Although</w:t>
        </w:r>
        <w:r w:rsidR="002E733B" w:rsidRPr="003038B4">
          <w:rPr>
            <w:highlight w:val="yellow"/>
          </w:rPr>
          <w:t xml:space="preserve"> </w:t>
        </w:r>
        <w:r w:rsidR="002E733B" w:rsidRPr="00F720E7">
          <w:t xml:space="preserve">diagnostic interview </w:t>
        </w:r>
        <w:r w:rsidR="002E733B">
          <w:t xml:space="preserve">is preferred </w:t>
        </w:r>
        <w:r w:rsidR="002E733B">
          <w:t xml:space="preserve">over self-report scales </w:t>
        </w:r>
        <w:r w:rsidR="002E733B">
          <w:t xml:space="preserve">for clincial purpose </w:t>
        </w:r>
        <w:r w:rsidR="002E733B" w:rsidRPr="00F720E7">
          <w:fldChar w:fldCharType="begin"/>
        </w:r>
        <w:r w:rsidR="002E733B">
          <w:instrText xml:space="preserve"> ADDIN ZOTERO_ITEM CSL_CITATION {"citationID":"qMrOb3kd","properties":{"formattedCitation":"(McGrath et al. 2023)","plainCitation":"(McGrath et al. 2023)","noteIndex":0},"citationItems":[{"id":330,"uris":["http://zotero.org/users/local/eoP0LvSC/items/GT322CCJ"],"itemData":{"id":330,"type":"article-journal","abstract":"Background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M."}],"issued":{"date-parts":[["2023",9]]}}}],"schema":"https://github.com/citation-style-language/schema/raw/master/csl-citation.json"} </w:instrText>
        </w:r>
        <w:r w:rsidR="002E733B" w:rsidRPr="00F720E7">
          <w:fldChar w:fldCharType="separate"/>
        </w:r>
        <w:r w:rsidR="002E733B" w:rsidRPr="003A2AC4">
          <w:t>(McGrath et al. 2023)</w:t>
        </w:r>
        <w:r w:rsidR="002E733B" w:rsidRPr="00F720E7">
          <w:fldChar w:fldCharType="end"/>
        </w:r>
        <w:r w:rsidR="002E733B">
          <w:t>; Lu et al</w:t>
        </w:r>
        <w:r w:rsidR="002E733B">
          <w:rPr>
            <w:rFonts w:hint="eastAsia"/>
          </w:rPr>
          <w:t>,</w:t>
        </w:r>
        <w:r w:rsidR="002E733B">
          <w:t xml:space="preserve"> this approach also has its own limitions. For instance, it takes more time and need professional interviewers. Prevalence rate based on diagnotistic interviews, therefore, may suffer from the problem of representativeness (e.g., </w:t>
        </w:r>
        <w:r w:rsidR="002E733B" w:rsidRPr="00273068">
          <w:t>Xiang</w:t>
        </w:r>
        <w:r w:rsidR="002E733B">
          <w:t xml:space="preserve"> et al., 2022, Lancet Psychiatry</w:t>
        </w:r>
        <w:r w:rsidR="002E733B">
          <w:rPr>
            <w:rFonts w:hint="eastAsia"/>
          </w:rPr>
          <w:t>)</w:t>
        </w:r>
        <w:r w:rsidR="002E733B">
          <w:t xml:space="preserve">. </w:t>
        </w:r>
      </w:ins>
      <w:ins w:id="100" w:author="Hu Chuan-Peng" w:date="2024-01-11T21:30:00Z">
        <w:r w:rsidR="002E733B">
          <w:t xml:space="preserve">On the other hand, surveys with </w:t>
        </w:r>
      </w:ins>
      <w:del w:id="101" w:author="Hu Chuan-Peng" w:date="2024-01-11T21:30:00Z">
        <w:r w:rsidR="00820A8E" w:rsidDel="002E733B">
          <w:delText xml:space="preserve">Given its low cost, </w:delText>
        </w:r>
      </w:del>
      <w:r w:rsidR="00820A8E">
        <w:t xml:space="preserve">self-report scales </w:t>
      </w:r>
      <w:ins w:id="102" w:author="Hu Chuan-Peng" w:date="2024-01-11T21:30:00Z">
        <w:r w:rsidR="002E733B">
          <w:t>are more fe</w:t>
        </w:r>
      </w:ins>
      <w:ins w:id="103" w:author="Hu Chuan-Peng" w:date="2024-01-11T21:31:00Z">
        <w:r w:rsidR="002E733B">
          <w:t>asible for quick screen, and these scales might be</w:t>
        </w:r>
      </w:ins>
      <w:del w:id="104" w:author="Hu Chuan-Peng" w:date="2024-01-11T21:19:00Z">
        <w:r w:rsidR="00820A8E" w:rsidDel="00273068">
          <w:delText xml:space="preserve">are </w:delText>
        </w:r>
      </w:del>
      <w:ins w:id="105" w:author="Hu Chuan-Peng" w:date="2024-01-11T21:19:00Z">
        <w:r w:rsidR="00273068">
          <w:t xml:space="preserve"> </w:t>
        </w:r>
      </w:ins>
      <w:r w:rsidR="00820A8E">
        <w:t xml:space="preserve">the only available method in regions where the per capita </w:t>
      </w:r>
      <w:r w:rsidR="003A2AC4">
        <w:t>psychiatrists</w:t>
      </w:r>
      <w:r w:rsidR="00820A8E">
        <w:t xml:space="preserve"> is low </w:t>
      </w:r>
      <w:ins w:id="106" w:author="Hu Chuan-Peng" w:date="2024-01-11T21:20:00Z">
        <w:r w:rsidR="00273068">
          <w:t xml:space="preserve">or lack </w:t>
        </w:r>
        <w:r w:rsidR="00273068">
          <w:lastRenderedPageBreak/>
          <w:t xml:space="preserve">of professionals </w:t>
        </w:r>
      </w:ins>
      <w:r w:rsidR="00820A8E">
        <w:t>(e.g.,</w:t>
      </w:r>
      <w:r w:rsidR="003A2AC4">
        <w:fldChar w:fldCharType="begin"/>
      </w:r>
      <w:r w:rsidR="003A2AC4">
        <w:instrText xml:space="preserve"> ADDIN ZOTERO_ITEM CSL_CITATION {"citationID":"89pAaZT4","properties":{"formattedCitation":"(Geng et al. 2022)","plainCitation":"(Geng et al. 2022)","noteIndex":0},"citationItems":[{"id":366,"uris":["http://zotero.org/users/local/eoP0LvSC/items/XUGWTJLQ"],"itemData":{"id":366,"type":"article-journal","container-title":"Nature Human Behaviour","DOI":"10.1038/s41562-022-01328-4","ISSN":"2397-3374","issue":"5","journalAbbreviation":"Nat Hum Behav","language":"en","page":"615-617","source":"DOI.org (Crossref)","title":"Promoting computational psychiatry in China","volume":"6","author":[{"family":"Geng","given":"Haiyang"},{"family":"Chen","given":"Ji"},{"family":"Chuan-Peng","given":"Hu"},{"family":"Jin","given":"Jingwen"},{"family":"Chan","given":"Raymond C. K."},{"family":"Li","given":"Ying"},{"family":"Hu","given":"Xiaoqing"},{"family":"Zhang","given":"Ru-Yuan"},{"family":"Zhang","given":"Lei"}],"issued":{"date-parts":[["2022",3,28]]}}}],"schema":"https://github.com/citation-style-language/schema/raw/master/csl-citation.json"} </w:instrText>
      </w:r>
      <w:r w:rsidR="003A2AC4">
        <w:fldChar w:fldCharType="separate"/>
      </w:r>
      <w:r w:rsidR="003A2AC4" w:rsidRPr="003A2AC4">
        <w:t>(Geng et al. 2022)</w:t>
      </w:r>
      <w:r w:rsidR="003A2AC4">
        <w:fldChar w:fldCharType="end"/>
      </w:r>
      <w:r w:rsidR="00820A8E">
        <w:t xml:space="preserve">. </w:t>
      </w:r>
      <w:del w:id="107" w:author="Hu Chuan-Peng" w:date="2024-01-11T21:31:00Z">
        <w:r w:rsidDel="002E733B">
          <w:delText xml:space="preserve">For instance, the </w:delText>
        </w:r>
      </w:del>
      <w:ins w:id="108" w:author="Hu Chuan-Peng" w:date="2024-01-11T21:31:00Z">
        <w:r w:rsidR="002E733B">
          <w:t xml:space="preserve">The </w:t>
        </w:r>
      </w:ins>
      <w:r>
        <w:t>global prevalence data we mentioned above</w:t>
      </w:r>
      <w:r w:rsidR="001440CD">
        <w:t xml:space="preserve"> (</w:t>
      </w:r>
      <w:commentRangeStart w:id="109"/>
      <w:r w:rsidR="001440CD">
        <w:t>XXX</w:t>
      </w:r>
      <w:commentRangeEnd w:id="109"/>
      <w:r w:rsidR="00EF3545">
        <w:rPr>
          <w:rStyle w:val="CommentReference"/>
        </w:rPr>
        <w:commentReference w:id="109"/>
      </w:r>
      <w:r w:rsidR="001440CD">
        <w:t>)</w:t>
      </w:r>
      <w:r>
        <w:t xml:space="preserve"> are most aggregated from self-reported data from different countries. </w:t>
      </w:r>
      <w:bookmarkEnd w:id="98"/>
      <w:del w:id="110" w:author="Hu Chuan-Peng" w:date="2024-01-11T21:27:00Z">
        <w:r w:rsidR="00054814" w:rsidRPr="00054814" w:rsidDel="002E733B">
          <w:delText>Although</w:delText>
        </w:r>
        <w:r w:rsidR="00054814" w:rsidRPr="003038B4" w:rsidDel="002E733B">
          <w:rPr>
            <w:highlight w:val="yellow"/>
          </w:rPr>
          <w:delText xml:space="preserve"> </w:delText>
        </w:r>
      </w:del>
      <w:del w:id="111" w:author="Hu Chuan-Peng" w:date="2024-01-11T21:23:00Z">
        <w:r w:rsidR="001440CD" w:rsidRPr="00F720E7" w:rsidDel="00273068">
          <w:delText>some l</w:delText>
        </w:r>
        <w:r w:rsidR="00045A41" w:rsidRPr="00F720E7" w:rsidDel="00273068">
          <w:delText xml:space="preserve">arge-scale surveys conducted worldwide to determine the prevalence rates of depression utilize </w:delText>
        </w:r>
      </w:del>
      <w:del w:id="112" w:author="Hu Chuan-Peng" w:date="2024-01-11T21:22:00Z">
        <w:r w:rsidR="00045A41" w:rsidRPr="00F720E7" w:rsidDel="00273068">
          <w:delText xml:space="preserve">diagnostic </w:delText>
        </w:r>
        <w:r w:rsidR="001440CD" w:rsidRPr="00F720E7" w:rsidDel="00273068">
          <w:delText>i</w:delText>
        </w:r>
        <w:r w:rsidR="00045A41" w:rsidRPr="00F720E7" w:rsidDel="00273068">
          <w:delText>nterview</w:delText>
        </w:r>
        <w:r w:rsidR="001944A8" w:rsidRPr="00F720E7" w:rsidDel="00273068">
          <w:delText xml:space="preserve"> </w:delText>
        </w:r>
      </w:del>
      <w:del w:id="113" w:author="Hu Chuan-Peng" w:date="2024-01-11T21:27:00Z">
        <w:r w:rsidR="00045A41" w:rsidRPr="00F720E7" w:rsidDel="002E733B">
          <w:fldChar w:fldCharType="begin"/>
        </w:r>
        <w:r w:rsidR="003A2AC4" w:rsidDel="002E733B">
          <w:delInstrText xml:space="preserve"> ADDIN ZOTERO_ITEM CSL_CITATION {"citationID":"qMrOb3kd","properties":{"formattedCitation":"(McGrath et al. 2023)","plainCitation":"(McGrath et al. 2023)","noteIndex":0},"citationItems":[{"id":330,"uris":["http://zotero.org/users/local/eoP0LvSC/items/GT322CCJ"],"itemData":{"id":330,"type":"article-journal","abstract":"Background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M."}],"issued":{"date-parts":[["2023",9]]}}}],"schema":"https://github.com/citation-style-language/schema/raw/master/csl-citation.json"} </w:delInstrText>
        </w:r>
        <w:r w:rsidR="00045A41" w:rsidRPr="00F720E7" w:rsidDel="002E733B">
          <w:fldChar w:fldCharType="separate"/>
        </w:r>
        <w:r w:rsidR="003A2AC4" w:rsidRPr="003A2AC4" w:rsidDel="002E733B">
          <w:delText>(McGrath et al. 2023)</w:delText>
        </w:r>
        <w:r w:rsidR="00045A41" w:rsidRPr="00F720E7" w:rsidDel="002E733B">
          <w:fldChar w:fldCharType="end"/>
        </w:r>
      </w:del>
      <w:ins w:id="114" w:author="Hu Chuan-Peng" w:date="2024-01-11T21:23:00Z">
        <w:r w:rsidR="00273068">
          <w:t xml:space="preserve"> </w:t>
        </w:r>
      </w:ins>
      <w:del w:id="115" w:author="Hu Chuan-Peng" w:date="2024-01-11T20:56:00Z">
        <w:r w:rsidR="00045A41" w:rsidRPr="00F720E7" w:rsidDel="00EF3545">
          <w:rPr>
            <w:rFonts w:hint="eastAsia"/>
          </w:rPr>
          <w:delText>.</w:delText>
        </w:r>
        <w:r w:rsidRPr="00F720E7" w:rsidDel="00EF3545">
          <w:delText xml:space="preserve"> </w:delText>
        </w:r>
        <w:r w:rsidR="00045A41" w:rsidRPr="00F720E7" w:rsidDel="00EF3545">
          <w:delText>However, in China</w:delText>
        </w:r>
        <w:r w:rsidR="00045A41" w:rsidDel="00EF3545">
          <w:delText xml:space="preserve"> </w:delText>
        </w:r>
        <w:r w:rsidR="001830EB" w:rsidDel="00EF3545">
          <w:delText xml:space="preserve">the </w:delText>
        </w:r>
      </w:del>
      <w:r w:rsidR="001830EB">
        <w:t>large-scale survey</w:t>
      </w:r>
      <w:ins w:id="116" w:author="Hu Chuan-Peng" w:date="2024-01-11T20:56:00Z">
        <w:r w:rsidR="00EF3545">
          <w:t>s</w:t>
        </w:r>
      </w:ins>
      <w:r w:rsidR="001830EB">
        <w:t xml:space="preserve"> </w:t>
      </w:r>
      <w:del w:id="117" w:author="Hu Chuan-Peng" w:date="2024-01-11T20:56:00Z">
        <w:r w:rsidR="001830EB" w:rsidDel="00EF3545">
          <w:delText xml:space="preserve">that produced </w:delText>
        </w:r>
        <w:r w:rsidDel="00EF3545">
          <w:delText>prevalence rate of depression</w:delText>
        </w:r>
        <w:r w:rsidR="00E64B55" w:rsidRPr="00E64B55" w:rsidDel="00EF3545">
          <w:delText xml:space="preserve"> are </w:delText>
        </w:r>
      </w:del>
      <w:r>
        <w:t>primarily</w:t>
      </w:r>
      <w:r w:rsidRPr="00E64B55">
        <w:t xml:space="preserve"> </w:t>
      </w:r>
      <w:del w:id="118" w:author="Hu Chuan-Peng" w:date="2024-01-11T20:56:00Z">
        <w:r w:rsidR="00E64B55" w:rsidRPr="00E64B55" w:rsidDel="00EF3545">
          <w:delText xml:space="preserve">from </w:delText>
        </w:r>
      </w:del>
      <w:ins w:id="119" w:author="Hu Chuan-Peng" w:date="2024-01-11T20:56:00Z">
        <w:r w:rsidR="00EF3545">
          <w:t>relies on</w:t>
        </w:r>
        <w:r w:rsidR="00EF3545" w:rsidRPr="00E64B55">
          <w:t xml:space="preserve"> </w:t>
        </w:r>
      </w:ins>
      <w:r w:rsidR="00E64B55" w:rsidRPr="00E64B55">
        <w:t>self-report instruments</w:t>
      </w:r>
      <w:r w:rsidR="009B2CEF">
        <w:t xml:space="preserve"> </w:t>
      </w:r>
      <w:ins w:id="120" w:author="Hu Chuan-Peng" w:date="2024-01-11T20:56:00Z">
        <w:r w:rsidR="00EF3545">
          <w:t xml:space="preserve">in </w:t>
        </w:r>
      </w:ins>
      <w:ins w:id="121" w:author="Hu Chuan-Peng" w:date="2024-01-11T20:57:00Z">
        <w:r w:rsidR="00EF3545">
          <w:t xml:space="preserve">China, especially for those survey for research purpose </w:t>
        </w:r>
      </w:ins>
      <w:r w:rsidR="009B2CEF">
        <w:t>(see Table 1)</w:t>
      </w:r>
      <w:r w:rsidR="00E64B55" w:rsidRPr="00E64B55">
        <w:t xml:space="preserve">. </w:t>
      </w:r>
      <w:del w:id="122" w:author="Hu Chuan-Peng" w:date="2024-01-11T21:31:00Z">
        <w:r w:rsidR="009B2CEF" w:rsidDel="002E733B">
          <w:delText xml:space="preserve">For instance, the Chinese National Health Commission has initiated a program for the prevention and treatment of depression, using the </w:delText>
        </w:r>
        <w:r w:rsidR="00BF63BB" w:rsidRPr="00430F71" w:rsidDel="002E733B">
          <w:rPr>
            <w:sz w:val="21"/>
            <w:szCs w:val="21"/>
          </w:rPr>
          <w:delText>Patient Health Questionnaire-9 items</w:delText>
        </w:r>
        <w:r w:rsidR="009B2CEF" w:rsidDel="002E733B">
          <w:delText xml:space="preserve"> (PHQ-9) scale for </w:delText>
        </w:r>
        <w:r w:rsidR="00357BF4" w:rsidDel="002E733B">
          <w:rPr>
            <w:rFonts w:hint="eastAsia"/>
          </w:rPr>
          <w:delText>scr</w:delText>
        </w:r>
        <w:r w:rsidR="00357BF4" w:rsidDel="002E733B">
          <w:delText xml:space="preserve">eening </w:delText>
        </w:r>
        <w:r w:rsidR="009B2CEF" w:rsidDel="002E733B">
          <w:delText>depression.</w:delText>
        </w:r>
        <w:r w:rsidR="00AE5226" w:rsidDel="002E733B">
          <w:delText xml:space="preserve"> </w:delText>
        </w:r>
        <w:bookmarkStart w:id="123" w:name="OLE_LINK25"/>
        <w:r w:rsidR="001830EB" w:rsidDel="002E733B">
          <w:delText xml:space="preserve">Also, studies that aimed at investigating the prevalence rate of a specific population also relies </w:delText>
        </w:r>
        <w:r w:rsidR="00E64B55" w:rsidRPr="00E64B55" w:rsidDel="002E733B">
          <w:delText>self-report measures.</w:delText>
        </w:r>
        <w:r w:rsidR="001830EB" w:rsidDel="002E733B">
          <w:delText xml:space="preserve"> For example, </w:delText>
        </w:r>
        <w:r w:rsidR="00BD0476" w:rsidDel="002E733B">
          <w:delText xml:space="preserve">among the studies that included in </w:delText>
        </w:r>
        <w:r w:rsidR="001830EB" w:rsidDel="002E733B">
          <w:delText xml:space="preserve">meta-analyses </w:delText>
        </w:r>
        <w:r w:rsidR="00BD0476" w:rsidDel="002E733B">
          <w:delText>on</w:delText>
        </w:r>
        <w:r w:rsidR="001830EB" w:rsidDel="002E733B">
          <w:delText xml:space="preserve"> the prevalence rat</w:delText>
        </w:r>
        <w:r w:rsidR="00BD0476" w:rsidDel="002E733B">
          <w:delText>e</w:delText>
        </w:r>
        <w:r w:rsidR="001830EB" w:rsidDel="002E733B">
          <w:delText xml:space="preserve"> of mental disorders among </w:delText>
        </w:r>
        <w:r w:rsidR="008D50C6" w:rsidRPr="008D50C6" w:rsidDel="002E733B">
          <w:delText xml:space="preserve">student </w:delText>
        </w:r>
        <w:r w:rsidR="00BD0476" w:rsidDel="002E733B">
          <w:delText>population in China, we found that m</w:delText>
        </w:r>
        <w:r w:rsidR="006A0830" w:rsidDel="002E733B">
          <w:rPr>
            <w:rFonts w:hint="eastAsia"/>
          </w:rPr>
          <w:delText>a</w:delText>
        </w:r>
        <w:r w:rsidR="00BD0476" w:rsidDel="002E733B">
          <w:delText xml:space="preserve">jority of the studies used self-reported </w:delText>
        </w:r>
        <w:r w:rsidR="00BD0476" w:rsidRPr="00E64B55" w:rsidDel="002E733B">
          <w:delText>instruments</w:delText>
        </w:r>
        <w:r w:rsidR="00BD0476" w:rsidDel="002E733B">
          <w:delText xml:space="preserve">. </w:delText>
        </w:r>
        <w:bookmarkStart w:id="124" w:name="OLE_LINK21"/>
        <w:r w:rsidR="009B2CEF" w:rsidDel="002E733B">
          <w:delText xml:space="preserve">Additionally, self-reported </w:delText>
        </w:r>
        <w:r w:rsidR="009B2CEF" w:rsidRPr="00E64B55" w:rsidDel="002E733B">
          <w:delText>instruments</w:delText>
        </w:r>
        <w:r w:rsidR="009B2CEF" w:rsidDel="002E733B">
          <w:delText xml:space="preserve"> are also used in other national survey such as China Family Panel Study (CFPS), which open its data and the depression data were widely used by researchers from different field</w:delText>
        </w:r>
        <w:r w:rsidR="00F720E7" w:rsidDel="002E733B">
          <w:delText xml:space="preserve"> </w:delText>
        </w:r>
        <w:commentRangeStart w:id="125"/>
        <w:r w:rsidR="00F720E7" w:rsidDel="002E733B">
          <w:fldChar w:fldCharType="begin"/>
        </w:r>
        <w:r w:rsidR="003A2AC4" w:rsidDel="002E733B">
          <w:delInstrText xml:space="preserve"> ADDIN ZOTERO_ITEM CSL_CITATION {"citationID":"G26ee6RR","properties":{"formattedCitation":"(XIE Yu, HU Jingwei, and ZHANG Chunni 2014)","plainCitation":"(XIE Yu, HU Jingwei, and ZHANG Chunni 2014)","noteIndex":0},"citationItems":[{"id":332,"uris":["http://zotero.org/users/local/eoP0LvSC/items/C2DZKP2H"],"itemData":{"id":332,"type":"article-journal","container-title":"Chin J Sociol","language":"en","page":"1-32","title":"The China Family Panel Studies: Design and Practice","volume":"34","author":[{"literal":"XIE Yu"},{"literal":"HU Jingwei"},{"literal":"ZHANG Chunni"}],"issued":{"date-parts":[["2014"]]}}}],"schema":"https://github.com/citation-style-language/schema/raw/master/csl-citation.json"} </w:delInstrText>
        </w:r>
        <w:r w:rsidR="00F720E7" w:rsidDel="002E733B">
          <w:fldChar w:fldCharType="separate"/>
        </w:r>
        <w:r w:rsidR="003A2AC4" w:rsidRPr="009C2394" w:rsidDel="002E733B">
          <w:rPr>
            <w:highlight w:val="yellow"/>
            <w:rPrChange w:id="126" w:author="Hu Chuan-Peng" w:date="2024-01-11T20:58:00Z">
              <w:rPr/>
            </w:rPrChange>
          </w:rPr>
          <w:delText>(XIE Yu, HU Jingwei, and ZHANG Chunni 2014</w:delText>
        </w:r>
        <w:r w:rsidR="003A2AC4" w:rsidRPr="003A2AC4" w:rsidDel="002E733B">
          <w:delText>)</w:delText>
        </w:r>
        <w:r w:rsidR="00F720E7" w:rsidDel="002E733B">
          <w:fldChar w:fldCharType="end"/>
        </w:r>
        <w:commentRangeEnd w:id="125"/>
        <w:r w:rsidR="001272A3" w:rsidDel="002E733B">
          <w:rPr>
            <w:rStyle w:val="CommentReference"/>
          </w:rPr>
          <w:commentReference w:id="125"/>
        </w:r>
        <w:r w:rsidR="009B2CEF" w:rsidDel="002E733B">
          <w:delText xml:space="preserve">. </w:delText>
        </w:r>
      </w:del>
      <w:r w:rsidR="009B2CEF">
        <w:t>The</w:t>
      </w:r>
      <w:r w:rsidR="00FF5BA0">
        <w:t xml:space="preserve"> </w:t>
      </w:r>
      <w:del w:id="127" w:author="Hu Chuan-Peng" w:date="2024-01-11T21:31:00Z">
        <w:r w:rsidR="00FF5BA0" w:rsidDel="002E733B">
          <w:delText xml:space="preserve">results of </w:delText>
        </w:r>
      </w:del>
      <w:r w:rsidR="00FF5BA0">
        <w:t xml:space="preserve">these large-scale surveys </w:t>
      </w:r>
      <w:r w:rsidR="009B2CEF">
        <w:t>may have great impact on the public-health related policy-making</w:t>
      </w:r>
      <w:r>
        <w:t xml:space="preserve"> </w:t>
      </w:r>
      <w:r w:rsidR="00FF5BA0">
        <w:fldChar w:fldCharType="begin"/>
      </w:r>
      <w:r w:rsidR="003A2AC4">
        <w:instrText xml:space="preserve"> ADDIN ZOTERO_ITEM CSL_CITATION {"citationID":"ImFQ9mm1","properties":{"formattedCitation":"(Ma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FF5BA0">
        <w:fldChar w:fldCharType="separate"/>
      </w:r>
      <w:r w:rsidR="003A2AC4" w:rsidRPr="003A2AC4">
        <w:t>(Ma et al. 2023)</w:t>
      </w:r>
      <w:r w:rsidR="00FF5BA0">
        <w:fldChar w:fldCharType="end"/>
      </w:r>
      <w:r w:rsidR="00FF5BA0">
        <w:t>.</w:t>
      </w:r>
    </w:p>
    <w:p w14:paraId="7971C241" w14:textId="77777777" w:rsidR="002E733B" w:rsidRDefault="002E733B" w:rsidP="00054814">
      <w:pPr>
        <w:ind w:firstLine="480"/>
      </w:pPr>
    </w:p>
    <w:bookmarkEnd w:id="123"/>
    <w:bookmarkEnd w:id="124"/>
    <w:p w14:paraId="3477B3C3" w14:textId="0DC91CBE" w:rsidR="001A3248" w:rsidRDefault="001A3248" w:rsidP="001A3248">
      <w:pPr>
        <w:ind w:firstLineChars="0" w:firstLine="0"/>
        <w:jc w:val="center"/>
      </w:pPr>
      <w:commentRangeStart w:id="128"/>
      <w:r>
        <w:rPr>
          <w:rFonts w:hint="eastAsia"/>
        </w:rPr>
        <w:t>Table</w:t>
      </w:r>
      <w:r>
        <w:t>1</w:t>
      </w:r>
      <w:r>
        <w:rPr>
          <w:rFonts w:hint="eastAsia"/>
        </w:rPr>
        <w:t>：</w:t>
      </w:r>
      <w:ins w:id="129" w:author="Hu Chuan-Peng" w:date="2024-01-11T21:18:00Z">
        <w:r w:rsidR="00CB1D92">
          <w:t>Information of scales used for screening depression among influe</w:t>
        </w:r>
      </w:ins>
      <w:ins w:id="130" w:author="Hu Chuan-Peng" w:date="2024-01-11T21:19:00Z">
        <w:r w:rsidR="00CB1D92">
          <w:t xml:space="preserve">ntail </w:t>
        </w:r>
      </w:ins>
      <w:del w:id="131" w:author="Hu Chuan-Peng" w:date="2024-01-11T21:19:00Z">
        <w:r w:rsidR="00351F4C" w:rsidDel="00CB1D92">
          <w:rPr>
            <w:rFonts w:hint="eastAsia"/>
          </w:rPr>
          <w:delText>L</w:delText>
        </w:r>
        <w:r w:rsidR="00351F4C" w:rsidRPr="00351F4C" w:rsidDel="00CB1D92">
          <w:delText>arge</w:delText>
        </w:r>
      </w:del>
      <w:ins w:id="132" w:author="Hu Chuan-Peng" w:date="2024-01-11T21:19:00Z">
        <w:r w:rsidR="00CB1D92">
          <w:t>l</w:t>
        </w:r>
        <w:r w:rsidR="00CB1D92" w:rsidRPr="00351F4C">
          <w:t>arge</w:t>
        </w:r>
      </w:ins>
      <w:r w:rsidR="00351F4C" w:rsidRPr="00351F4C">
        <w:t>-scale survey</w:t>
      </w:r>
      <w:commentRangeEnd w:id="128"/>
      <w:r w:rsidR="002B7A6B">
        <w:rPr>
          <w:rStyle w:val="CommentReference"/>
        </w:rPr>
        <w:commentReference w:id="128"/>
      </w:r>
      <w:ins w:id="133" w:author="Hu Chuan-Peng" w:date="2024-01-11T20:57:00Z">
        <w:r w:rsidR="009C2394">
          <w:t>s</w:t>
        </w:r>
      </w:ins>
      <w:ins w:id="134" w:author="Hu Chuan-Peng" w:date="2024-01-11T21:19:00Z">
        <w:r w:rsidR="00CB1D92">
          <w:t xml:space="preserve"> in China</w:t>
        </w:r>
      </w:ins>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32"/>
        <w:gridCol w:w="2070"/>
        <w:gridCol w:w="2161"/>
        <w:gridCol w:w="1549"/>
      </w:tblGrid>
      <w:tr w:rsidR="003C2718" w:rsidRPr="00C32C1B" w14:paraId="007CEED9" w14:textId="1F04C631" w:rsidTr="00986250">
        <w:tc>
          <w:tcPr>
            <w:tcW w:w="2532" w:type="dxa"/>
            <w:tcBorders>
              <w:top w:val="single" w:sz="12" w:space="0" w:color="auto"/>
              <w:bottom w:val="single" w:sz="12" w:space="0" w:color="auto"/>
            </w:tcBorders>
          </w:tcPr>
          <w:p w14:paraId="4533C9C8" w14:textId="09BA0BD5" w:rsidR="003C2718" w:rsidRPr="00BE3B76" w:rsidRDefault="00ED1917" w:rsidP="00705D04">
            <w:pPr>
              <w:ind w:firstLineChars="0" w:firstLine="0"/>
              <w:rPr>
                <w:sz w:val="21"/>
                <w:szCs w:val="21"/>
              </w:rPr>
            </w:pPr>
            <w:r>
              <w:rPr>
                <w:rFonts w:hint="eastAsia"/>
                <w:sz w:val="21"/>
                <w:szCs w:val="21"/>
              </w:rPr>
              <w:t>调查</w:t>
            </w:r>
          </w:p>
        </w:tc>
        <w:tc>
          <w:tcPr>
            <w:tcW w:w="2070" w:type="dxa"/>
            <w:tcBorders>
              <w:top w:val="single" w:sz="12" w:space="0" w:color="auto"/>
              <w:bottom w:val="single" w:sz="12" w:space="0" w:color="auto"/>
            </w:tcBorders>
          </w:tcPr>
          <w:p w14:paraId="6ED0E3B5" w14:textId="255729F6" w:rsidR="003C2718" w:rsidRPr="00BE3B76" w:rsidRDefault="003C2718" w:rsidP="00705D04">
            <w:pPr>
              <w:ind w:firstLineChars="0" w:firstLine="0"/>
              <w:rPr>
                <w:sz w:val="21"/>
                <w:szCs w:val="21"/>
              </w:rPr>
            </w:pPr>
            <w:r w:rsidRPr="00BE3B76">
              <w:rPr>
                <w:rFonts w:hint="eastAsia"/>
                <w:sz w:val="21"/>
                <w:szCs w:val="21"/>
              </w:rPr>
              <w:t>调查范围</w:t>
            </w:r>
          </w:p>
        </w:tc>
        <w:tc>
          <w:tcPr>
            <w:tcW w:w="2161" w:type="dxa"/>
            <w:tcBorders>
              <w:top w:val="single" w:sz="12" w:space="0" w:color="auto"/>
              <w:bottom w:val="single" w:sz="12" w:space="0" w:color="auto"/>
            </w:tcBorders>
          </w:tcPr>
          <w:p w14:paraId="5EBC7FBA" w14:textId="4B79839E" w:rsidR="003C2718" w:rsidRPr="00BE3B76" w:rsidRDefault="003C2718" w:rsidP="00705D04">
            <w:pPr>
              <w:ind w:firstLineChars="0" w:firstLine="0"/>
              <w:rPr>
                <w:sz w:val="21"/>
                <w:szCs w:val="21"/>
              </w:rPr>
            </w:pPr>
            <w:r w:rsidRPr="00BE3B76">
              <w:rPr>
                <w:rFonts w:hint="eastAsia"/>
                <w:sz w:val="21"/>
                <w:szCs w:val="21"/>
              </w:rPr>
              <w:t>测量方式</w:t>
            </w:r>
          </w:p>
        </w:tc>
        <w:tc>
          <w:tcPr>
            <w:tcW w:w="1549" w:type="dxa"/>
            <w:tcBorders>
              <w:top w:val="single" w:sz="12" w:space="0" w:color="auto"/>
              <w:bottom w:val="single" w:sz="12" w:space="0" w:color="auto"/>
            </w:tcBorders>
          </w:tcPr>
          <w:p w14:paraId="15341A66" w14:textId="4830030C" w:rsidR="003C2718" w:rsidRPr="00D23983" w:rsidRDefault="003C2718" w:rsidP="00705D04">
            <w:pPr>
              <w:ind w:firstLineChars="0" w:firstLine="0"/>
              <w:rPr>
                <w:color w:val="FF0000"/>
                <w:sz w:val="21"/>
                <w:szCs w:val="21"/>
              </w:rPr>
            </w:pPr>
            <w:r w:rsidRPr="00D23983">
              <w:rPr>
                <w:rFonts w:hint="eastAsia"/>
                <w:color w:val="FF0000"/>
                <w:sz w:val="21"/>
                <w:szCs w:val="21"/>
              </w:rPr>
              <w:t>被试年龄</w:t>
            </w:r>
          </w:p>
        </w:tc>
      </w:tr>
      <w:tr w:rsidR="003C2718" w:rsidRPr="00C32C1B" w14:paraId="3CD94068" w14:textId="0AE5714E" w:rsidTr="00986250">
        <w:trPr>
          <w:trHeight w:val="568"/>
        </w:trPr>
        <w:tc>
          <w:tcPr>
            <w:tcW w:w="2532" w:type="dxa"/>
            <w:tcBorders>
              <w:top w:val="single" w:sz="12" w:space="0" w:color="auto"/>
              <w:bottom w:val="nil"/>
            </w:tcBorders>
          </w:tcPr>
          <w:p w14:paraId="53E39A00" w14:textId="28D30C82" w:rsidR="003C2718" w:rsidRPr="001267C1" w:rsidRDefault="001267C1" w:rsidP="00705D04">
            <w:pPr>
              <w:ind w:firstLineChars="0" w:firstLine="0"/>
              <w:rPr>
                <w:color w:val="FF0000"/>
                <w:sz w:val="21"/>
                <w:szCs w:val="21"/>
              </w:rPr>
            </w:pPr>
            <w:r w:rsidRPr="001267C1">
              <w:rPr>
                <w:color w:val="FF0000"/>
                <w:sz w:val="21"/>
                <w:szCs w:val="21"/>
              </w:rPr>
              <w:t>Mental Health of Chinese People</w:t>
            </w:r>
            <w:commentRangeStart w:id="135"/>
            <w:commentRangeStart w:id="136"/>
            <w:r w:rsidR="001A5278" w:rsidRPr="001267C1" w:rsidDel="001A5278">
              <w:rPr>
                <w:rFonts w:hint="eastAsia"/>
                <w:color w:val="FF0000"/>
                <w:sz w:val="21"/>
                <w:szCs w:val="21"/>
              </w:rPr>
              <w:t xml:space="preserve"> </w:t>
            </w:r>
            <w:commentRangeEnd w:id="135"/>
            <w:r w:rsidR="00F720E7" w:rsidRPr="001267C1">
              <w:rPr>
                <w:color w:val="FF0000"/>
                <w:sz w:val="21"/>
                <w:szCs w:val="21"/>
              </w:rPr>
              <w:fldChar w:fldCharType="begin"/>
            </w:r>
            <w:r w:rsidR="00F5422B">
              <w:rPr>
                <w:rFonts w:hint="eastAsia"/>
                <w:color w:val="FF0000"/>
                <w:sz w:val="21"/>
                <w:szCs w:val="21"/>
              </w:rPr>
              <w:instrText xml:space="preserve"> ADDIN ZOTERO_ITEM CSL_CITATION {"citationID":"vC5KqrcJ","properties":{"formattedCitation":"(\\uc0\\u20613{}\\uc0\\u23567{}\\uc0\\u20848{} and \\uc0\\u24352{}\\uc0\\u20355{} 2023)","plainCitation":"(</w:instrText>
            </w:r>
            <w:r w:rsidR="00F5422B">
              <w:rPr>
                <w:rFonts w:hint="eastAsia"/>
                <w:color w:val="FF0000"/>
                <w:sz w:val="21"/>
                <w:szCs w:val="21"/>
              </w:rPr>
              <w:instrText>傅小兰</w:instrText>
            </w:r>
            <w:r w:rsidR="00F5422B">
              <w:rPr>
                <w:rFonts w:hint="eastAsia"/>
                <w:color w:val="FF0000"/>
                <w:sz w:val="21"/>
                <w:szCs w:val="21"/>
              </w:rPr>
              <w:instrText xml:space="preserve"> and </w:instrText>
            </w:r>
            <w:r w:rsidR="00F5422B">
              <w:rPr>
                <w:rFonts w:hint="eastAsia"/>
                <w:color w:val="FF0000"/>
                <w:sz w:val="21"/>
                <w:szCs w:val="21"/>
              </w:rPr>
              <w:instrText>张侃</w:instrText>
            </w:r>
            <w:r w:rsidR="00F5422B">
              <w:rPr>
                <w:rFonts w:hint="eastAsia"/>
                <w:color w:val="FF0000"/>
                <w:sz w:val="21"/>
                <w:szCs w:val="21"/>
              </w:rPr>
              <w:instrText xml:space="preserve"> 2023)","noteIndex":0},"citationItems":[{"id":307,"uris":["http://zotero.org/users/local/eoP0LvSC/items/8L92BE7G"],"itemData":{"id":307,"type":"book","edition":"1","event-place":"</w:instrText>
            </w:r>
            <w:r w:rsidR="00F5422B">
              <w:rPr>
                <w:rFonts w:hint="eastAsia"/>
                <w:color w:val="FF0000"/>
                <w:sz w:val="21"/>
                <w:szCs w:val="21"/>
              </w:rPr>
              <w:instrText>北京</w:instrText>
            </w:r>
            <w:r w:rsidR="00F5422B">
              <w:rPr>
                <w:rFonts w:hint="eastAsia"/>
                <w:color w:val="FF0000"/>
                <w:sz w:val="21"/>
                <w:szCs w:val="21"/>
              </w:rPr>
              <w:instrText>","publisher":"</w:instrText>
            </w:r>
            <w:r w:rsidR="00F5422B">
              <w:rPr>
                <w:rFonts w:hint="eastAsia"/>
                <w:color w:val="FF0000"/>
                <w:sz w:val="21"/>
                <w:szCs w:val="21"/>
              </w:rPr>
              <w:instrText>社会科学文献出版社</w:instrText>
            </w:r>
            <w:r w:rsidR="00F5422B">
              <w:rPr>
                <w:rFonts w:hint="eastAsia"/>
                <w:color w:val="FF0000"/>
                <w:sz w:val="21"/>
                <w:szCs w:val="21"/>
              </w:rPr>
              <w:instrText>","publisher-place":"</w:instrText>
            </w:r>
            <w:r w:rsidR="00F5422B">
              <w:rPr>
                <w:rFonts w:hint="eastAsia"/>
                <w:color w:val="FF0000"/>
                <w:sz w:val="21"/>
                <w:szCs w:val="21"/>
              </w:rPr>
              <w:instrText>北京</w:instrText>
            </w:r>
            <w:r w:rsidR="00F5422B">
              <w:rPr>
                <w:rFonts w:hint="eastAsia"/>
                <w:color w:val="FF0000"/>
                <w:sz w:val="21"/>
                <w:szCs w:val="21"/>
              </w:rPr>
              <w:instrText>","title":"</w:instrText>
            </w:r>
            <w:r w:rsidR="00F5422B">
              <w:rPr>
                <w:rFonts w:hint="eastAsia"/>
                <w:color w:val="FF0000"/>
                <w:sz w:val="21"/>
                <w:szCs w:val="21"/>
              </w:rPr>
              <w:instrText>心理健康蓝皮书</w:instrText>
            </w:r>
            <w:r w:rsidR="00F5422B">
              <w:rPr>
                <w:rFonts w:hint="eastAsia"/>
                <w:color w:val="FF0000"/>
                <w:sz w:val="21"/>
                <w:szCs w:val="21"/>
              </w:rPr>
              <w:instrText xml:space="preserve"> </w:instrText>
            </w:r>
            <w:r w:rsidR="00F5422B">
              <w:rPr>
                <w:rFonts w:hint="eastAsia"/>
                <w:color w:val="FF0000"/>
                <w:sz w:val="21"/>
                <w:szCs w:val="21"/>
              </w:rPr>
              <w:instrText>中国国民心理健康发展报告</w:instrText>
            </w:r>
            <w:r w:rsidR="00F5422B">
              <w:rPr>
                <w:rFonts w:hint="eastAsia"/>
                <w:color w:val="FF0000"/>
                <w:sz w:val="21"/>
                <w:szCs w:val="21"/>
              </w:rPr>
              <w:instrText>(2021-2022)","author":[{"literal":"</w:instrText>
            </w:r>
            <w:r w:rsidR="00F5422B">
              <w:rPr>
                <w:rFonts w:hint="eastAsia"/>
                <w:color w:val="FF0000"/>
                <w:sz w:val="21"/>
                <w:szCs w:val="21"/>
              </w:rPr>
              <w:instrText>傅小兰</w:instrText>
            </w:r>
            <w:r w:rsidR="00F5422B">
              <w:rPr>
                <w:rFonts w:hint="eastAsia"/>
                <w:color w:val="FF0000"/>
                <w:sz w:val="21"/>
                <w:szCs w:val="21"/>
              </w:rPr>
              <w:instrText>"},{"literal":"</w:instrText>
            </w:r>
            <w:r w:rsidR="00F5422B">
              <w:rPr>
                <w:rFonts w:hint="eastAsia"/>
                <w:color w:val="FF0000"/>
                <w:sz w:val="21"/>
                <w:szCs w:val="21"/>
              </w:rPr>
              <w:instrText>张侃</w:instrText>
            </w:r>
            <w:r w:rsidR="00F5422B">
              <w:rPr>
                <w:rFonts w:hint="eastAsia"/>
                <w:color w:val="FF0000"/>
                <w:sz w:val="21"/>
                <w:szCs w:val="21"/>
              </w:rPr>
              <w:instrText xml:space="preserve">"}],"issued":{"date-parts":[["2023"]]}}}],"schema":"https://github.com/citation-style-language/schema/raw/master/csl-citation.json"} </w:instrText>
            </w:r>
            <w:r w:rsidR="00F720E7" w:rsidRPr="001267C1">
              <w:rPr>
                <w:color w:val="FF0000"/>
                <w:sz w:val="21"/>
                <w:szCs w:val="21"/>
              </w:rPr>
              <w:fldChar w:fldCharType="separate"/>
            </w:r>
            <w:r w:rsidR="003A2AC4" w:rsidRPr="003A2AC4">
              <w:rPr>
                <w:kern w:val="0"/>
                <w:sz w:val="21"/>
                <w:szCs w:val="24"/>
              </w:rPr>
              <w:t>(</w:t>
            </w:r>
            <w:r w:rsidR="003A2AC4" w:rsidRPr="003A2AC4">
              <w:rPr>
                <w:kern w:val="0"/>
                <w:sz w:val="21"/>
                <w:szCs w:val="24"/>
              </w:rPr>
              <w:t>傅小兰</w:t>
            </w:r>
            <w:r w:rsidR="003A2AC4" w:rsidRPr="003A2AC4">
              <w:rPr>
                <w:kern w:val="0"/>
                <w:sz w:val="21"/>
                <w:szCs w:val="24"/>
              </w:rPr>
              <w:t xml:space="preserve"> and </w:t>
            </w:r>
            <w:r w:rsidR="003A2AC4" w:rsidRPr="003A2AC4">
              <w:rPr>
                <w:kern w:val="0"/>
                <w:sz w:val="21"/>
                <w:szCs w:val="24"/>
              </w:rPr>
              <w:t>张侃</w:t>
            </w:r>
            <w:r w:rsidR="003A2AC4" w:rsidRPr="003A2AC4">
              <w:rPr>
                <w:kern w:val="0"/>
                <w:sz w:val="21"/>
                <w:szCs w:val="24"/>
              </w:rPr>
              <w:t xml:space="preserve"> 2023)</w:t>
            </w:r>
            <w:r w:rsidR="00F720E7" w:rsidRPr="001267C1">
              <w:rPr>
                <w:color w:val="FF0000"/>
                <w:sz w:val="21"/>
                <w:szCs w:val="21"/>
              </w:rPr>
              <w:fldChar w:fldCharType="end"/>
            </w:r>
            <w:r w:rsidR="00F46054" w:rsidRPr="001267C1">
              <w:rPr>
                <w:rStyle w:val="CommentReference"/>
                <w:color w:val="FF0000"/>
                <w:sz w:val="21"/>
                <w:szCs w:val="21"/>
              </w:rPr>
              <w:commentReference w:id="135"/>
            </w:r>
            <w:commentRangeEnd w:id="136"/>
            <w:r w:rsidR="001A5278" w:rsidRPr="001267C1">
              <w:rPr>
                <w:rStyle w:val="CommentReference"/>
                <w:color w:val="FF0000"/>
                <w:sz w:val="21"/>
                <w:szCs w:val="21"/>
              </w:rPr>
              <w:commentReference w:id="136"/>
            </w:r>
          </w:p>
        </w:tc>
        <w:tc>
          <w:tcPr>
            <w:tcW w:w="2070" w:type="dxa"/>
            <w:tcBorders>
              <w:top w:val="single" w:sz="12" w:space="0" w:color="auto"/>
              <w:bottom w:val="nil"/>
            </w:tcBorders>
          </w:tcPr>
          <w:p w14:paraId="5D97E16B" w14:textId="05E650BC" w:rsidR="003C2718" w:rsidRPr="00BE3B76" w:rsidRDefault="003C2718" w:rsidP="00054814">
            <w:pPr>
              <w:ind w:firstLineChars="0" w:firstLine="0"/>
              <w:rPr>
                <w:sz w:val="21"/>
                <w:szCs w:val="21"/>
              </w:rPr>
            </w:pPr>
            <w:r w:rsidRPr="00BE3B76">
              <w:rPr>
                <w:sz w:val="21"/>
                <w:szCs w:val="21"/>
              </w:rPr>
              <w:t>Including 31 provinces in China, with a sample size of 191347.</w:t>
            </w:r>
          </w:p>
        </w:tc>
        <w:tc>
          <w:tcPr>
            <w:tcW w:w="2161" w:type="dxa"/>
            <w:tcBorders>
              <w:top w:val="single" w:sz="12" w:space="0" w:color="auto"/>
              <w:bottom w:val="nil"/>
            </w:tcBorders>
          </w:tcPr>
          <w:p w14:paraId="26AFAEFF" w14:textId="05387F02" w:rsidR="003C2718" w:rsidRPr="00BE3B76" w:rsidRDefault="00986250" w:rsidP="00705D04">
            <w:pPr>
              <w:ind w:firstLineChars="0" w:firstLine="0"/>
              <w:rPr>
                <w:sz w:val="21"/>
                <w:szCs w:val="21"/>
              </w:rPr>
            </w:pPr>
            <w:r w:rsidRPr="00986250">
              <w:rPr>
                <w:sz w:val="21"/>
                <w:szCs w:val="21"/>
              </w:rPr>
              <w:t>Brief Center for Epidemiological Studies Depression Scale</w:t>
            </w:r>
            <w:r w:rsidRPr="00986250">
              <w:rPr>
                <w:rFonts w:hint="eastAsia"/>
                <w:sz w:val="21"/>
                <w:szCs w:val="21"/>
              </w:rPr>
              <w:t xml:space="preserve"> </w:t>
            </w:r>
            <w:r>
              <w:rPr>
                <w:sz w:val="21"/>
                <w:szCs w:val="21"/>
              </w:rPr>
              <w:t>(</w:t>
            </w:r>
            <w:r w:rsidR="003C2718" w:rsidRPr="00BE3B76">
              <w:rPr>
                <w:rFonts w:hint="eastAsia"/>
                <w:sz w:val="21"/>
                <w:szCs w:val="21"/>
              </w:rPr>
              <w:t>C</w:t>
            </w:r>
            <w:r w:rsidR="003C2718" w:rsidRPr="00BE3B76">
              <w:rPr>
                <w:sz w:val="21"/>
                <w:szCs w:val="21"/>
              </w:rPr>
              <w:t>ESD-9</w:t>
            </w:r>
            <w:r>
              <w:rPr>
                <w:sz w:val="21"/>
                <w:szCs w:val="21"/>
              </w:rPr>
              <w:t>)</w:t>
            </w:r>
          </w:p>
        </w:tc>
        <w:tc>
          <w:tcPr>
            <w:tcW w:w="1549" w:type="dxa"/>
            <w:tcBorders>
              <w:top w:val="single" w:sz="12" w:space="0" w:color="auto"/>
              <w:bottom w:val="nil"/>
            </w:tcBorders>
          </w:tcPr>
          <w:p w14:paraId="1F38844C" w14:textId="2AD6FE8A" w:rsidR="003C2718" w:rsidRPr="00D23983" w:rsidRDefault="00986250" w:rsidP="00705D04">
            <w:pPr>
              <w:ind w:firstLineChars="0" w:firstLine="0"/>
              <w:rPr>
                <w:color w:val="FF0000"/>
                <w:sz w:val="21"/>
                <w:szCs w:val="21"/>
              </w:rPr>
            </w:pPr>
            <w:r w:rsidRPr="00D23983">
              <w:rPr>
                <w:rFonts w:hint="eastAsia"/>
                <w:color w:val="FF0000"/>
                <w:sz w:val="21"/>
                <w:szCs w:val="21"/>
              </w:rPr>
              <w:t>1</w:t>
            </w:r>
            <w:r w:rsidRPr="00D23983">
              <w:rPr>
                <w:color w:val="FF0000"/>
                <w:sz w:val="21"/>
                <w:szCs w:val="21"/>
              </w:rPr>
              <w:t>8</w:t>
            </w:r>
            <w:r w:rsidR="00D23983">
              <w:rPr>
                <w:color w:val="FF0000"/>
                <w:sz w:val="21"/>
                <w:szCs w:val="21"/>
              </w:rPr>
              <w:t xml:space="preserve"> </w:t>
            </w:r>
            <w:r w:rsidR="00D23983">
              <w:rPr>
                <w:rFonts w:hint="eastAsia"/>
                <w:color w:val="FF0000"/>
                <w:sz w:val="21"/>
                <w:szCs w:val="21"/>
              </w:rPr>
              <w:t>to</w:t>
            </w:r>
            <w:r w:rsidR="00D23983">
              <w:rPr>
                <w:color w:val="FF0000"/>
                <w:sz w:val="21"/>
                <w:szCs w:val="21"/>
              </w:rPr>
              <w:t xml:space="preserve"> </w:t>
            </w:r>
            <w:r w:rsidRPr="00D23983">
              <w:rPr>
                <w:color w:val="FF0000"/>
                <w:sz w:val="21"/>
                <w:szCs w:val="21"/>
              </w:rPr>
              <w:t>78</w:t>
            </w:r>
            <w:r w:rsidR="00D23983">
              <w:rPr>
                <w:color w:val="FF0000"/>
                <w:sz w:val="21"/>
                <w:szCs w:val="21"/>
              </w:rPr>
              <w:t xml:space="preserve"> </w:t>
            </w:r>
            <w:r w:rsidR="00D23983" w:rsidRPr="00D23983">
              <w:rPr>
                <w:color w:val="FF0000"/>
                <w:sz w:val="21"/>
                <w:szCs w:val="21"/>
              </w:rPr>
              <w:t>years old</w:t>
            </w:r>
          </w:p>
        </w:tc>
      </w:tr>
      <w:tr w:rsidR="003C2718" w:rsidRPr="00C32C1B" w14:paraId="1C6DC96A" w14:textId="56380B9C" w:rsidTr="00986250">
        <w:trPr>
          <w:trHeight w:val="1131"/>
        </w:trPr>
        <w:tc>
          <w:tcPr>
            <w:tcW w:w="2532" w:type="dxa"/>
            <w:tcBorders>
              <w:top w:val="nil"/>
              <w:bottom w:val="nil"/>
            </w:tcBorders>
          </w:tcPr>
          <w:p w14:paraId="7588B277" w14:textId="24F0797B" w:rsidR="003C2718" w:rsidRPr="001267C1" w:rsidRDefault="001267C1" w:rsidP="00705D04">
            <w:pPr>
              <w:ind w:firstLineChars="0" w:firstLine="0"/>
              <w:rPr>
                <w:color w:val="FF0000"/>
                <w:sz w:val="21"/>
                <w:szCs w:val="21"/>
              </w:rPr>
            </w:pPr>
            <w:r w:rsidRPr="001267C1">
              <w:rPr>
                <w:color w:val="FF0000"/>
                <w:sz w:val="21"/>
                <w:szCs w:val="21"/>
              </w:rPr>
              <w:t>Survey and Research on the Psychological and Behavioral Aspects of Chinese Residents</w:t>
            </w:r>
            <w:r w:rsidR="001A5278" w:rsidRPr="001267C1">
              <w:rPr>
                <w:rFonts w:hint="eastAsia"/>
                <w:color w:val="FF0000"/>
                <w:sz w:val="21"/>
                <w:szCs w:val="21"/>
              </w:rPr>
              <w:t xml:space="preserve"> </w:t>
            </w:r>
            <w:r w:rsidR="003C2718" w:rsidRPr="001267C1">
              <w:rPr>
                <w:color w:val="FF0000"/>
                <w:sz w:val="21"/>
                <w:szCs w:val="21"/>
              </w:rPr>
              <w:fldChar w:fldCharType="begin"/>
            </w:r>
            <w:r w:rsidR="00F5422B">
              <w:rPr>
                <w:rFonts w:hint="eastAsia"/>
                <w:color w:val="FF0000"/>
                <w:sz w:val="21"/>
                <w:szCs w:val="21"/>
              </w:rPr>
              <w:instrText xml:space="preserve"> ADDIN ZOTERO_ITEM CSL_CITATION {"citationID":"xXEOWS3T","properties":{"formattedCitation":"(\\uc0\\u33635{}\\uc0\\u20029{}\\uc0\\u25935{} et al. 2023)","plainCitation":"(</w:instrText>
            </w:r>
            <w:r w:rsidR="00F5422B">
              <w:rPr>
                <w:rFonts w:hint="eastAsia"/>
                <w:color w:val="FF0000"/>
                <w:sz w:val="21"/>
                <w:szCs w:val="21"/>
              </w:rPr>
              <w:instrText>荣丽敏</w:instrText>
            </w:r>
            <w:r w:rsidR="00F5422B">
              <w:rPr>
                <w:rFonts w:hint="eastAsia"/>
                <w:color w:val="FF0000"/>
                <w:sz w:val="21"/>
                <w:szCs w:val="21"/>
              </w:rPr>
              <w:instrText xml:space="preserve"> et al. 2023)","noteIndex":0},"citationItems":[{"id":251,"uris":["http://zotero.org/users/local/eoP0LvSC/items/VL6WCPC7"],"itemData":{"id":251,"type":"article-journal","abstract":"</w:instrText>
            </w:r>
            <w:r w:rsidR="00F5422B">
              <w:rPr>
                <w:rFonts w:hint="eastAsia"/>
                <w:color w:val="FF0000"/>
                <w:sz w:val="21"/>
                <w:szCs w:val="21"/>
              </w:rPr>
              <w:instrText>目的</w:instrText>
            </w:r>
            <w:r w:rsidR="00F5422B">
              <w:rPr>
                <w:rFonts w:hint="eastAsia"/>
                <w:color w:val="FF0000"/>
                <w:sz w:val="21"/>
                <w:szCs w:val="21"/>
              </w:rPr>
              <w:instrText>:</w:instrText>
            </w:r>
            <w:r w:rsidR="00F5422B">
              <w:rPr>
                <w:rFonts w:hint="eastAsia"/>
                <w:color w:val="FF0000"/>
                <w:sz w:val="21"/>
                <w:szCs w:val="21"/>
              </w:rPr>
              <w:instrText>分析</w:instrText>
            </w:r>
            <w:r w:rsidR="00F5422B">
              <w:rPr>
                <w:rFonts w:hint="eastAsia"/>
                <w:color w:val="FF0000"/>
                <w:sz w:val="21"/>
                <w:szCs w:val="21"/>
              </w:rPr>
              <w:instrText>2021</w:instrText>
            </w:r>
            <w:r w:rsidR="00F5422B">
              <w:rPr>
                <w:rFonts w:hint="eastAsia"/>
                <w:color w:val="FF0000"/>
                <w:sz w:val="21"/>
                <w:szCs w:val="21"/>
              </w:rPr>
              <w:instrText>年和</w:instrText>
            </w:r>
            <w:r w:rsidR="00F5422B">
              <w:rPr>
                <w:rFonts w:hint="eastAsia"/>
                <w:color w:val="FF0000"/>
                <w:sz w:val="21"/>
                <w:szCs w:val="21"/>
              </w:rPr>
              <w:instrText>2022</w:instrText>
            </w:r>
            <w:r w:rsidR="00F5422B">
              <w:rPr>
                <w:rFonts w:hint="eastAsia"/>
                <w:color w:val="FF0000"/>
                <w:sz w:val="21"/>
                <w:szCs w:val="21"/>
              </w:rPr>
              <w:instrText>年中国居民的抑郁和焦虑症状共患比例及相关因素。方法</w:instrText>
            </w:r>
            <w:r w:rsidR="00F5422B">
              <w:rPr>
                <w:rFonts w:hint="eastAsia"/>
                <w:color w:val="FF0000"/>
                <w:sz w:val="21"/>
                <w:szCs w:val="21"/>
              </w:rPr>
              <w:instrText>:</w:instrText>
            </w:r>
            <w:r w:rsidR="00F5422B">
              <w:rPr>
                <w:rFonts w:hint="eastAsia"/>
                <w:color w:val="FF0000"/>
                <w:sz w:val="21"/>
                <w:szCs w:val="21"/>
              </w:rPr>
              <w:instrText>基于</w:instrText>
            </w:r>
            <w:r w:rsidR="00F5422B">
              <w:rPr>
                <w:rFonts w:hint="eastAsia"/>
                <w:color w:val="FF0000"/>
                <w:sz w:val="21"/>
                <w:szCs w:val="21"/>
              </w:rPr>
              <w:instrText>2021</w:instrText>
            </w:r>
            <w:r w:rsidR="00F5422B">
              <w:rPr>
                <w:rFonts w:hint="eastAsia"/>
                <w:color w:val="FF0000"/>
                <w:sz w:val="21"/>
                <w:szCs w:val="21"/>
              </w:rPr>
              <w:instrText>年第七次全国人口普查结果</w:instrText>
            </w:r>
            <w:r w:rsidR="00F5422B">
              <w:rPr>
                <w:rFonts w:hint="eastAsia"/>
                <w:color w:val="FF0000"/>
                <w:sz w:val="21"/>
                <w:szCs w:val="21"/>
              </w:rPr>
              <w:instrText>,</w:instrText>
            </w:r>
            <w:r w:rsidR="00F5422B">
              <w:rPr>
                <w:rFonts w:hint="eastAsia"/>
                <w:color w:val="FF0000"/>
                <w:sz w:val="21"/>
                <w:szCs w:val="21"/>
              </w:rPr>
              <w:instrText>对</w:instrText>
            </w:r>
            <w:r w:rsidR="00F5422B">
              <w:rPr>
                <w:rFonts w:hint="eastAsia"/>
                <w:color w:val="FF0000"/>
                <w:sz w:val="21"/>
                <w:szCs w:val="21"/>
              </w:rPr>
              <w:instrText>32</w:instrText>
            </w:r>
            <w:r w:rsidR="00F5422B">
              <w:rPr>
                <w:rFonts w:hint="eastAsia"/>
                <w:color w:val="FF0000"/>
                <w:sz w:val="21"/>
                <w:szCs w:val="21"/>
              </w:rPr>
              <w:instrText>个省市自治区居民按性别、年龄进行配额抽样</w:instrText>
            </w:r>
            <w:r w:rsidR="00F5422B">
              <w:rPr>
                <w:rFonts w:hint="eastAsia"/>
                <w:color w:val="FF0000"/>
                <w:sz w:val="21"/>
                <w:szCs w:val="21"/>
              </w:rPr>
              <w:instrText>,</w:instrText>
            </w:r>
            <w:r w:rsidR="00F5422B">
              <w:rPr>
                <w:rFonts w:hint="eastAsia"/>
                <w:color w:val="FF0000"/>
                <w:sz w:val="21"/>
                <w:szCs w:val="21"/>
              </w:rPr>
              <w:instrText>使所获得样本的性别、年龄符合中国人口特征。采用广泛性焦虑问卷</w:instrText>
            </w:r>
            <w:r w:rsidR="00F5422B">
              <w:rPr>
                <w:rFonts w:hint="eastAsia"/>
                <w:color w:val="FF0000"/>
                <w:sz w:val="21"/>
                <w:szCs w:val="21"/>
              </w:rPr>
              <w:instrText>-7</w:instrText>
            </w:r>
            <w:r w:rsidR="00F5422B">
              <w:rPr>
                <w:rFonts w:hint="eastAsia"/>
                <w:color w:val="FF0000"/>
                <w:sz w:val="21"/>
                <w:szCs w:val="21"/>
              </w:rPr>
              <w:instrText>、患者健康问卷</w:instrText>
            </w:r>
            <w:r w:rsidR="00F5422B">
              <w:rPr>
                <w:rFonts w:hint="eastAsia"/>
                <w:color w:val="FF0000"/>
                <w:sz w:val="21"/>
                <w:szCs w:val="21"/>
              </w:rPr>
              <w:instrText>-9</w:instrText>
            </w:r>
            <w:r w:rsidR="00F5422B">
              <w:rPr>
                <w:rFonts w:hint="eastAsia"/>
                <w:color w:val="FF0000"/>
                <w:sz w:val="21"/>
                <w:szCs w:val="21"/>
              </w:rPr>
              <w:instrText>分别于</w:instrText>
            </w:r>
            <w:r w:rsidR="00F5422B">
              <w:rPr>
                <w:rFonts w:hint="eastAsia"/>
                <w:color w:val="FF0000"/>
                <w:sz w:val="21"/>
                <w:szCs w:val="21"/>
              </w:rPr>
              <w:instrText>2021</w:instrText>
            </w:r>
            <w:r w:rsidR="00F5422B">
              <w:rPr>
                <w:rFonts w:hint="eastAsia"/>
                <w:color w:val="FF0000"/>
                <w:sz w:val="21"/>
                <w:szCs w:val="21"/>
              </w:rPr>
              <w:instrText>年</w:instrText>
            </w:r>
            <w:r w:rsidR="00F5422B">
              <w:rPr>
                <w:rFonts w:hint="eastAsia"/>
                <w:color w:val="FF0000"/>
                <w:sz w:val="21"/>
                <w:szCs w:val="21"/>
              </w:rPr>
              <w:instrText>(n=11 005)</w:instrText>
            </w:r>
            <w:r w:rsidR="00F5422B">
              <w:rPr>
                <w:rFonts w:hint="eastAsia"/>
                <w:color w:val="FF0000"/>
                <w:sz w:val="21"/>
                <w:szCs w:val="21"/>
              </w:rPr>
              <w:instrText>和</w:instrText>
            </w:r>
            <w:r w:rsidR="00F5422B">
              <w:rPr>
                <w:rFonts w:hint="eastAsia"/>
                <w:color w:val="FF0000"/>
                <w:sz w:val="21"/>
                <w:szCs w:val="21"/>
              </w:rPr>
              <w:instrText>2022</w:instrText>
            </w:r>
            <w:r w:rsidR="00F5422B">
              <w:rPr>
                <w:rFonts w:hint="eastAsia"/>
                <w:color w:val="FF0000"/>
                <w:sz w:val="21"/>
                <w:szCs w:val="21"/>
              </w:rPr>
              <w:instrText>年</w:instrText>
            </w:r>
            <w:r w:rsidR="00F5422B">
              <w:rPr>
                <w:rFonts w:hint="eastAsia"/>
                <w:color w:val="FF0000"/>
                <w:sz w:val="21"/>
                <w:szCs w:val="21"/>
              </w:rPr>
              <w:instrText>(n=30 421)</w:instrText>
            </w:r>
            <w:r w:rsidR="00F5422B">
              <w:rPr>
                <w:rFonts w:hint="eastAsia"/>
                <w:color w:val="FF0000"/>
                <w:sz w:val="21"/>
                <w:szCs w:val="21"/>
              </w:rPr>
              <w:instrText>对各省社区居民进行面对面访谈调查。结果</w:instrText>
            </w:r>
            <w:r w:rsidR="00F5422B">
              <w:rPr>
                <w:rFonts w:hint="eastAsia"/>
                <w:color w:val="FF0000"/>
                <w:sz w:val="21"/>
                <w:szCs w:val="21"/>
              </w:rPr>
              <w:instrText>:2021</w:instrText>
            </w:r>
            <w:r w:rsidR="00F5422B">
              <w:rPr>
                <w:rFonts w:hint="eastAsia"/>
                <w:color w:val="FF0000"/>
                <w:sz w:val="21"/>
                <w:szCs w:val="21"/>
              </w:rPr>
              <w:instrText>年抑郁和焦虑症状共患检出率为</w:instrText>
            </w:r>
            <w:r w:rsidR="00F5422B">
              <w:rPr>
                <w:rFonts w:hint="eastAsia"/>
                <w:color w:val="FF0000"/>
                <w:sz w:val="21"/>
                <w:szCs w:val="21"/>
              </w:rPr>
              <w:instrText>10.67%,2022</w:instrText>
            </w:r>
            <w:r w:rsidR="00F5422B">
              <w:rPr>
                <w:rFonts w:hint="eastAsia"/>
                <w:color w:val="FF0000"/>
                <w:sz w:val="21"/>
                <w:szCs w:val="21"/>
              </w:rPr>
              <w:instrText>年为</w:instrText>
            </w:r>
            <w:r w:rsidR="00F5422B">
              <w:rPr>
                <w:rFonts w:hint="eastAsia"/>
                <w:color w:val="FF0000"/>
                <w:sz w:val="21"/>
                <w:szCs w:val="21"/>
              </w:rPr>
              <w:instrText>11.72%;2</w:instrText>
            </w:r>
            <w:r w:rsidR="00F5422B">
              <w:rPr>
                <w:rFonts w:hint="eastAsia"/>
                <w:color w:val="FF0000"/>
                <w:sz w:val="21"/>
                <w:szCs w:val="21"/>
              </w:rPr>
              <w:instrText>年中男性、低龄</w:instrText>
            </w:r>
            <w:r w:rsidR="00F5422B">
              <w:rPr>
                <w:rFonts w:hint="eastAsia"/>
                <w:color w:val="FF0000"/>
                <w:sz w:val="21"/>
                <w:szCs w:val="21"/>
              </w:rPr>
              <w:instrText>(</w:instrText>
            </w:r>
            <w:r w:rsidR="00F5422B">
              <w:rPr>
                <w:rFonts w:hint="eastAsia"/>
                <w:color w:val="FF0000"/>
                <w:sz w:val="21"/>
                <w:szCs w:val="21"/>
              </w:rPr>
              <w:instrText>年龄≤</w:instrText>
            </w:r>
            <w:r w:rsidR="00F5422B">
              <w:rPr>
                <w:rFonts w:hint="eastAsia"/>
                <w:color w:val="FF0000"/>
                <w:sz w:val="21"/>
                <w:szCs w:val="21"/>
              </w:rPr>
              <w:instrText>17</w:instrText>
            </w:r>
            <w:r w:rsidR="00F5422B">
              <w:rPr>
                <w:rFonts w:hint="eastAsia"/>
                <w:color w:val="FF0000"/>
                <w:sz w:val="21"/>
                <w:szCs w:val="21"/>
              </w:rPr>
              <w:instrText>岁</w:instrText>
            </w:r>
            <w:r w:rsidR="00F5422B">
              <w:rPr>
                <w:rFonts w:hint="eastAsia"/>
                <w:color w:val="FF0000"/>
                <w:sz w:val="21"/>
                <w:szCs w:val="21"/>
              </w:rPr>
              <w:instrText>)</w:instrText>
            </w:r>
            <w:r w:rsidR="00F5422B">
              <w:rPr>
                <w:rFonts w:hint="eastAsia"/>
                <w:color w:val="FF0000"/>
                <w:sz w:val="21"/>
                <w:szCs w:val="21"/>
              </w:rPr>
              <w:instrText>、离婚、低</w:instrText>
            </w:r>
            <w:r w:rsidR="00F5422B">
              <w:rPr>
                <w:rFonts w:hint="eastAsia"/>
                <w:color w:val="FF0000"/>
                <w:sz w:val="21"/>
                <w:szCs w:val="21"/>
              </w:rPr>
              <w:instrText>BMI(BMI&lt;18.5kg/m~2)</w:instrText>
            </w:r>
            <w:r w:rsidR="00F5422B">
              <w:rPr>
                <w:rFonts w:hint="eastAsia"/>
                <w:color w:val="FF0000"/>
                <w:sz w:val="21"/>
                <w:szCs w:val="21"/>
              </w:rPr>
              <w:instrText>、高受教育程度</w:instrText>
            </w:r>
            <w:r w:rsidR="00F5422B">
              <w:rPr>
                <w:rFonts w:hint="eastAsia"/>
                <w:color w:val="FF0000"/>
                <w:sz w:val="21"/>
                <w:szCs w:val="21"/>
              </w:rPr>
              <w:instrText>(</w:instrText>
            </w:r>
            <w:r w:rsidR="00F5422B">
              <w:rPr>
                <w:rFonts w:hint="eastAsia"/>
                <w:color w:val="FF0000"/>
                <w:sz w:val="21"/>
                <w:szCs w:val="21"/>
              </w:rPr>
              <w:instrText>研究生</w:instrText>
            </w:r>
            <w:r w:rsidR="00F5422B">
              <w:rPr>
                <w:rFonts w:hint="eastAsia"/>
                <w:color w:val="FF0000"/>
                <w:sz w:val="21"/>
                <w:szCs w:val="21"/>
              </w:rPr>
              <w:instrText>)</w:instrText>
            </w:r>
            <w:r w:rsidR="00F5422B">
              <w:rPr>
                <w:rFonts w:hint="eastAsia"/>
                <w:color w:val="FF0000"/>
                <w:sz w:val="21"/>
                <w:szCs w:val="21"/>
              </w:rPr>
              <w:instrText>、职业为学生、慢性病史居民的抑郁焦虑症状共患比例较高</w:instrText>
            </w:r>
            <w:r w:rsidR="00F5422B">
              <w:rPr>
                <w:rFonts w:hint="eastAsia"/>
                <w:color w:val="FF0000"/>
                <w:sz w:val="21"/>
                <w:szCs w:val="21"/>
              </w:rPr>
              <w:instrText>(</w:instrText>
            </w:r>
            <w:r w:rsidR="00F5422B">
              <w:rPr>
                <w:rFonts w:hint="eastAsia"/>
                <w:color w:val="FF0000"/>
                <w:sz w:val="21"/>
                <w:szCs w:val="21"/>
              </w:rPr>
              <w:instrText>均</w:instrText>
            </w:r>
            <w:r w:rsidR="00F5422B">
              <w:rPr>
                <w:rFonts w:hint="eastAsia"/>
                <w:color w:val="FF0000"/>
                <w:sz w:val="21"/>
                <w:szCs w:val="21"/>
              </w:rPr>
              <w:instrText>P&lt;0.001)</w:instrText>
            </w:r>
            <w:r w:rsidR="00F5422B">
              <w:rPr>
                <w:rFonts w:hint="eastAsia"/>
                <w:color w:val="FF0000"/>
                <w:sz w:val="21"/>
                <w:szCs w:val="21"/>
              </w:rPr>
              <w:instrText>。</w:instrText>
            </w:r>
            <w:r w:rsidR="00F5422B">
              <w:rPr>
                <w:rFonts w:hint="eastAsia"/>
                <w:color w:val="FF0000"/>
                <w:sz w:val="21"/>
                <w:szCs w:val="21"/>
              </w:rPr>
              <w:instrText>2022</w:instrText>
            </w:r>
            <w:r w:rsidR="00F5422B">
              <w:rPr>
                <w:rFonts w:hint="eastAsia"/>
                <w:color w:val="FF0000"/>
                <w:sz w:val="21"/>
                <w:szCs w:val="21"/>
              </w:rPr>
              <w:instrText>年</w:instrText>
            </w:r>
            <w:r w:rsidR="00F5422B">
              <w:rPr>
                <w:rFonts w:hint="eastAsia"/>
                <w:color w:val="FF0000"/>
                <w:sz w:val="21"/>
                <w:szCs w:val="21"/>
              </w:rPr>
              <w:instrText>,32.06%</w:instrText>
            </w:r>
            <w:r w:rsidR="00F5422B">
              <w:rPr>
                <w:rFonts w:hint="eastAsia"/>
                <w:color w:val="FF0000"/>
                <w:sz w:val="21"/>
                <w:szCs w:val="21"/>
              </w:rPr>
              <w:instrText>的抑郁者伴有焦虑症状</w:instrText>
            </w:r>
            <w:r w:rsidR="00F5422B">
              <w:rPr>
                <w:rFonts w:hint="eastAsia"/>
                <w:color w:val="FF0000"/>
                <w:sz w:val="21"/>
                <w:szCs w:val="21"/>
              </w:rPr>
              <w:instrText>,47.62%</w:instrText>
            </w:r>
            <w:r w:rsidR="00F5422B">
              <w:rPr>
                <w:rFonts w:hint="eastAsia"/>
                <w:color w:val="FF0000"/>
                <w:sz w:val="21"/>
                <w:szCs w:val="21"/>
              </w:rPr>
              <w:instrText>的焦虑者伴有抑郁症状。结论</w:instrText>
            </w:r>
            <w:r w:rsidR="00F5422B">
              <w:rPr>
                <w:rFonts w:hint="eastAsia"/>
                <w:color w:val="FF0000"/>
                <w:sz w:val="21"/>
                <w:szCs w:val="21"/>
              </w:rPr>
              <w:instrText>:2021</w:instrText>
            </w:r>
            <w:r w:rsidR="00F5422B">
              <w:rPr>
                <w:rFonts w:hint="eastAsia"/>
                <w:color w:val="FF0000"/>
                <w:sz w:val="21"/>
                <w:szCs w:val="21"/>
              </w:rPr>
              <w:instrText>年和</w:instrText>
            </w:r>
            <w:r w:rsidR="00F5422B">
              <w:rPr>
                <w:rFonts w:hint="eastAsia"/>
                <w:color w:val="FF0000"/>
                <w:sz w:val="21"/>
                <w:szCs w:val="21"/>
              </w:rPr>
              <w:instrText>2022</w:instrText>
            </w:r>
            <w:r w:rsidR="00F5422B">
              <w:rPr>
                <w:rFonts w:hint="eastAsia"/>
                <w:color w:val="FF0000"/>
                <w:sz w:val="21"/>
                <w:szCs w:val="21"/>
              </w:rPr>
              <w:instrText>年</w:instrText>
            </w:r>
            <w:r w:rsidR="00F5422B">
              <w:rPr>
                <w:rFonts w:hint="eastAsia"/>
                <w:color w:val="FF0000"/>
                <w:sz w:val="21"/>
                <w:szCs w:val="21"/>
              </w:rPr>
              <w:instrText>,</w:instrText>
            </w:r>
            <w:r w:rsidR="00F5422B">
              <w:rPr>
                <w:rFonts w:hint="eastAsia"/>
                <w:color w:val="FF0000"/>
                <w:sz w:val="21"/>
                <w:szCs w:val="21"/>
              </w:rPr>
              <w:instrText>居民抑郁焦虑症状共患比例约十分之一</w:instrText>
            </w:r>
            <w:r w:rsidR="00F5422B">
              <w:rPr>
                <w:rFonts w:hint="eastAsia"/>
                <w:color w:val="FF0000"/>
                <w:sz w:val="21"/>
                <w:szCs w:val="21"/>
              </w:rPr>
              <w:instrText>,</w:instrText>
            </w:r>
            <w:r w:rsidR="00F5422B">
              <w:rPr>
                <w:rFonts w:hint="eastAsia"/>
                <w:color w:val="FF0000"/>
                <w:sz w:val="21"/>
                <w:szCs w:val="21"/>
              </w:rPr>
              <w:instrText>近半数焦虑症状患者伴有抑郁症状</w:instrText>
            </w:r>
            <w:r w:rsidR="00F5422B">
              <w:rPr>
                <w:rFonts w:hint="eastAsia"/>
                <w:color w:val="FF0000"/>
                <w:sz w:val="21"/>
                <w:szCs w:val="21"/>
              </w:rPr>
              <w:instrText>,</w:instrText>
            </w:r>
            <w:r w:rsidR="00F5422B">
              <w:rPr>
                <w:rFonts w:hint="eastAsia"/>
                <w:color w:val="FF0000"/>
                <w:sz w:val="21"/>
                <w:szCs w:val="21"/>
              </w:rPr>
              <w:instrText>应该关注抑郁焦虑症状共患状况。</w:instrText>
            </w:r>
            <w:r w:rsidR="00F5422B">
              <w:rPr>
                <w:rFonts w:hint="eastAsia"/>
                <w:color w:val="FF0000"/>
                <w:sz w:val="21"/>
                <w:szCs w:val="21"/>
              </w:rPr>
              <w:instrText>","container-title":"</w:instrText>
            </w:r>
            <w:r w:rsidR="00F5422B">
              <w:rPr>
                <w:rFonts w:hint="eastAsia"/>
                <w:color w:val="FF0000"/>
                <w:sz w:val="21"/>
                <w:szCs w:val="21"/>
              </w:rPr>
              <w:instrText>中国心理卫生杂志</w:instrText>
            </w:r>
            <w:r w:rsidR="00F5422B">
              <w:rPr>
                <w:rFonts w:hint="eastAsia"/>
                <w:color w:val="FF0000"/>
                <w:sz w:val="21"/>
                <w:szCs w:val="21"/>
              </w:rPr>
              <w:instrText>","ISSN":"1000-6729","issue":"12","language":"zh","page":"1023-1030","source":"CNKI","title":"2021</w:instrText>
            </w:r>
            <w:r w:rsidR="00F5422B">
              <w:rPr>
                <w:rFonts w:hint="eastAsia"/>
                <w:color w:val="FF0000"/>
                <w:sz w:val="21"/>
                <w:szCs w:val="21"/>
              </w:rPr>
              <w:instrText>和</w:instrText>
            </w:r>
            <w:r w:rsidR="00F5422B">
              <w:rPr>
                <w:rFonts w:hint="eastAsia"/>
                <w:color w:val="FF0000"/>
                <w:sz w:val="21"/>
                <w:szCs w:val="21"/>
              </w:rPr>
              <w:instrText>2022</w:instrText>
            </w:r>
            <w:r w:rsidR="00F5422B">
              <w:rPr>
                <w:rFonts w:hint="eastAsia"/>
                <w:color w:val="FF0000"/>
                <w:sz w:val="21"/>
                <w:szCs w:val="21"/>
              </w:rPr>
              <w:instrText>年中国居民抑郁和焦虑症状及其共患的相关因素</w:instrText>
            </w:r>
            <w:r w:rsidR="00F5422B">
              <w:rPr>
                <w:rFonts w:hint="eastAsia"/>
                <w:color w:val="FF0000"/>
                <w:sz w:val="21"/>
                <w:szCs w:val="21"/>
              </w:rPr>
              <w:instrText>","author":[{"literal":"</w:instrText>
            </w:r>
            <w:r w:rsidR="00F5422B">
              <w:rPr>
                <w:rFonts w:hint="eastAsia"/>
                <w:color w:val="FF0000"/>
                <w:sz w:val="21"/>
                <w:szCs w:val="21"/>
              </w:rPr>
              <w:instrText>荣丽敏</w:instrText>
            </w:r>
            <w:r w:rsidR="00F5422B">
              <w:rPr>
                <w:rFonts w:hint="eastAsia"/>
                <w:color w:val="FF0000"/>
                <w:sz w:val="21"/>
                <w:szCs w:val="21"/>
              </w:rPr>
              <w:instrText>"},{"literal":"</w:instrText>
            </w:r>
            <w:r w:rsidR="00F5422B">
              <w:rPr>
                <w:rFonts w:hint="eastAsia"/>
                <w:color w:val="FF0000"/>
                <w:sz w:val="21"/>
                <w:szCs w:val="21"/>
              </w:rPr>
              <w:instrText>郑艺</w:instrText>
            </w:r>
            <w:r w:rsidR="00F5422B">
              <w:rPr>
                <w:rFonts w:hint="eastAsia"/>
                <w:color w:val="FF0000"/>
                <w:sz w:val="21"/>
                <w:szCs w:val="21"/>
              </w:rPr>
              <w:instrText>"},{"literal":"</w:instrText>
            </w:r>
            <w:r w:rsidR="00F5422B">
              <w:rPr>
                <w:rFonts w:hint="eastAsia"/>
                <w:color w:val="FF0000"/>
                <w:sz w:val="21"/>
                <w:szCs w:val="21"/>
              </w:rPr>
              <w:instrText>段熙明</w:instrText>
            </w:r>
            <w:r w:rsidR="00F5422B">
              <w:rPr>
                <w:rFonts w:hint="eastAsia"/>
                <w:color w:val="FF0000"/>
                <w:sz w:val="21"/>
                <w:szCs w:val="21"/>
              </w:rPr>
              <w:instrText>"},{"literal":"</w:instrText>
            </w:r>
            <w:r w:rsidR="00F5422B">
              <w:rPr>
                <w:rFonts w:hint="eastAsia"/>
                <w:color w:val="FF0000"/>
                <w:sz w:val="21"/>
                <w:szCs w:val="21"/>
              </w:rPr>
              <w:instrText>刘彦志</w:instrText>
            </w:r>
            <w:r w:rsidR="00F5422B">
              <w:rPr>
                <w:rFonts w:hint="eastAsia"/>
                <w:color w:val="FF0000"/>
                <w:sz w:val="21"/>
                <w:szCs w:val="21"/>
              </w:rPr>
              <w:instrText>"},{"literal":"</w:instrText>
            </w:r>
            <w:r w:rsidR="00F5422B">
              <w:rPr>
                <w:rFonts w:hint="eastAsia"/>
                <w:color w:val="FF0000"/>
                <w:sz w:val="21"/>
                <w:szCs w:val="21"/>
              </w:rPr>
              <w:instrText>张晓燕</w:instrText>
            </w:r>
            <w:r w:rsidR="00F5422B">
              <w:rPr>
                <w:rFonts w:hint="eastAsia"/>
                <w:color w:val="FF0000"/>
                <w:sz w:val="21"/>
                <w:szCs w:val="21"/>
              </w:rPr>
              <w:instrText>"},{"literal":"</w:instrText>
            </w:r>
            <w:r w:rsidR="00F5422B">
              <w:rPr>
                <w:rFonts w:hint="eastAsia"/>
                <w:color w:val="FF0000"/>
                <w:sz w:val="21"/>
                <w:szCs w:val="21"/>
              </w:rPr>
              <w:instrText>胡瑞宇</w:instrText>
            </w:r>
            <w:r w:rsidR="00F5422B">
              <w:rPr>
                <w:rFonts w:hint="eastAsia"/>
                <w:color w:val="FF0000"/>
                <w:sz w:val="21"/>
                <w:szCs w:val="21"/>
              </w:rPr>
              <w:instrText>"},{"literal":"</w:instrText>
            </w:r>
            <w:r w:rsidR="00F5422B">
              <w:rPr>
                <w:rFonts w:hint="eastAsia"/>
                <w:color w:val="FF0000"/>
                <w:sz w:val="21"/>
                <w:szCs w:val="21"/>
              </w:rPr>
              <w:instrText>朱丽</w:instrText>
            </w:r>
            <w:r w:rsidR="00F5422B">
              <w:rPr>
                <w:rFonts w:hint="eastAsia"/>
                <w:color w:val="FF0000"/>
                <w:sz w:val="21"/>
                <w:szCs w:val="21"/>
              </w:rPr>
              <w:instrText>"},{"literal":"</w:instrText>
            </w:r>
            <w:r w:rsidR="00F5422B">
              <w:rPr>
                <w:rFonts w:hint="eastAsia"/>
                <w:color w:val="FF0000"/>
                <w:sz w:val="21"/>
                <w:szCs w:val="21"/>
              </w:rPr>
              <w:instrText>黄悦勤</w:instrText>
            </w:r>
            <w:r w:rsidR="00F5422B">
              <w:rPr>
                <w:rFonts w:hint="eastAsia"/>
                <w:color w:val="FF0000"/>
                <w:sz w:val="21"/>
                <w:szCs w:val="21"/>
              </w:rPr>
              <w:instrText>"},{"literal":"</w:instrText>
            </w:r>
            <w:r w:rsidR="00F5422B">
              <w:rPr>
                <w:rFonts w:hint="eastAsia"/>
                <w:color w:val="FF0000"/>
                <w:sz w:val="21"/>
                <w:szCs w:val="21"/>
              </w:rPr>
              <w:instrText>吴一波</w:instrText>
            </w:r>
            <w:r w:rsidR="00F5422B">
              <w:rPr>
                <w:rFonts w:hint="eastAsia"/>
                <w:color w:val="FF0000"/>
                <w:sz w:val="21"/>
                <w:szCs w:val="21"/>
              </w:rPr>
              <w:instrText>"},{"literal":"</w:instrText>
            </w:r>
            <w:r w:rsidR="00F5422B">
              <w:rPr>
                <w:rFonts w:hint="eastAsia"/>
                <w:color w:val="FF0000"/>
                <w:sz w:val="21"/>
                <w:szCs w:val="21"/>
              </w:rPr>
              <w:instrText>慕福芹</w:instrText>
            </w:r>
            <w:r w:rsidR="00F5422B">
              <w:rPr>
                <w:rFonts w:hint="eastAsia"/>
                <w:color w:val="FF0000"/>
                <w:sz w:val="21"/>
                <w:szCs w:val="21"/>
              </w:rPr>
              <w:instrText>"},{"literal":"</w:instrText>
            </w:r>
            <w:r w:rsidR="00F5422B">
              <w:rPr>
                <w:rFonts w:hint="eastAsia"/>
                <w:color w:val="FF0000"/>
                <w:sz w:val="21"/>
                <w:szCs w:val="21"/>
              </w:rPr>
              <w:instrText>刘燕</w:instrText>
            </w:r>
            <w:r w:rsidR="00F5422B">
              <w:rPr>
                <w:rFonts w:hint="eastAsia"/>
                <w:color w:val="FF0000"/>
                <w:sz w:val="21"/>
                <w:szCs w:val="21"/>
              </w:rPr>
              <w:instrText xml:space="preserve">"}],"issued":{"date-parts":[["2023"]]}}}],"schema":"https://github.com/citation-style-language/schema/raw/master/csl-citation.json"} </w:instrText>
            </w:r>
            <w:r w:rsidR="003C2718" w:rsidRPr="001267C1">
              <w:rPr>
                <w:color w:val="FF0000"/>
                <w:sz w:val="21"/>
                <w:szCs w:val="21"/>
              </w:rPr>
              <w:fldChar w:fldCharType="separate"/>
            </w:r>
            <w:r w:rsidR="003A2AC4" w:rsidRPr="003A2AC4">
              <w:rPr>
                <w:kern w:val="0"/>
                <w:sz w:val="21"/>
                <w:szCs w:val="24"/>
              </w:rPr>
              <w:t>(</w:t>
            </w:r>
            <w:r w:rsidR="003A2AC4" w:rsidRPr="003A2AC4">
              <w:rPr>
                <w:kern w:val="0"/>
                <w:sz w:val="21"/>
                <w:szCs w:val="24"/>
              </w:rPr>
              <w:t>荣丽敏</w:t>
            </w:r>
            <w:r w:rsidR="003A2AC4" w:rsidRPr="003A2AC4">
              <w:rPr>
                <w:kern w:val="0"/>
                <w:sz w:val="21"/>
                <w:szCs w:val="24"/>
              </w:rPr>
              <w:t xml:space="preserve"> et al. 2023)</w:t>
            </w:r>
            <w:r w:rsidR="003C2718" w:rsidRPr="001267C1">
              <w:rPr>
                <w:color w:val="FF0000"/>
                <w:sz w:val="21"/>
                <w:szCs w:val="21"/>
              </w:rPr>
              <w:fldChar w:fldCharType="end"/>
            </w:r>
          </w:p>
        </w:tc>
        <w:tc>
          <w:tcPr>
            <w:tcW w:w="2070" w:type="dxa"/>
            <w:tcBorders>
              <w:top w:val="nil"/>
              <w:bottom w:val="nil"/>
            </w:tcBorders>
          </w:tcPr>
          <w:p w14:paraId="18337386" w14:textId="015DC8A0" w:rsidR="003C2718" w:rsidRPr="00BE3B76" w:rsidRDefault="003C2718" w:rsidP="000275B6">
            <w:pPr>
              <w:ind w:firstLineChars="0" w:firstLine="0"/>
              <w:rPr>
                <w:sz w:val="21"/>
                <w:szCs w:val="21"/>
              </w:rPr>
            </w:pPr>
            <w:bookmarkStart w:id="137" w:name="OLE_LINK43"/>
            <w:r w:rsidRPr="00BE3B76">
              <w:rPr>
                <w:sz w:val="21"/>
                <w:szCs w:val="21"/>
              </w:rPr>
              <w:t xml:space="preserve">Including 33 provinces in China, </w:t>
            </w:r>
            <w:bookmarkStart w:id="138" w:name="OLE_LINK49"/>
            <w:r w:rsidRPr="00BE3B76">
              <w:rPr>
                <w:sz w:val="21"/>
                <w:szCs w:val="21"/>
              </w:rPr>
              <w:t xml:space="preserve">with a sample size of </w:t>
            </w:r>
            <w:bookmarkEnd w:id="138"/>
            <w:r w:rsidRPr="00BE3B76">
              <w:rPr>
                <w:sz w:val="21"/>
                <w:szCs w:val="21"/>
              </w:rPr>
              <w:t>41426.</w:t>
            </w:r>
            <w:bookmarkEnd w:id="137"/>
          </w:p>
        </w:tc>
        <w:tc>
          <w:tcPr>
            <w:tcW w:w="2161" w:type="dxa"/>
            <w:tcBorders>
              <w:top w:val="nil"/>
              <w:bottom w:val="nil"/>
            </w:tcBorders>
          </w:tcPr>
          <w:p w14:paraId="08E38B90" w14:textId="1A4948BA" w:rsidR="003C2718" w:rsidRPr="00BE3B76" w:rsidRDefault="003C2718" w:rsidP="00705D04">
            <w:pPr>
              <w:ind w:firstLineChars="0" w:firstLine="0"/>
              <w:rPr>
                <w:sz w:val="21"/>
                <w:szCs w:val="21"/>
              </w:rPr>
            </w:pPr>
            <w:bookmarkStart w:id="139" w:name="OLE_LINK24"/>
            <w:r w:rsidRPr="00BE3B76">
              <w:rPr>
                <w:sz w:val="21"/>
                <w:szCs w:val="21"/>
              </w:rPr>
              <w:t>Patient Health Questionnaire-9 items</w:t>
            </w:r>
            <w:r w:rsidRPr="00BE3B76">
              <w:rPr>
                <w:rFonts w:hint="eastAsia"/>
                <w:sz w:val="21"/>
                <w:szCs w:val="21"/>
              </w:rPr>
              <w:t xml:space="preserve"> </w:t>
            </w:r>
            <w:r w:rsidRPr="00BE3B76">
              <w:rPr>
                <w:sz w:val="21"/>
                <w:szCs w:val="21"/>
              </w:rPr>
              <w:t>(</w:t>
            </w:r>
            <w:r w:rsidRPr="00BE3B76">
              <w:rPr>
                <w:rFonts w:hint="eastAsia"/>
                <w:sz w:val="21"/>
                <w:szCs w:val="21"/>
              </w:rPr>
              <w:t>P</w:t>
            </w:r>
            <w:r w:rsidRPr="00BE3B76">
              <w:rPr>
                <w:sz w:val="21"/>
                <w:szCs w:val="21"/>
              </w:rPr>
              <w:t>HQ-9)</w:t>
            </w:r>
            <w:bookmarkEnd w:id="139"/>
          </w:p>
        </w:tc>
        <w:tc>
          <w:tcPr>
            <w:tcW w:w="1549" w:type="dxa"/>
            <w:tcBorders>
              <w:top w:val="nil"/>
              <w:bottom w:val="nil"/>
            </w:tcBorders>
          </w:tcPr>
          <w:p w14:paraId="3F223BC2" w14:textId="12E0A342" w:rsidR="003C2718" w:rsidRPr="00D23983" w:rsidRDefault="00530B22" w:rsidP="00705D04">
            <w:pPr>
              <w:ind w:firstLineChars="0" w:firstLine="0"/>
              <w:rPr>
                <w:color w:val="FF0000"/>
                <w:sz w:val="21"/>
                <w:szCs w:val="21"/>
              </w:rPr>
            </w:pPr>
            <w:r w:rsidRPr="00D23983">
              <w:rPr>
                <w:color w:val="FF0000"/>
                <w:sz w:val="21"/>
                <w:szCs w:val="21"/>
              </w:rPr>
              <w:t>The age groups include under 17, 18-59, and over 60</w:t>
            </w:r>
          </w:p>
        </w:tc>
      </w:tr>
      <w:tr w:rsidR="003C2718" w:rsidRPr="00C32C1B" w14:paraId="5F9F4112" w14:textId="1F5B6462" w:rsidTr="003C2718">
        <w:tc>
          <w:tcPr>
            <w:tcW w:w="2532" w:type="dxa"/>
            <w:tcBorders>
              <w:top w:val="nil"/>
              <w:bottom w:val="nil"/>
            </w:tcBorders>
          </w:tcPr>
          <w:p w14:paraId="66D8839D" w14:textId="445B8E96" w:rsidR="003C2718" w:rsidRPr="001267C1" w:rsidRDefault="001A5278" w:rsidP="00E64B55">
            <w:pPr>
              <w:ind w:firstLineChars="0" w:firstLine="0"/>
              <w:rPr>
                <w:color w:val="FF0000"/>
                <w:sz w:val="21"/>
                <w:szCs w:val="21"/>
              </w:rPr>
            </w:pPr>
            <w:r w:rsidRPr="001267C1">
              <w:rPr>
                <w:color w:val="FF0000"/>
                <w:sz w:val="21"/>
                <w:szCs w:val="21"/>
              </w:rPr>
              <w:t xml:space="preserve">China Mental Health Survey </w:t>
            </w:r>
            <w:r w:rsidR="003C2718" w:rsidRPr="001267C1">
              <w:rPr>
                <w:color w:val="FF0000"/>
                <w:sz w:val="21"/>
                <w:szCs w:val="21"/>
              </w:rPr>
              <w:fldChar w:fldCharType="begin"/>
            </w:r>
            <w:r w:rsidR="003A2AC4">
              <w:rPr>
                <w:color w:val="FF0000"/>
                <w:sz w:val="21"/>
                <w:szCs w:val="21"/>
              </w:rPr>
              <w:instrText xml:space="preserve"> ADDIN ZOTERO_ITEM CSL_CITATION {"citationID":"VfIuzK0L","properties":{"formattedCitation":"(Lu et al. 2021)","plainCitation":"(Lu et al. 2021)","noteIndex":0},"citationItems":[{"id":267,"uris":["http://zotero.org/users/local/eoP0LvSC/items/YMSW7TAH"],"itemData":{"id":267,"type":"article-journal","abstract":"Background In China, depressive disorders have been estimated to be the second leading cause of years lived with disability. However, nationally representative epidemiological data for depressive disorders, in particular use of mental health services by adults with these disorders, are unavailable in China. The present study, part of the China Mental Health Survey, 2012–15, aims to describe the socioeconomic characteristics and the use of mental health services in people with depressive disorders in China.","container-title":"The Lancet Psychiatry","DOI":"10.1016/S2215-0366(21)00251-0","ISSN":"22150366","issue":"11","journalAbbreviation":"The Lancet Psychiatry","language":"en","page":"981-990","source":"DOI.org (Crossref)","title":"Prevalence of depressive disorders and treatment in China: a cross-sectional epidemiological study","title-short":"Prevalence of depressive disorders and treatment in China","volume":"8","author":[{"family":"Lu","given":"Jin"},{"family":"Xu","given":"Xiufeng"},{"family":"Huang","given":"Yueqin"},{"family":"Li","given":"Tao"},{"family":"Ma","given":"Chao"},{"family":"Xu","given":"Guangming"},{"family":"Yin","given":"Huifang"},{"family":"Xu","given":"Xiangdong"},{"family":"Ma","given":"Yanjuan"},{"family":"Wang","given":"Limin"},{"family":"Huang","given":"Zhengjing"},{"family":"Yan","given":"Yongping"},{"family":"Wang","given":"Bo"},{"family":"Xiao","given":"Shuiyuan"},{"family":"Zhou","given":"Liang"},{"family":"Li","given":"Lingjiang"},{"family":"Zhang","given":"Yan"},{"family":"Chen","given":"Hongguang"},{"family":"Zhang","given":"TingTing"},{"family":"Yan","given":"Jie"},{"family":"Ding","given":"Hua"},{"family":"Yu","given":"Yaqin"},{"family":"Kou","given":"Changgui"},{"family":"Shen","given":"Zonglin"},{"family":"Jiang","given":"Linling"},{"family":"Wang","given":"Zhizhong"},{"family":"Sun","given":"Xian"},{"family":"Xu","given":"Yifeng"},{"family":"He","given":"Yanling"},{"family":"Guo","given":"Wanjun"},{"family":"Jiang","given":"Lijun"},{"family":"Li","given":"Shengyan"},{"family":"Pan","given":"Wen"},{"family":"Wu","given":"Yue"},{"family":"Li","given":"Guohua"},{"family":"Jia","given":"Fujun"},{"family":"Shi","given":"Jianfei"},{"family":"Shen","given":"Zhongxia"},{"family":"Zhang","given":"Ning"}],"issued":{"date-parts":[["2021",11]]}}}],"schema":"https://github.com/citation-style-language/schema/raw/master/csl-citation.json"} </w:instrText>
            </w:r>
            <w:r w:rsidR="003C2718" w:rsidRPr="001267C1">
              <w:rPr>
                <w:color w:val="FF0000"/>
                <w:sz w:val="21"/>
                <w:szCs w:val="21"/>
              </w:rPr>
              <w:fldChar w:fldCharType="separate"/>
            </w:r>
            <w:r w:rsidR="003A2AC4" w:rsidRPr="003A2AC4">
              <w:rPr>
                <w:sz w:val="21"/>
              </w:rPr>
              <w:t>(Lu et al. 2021)</w:t>
            </w:r>
            <w:r w:rsidR="003C2718" w:rsidRPr="001267C1">
              <w:rPr>
                <w:color w:val="FF0000"/>
                <w:sz w:val="21"/>
                <w:szCs w:val="21"/>
              </w:rPr>
              <w:fldChar w:fldCharType="end"/>
            </w:r>
          </w:p>
          <w:p w14:paraId="7C13E157" w14:textId="77777777" w:rsidR="003C2718" w:rsidRPr="001267C1" w:rsidRDefault="003C2718" w:rsidP="00705D04">
            <w:pPr>
              <w:autoSpaceDE w:val="0"/>
              <w:autoSpaceDN w:val="0"/>
              <w:adjustRightInd w:val="0"/>
              <w:spacing w:line="400" w:lineRule="exact"/>
              <w:ind w:firstLineChars="0" w:firstLine="605"/>
              <w:rPr>
                <w:color w:val="FF0000"/>
                <w:kern w:val="0"/>
                <w:sz w:val="21"/>
                <w:szCs w:val="21"/>
              </w:rPr>
            </w:pPr>
          </w:p>
        </w:tc>
        <w:tc>
          <w:tcPr>
            <w:tcW w:w="2070" w:type="dxa"/>
            <w:tcBorders>
              <w:top w:val="nil"/>
              <w:bottom w:val="nil"/>
            </w:tcBorders>
          </w:tcPr>
          <w:p w14:paraId="21B8B055" w14:textId="0A94967C" w:rsidR="003C2718" w:rsidRPr="00BE3B76" w:rsidRDefault="003C2718" w:rsidP="00705D04">
            <w:pPr>
              <w:ind w:firstLineChars="0" w:firstLine="0"/>
              <w:rPr>
                <w:sz w:val="21"/>
                <w:szCs w:val="21"/>
              </w:rPr>
            </w:pPr>
            <w:r w:rsidRPr="00BE3B76">
              <w:rPr>
                <w:sz w:val="21"/>
                <w:szCs w:val="21"/>
              </w:rPr>
              <w:t>Including 31 provinces in China, with a sample size of 28140.</w:t>
            </w:r>
          </w:p>
        </w:tc>
        <w:tc>
          <w:tcPr>
            <w:tcW w:w="2161" w:type="dxa"/>
            <w:tcBorders>
              <w:top w:val="nil"/>
              <w:bottom w:val="nil"/>
            </w:tcBorders>
          </w:tcPr>
          <w:p w14:paraId="45516BBE" w14:textId="1999FE67" w:rsidR="003C2718" w:rsidRPr="00BE3B76" w:rsidRDefault="003C2718" w:rsidP="00705D04">
            <w:pPr>
              <w:ind w:firstLineChars="0" w:firstLine="0"/>
              <w:rPr>
                <w:sz w:val="21"/>
                <w:szCs w:val="21"/>
              </w:rPr>
            </w:pPr>
            <w:r w:rsidRPr="00BE3B76">
              <w:rPr>
                <w:sz w:val="21"/>
                <w:szCs w:val="21"/>
              </w:rPr>
              <w:t>Quick Inventory of Depressive Symptomatology (QIDS­SR),</w:t>
            </w:r>
          </w:p>
        </w:tc>
        <w:tc>
          <w:tcPr>
            <w:tcW w:w="1549" w:type="dxa"/>
            <w:tcBorders>
              <w:top w:val="nil"/>
              <w:bottom w:val="nil"/>
            </w:tcBorders>
          </w:tcPr>
          <w:p w14:paraId="1026D474" w14:textId="72388233" w:rsidR="003C2718" w:rsidRPr="00D23983" w:rsidRDefault="00986250" w:rsidP="00705D04">
            <w:pPr>
              <w:ind w:firstLineChars="0" w:firstLine="0"/>
              <w:rPr>
                <w:color w:val="FF0000"/>
                <w:sz w:val="21"/>
                <w:szCs w:val="21"/>
              </w:rPr>
            </w:pPr>
            <w:r w:rsidRPr="00D23983">
              <w:rPr>
                <w:color w:val="FF0000"/>
                <w:sz w:val="21"/>
                <w:szCs w:val="21"/>
              </w:rPr>
              <w:t>Above 18 years old</w:t>
            </w:r>
          </w:p>
        </w:tc>
      </w:tr>
      <w:tr w:rsidR="003C2718" w:rsidRPr="00C32C1B" w14:paraId="4B57C585" w14:textId="3CB1193E" w:rsidTr="003C2718">
        <w:tc>
          <w:tcPr>
            <w:tcW w:w="2532" w:type="dxa"/>
            <w:tcBorders>
              <w:top w:val="nil"/>
              <w:bottom w:val="nil"/>
            </w:tcBorders>
          </w:tcPr>
          <w:p w14:paraId="47F893B0" w14:textId="553541AE" w:rsidR="003C2718" w:rsidRPr="001267C1" w:rsidRDefault="001267C1" w:rsidP="00E64B55">
            <w:pPr>
              <w:ind w:firstLineChars="0" w:firstLine="0"/>
              <w:rPr>
                <w:color w:val="FF0000"/>
                <w:sz w:val="21"/>
                <w:szCs w:val="21"/>
              </w:rPr>
            </w:pPr>
            <w:bookmarkStart w:id="140" w:name="OLE_LINK17"/>
            <w:r w:rsidRPr="001267C1">
              <w:rPr>
                <w:color w:val="FF0000"/>
                <w:sz w:val="21"/>
                <w:szCs w:val="21"/>
              </w:rPr>
              <w:t>China Family Panel Stud</w:t>
            </w:r>
            <w:r>
              <w:rPr>
                <w:rFonts w:hint="eastAsia"/>
                <w:color w:val="FF0000"/>
                <w:sz w:val="21"/>
                <w:szCs w:val="21"/>
              </w:rPr>
              <w:t>y</w:t>
            </w:r>
            <w:r w:rsidRPr="001267C1">
              <w:rPr>
                <w:color w:val="FF0000"/>
                <w:sz w:val="21"/>
                <w:szCs w:val="21"/>
              </w:rPr>
              <w:t xml:space="preserve"> </w:t>
            </w:r>
            <w:bookmarkEnd w:id="140"/>
            <w:r w:rsidR="003A2AC4" w:rsidRPr="003A2AC4">
              <w:fldChar w:fldCharType="begin"/>
            </w:r>
            <w:r w:rsidR="003A2AC4">
              <w:instrText xml:space="preserve"> ADDIN ZOTERO_ITEM CSL_CITATION {"citationID":"9s9V93lC","properties":{"formattedCitation":"(XIE Yu et al. 2014)","plainCitation":"(XIE Yu et al. 2014)","noteIndex":0},"citationItems":[{"id":332,"uris":["http://zotero.org/users/local/eoP0LvSC/items/C2DZKP2H"],"itemData":{"id":332,"type":"article-journal","container-title":"Chin J Sociol","language":"en","page":"1-32","title":"The China Family Panel Studies: Design and Practice","volume":"34","author":[{"literal":"XIE Yu"},{"literal":"HU Jingwei"},{"literal":"ZHANG Chunni"}],"issued":{"date-parts":[["2014"]]}}}],"schema":"https://github.com/citation-style-language/schema/raw/master/csl-citation.json"} </w:instrText>
            </w:r>
            <w:r w:rsidR="003A2AC4" w:rsidRPr="003A2AC4">
              <w:fldChar w:fldCharType="separate"/>
            </w:r>
            <w:r w:rsidR="003A2AC4" w:rsidRPr="003A2AC4">
              <w:t>(XIE Yu et al. 2014)</w:t>
            </w:r>
            <w:r w:rsidR="003A2AC4" w:rsidRPr="003A2AC4">
              <w:fldChar w:fldCharType="end"/>
            </w:r>
          </w:p>
        </w:tc>
        <w:tc>
          <w:tcPr>
            <w:tcW w:w="2070" w:type="dxa"/>
            <w:tcBorders>
              <w:top w:val="nil"/>
              <w:bottom w:val="nil"/>
            </w:tcBorders>
          </w:tcPr>
          <w:p w14:paraId="2646B1A3" w14:textId="42D5CB4B" w:rsidR="003C2718" w:rsidRPr="00BE3B76" w:rsidRDefault="003C2718" w:rsidP="00BE3B76">
            <w:pPr>
              <w:ind w:firstLineChars="0" w:firstLine="0"/>
              <w:rPr>
                <w:sz w:val="21"/>
                <w:szCs w:val="21"/>
              </w:rPr>
            </w:pPr>
            <w:r w:rsidRPr="00BE3B76">
              <w:rPr>
                <w:sz w:val="21"/>
                <w:szCs w:val="21"/>
              </w:rPr>
              <w:t>Including 25 provinces in China, with 16000 households.</w:t>
            </w:r>
          </w:p>
        </w:tc>
        <w:tc>
          <w:tcPr>
            <w:tcW w:w="2161" w:type="dxa"/>
            <w:tcBorders>
              <w:top w:val="nil"/>
              <w:bottom w:val="nil"/>
            </w:tcBorders>
          </w:tcPr>
          <w:p w14:paraId="011986DF" w14:textId="4619499F" w:rsidR="003C2718" w:rsidRPr="00BE3B76" w:rsidRDefault="00986250" w:rsidP="00705D04">
            <w:pPr>
              <w:ind w:firstLineChars="0" w:firstLine="0"/>
              <w:rPr>
                <w:sz w:val="21"/>
                <w:szCs w:val="21"/>
              </w:rPr>
            </w:pPr>
            <w:bookmarkStart w:id="141" w:name="OLE_LINK29"/>
            <w:r w:rsidRPr="00430F71">
              <w:rPr>
                <w:color w:val="0D0D0D" w:themeColor="text1" w:themeTint="F2"/>
                <w:sz w:val="21"/>
                <w:szCs w:val="21"/>
              </w:rPr>
              <w:t>The Center for Epidemiological Studies Depression Scale</w:t>
            </w:r>
            <w:r w:rsidRPr="00BE3B76">
              <w:rPr>
                <w:rFonts w:hint="eastAsia"/>
                <w:sz w:val="21"/>
                <w:szCs w:val="21"/>
              </w:rPr>
              <w:t xml:space="preserve"> </w:t>
            </w:r>
            <w:r>
              <w:rPr>
                <w:sz w:val="21"/>
                <w:szCs w:val="21"/>
              </w:rPr>
              <w:t>(</w:t>
            </w:r>
            <w:r w:rsidR="003C2718" w:rsidRPr="00BE3B76">
              <w:rPr>
                <w:rFonts w:hint="eastAsia"/>
                <w:sz w:val="21"/>
                <w:szCs w:val="21"/>
              </w:rPr>
              <w:t>C</w:t>
            </w:r>
            <w:r w:rsidR="003C2718" w:rsidRPr="00BE3B76">
              <w:rPr>
                <w:sz w:val="21"/>
                <w:szCs w:val="21"/>
              </w:rPr>
              <w:t>ESD</w:t>
            </w:r>
            <w:bookmarkEnd w:id="141"/>
            <w:r>
              <w:rPr>
                <w:sz w:val="21"/>
                <w:szCs w:val="21"/>
              </w:rPr>
              <w:t>)</w:t>
            </w:r>
          </w:p>
        </w:tc>
        <w:tc>
          <w:tcPr>
            <w:tcW w:w="1549" w:type="dxa"/>
            <w:tcBorders>
              <w:top w:val="nil"/>
              <w:bottom w:val="nil"/>
            </w:tcBorders>
          </w:tcPr>
          <w:p w14:paraId="712234B7" w14:textId="56D05F30" w:rsidR="003C2718" w:rsidRPr="00D23983" w:rsidRDefault="00986250" w:rsidP="00705D04">
            <w:pPr>
              <w:ind w:firstLineChars="0" w:firstLine="0"/>
              <w:rPr>
                <w:color w:val="FF0000"/>
                <w:sz w:val="21"/>
                <w:szCs w:val="21"/>
              </w:rPr>
            </w:pPr>
            <w:r w:rsidRPr="00D23983">
              <w:rPr>
                <w:rFonts w:hint="eastAsia"/>
                <w:color w:val="FF0000"/>
                <w:sz w:val="21"/>
                <w:szCs w:val="21"/>
              </w:rPr>
              <w:t>0</w:t>
            </w:r>
            <w:r w:rsidR="00D23983">
              <w:rPr>
                <w:color w:val="FF0000"/>
                <w:sz w:val="21"/>
                <w:szCs w:val="21"/>
              </w:rPr>
              <w:t xml:space="preserve"> to </w:t>
            </w:r>
            <w:r w:rsidRPr="00D23983">
              <w:rPr>
                <w:color w:val="FF0000"/>
                <w:sz w:val="21"/>
                <w:szCs w:val="21"/>
              </w:rPr>
              <w:t>94</w:t>
            </w:r>
            <w:r w:rsidR="00D23983" w:rsidRPr="00D23983">
              <w:rPr>
                <w:color w:val="FF0000"/>
                <w:sz w:val="21"/>
                <w:szCs w:val="21"/>
              </w:rPr>
              <w:t xml:space="preserve"> years old</w:t>
            </w:r>
          </w:p>
        </w:tc>
      </w:tr>
      <w:tr w:rsidR="003C2718" w:rsidRPr="00C32C1B" w14:paraId="04521738" w14:textId="1FD495D9" w:rsidTr="00986250">
        <w:tc>
          <w:tcPr>
            <w:tcW w:w="2532" w:type="dxa"/>
            <w:tcBorders>
              <w:top w:val="nil"/>
              <w:bottom w:val="single" w:sz="12" w:space="0" w:color="auto"/>
            </w:tcBorders>
          </w:tcPr>
          <w:p w14:paraId="5C8FD6E9" w14:textId="77777777" w:rsidR="001A5278" w:rsidRPr="001267C1" w:rsidRDefault="001A5278" w:rsidP="00D36716">
            <w:pPr>
              <w:autoSpaceDE w:val="0"/>
              <w:autoSpaceDN w:val="0"/>
              <w:adjustRightInd w:val="0"/>
              <w:spacing w:line="400" w:lineRule="exact"/>
              <w:ind w:firstLineChars="0" w:firstLine="0"/>
              <w:rPr>
                <w:color w:val="FF0000"/>
                <w:kern w:val="0"/>
                <w:sz w:val="21"/>
                <w:szCs w:val="21"/>
              </w:rPr>
            </w:pPr>
            <w:r w:rsidRPr="001267C1">
              <w:rPr>
                <w:color w:val="FF0000"/>
                <w:kern w:val="0"/>
                <w:sz w:val="21"/>
                <w:szCs w:val="21"/>
              </w:rPr>
              <w:t>Chinese depression and anxiety symptoms</w:t>
            </w:r>
          </w:p>
          <w:p w14:paraId="3173AB94" w14:textId="6DC098C9" w:rsidR="003C2718" w:rsidRPr="001267C1" w:rsidRDefault="003C2718" w:rsidP="00D36716">
            <w:pPr>
              <w:autoSpaceDE w:val="0"/>
              <w:autoSpaceDN w:val="0"/>
              <w:adjustRightInd w:val="0"/>
              <w:spacing w:line="400" w:lineRule="exact"/>
              <w:ind w:firstLineChars="0" w:firstLine="0"/>
              <w:rPr>
                <w:color w:val="FF0000"/>
                <w:kern w:val="0"/>
                <w:sz w:val="21"/>
                <w:szCs w:val="21"/>
              </w:rPr>
            </w:pPr>
            <w:r w:rsidRPr="001267C1">
              <w:rPr>
                <w:color w:val="FF0000"/>
                <w:kern w:val="0"/>
                <w:sz w:val="21"/>
                <w:szCs w:val="21"/>
              </w:rPr>
              <w:fldChar w:fldCharType="begin"/>
            </w:r>
            <w:r w:rsidR="003A2AC4">
              <w:rPr>
                <w:color w:val="FF0000"/>
                <w:kern w:val="0"/>
                <w:sz w:val="21"/>
                <w:szCs w:val="21"/>
              </w:rPr>
              <w:instrText xml:space="preserve"> ADDIN ZOTERO_ITEM CSL_CITATION {"citationID":"lvCEdlr4","properties":{"formattedCitation":"(Kong et al. 2023)","plainCitation":"(Kong et al. 2023)","noteIndex":0},"citationItems":[{"id":347,"uris":["http://zotero.org/users/local/eoP0LvSC/items/F382DIES"],"itemData":{"id":347,"type":"article-journal","abstract":"To explore the prevalence and influencing factors of anxiety and depression symptoms among Chinese people in 2021. Investigation teams were recruited in 120 cities across the country. Based on the</w:instrText>
            </w:r>
            <w:r w:rsidR="003A2AC4">
              <w:rPr>
                <w:rFonts w:hint="eastAsia"/>
                <w:color w:val="FF0000"/>
                <w:kern w:val="0"/>
                <w:sz w:val="21"/>
                <w:szCs w:val="21"/>
              </w:rPr>
              <w:instrText xml:space="preserve"> data from </w:instrText>
            </w:r>
            <w:r w:rsidR="003A2AC4">
              <w:rPr>
                <w:rFonts w:hint="eastAsia"/>
                <w:color w:val="FF0000"/>
                <w:kern w:val="0"/>
                <w:sz w:val="21"/>
                <w:szCs w:val="21"/>
              </w:rPr>
              <w:instrText>“</w:instrText>
            </w:r>
            <w:r w:rsidR="003A2AC4">
              <w:rPr>
                <w:rFonts w:hint="eastAsia"/>
                <w:color w:val="FF0000"/>
                <w:kern w:val="0"/>
                <w:sz w:val="21"/>
                <w:szCs w:val="21"/>
              </w:rPr>
              <w:instrText>the Seventh National Population Census in 2021</w:instrText>
            </w:r>
            <w:r w:rsidR="003A2AC4">
              <w:rPr>
                <w:rFonts w:hint="eastAsia"/>
                <w:color w:val="FF0000"/>
                <w:kern w:val="0"/>
                <w:sz w:val="21"/>
                <w:szCs w:val="21"/>
              </w:rPr>
              <w:instrText>′′</w:instrText>
            </w:r>
            <w:r w:rsidR="003A2AC4">
              <w:rPr>
                <w:rFonts w:hint="eastAsia"/>
                <w:color w:val="FF0000"/>
                <w:kern w:val="0"/>
                <w:sz w:val="21"/>
                <w:szCs w:val="21"/>
              </w:rPr>
              <w:instrText>, quota sampling was con</w:instrText>
            </w:r>
            <w:r w:rsidR="003A2AC4">
              <w:rPr>
                <w:rFonts w:hint="eastAsia"/>
                <w:color w:val="FF0000"/>
                <w:kern w:val="0"/>
                <w:sz w:val="21"/>
                <w:szCs w:val="21"/>
              </w:rPr>
              <w:instrText>­</w:instrText>
            </w:r>
            <w:r w:rsidR="003A2AC4">
              <w:rPr>
                <w:rFonts w:hint="eastAsia"/>
                <w:color w:val="FF0000"/>
                <w:kern w:val="0"/>
                <w:sz w:val="21"/>
                <w:szCs w:val="21"/>
              </w:rPr>
              <w:instrText xml:space="preserve"> ducted on the residents of these cities to obtain samples that conformed to population charac</w:instrText>
            </w:r>
            <w:r w:rsidR="003A2AC4">
              <w:rPr>
                <w:rFonts w:hint="eastAsia"/>
                <w:color w:val="FF0000"/>
                <w:kern w:val="0"/>
                <w:sz w:val="21"/>
                <w:szCs w:val="21"/>
              </w:rPr>
              <w:instrText>­</w:instrText>
            </w:r>
            <w:r w:rsidR="003A2AC4">
              <w:rPr>
                <w:rFonts w:hint="eastAsia"/>
                <w:color w:val="FF0000"/>
                <w:kern w:val="0"/>
                <w:sz w:val="21"/>
                <w:szCs w:val="21"/>
              </w:rPr>
              <w:instrText xml:space="preserve"> teristics. Next, baseline information on research objects was collected, a</w:instrText>
            </w:r>
            <w:r w:rsidR="003A2AC4">
              <w:rPr>
                <w:color w:val="FF0000"/>
                <w:kern w:val="0"/>
                <w:sz w:val="21"/>
                <w:szCs w:val="21"/>
              </w:rPr>
              <w:instrText xml:space="preserve">nd the questionnaire survey was conducted through the online questionnaire Wenjuanxing platform. The Patient Health Questionnaire-9 (PHQ-9) rating scale was used to evaluate the mental state of the subjects. The correlation between baseline information and different PHQ-9 risk intervals was analyzed using the Chi-square test and Logit model. The impact of relevant risk factors on PHQ-9 scores was analyzed using the decision tree. The Chi-square test results revealed that place of residence (p = 0.438) and obesity (p = 0.443) was not significantly correlated with PHQ-9 risk intervals. According to Logit model analysis, age (p = 0.001, 95%CI 0.84–0.96), marital status (p &lt; 0.001, 95%CI 0.71–0.89), drinking (p &lt; 0.001, 95%CI 1.07–1.18), diabetes or hypertension (p = 0.001, 95%CI 1.11–1.47), health care (p &lt; 0.001, 95%CI 0.53–0.66), economic welfare (p = 0.022, 95% CI 0.85–0.99), COVID-19 vaccine (p &lt; 0.001, 95%CI 1.28–1.72), and HPV vaccine (p &lt; 0.001, 95%CI 0.46–0.57) were potential influencing factors of PHQ-9 risk intervals. Decision tree analysis results showed that the grouping strategy in the PHQ-9 two-side groups had a better classification effect on the questionnaire population according to the PHQ-9 score characteristics. The prevalence rate of moderate to severe depression among Chinese people was about 8.29%. Age, marital status, drinking, diabetes or hypertension, health care, economic well, COVID-19 vaccine, and HPV vaccine were potential influencing factors of anxiety and depression symp­ toms in Chinese people.","container-title":"Heliyon","DOI":"10.1016/j.heliyon.2023.e15889","ISSN":"24058440","issue":"5","journalAbbreviation":"Heliyon","language":"en","page":"e15889","source":"DOI.org (Crossref)","title":"Analysis of the prevalence and influencing factors of anxiety and depression in the Chinese population: A cross-sectional survey","title-short":"Analysis of the prevalence and influencing factors of anxiety and depression in the Chinese population","volume":"9","author":[{"family":"Kong","given":"Xinyi"},{"family":"Wu","given":"Yibo"},{"family":"Wang","given":"Xinpei"},{"family":"Sun","given":"Yike"},{"family":"Chen","given":"Ke"},{"family":"Li","given":"Qiyu"},{"family":"Li","given":"Jie"}],"issued":{"date-parts":[["2023",5]]}}}],"schema":"https://github.com/citation-style-language/schema/raw/master/csl-citation.json"} </w:instrText>
            </w:r>
            <w:r w:rsidRPr="001267C1">
              <w:rPr>
                <w:color w:val="FF0000"/>
                <w:kern w:val="0"/>
                <w:sz w:val="21"/>
                <w:szCs w:val="21"/>
              </w:rPr>
              <w:fldChar w:fldCharType="separate"/>
            </w:r>
            <w:r w:rsidR="003A2AC4" w:rsidRPr="003A2AC4">
              <w:rPr>
                <w:sz w:val="21"/>
              </w:rPr>
              <w:t>(Kong et al. 2023)</w:t>
            </w:r>
            <w:r w:rsidRPr="001267C1">
              <w:rPr>
                <w:color w:val="FF0000"/>
                <w:kern w:val="0"/>
                <w:sz w:val="21"/>
                <w:szCs w:val="21"/>
              </w:rPr>
              <w:fldChar w:fldCharType="end"/>
            </w:r>
          </w:p>
        </w:tc>
        <w:tc>
          <w:tcPr>
            <w:tcW w:w="2070" w:type="dxa"/>
            <w:tcBorders>
              <w:top w:val="nil"/>
              <w:bottom w:val="single" w:sz="12" w:space="0" w:color="auto"/>
            </w:tcBorders>
          </w:tcPr>
          <w:p w14:paraId="3D8A257B" w14:textId="4B606263" w:rsidR="003C2718" w:rsidRPr="00BE3B76" w:rsidRDefault="003C2718" w:rsidP="00D118C4">
            <w:pPr>
              <w:ind w:firstLineChars="0" w:firstLine="0"/>
              <w:rPr>
                <w:sz w:val="21"/>
                <w:szCs w:val="21"/>
              </w:rPr>
            </w:pPr>
            <w:r w:rsidRPr="00BE3B76">
              <w:rPr>
                <w:sz w:val="21"/>
                <w:szCs w:val="21"/>
              </w:rPr>
              <w:t>Including 23 provinces in China, with a sample size of 11031.</w:t>
            </w:r>
          </w:p>
        </w:tc>
        <w:tc>
          <w:tcPr>
            <w:tcW w:w="2161" w:type="dxa"/>
            <w:tcBorders>
              <w:top w:val="nil"/>
              <w:bottom w:val="single" w:sz="12" w:space="0" w:color="auto"/>
            </w:tcBorders>
          </w:tcPr>
          <w:p w14:paraId="77CCBBEB" w14:textId="249C4072" w:rsidR="003C2718" w:rsidRPr="00BE3B76" w:rsidRDefault="003C2718" w:rsidP="00D118C4">
            <w:pPr>
              <w:ind w:firstLineChars="0" w:firstLine="0"/>
              <w:rPr>
                <w:sz w:val="21"/>
                <w:szCs w:val="21"/>
              </w:rPr>
            </w:pPr>
            <w:r w:rsidRPr="00BE3B76">
              <w:rPr>
                <w:sz w:val="21"/>
                <w:szCs w:val="21"/>
              </w:rPr>
              <w:t>Patient Health Questionnaire-9 items</w:t>
            </w:r>
            <w:r w:rsidRPr="00BE3B76">
              <w:rPr>
                <w:rFonts w:hint="eastAsia"/>
                <w:sz w:val="21"/>
                <w:szCs w:val="21"/>
              </w:rPr>
              <w:t xml:space="preserve"> </w:t>
            </w:r>
            <w:r w:rsidRPr="00BE3B76">
              <w:rPr>
                <w:sz w:val="21"/>
                <w:szCs w:val="21"/>
              </w:rPr>
              <w:t>(</w:t>
            </w:r>
            <w:r w:rsidRPr="00BE3B76">
              <w:rPr>
                <w:rFonts w:hint="eastAsia"/>
                <w:sz w:val="21"/>
                <w:szCs w:val="21"/>
              </w:rPr>
              <w:t>P</w:t>
            </w:r>
            <w:r w:rsidRPr="00BE3B76">
              <w:rPr>
                <w:sz w:val="21"/>
                <w:szCs w:val="21"/>
              </w:rPr>
              <w:t>HQ-9)</w:t>
            </w:r>
          </w:p>
        </w:tc>
        <w:tc>
          <w:tcPr>
            <w:tcW w:w="1549" w:type="dxa"/>
            <w:tcBorders>
              <w:top w:val="nil"/>
              <w:bottom w:val="single" w:sz="12" w:space="0" w:color="auto"/>
            </w:tcBorders>
          </w:tcPr>
          <w:p w14:paraId="398565BF" w14:textId="6E4F89C4" w:rsidR="003C2718" w:rsidRPr="00D23983" w:rsidRDefault="00530B22" w:rsidP="00D118C4">
            <w:pPr>
              <w:ind w:firstLineChars="0" w:firstLine="0"/>
              <w:rPr>
                <w:color w:val="FF0000"/>
                <w:sz w:val="21"/>
                <w:szCs w:val="21"/>
              </w:rPr>
            </w:pPr>
            <w:r w:rsidRPr="00D23983">
              <w:rPr>
                <w:color w:val="FF0000"/>
                <w:sz w:val="21"/>
                <w:szCs w:val="21"/>
              </w:rPr>
              <w:t>Above 12 years old</w:t>
            </w:r>
          </w:p>
        </w:tc>
      </w:tr>
    </w:tbl>
    <w:p w14:paraId="0E83BD99" w14:textId="77777777" w:rsidR="00657C9B" w:rsidRDefault="00657C9B" w:rsidP="00657C9B">
      <w:pPr>
        <w:ind w:firstLineChars="0" w:firstLine="0"/>
        <w:rPr>
          <w:rFonts w:ascii="SimSun" w:hAnsi="SimSun" w:cs="SimSun"/>
          <w:szCs w:val="24"/>
        </w:rPr>
      </w:pPr>
    </w:p>
    <w:p w14:paraId="42AAD89F" w14:textId="77777777" w:rsidR="00FC1EED" w:rsidRPr="0040767F" w:rsidRDefault="00FC1EED" w:rsidP="00FC1EED">
      <w:pPr>
        <w:ind w:firstLineChars="0" w:firstLine="0"/>
        <w:rPr>
          <w:rFonts w:eastAsiaTheme="minorEastAsia"/>
          <w:szCs w:val="24"/>
        </w:rPr>
      </w:pPr>
      <w:r w:rsidRPr="00AC66A1">
        <w:rPr>
          <w:szCs w:val="24"/>
        </w:rPr>
        <w:t>[</w:t>
      </w:r>
      <w:bookmarkStart w:id="142" w:name="OLE_LINK9"/>
      <w:r>
        <w:rPr>
          <w:rFonts w:ascii="SimSun" w:hAnsi="SimSun" w:cs="SimSun" w:hint="eastAsia"/>
          <w:szCs w:val="24"/>
        </w:rPr>
        <w:t>但作为解决抑郁问题第一步的测量与诊断问题，目前较为忽视，</w:t>
      </w:r>
      <w:bookmarkEnd w:id="142"/>
      <w:r>
        <w:rPr>
          <w:rFonts w:ascii="SimSun" w:hAnsi="SimSun" w:cs="SimSun" w:hint="eastAsia"/>
          <w:szCs w:val="24"/>
        </w:rPr>
        <w:t>列举Fried的工作。</w:t>
      </w:r>
      <w:r w:rsidRPr="00AC66A1">
        <w:rPr>
          <w:rFonts w:ascii="SimSun" w:hAnsi="SimSun" w:cs="SimSun" w:hint="eastAsia"/>
          <w:szCs w:val="24"/>
        </w:rPr>
        <w:t>不同抑郁问题可能在测量不同的内容。</w:t>
      </w:r>
      <w:r w:rsidRPr="00AC66A1">
        <w:rPr>
          <w:rFonts w:hint="eastAsia"/>
          <w:szCs w:val="24"/>
        </w:rPr>
        <w:t>Fried</w:t>
      </w:r>
      <w:r w:rsidRPr="00AC66A1">
        <w:rPr>
          <w:rFonts w:ascii="SimSun" w:hAnsi="SimSun" w:cs="SimSun" w:hint="eastAsia"/>
          <w:szCs w:val="24"/>
        </w:rPr>
        <w:t>（</w:t>
      </w:r>
      <w:r w:rsidRPr="00AC66A1">
        <w:rPr>
          <w:rFonts w:hint="eastAsia"/>
          <w:szCs w:val="24"/>
        </w:rPr>
        <w:t>2017</w:t>
      </w:r>
      <w:r w:rsidRPr="00AC66A1">
        <w:rPr>
          <w:rFonts w:ascii="SimSun" w:hAnsi="SimSun" w:cs="SimSun" w:hint="eastAsia"/>
          <w:szCs w:val="24"/>
        </w:rPr>
        <w:t>年）的研究表明，不同的抑郁量表不能互相替代使用，这给抑郁研究带来了挑战。</w:t>
      </w:r>
      <w:r w:rsidRPr="00AC66A1">
        <w:rPr>
          <w:szCs w:val="24"/>
        </w:rPr>
        <w:t>]</w:t>
      </w:r>
    </w:p>
    <w:p w14:paraId="4146287D" w14:textId="4EF615F2" w:rsidR="00FF5BA0" w:rsidRPr="0040767F" w:rsidRDefault="00AE5226" w:rsidP="00F413AF">
      <w:pPr>
        <w:ind w:firstLine="480"/>
        <w:rPr>
          <w:rFonts w:ascii="SimSun" w:hAnsi="SimSun" w:cs="SimSun"/>
          <w:szCs w:val="24"/>
        </w:rPr>
      </w:pPr>
      <w:bookmarkStart w:id="143" w:name="OLE_LINK10"/>
      <w:r>
        <w:t>The performance of</w:t>
      </w:r>
      <w:r w:rsidR="00FF5BA0">
        <w:t xml:space="preserve"> </w:t>
      </w:r>
      <w:r>
        <w:t xml:space="preserve">these widely used self-report </w:t>
      </w:r>
      <w:r w:rsidR="003A2AC4" w:rsidRPr="003A2AC4">
        <w:t>instruments</w:t>
      </w:r>
      <w:r w:rsidR="003A2AC4">
        <w:t>,</w:t>
      </w:r>
      <w:r>
        <w:t xml:space="preserve"> however, are </w:t>
      </w:r>
      <w:del w:id="144" w:author="Hu Chuan-Peng" w:date="2024-01-11T20:58:00Z">
        <w:r w:rsidDel="009C2394">
          <w:lastRenderedPageBreak/>
          <w:delText xml:space="preserve">largely </w:delText>
        </w:r>
      </w:del>
      <w:ins w:id="145" w:author="Hu Chuan-Peng" w:date="2024-01-11T21:32:00Z">
        <w:r w:rsidR="0095577A">
          <w:t xml:space="preserve">criticized for </w:t>
        </w:r>
      </w:ins>
      <w:commentRangeStart w:id="146"/>
      <w:ins w:id="147" w:author="Hu Chuan-Peng" w:date="2024-01-11T20:58:00Z">
        <w:r w:rsidR="009C2394">
          <w:t xml:space="preserve">methodological </w:t>
        </w:r>
      </w:ins>
      <w:ins w:id="148" w:author="Hu Chuan-Peng" w:date="2024-01-11T21:32:00Z">
        <w:r w:rsidR="0095577A">
          <w:t xml:space="preserve">reasons </w:t>
        </w:r>
        <w:commentRangeEnd w:id="146"/>
        <w:r w:rsidR="0095577A">
          <w:rPr>
            <w:rStyle w:val="CommentReference"/>
          </w:rPr>
          <w:commentReference w:id="146"/>
        </w:r>
      </w:ins>
      <w:del w:id="149" w:author="Hu Chuan-Peng" w:date="2024-01-11T20:58:00Z">
        <w:r w:rsidDel="009C2394">
          <w:delText>ignored</w:delText>
        </w:r>
      </w:del>
      <w:del w:id="150" w:author="Hu Chuan-Peng" w:date="2024-01-11T21:32:00Z">
        <w:r w:rsidR="003A2AC4" w:rsidDel="0095577A">
          <w:delText xml:space="preserve"> </w:delText>
        </w:r>
        <w:commentRangeStart w:id="151"/>
        <w:commentRangeEnd w:id="151"/>
        <w:r w:rsidR="00F06A71" w:rsidDel="0095577A">
          <w:rPr>
            <w:rStyle w:val="CommentReference"/>
          </w:rPr>
          <w:commentReference w:id="151"/>
        </w:r>
      </w:del>
      <w:r w:rsidR="005512E5">
        <w:fldChar w:fldCharType="begin"/>
      </w:r>
      <w:r w:rsidR="003A2AC4">
        <w:instrText xml:space="preserve"> ADDIN ZOTERO_ITEM CSL_CITATION {"citationID":"pmYMzEsj","properties":{"unsorted":true,"formattedCitation":"(Fried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5512E5">
        <w:fldChar w:fldCharType="separate"/>
      </w:r>
      <w:r w:rsidR="003A2AC4" w:rsidRPr="003A2AC4">
        <w:t>(Fried et al. 2022)</w:t>
      </w:r>
      <w:r w:rsidR="005512E5">
        <w:fldChar w:fldCharType="end"/>
      </w:r>
      <w:r w:rsidR="005512E5">
        <w:t xml:space="preserve">. </w:t>
      </w:r>
      <w:r>
        <w:t>With many existing instrument</w:t>
      </w:r>
      <w:r w:rsidR="003A2AC4">
        <w:t>s</w:t>
      </w:r>
      <w:r>
        <w:t xml:space="preserve"> for measuring depression, are they measuring the same mental disorder? In his seminal work,</w:t>
      </w:r>
      <w:r w:rsidR="00F413AF">
        <w:t xml:space="preserve"> </w:t>
      </w:r>
      <w:r w:rsidR="00F413AF">
        <w:fldChar w:fldCharType="begin"/>
      </w:r>
      <w:r w:rsidR="00F413AF">
        <w:instrText xml:space="preserve"> ADDIN ZOTERO_ITEM CSL_CITATION {"citationID":"looucAaR","properties":{"custom":"Fried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F413AF">
        <w:fldChar w:fldCharType="separate"/>
      </w:r>
      <w:r w:rsidR="003A2AC4" w:rsidRPr="003A2AC4">
        <w:t>Fried (2017)</w:t>
      </w:r>
      <w:r w:rsidR="00F413AF">
        <w:fldChar w:fldCharType="end"/>
      </w:r>
      <w:r w:rsidR="00F413AF" w:rsidRPr="00F413AF">
        <w:t xml:space="preserve"> </w:t>
      </w:r>
      <w:r>
        <w:t>examined</w:t>
      </w:r>
      <w:r w:rsidR="00F413AF" w:rsidRPr="00F413AF">
        <w:t xml:space="preserve"> </w:t>
      </w:r>
      <w:r>
        <w:t>the hidden</w:t>
      </w:r>
      <w:r w:rsidRPr="00F413AF">
        <w:t xml:space="preserve"> </w:t>
      </w:r>
      <w:r w:rsidR="00F413AF" w:rsidRPr="00F413AF">
        <w:t>assumption</w:t>
      </w:r>
      <w:r w:rsidR="00F413AF">
        <w:t xml:space="preserve"> </w:t>
      </w:r>
      <w:r w:rsidR="00F413AF" w:rsidRPr="00F413AF">
        <w:t xml:space="preserve">that </w:t>
      </w:r>
      <w:r>
        <w:t>different</w:t>
      </w:r>
      <w:r w:rsidRPr="00F413AF">
        <w:t xml:space="preserve"> </w:t>
      </w:r>
      <w:r w:rsidR="00F413AF" w:rsidRPr="00F413AF">
        <w:t xml:space="preserve">depression </w:t>
      </w:r>
      <w:r>
        <w:t>scales</w:t>
      </w:r>
      <w:r w:rsidR="00F413AF" w:rsidRPr="00F413AF">
        <w:t xml:space="preserve"> </w:t>
      </w:r>
      <w:r>
        <w:t>are measuring the same latent</w:t>
      </w:r>
      <w:r w:rsidR="00F74BA3">
        <w:t xml:space="preserve"> mental disorder</w:t>
      </w:r>
      <w:r w:rsidR="00F413AF" w:rsidRPr="00F413AF">
        <w:t xml:space="preserve">. </w:t>
      </w:r>
      <w:r w:rsidR="00F74BA3">
        <w:t>After</w:t>
      </w:r>
      <w:r w:rsidR="00F74BA3" w:rsidRPr="00F413AF">
        <w:t xml:space="preserve"> analyz</w:t>
      </w:r>
      <w:r w:rsidR="00F74BA3">
        <w:t>ing</w:t>
      </w:r>
      <w:r w:rsidR="00F74BA3" w:rsidRPr="00F413AF">
        <w:t xml:space="preserve"> </w:t>
      </w:r>
      <w:r w:rsidR="00F413AF" w:rsidRPr="00F413AF">
        <w:t>seven common depression scales</w:t>
      </w:r>
      <w:r w:rsidR="00F74BA3">
        <w:t xml:space="preserve">, </w:t>
      </w:r>
      <w:r w:rsidR="00F74BA3">
        <w:fldChar w:fldCharType="begin"/>
      </w:r>
      <w:r w:rsidR="00045A41">
        <w:instrText xml:space="preserve"> ADDIN ZOTERO_ITEM CSL_CITATION {"citationID":"14vrDGu7","properties":{"custom":"Fried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F74BA3">
        <w:fldChar w:fldCharType="separate"/>
      </w:r>
      <w:r w:rsidR="003A2AC4" w:rsidRPr="003A2AC4">
        <w:t>Fried (2017)</w:t>
      </w:r>
      <w:r w:rsidR="00F74BA3">
        <w:fldChar w:fldCharType="end"/>
      </w:r>
      <w:r w:rsidR="00F74BA3" w:rsidRPr="00F413AF">
        <w:t xml:space="preserve"> </w:t>
      </w:r>
      <w:r w:rsidR="00F413AF" w:rsidRPr="00F413AF">
        <w:t>identified 52 different depressive symptoms</w:t>
      </w:r>
      <w:r w:rsidR="00F74BA3">
        <w:t xml:space="preserve"> and found that the</w:t>
      </w:r>
      <w:r w:rsidR="00F413AF" w:rsidRPr="00F413AF">
        <w:t xml:space="preserve"> overlap </w:t>
      </w:r>
      <w:r w:rsidR="00F74BA3">
        <w:t>between</w:t>
      </w:r>
      <w:r w:rsidR="00F413AF" w:rsidRPr="00F413AF">
        <w:t xml:space="preserve"> </w:t>
      </w:r>
      <w:r w:rsidR="00F74BA3">
        <w:t>these seven scales</w:t>
      </w:r>
      <w:r w:rsidR="00F74BA3" w:rsidRPr="00F413AF">
        <w:t xml:space="preserve"> </w:t>
      </w:r>
      <w:r w:rsidR="00F413AF" w:rsidRPr="00F413AF">
        <w:t xml:space="preserve">was low, indicating </w:t>
      </w:r>
      <w:r w:rsidR="00F74BA3">
        <w:t xml:space="preserve">heterogeneity </w:t>
      </w:r>
      <w:r w:rsidR="005512E5">
        <w:t>among</w:t>
      </w:r>
      <w:r w:rsidR="00F74BA3">
        <w:t xml:space="preserve"> different scales</w:t>
      </w:r>
      <w:r w:rsidR="00F413AF" w:rsidRPr="00F413AF">
        <w:t>.</w:t>
      </w:r>
      <w:r w:rsidR="00F74BA3">
        <w:t xml:space="preserve"> Relatedly, Fried also found that the symptoms on which patients were diagnosed as major depression was also heterogeneous</w:t>
      </w:r>
      <w:r w:rsidR="00684332">
        <w:t xml:space="preserve"> </w:t>
      </w:r>
      <w:r w:rsidR="002B7A6B">
        <w:fldChar w:fldCharType="begin"/>
      </w:r>
      <w:r w:rsidR="003A2AC4">
        <w:instrText xml:space="preserve"> ADDIN ZOTERO_ITEM CSL_CITATION {"citationID":"h4LOz9Oa","properties":{"formattedCitation":"(Fried et al. 2016)","plainCitation":"(Fried et al. 2016)","noteIndex":0},"citationItems":[{"id":353,"uris":["http://zotero.org/users/local/eoP0LvSC/items/SCLHGH3A"],"itemData":{"id":353,"type":"article-journal","container-title":"Journal of Affective Disorders","DOI":"10.1016/j.jad.2015.09.005","ISSN":"01650327","journalAbbreviation":"Journal of Affective Disorders","language":"en","page":"314-320","source":"DOI.org (Crossref)","title":"What are 'good' depression symptoms? Comparing the centrality of DSM and non-DSM symptoms of depression in a network analysis","title-short":"What are 'good' depression symptoms?","volume":"189","author":[{"family":"Fried","given":"Eiko I."},{"family":"Epskamp","given":"Sacha"},{"family":"Nesse","given":"Randolph M."},{"family":"Tuerlinckx","given":"Francis"},{"family":"Borsboom","given":"Denny"}],"issued":{"date-parts":[["2016",1]]}}}],"schema":"https://github.com/citation-style-language/schema/raw/master/csl-citation.json"} </w:instrText>
      </w:r>
      <w:r w:rsidR="002B7A6B">
        <w:fldChar w:fldCharType="separate"/>
      </w:r>
      <w:r w:rsidR="003A2AC4" w:rsidRPr="003A2AC4">
        <w:t>(Fried et al. 2016)</w:t>
      </w:r>
      <w:r w:rsidR="002B7A6B">
        <w:fldChar w:fldCharType="end"/>
      </w:r>
      <w:bookmarkEnd w:id="143"/>
      <w:r w:rsidR="005512E5">
        <w:t xml:space="preserve">. </w:t>
      </w:r>
      <w:r w:rsidR="00DC3454">
        <w:t>R</w:t>
      </w:r>
      <w:r w:rsidR="00DC3454" w:rsidRPr="00EF47D8">
        <w:t>ecent meta-analys</w:t>
      </w:r>
      <w:r w:rsidR="00DC3454">
        <w:t>e</w:t>
      </w:r>
      <w:r w:rsidR="00DC3454" w:rsidRPr="00EF47D8">
        <w:t xml:space="preserve">s on </w:t>
      </w:r>
      <w:r w:rsidR="00DC3454">
        <w:t>prev</w:t>
      </w:r>
      <w:r w:rsidR="005512E5">
        <w:t>al</w:t>
      </w:r>
      <w:r w:rsidR="00DC3454">
        <w:t>ence rate</w:t>
      </w:r>
      <w:r w:rsidR="00DC3454" w:rsidRPr="00EF47D8">
        <w:t xml:space="preserve"> of mental health issues among Chinese students</w:t>
      </w:r>
      <w:r w:rsidR="00DC3454">
        <w:t xml:space="preserve"> population</w:t>
      </w:r>
      <w:r w:rsidR="00DC3454" w:rsidRPr="00EF47D8">
        <w:t xml:space="preserve"> </w:t>
      </w:r>
      <w:r w:rsidR="00DC3454">
        <w:t>found</w:t>
      </w:r>
      <w:r w:rsidR="00DC3454" w:rsidRPr="00EF47D8">
        <w:t xml:space="preserve"> a significant moderating effect of measurement tools, particularly in the context of depression</w:t>
      </w:r>
      <w:r w:rsidR="00DC3454">
        <w:t xml:space="preserve"> </w:t>
      </w:r>
      <w:r w:rsidR="00DC3454">
        <w:fldChar w:fldCharType="begin"/>
      </w:r>
      <w:r w:rsidR="003A2AC4">
        <w:instrText xml:space="preserve"> ADDIN ZOTERO_ITEM CSL_CITATION {"citationID":"va4GNwPS","properties":{"formattedCitation":"(Huang et al. 2022; YU Xiaoqi et al. 2022; Zhang et al. 2022)","plainCitation":"(Huang et al. 2022; YU Xiaoqi et al. 2022; Zhang et al. 2022)","noteIndex":0},"citationItems":[{"id":295,"uris":["http://zotero.org/users/local/eoP0LvSC/items/87HCGSGD"],"itemData":{"id":295,"type":"article-journal","container-title":"Advances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2010","volume":"30","author":[{"family":"Huang","given":"Xiaoxiao"},{"family":"Zhang","given":"Yali"},{"family":"Yu","given":"Guoliang"}],"issued":{"date-parts":</w:instrText>
      </w:r>
      <w:r w:rsidR="003A2AC4">
        <w:rPr>
          <w:rFonts w:hint="eastAsia"/>
        </w:rPr>
        <w:instrText>[["2022",5,1]]}},"label":"page"},{"id":14,"uris":["http://zotero.org/users/local/eoP0LvSC/items/VDAXUCB4"],"itemData":{"id":14,"type":"article-journal","abstract":"</w:instrText>
      </w:r>
      <w:r w:rsidR="003A2AC4">
        <w:rPr>
          <w:rFonts w:hint="eastAsia"/>
        </w:rPr>
        <w:instrText>我国高中生心理健康问题的检出率亟需关注</w:instrText>
      </w:r>
      <w:r w:rsidR="003A2AC4">
        <w:rPr>
          <w:rFonts w:hint="eastAsia"/>
        </w:rPr>
        <w:instrText xml:space="preserve">, </w:instrText>
      </w:r>
      <w:r w:rsidR="003A2AC4">
        <w:rPr>
          <w:rFonts w:hint="eastAsia"/>
        </w:rPr>
        <w:instrText>许多研究对此进行了</w:instrText>
      </w:r>
      <w:r w:rsidR="003A2AC4">
        <w:rPr>
          <w:rFonts w:hint="eastAsia"/>
        </w:rPr>
        <w:instrText>...","container-title":"Advances in Psychological Science","D</w:instrText>
      </w:r>
      <w:r w:rsidR="003A2AC4">
        <w:instrText xml:space="preserve">OI":"10.3724/SP.J.1042.2022.00978","ISSN":"1671-3710","issue":"5","language":"en","page":"978","source":"journal.psych.ac.cn","title":"Prevalence of mental health problems among senior high school students in mainland of China from 2010 to 2020: A meta-analysis","volume":"30","author":[{"literal":"YU Xiaoqi"},{"literal":"ZHANG Yali"},{"literal":"YU 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DC3454">
        <w:fldChar w:fldCharType="separate"/>
      </w:r>
      <w:r w:rsidR="003A2AC4" w:rsidRPr="003A2AC4">
        <w:t xml:space="preserve">(Huang et al. 2022; </w:t>
      </w:r>
      <w:r w:rsidR="003A2AC4" w:rsidRPr="009C2394">
        <w:rPr>
          <w:highlight w:val="yellow"/>
          <w:rPrChange w:id="152" w:author="Hu Chuan-Peng" w:date="2024-01-11T20:59:00Z">
            <w:rPr/>
          </w:rPrChange>
        </w:rPr>
        <w:t>YU Xiaoqi</w:t>
      </w:r>
      <w:r w:rsidR="003A2AC4" w:rsidRPr="003A2AC4">
        <w:t xml:space="preserve"> et al. 2022; Zhang et al. 2022)</w:t>
      </w:r>
      <w:r w:rsidR="00DC3454">
        <w:fldChar w:fldCharType="end"/>
      </w:r>
      <w:r w:rsidR="00DC3454" w:rsidRPr="00EF47D8">
        <w:t>.</w:t>
      </w:r>
      <w:r w:rsidR="00F74BA3">
        <w:t xml:space="preserve">These findings </w:t>
      </w:r>
      <w:del w:id="153" w:author="Hu Chuan-Peng" w:date="2024-01-11T20:59:00Z">
        <w:r w:rsidR="00F74BA3" w:rsidDel="009C2394">
          <w:delText>suggest more</w:delText>
        </w:r>
      </w:del>
      <w:ins w:id="154" w:author="Hu Chuan-Peng" w:date="2024-01-11T20:59:00Z">
        <w:r w:rsidR="009C2394">
          <w:t>called for</w:t>
        </w:r>
      </w:ins>
      <w:r w:rsidR="00F74BA3">
        <w:t xml:space="preserve"> attention </w:t>
      </w:r>
      <w:del w:id="155" w:author="Hu Chuan-Peng" w:date="2024-01-11T20:59:00Z">
        <w:r w:rsidR="00F74BA3" w:rsidDel="009C2394">
          <w:delText>are needed for the</w:delText>
        </w:r>
      </w:del>
      <w:ins w:id="156" w:author="Hu Chuan-Peng" w:date="2024-01-11T20:59:00Z">
        <w:r w:rsidR="009C2394">
          <w:t>to the tools that used for screen</w:t>
        </w:r>
      </w:ins>
      <w:ins w:id="157" w:author="Hu Chuan-Peng" w:date="2024-01-11T21:00:00Z">
        <w:r w:rsidR="009C2394">
          <w:t>ing depression among children, adolesents, and young adults</w:t>
        </w:r>
      </w:ins>
      <w:del w:id="158" w:author="Hu Chuan-Peng" w:date="2024-01-11T21:00:00Z">
        <w:r w:rsidR="00F74BA3" w:rsidDel="009C2394">
          <w:delText xml:space="preserve"> performance measurement of depression</w:delText>
        </w:r>
      </w:del>
      <w:r w:rsidR="00F74BA3">
        <w:t>.</w:t>
      </w:r>
    </w:p>
    <w:p w14:paraId="08A6CECE" w14:textId="77777777" w:rsidR="00FC1EED" w:rsidRDefault="00FC1EED" w:rsidP="00FC1EED">
      <w:pPr>
        <w:ind w:firstLineChars="0" w:firstLine="0"/>
        <w:rPr>
          <w:szCs w:val="24"/>
        </w:rPr>
      </w:pPr>
      <w:bookmarkStart w:id="159" w:name="OLE_LINK5"/>
      <w:r w:rsidRPr="00AC66A1">
        <w:rPr>
          <w:szCs w:val="24"/>
        </w:rPr>
        <w:t>[</w:t>
      </w:r>
      <w:bookmarkStart w:id="160" w:name="OLE_LINK11"/>
      <w:r>
        <w:rPr>
          <w:rFonts w:ascii="SimSun" w:hAnsi="SimSun" w:cs="SimSun" w:hint="eastAsia"/>
          <w:szCs w:val="24"/>
        </w:rPr>
        <w:t>在中国，同样存在着</w:t>
      </w:r>
      <w:r w:rsidRPr="00AC66A1">
        <w:rPr>
          <w:rFonts w:ascii="SimSun" w:hAnsi="SimSun" w:cs="SimSun" w:hint="eastAsia"/>
          <w:szCs w:val="24"/>
        </w:rPr>
        <w:t>抑郁自评量表数量繁多，被广泛使用的量表也不在少数，有潜在的重大影响</w:t>
      </w:r>
      <w:bookmarkEnd w:id="160"/>
      <w:r w:rsidRPr="00AC66A1">
        <w:rPr>
          <w:rFonts w:ascii="SimSun" w:hAnsi="SimSun" w:cs="SimSun" w:hint="eastAsia"/>
          <w:szCs w:val="24"/>
        </w:rPr>
        <w:t>（如影响到心理健康问题的检出率）。</w:t>
      </w:r>
      <w:r w:rsidRPr="00AC66A1">
        <w:rPr>
          <w:szCs w:val="24"/>
        </w:rPr>
        <w:t>]</w:t>
      </w:r>
    </w:p>
    <w:p w14:paraId="2092A97F" w14:textId="25392834" w:rsidR="00FC1EED" w:rsidRDefault="00F74BA3" w:rsidP="00DC3454">
      <w:pPr>
        <w:ind w:firstLine="480"/>
        <w:rPr>
          <w:szCs w:val="24"/>
        </w:rPr>
      </w:pPr>
      <w:bookmarkStart w:id="161" w:name="OLE_LINK13"/>
      <w:del w:id="162" w:author="Hu Chuan-Peng" w:date="2024-01-11T21:00:00Z">
        <w:r w:rsidDel="009C2394">
          <w:delText>Given importance of depression i</w:delText>
        </w:r>
        <w:r w:rsidR="00F413AF" w:rsidRPr="00F413AF" w:rsidDel="009C2394">
          <w:delText xml:space="preserve">n </w:delText>
        </w:r>
        <w:r w:rsidR="00CF51A2" w:rsidDel="009C2394">
          <w:delText>among Chinese children, adolescents, and young adults</w:delText>
        </w:r>
        <w:r w:rsidR="00F413AF" w:rsidRPr="00F413AF" w:rsidDel="009C2394">
          <w:delText xml:space="preserve">, </w:delText>
        </w:r>
        <w:r w:rsidDel="009C2394">
          <w:delText xml:space="preserve">it is also urgent to evaluate the existing self-report scales </w:delText>
        </w:r>
        <w:r w:rsidR="00522B52" w:rsidDel="009C2394">
          <w:delText>that has been used for measuring depression among these populations</w:delText>
        </w:r>
        <w:r w:rsidR="00DC3454" w:rsidDel="009C2394">
          <w:delText>.</w:delText>
        </w:r>
        <w:r w:rsidR="00522B52" w:rsidDel="009C2394">
          <w:delText xml:space="preserve"> However, few studies paid attention to the heterogeneity across different scales.</w:delText>
        </w:r>
        <w:r w:rsidDel="009C2394">
          <w:delText xml:space="preserve"> </w:delText>
        </w:r>
      </w:del>
      <w:bookmarkEnd w:id="159"/>
      <w:bookmarkEnd w:id="161"/>
      <w:r w:rsidR="00046779">
        <w:rPr>
          <w:rFonts w:hint="eastAsia"/>
        </w:rPr>
        <w:t>To</w:t>
      </w:r>
      <w:r w:rsidR="00046779">
        <w:t xml:space="preserve"> fill the gap, we </w:t>
      </w:r>
      <w:r w:rsidR="00592677">
        <w:t>looked into 27</w:t>
      </w:r>
      <w:r w:rsidR="005B2E57">
        <w:t xml:space="preserve"> </w:t>
      </w:r>
      <w:r w:rsidR="00046779">
        <w:t>Chinese</w:t>
      </w:r>
      <w:r w:rsidR="005B2E57">
        <w:t xml:space="preserve"> depression scales </w:t>
      </w:r>
      <w:r w:rsidR="00592677">
        <w:t>that had been in previous studies and</w:t>
      </w:r>
      <w:r w:rsidR="005B2E57">
        <w:t xml:space="preserve"> (1) </w:t>
      </w:r>
      <w:r w:rsidR="00592677">
        <w:t xml:space="preserve">assessed </w:t>
      </w:r>
      <w:r w:rsidR="005B2E57">
        <w:t xml:space="preserve">the overlap </w:t>
      </w:r>
      <w:r w:rsidR="00592677">
        <w:t xml:space="preserve">of symptoms measured </w:t>
      </w:r>
      <w:r w:rsidR="005B2E57">
        <w:t xml:space="preserve">among these scales, (2) </w:t>
      </w:r>
      <w:r w:rsidR="00592677">
        <w:t xml:space="preserve">examined </w:t>
      </w:r>
      <w:r w:rsidR="005B2E57">
        <w:t>the extent to which DSM-5 symptoms</w:t>
      </w:r>
      <w:r w:rsidR="00592677">
        <w:t>, which are used for diagnostic purpose,</w:t>
      </w:r>
      <w:r w:rsidR="005B2E57">
        <w:t xml:space="preserve"> are measured across scales.</w:t>
      </w:r>
      <w:r w:rsidR="00592677">
        <w:t xml:space="preserve"> Our results </w:t>
      </w:r>
      <w:del w:id="163" w:author="Hu Chuan-Peng" w:date="2024-01-11T21:00:00Z">
        <w:r w:rsidR="00592677" w:rsidDel="009C2394">
          <w:delText xml:space="preserve">will </w:delText>
        </w:r>
      </w:del>
      <w:r w:rsidR="00592677">
        <w:t>provide</w:t>
      </w:r>
      <w:ins w:id="164" w:author="Hu Chuan-Peng" w:date="2024-01-11T21:00:00Z">
        <w:r w:rsidR="009C2394">
          <w:t>d</w:t>
        </w:r>
      </w:ins>
      <w:r w:rsidR="00592677">
        <w:t xml:space="preserve"> </w:t>
      </w:r>
      <w:del w:id="165" w:author="Hu Chuan-Peng" w:date="2024-01-11T21:01:00Z">
        <w:r w:rsidR="00592677" w:rsidDel="009C2394">
          <w:delText>an overview of the</w:delText>
        </w:r>
      </w:del>
      <w:ins w:id="166" w:author="Hu Chuan-Peng" w:date="2024-01-11T21:01:00Z">
        <w:r w:rsidR="009C2394">
          <w:t>initial evidence for the</w:t>
        </w:r>
      </w:ins>
      <w:r w:rsidR="00592677">
        <w:t xml:space="preserve"> heterogeneity of </w:t>
      </w:r>
      <w:ins w:id="167" w:author="Hu Chuan-Peng" w:date="2024-01-11T21:01:00Z">
        <w:r w:rsidR="009C2394">
          <w:t xml:space="preserve">Chinese depression </w:t>
        </w:r>
      </w:ins>
      <w:r w:rsidR="00592677">
        <w:t>scales and serve</w:t>
      </w:r>
      <w:ins w:id="168" w:author="Hu Chuan-Peng" w:date="2024-01-11T21:01:00Z">
        <w:r w:rsidR="009C2394">
          <w:t>d</w:t>
        </w:r>
      </w:ins>
      <w:r w:rsidR="00592677">
        <w:t xml:space="preserve"> as the starting point of better measurement of depression.</w:t>
      </w:r>
    </w:p>
    <w:p w14:paraId="6C80E169" w14:textId="77777777" w:rsidR="0077489C" w:rsidRPr="0077489C" w:rsidRDefault="0077489C" w:rsidP="005B2E57">
      <w:pPr>
        <w:ind w:firstLineChars="0" w:firstLine="0"/>
      </w:pPr>
    </w:p>
    <w:p w14:paraId="53D57F66" w14:textId="6634E713" w:rsidR="0077489C" w:rsidRPr="00AC66A1" w:rsidRDefault="0077489C" w:rsidP="0077489C">
      <w:pPr>
        <w:pStyle w:val="Heading1"/>
      </w:pPr>
      <w:r w:rsidRPr="00AC66A1">
        <w:t xml:space="preserve">2. </w:t>
      </w:r>
      <w:r w:rsidRPr="00AC66A1">
        <w:rPr>
          <w:rFonts w:hint="eastAsia"/>
        </w:rPr>
        <w:t>Method</w:t>
      </w:r>
      <w:r w:rsidRPr="00AC66A1">
        <w:t>s</w:t>
      </w:r>
    </w:p>
    <w:p w14:paraId="40853BB4" w14:textId="07F01553" w:rsidR="0077489C" w:rsidRDefault="0077489C" w:rsidP="004D751B">
      <w:pPr>
        <w:ind w:firstLine="480"/>
      </w:pPr>
      <w:bookmarkStart w:id="169" w:name="OLE_LINK8"/>
      <w:bookmarkStart w:id="170" w:name="OLE_LINK19"/>
      <w:r w:rsidRPr="00D05412">
        <w:t xml:space="preserve">We took three steps to extract symptoms from all scales that measure depressions among </w:t>
      </w:r>
      <w:r>
        <w:rPr>
          <w:rFonts w:hint="eastAsia"/>
        </w:rPr>
        <w:t>the</w:t>
      </w:r>
      <w:r>
        <w:t xml:space="preserve"> Chinese </w:t>
      </w:r>
      <w:r w:rsidRPr="00D05412">
        <w:t>students population</w:t>
      </w:r>
      <w:r>
        <w:t xml:space="preserve"> (see Fig 1 for the flowchart)</w:t>
      </w:r>
      <w:r w:rsidRPr="00D05412">
        <w:t xml:space="preserve">. Firstly, we identified all scales that has been used for screening depression. Secondly, we identified </w:t>
      </w:r>
      <w:r>
        <w:t xml:space="preserve">unique </w:t>
      </w:r>
      <w:r w:rsidRPr="00D05412">
        <w:t xml:space="preserve">symptoms of each scale. Thirdly, we compared the symptoms </w:t>
      </w:r>
      <w:r>
        <w:t>across</w:t>
      </w:r>
      <w:r w:rsidRPr="00D05412">
        <w:t xml:space="preserve"> </w:t>
      </w:r>
      <w:r>
        <w:t>all</w:t>
      </w:r>
      <w:r w:rsidRPr="00D05412">
        <w:t xml:space="preserve"> scales. The latter two steps </w:t>
      </w:r>
      <w:r>
        <w:t>followed</w:t>
      </w:r>
      <w:bookmarkStart w:id="171" w:name="OLE_LINK7"/>
      <w:r w:rsidRPr="00D05412">
        <w:t xml:space="preserve"> </w:t>
      </w:r>
      <w:r w:rsidR="004D751B">
        <w:fldChar w:fldCharType="begin"/>
      </w:r>
      <w:r w:rsidR="00EF47D8">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4D751B">
        <w:fldChar w:fldCharType="separate"/>
      </w:r>
      <w:r w:rsidR="003A2AC4" w:rsidRPr="003A2AC4">
        <w:t>Fried (2017)</w:t>
      </w:r>
      <w:r w:rsidR="004D751B">
        <w:fldChar w:fldCharType="end"/>
      </w:r>
      <w:bookmarkEnd w:id="171"/>
      <w:r w:rsidRPr="00D05412">
        <w:t xml:space="preserve">but </w:t>
      </w:r>
      <w:r>
        <w:t>with modifications</w:t>
      </w:r>
      <w:r w:rsidRPr="00D05412">
        <w:t xml:space="preserve"> (see details below).</w:t>
      </w:r>
    </w:p>
    <w:p w14:paraId="52504573" w14:textId="77777777" w:rsidR="0077489C" w:rsidRPr="00DB3CE8" w:rsidRDefault="0077489C" w:rsidP="0077489C">
      <w:pPr>
        <w:pStyle w:val="Heading2"/>
        <w:rPr>
          <w:rFonts w:eastAsiaTheme="minorEastAsia"/>
        </w:rPr>
      </w:pPr>
      <w:r>
        <w:rPr>
          <w:rFonts w:eastAsiaTheme="minorEastAsia" w:hint="eastAsia"/>
        </w:rPr>
        <w:t>2</w:t>
      </w:r>
      <w:r>
        <w:rPr>
          <w:rFonts w:eastAsiaTheme="minorEastAsia"/>
        </w:rPr>
        <w:t xml:space="preserve">.1 </w:t>
      </w:r>
      <w:r w:rsidRPr="00056964">
        <w:t>Identify and screen scales</w:t>
      </w:r>
    </w:p>
    <w:p w14:paraId="6C853D8B" w14:textId="487C649F" w:rsidR="0077489C" w:rsidRDefault="0077489C" w:rsidP="004D751B">
      <w:pPr>
        <w:ind w:firstLine="480"/>
      </w:pPr>
      <w:r w:rsidRPr="00D05412">
        <w:t xml:space="preserve">We identified </w:t>
      </w:r>
      <w:r>
        <w:rPr>
          <w:rFonts w:hint="eastAsia"/>
        </w:rPr>
        <w:t>scale</w:t>
      </w:r>
      <w:r w:rsidRPr="00056964">
        <w:t>s</w:t>
      </w:r>
      <w:r w:rsidRPr="00D05412">
        <w:t xml:space="preserve"> that measure depression from four recent meta-analyses which synthesized the prevalence of different mental health problems among four </w:t>
      </w:r>
      <w:r>
        <w:rPr>
          <w:rFonts w:hint="eastAsia"/>
        </w:rPr>
        <w:t>Chinese</w:t>
      </w:r>
      <w:r>
        <w:t xml:space="preserve"> </w:t>
      </w:r>
      <w:r w:rsidRPr="00D05412">
        <w:t>students populations: elementary school, middle school, high school, and college (</w:t>
      </w:r>
      <w:r w:rsidRPr="00D05412">
        <w:rPr>
          <w:rFonts w:hint="eastAsia"/>
        </w:rPr>
        <w:t>于晓琪等</w:t>
      </w:r>
      <w:r w:rsidRPr="00D05412">
        <w:t xml:space="preserve">, 2022; </w:t>
      </w:r>
      <w:r w:rsidRPr="00D05412">
        <w:rPr>
          <w:rFonts w:hint="eastAsia"/>
        </w:rPr>
        <w:t>黄潇潇等</w:t>
      </w:r>
      <w:r w:rsidRPr="00D05412">
        <w:t xml:space="preserve">, 2022; </w:t>
      </w:r>
      <w:r w:rsidRPr="00D05412">
        <w:rPr>
          <w:rFonts w:hint="eastAsia"/>
        </w:rPr>
        <w:t>张亚利等</w:t>
      </w:r>
      <w:r w:rsidRPr="00D05412">
        <w:t xml:space="preserve">, 2022; </w:t>
      </w:r>
      <w:r w:rsidRPr="00D05412">
        <w:rPr>
          <w:rFonts w:hint="eastAsia"/>
        </w:rPr>
        <w:t>陈雨濛等</w:t>
      </w:r>
      <w:r w:rsidRPr="00D05412">
        <w:t xml:space="preserve">, 2022). We </w:t>
      </w:r>
      <w:r>
        <w:lastRenderedPageBreak/>
        <w:t xml:space="preserve">extracted all papers included in these meta-analyses and selected </w:t>
      </w:r>
      <w:r w:rsidRPr="00D05412">
        <w:t>scales</w:t>
      </w:r>
      <w:r>
        <w:t xml:space="preserve"> that were</w:t>
      </w:r>
      <w:r w:rsidRPr="00D05412">
        <w:t xml:space="preserve"> used for screening depression</w:t>
      </w:r>
      <w:r>
        <w:t xml:space="preserve">. In total, we </w:t>
      </w:r>
      <w:r w:rsidRPr="00D05412">
        <w:t xml:space="preserve">identified 34 scales from </w:t>
      </w:r>
      <w:r>
        <w:t xml:space="preserve">470 articles </w:t>
      </w:r>
      <w:r>
        <w:rPr>
          <w:rFonts w:hint="eastAsia"/>
        </w:rPr>
        <w:t>from</w:t>
      </w:r>
      <w:r>
        <w:t xml:space="preserve"> all articles included in </w:t>
      </w:r>
      <w:r w:rsidRPr="00D05412">
        <w:t>these four meta-analysis.</w:t>
      </w:r>
      <w:r>
        <w:t xml:space="preserve"> </w:t>
      </w:r>
    </w:p>
    <w:p w14:paraId="4E96E57F" w14:textId="310A77D0" w:rsidR="0077489C" w:rsidRPr="00095790" w:rsidRDefault="0077489C" w:rsidP="008D3D75">
      <w:pPr>
        <w:ind w:firstLine="480"/>
      </w:pPr>
      <w:r w:rsidRPr="00D05412">
        <w:t xml:space="preserve">We </w:t>
      </w:r>
      <w:r>
        <w:t xml:space="preserve">then screened </w:t>
      </w:r>
      <w:r w:rsidRPr="00D05412">
        <w:t>version</w:t>
      </w:r>
      <w:r>
        <w:t>s</w:t>
      </w:r>
      <w:r w:rsidRPr="00D05412">
        <w:t xml:space="preserve"> of scales</w:t>
      </w:r>
      <w:r>
        <w:t xml:space="preserve"> and identified the most valid version for later analysis (</w:t>
      </w:r>
      <w:r w:rsidRPr="00C83641">
        <w:t>See supplementary material for details</w:t>
      </w:r>
      <w:r>
        <w:t>)</w:t>
      </w:r>
      <w:r w:rsidRPr="00D05412">
        <w:t xml:space="preserve">. </w:t>
      </w:r>
      <w:r w:rsidRPr="0040767F">
        <w:t>If a scale has multiple versions, we choose one of these version based on the following criteria:</w:t>
      </w:r>
      <w:r w:rsidRPr="00CD19CB">
        <w:t xml:space="preserve"> </w:t>
      </w:r>
      <w:r w:rsidRPr="0040767F">
        <w:t>(1) If the reference(s) of the scale cited in articles was in English, we search for the Chinese versions because all participants in the above mentioned articles are Chinese students;</w:t>
      </w:r>
      <w:r w:rsidRPr="00CD19CB">
        <w:t xml:space="preserve"> </w:t>
      </w:r>
      <w:r w:rsidRPr="0040767F">
        <w:t>(2) If the reference(s) of the scale included both English and Chinese versions of the scale, we included the Chinese version; (3) If there were multiple Chinese versions and the latter one(s) improved the previous ones for methological reasons, we choosed the latter version; (4) If there were multiple Chinese versions and no obvious methodological advances were reported, we included the one explicitly stated symptom names; (5) If all other condition were equal, we selected the most frequently cited one</w:t>
      </w:r>
      <w:r w:rsidRPr="00CD19CB">
        <w:t>.</w:t>
      </w:r>
      <w:r w:rsidRPr="00923599">
        <w:t xml:space="preserve"> </w:t>
      </w:r>
      <w:r w:rsidRPr="00D05412">
        <w:t xml:space="preserve">For instance, </w:t>
      </w:r>
      <w:r>
        <w:t>CES-D was first translated by</w:t>
      </w:r>
      <w:r w:rsidR="004D751B" w:rsidRPr="008D3D75">
        <w:fldChar w:fldCharType="begin"/>
      </w:r>
      <w:r w:rsidR="004D751B" w:rsidRPr="008D3D75">
        <w:rPr>
          <w:rFonts w:hint="eastAsia"/>
        </w:rPr>
        <w:instrText xml:space="preserve"> ADDIN ZOTERO_ITEM CSL_CITATION {"citationID":"hu44QK1J","properties":{"custom":"</w:instrText>
      </w:r>
      <w:r w:rsidR="004D751B" w:rsidRPr="008D3D75">
        <w:rPr>
          <w:rFonts w:hint="eastAsia"/>
        </w:rPr>
        <w:instrText>汪向东等</w:instrText>
      </w:r>
      <w:r w:rsidR="004D751B" w:rsidRPr="008D3D75">
        <w:rPr>
          <w:rFonts w:hint="eastAsia"/>
        </w:rPr>
        <w:instrText>(1999)","unsorted":true,"formattedCitation":"</w:instrText>
      </w:r>
      <w:r w:rsidR="004D751B" w:rsidRPr="008D3D75">
        <w:rPr>
          <w:rFonts w:hint="eastAsia"/>
        </w:rPr>
        <w:instrText>汪向东等</w:instrText>
      </w:r>
      <w:r w:rsidR="004D751B" w:rsidRPr="008D3D75">
        <w:rPr>
          <w:rFonts w:hint="eastAsia"/>
        </w:rPr>
        <w:instrText>(1999)","plainCitation":"</w:instrText>
      </w:r>
      <w:r w:rsidR="004D751B" w:rsidRPr="008D3D75">
        <w:rPr>
          <w:rFonts w:hint="eastAsia"/>
        </w:rPr>
        <w:instrText>汪向东等</w:instrText>
      </w:r>
      <w:r w:rsidR="004D751B" w:rsidRPr="008D3D75">
        <w:rPr>
          <w:rFonts w:hint="eastAsia"/>
        </w:rPr>
        <w:instrText>(1999)","noteIndex":0},"citationItems":[{"id":108,"uris":["http://zotero.org/users/local/eoP0LvSC/items/AME6BL5E"],"itemData":{"id":108,"type":"book","publisher":"</w:instrText>
      </w:r>
      <w:r w:rsidR="004D751B" w:rsidRPr="008D3D75">
        <w:rPr>
          <w:rFonts w:hint="eastAsia"/>
        </w:rPr>
        <w:instrText>中国心理卫生杂志社</w:instrText>
      </w:r>
      <w:r w:rsidR="004D751B" w:rsidRPr="008D3D75">
        <w:rPr>
          <w:rFonts w:hint="eastAsia"/>
        </w:rPr>
        <w:instrText>","title":"</w:instrText>
      </w:r>
      <w:r w:rsidR="004D751B" w:rsidRPr="008D3D75">
        <w:rPr>
          <w:rFonts w:hint="eastAsia"/>
        </w:rPr>
        <w:instrText>心理卫生评定量表手册</w:instrText>
      </w:r>
      <w:r w:rsidR="004D751B" w:rsidRPr="008D3D75">
        <w:rPr>
          <w:rFonts w:hint="eastAsia"/>
        </w:rPr>
        <w:instrText>","author":[{"literal":"</w:instrText>
      </w:r>
      <w:r w:rsidR="004D751B" w:rsidRPr="008D3D75">
        <w:rPr>
          <w:rFonts w:hint="eastAsia"/>
        </w:rPr>
        <w:instrText>汪向东</w:instrText>
      </w:r>
      <w:r w:rsidR="004D751B" w:rsidRPr="008D3D75">
        <w:rPr>
          <w:rFonts w:hint="eastAsia"/>
        </w:rPr>
        <w:instrText>"},{"literal":"</w:instrText>
      </w:r>
      <w:r w:rsidR="004D751B" w:rsidRPr="008D3D75">
        <w:rPr>
          <w:rFonts w:hint="eastAsia"/>
        </w:rPr>
        <w:instrText>王希林</w:instrText>
      </w:r>
      <w:r w:rsidR="004D751B" w:rsidRPr="008D3D75">
        <w:rPr>
          <w:rFonts w:hint="eastAsia"/>
        </w:rPr>
        <w:instrText>"},{"literal":"</w:instrText>
      </w:r>
      <w:r w:rsidR="004D751B" w:rsidRPr="008D3D75">
        <w:rPr>
          <w:rFonts w:hint="eastAsia"/>
        </w:rPr>
        <w:instrText>马弘</w:instrText>
      </w:r>
      <w:r w:rsidR="004D751B" w:rsidRPr="008D3D75">
        <w:rPr>
          <w:rFonts w:hint="eastAsia"/>
        </w:rPr>
        <w:instrText>"}],"issued":{"date-parts":[["1999"]]}}}],"schema":"https://github.com/citation-style-langua</w:instrText>
      </w:r>
      <w:r w:rsidR="004D751B" w:rsidRPr="008D3D75">
        <w:instrText xml:space="preserve">ge/schema/raw/master/csl-citation.json"} </w:instrText>
      </w:r>
      <w:r w:rsidR="004D751B" w:rsidRPr="008D3D75">
        <w:fldChar w:fldCharType="separate"/>
      </w:r>
      <w:r w:rsidR="003A2AC4" w:rsidRPr="003A2AC4">
        <w:rPr>
          <w:rFonts w:hint="eastAsia"/>
        </w:rPr>
        <w:t>汪向东等</w:t>
      </w:r>
      <w:r w:rsidR="003A2AC4" w:rsidRPr="003A2AC4">
        <w:rPr>
          <w:rFonts w:hint="eastAsia"/>
        </w:rPr>
        <w:t>(1999)</w:t>
      </w:r>
      <w:r w:rsidR="004D751B" w:rsidRPr="008D3D75">
        <w:fldChar w:fldCharType="end"/>
      </w:r>
      <w:r w:rsidRPr="008D3D75">
        <w:t xml:space="preserve">, which was used by 39 of all 470 papers included in the four menta-analyses. However, </w:t>
      </w:r>
      <w:r w:rsidR="008D3D75" w:rsidRPr="008D3D75">
        <w:fldChar w:fldCharType="begin"/>
      </w:r>
      <w:r w:rsidR="008D3D75" w:rsidRPr="008D3D75">
        <w:rPr>
          <w:rFonts w:hint="eastAsia"/>
        </w:rPr>
        <w:instrText xml:space="preserve"> ADDIN ZOTERO_ITEM CSL_CITATION {"citationID":"EP3bGCp4","properties":{"custom":"</w:instrText>
      </w:r>
      <w:r w:rsidR="008D3D75" w:rsidRPr="008D3D75">
        <w:rPr>
          <w:rFonts w:hint="eastAsia"/>
        </w:rPr>
        <w:instrText>章婕等</w:instrText>
      </w:r>
      <w:r w:rsidR="008D3D75" w:rsidRPr="008D3D75">
        <w:rPr>
          <w:rFonts w:hint="eastAsia"/>
        </w:rPr>
        <w:instrText>(2010)","formattedCitation":"</w:instrText>
      </w:r>
      <w:r w:rsidR="008D3D75" w:rsidRPr="008D3D75">
        <w:rPr>
          <w:rFonts w:hint="eastAsia"/>
        </w:rPr>
        <w:instrText>章婕等</w:instrText>
      </w:r>
      <w:r w:rsidR="008D3D75" w:rsidRPr="008D3D75">
        <w:rPr>
          <w:rFonts w:hint="eastAsia"/>
        </w:rPr>
        <w:instrText>(2010)","plainCitation":"</w:instrText>
      </w:r>
      <w:r w:rsidR="008D3D75" w:rsidRPr="008D3D75">
        <w:rPr>
          <w:rFonts w:hint="eastAsia"/>
        </w:rPr>
        <w:instrText>章婕等</w:instrText>
      </w:r>
      <w:r w:rsidR="008D3D75" w:rsidRPr="008D3D75">
        <w:rPr>
          <w:rFonts w:hint="eastAsia"/>
        </w:rPr>
        <w:instrText>(2010)","noteIndex":0},"citationItems":[{"id":303,"uris":["http://zotero.org/users/local/eoP0LvSC/items/RNYKFLVK"],"itemData":{"id":303,"type":"article-journal","abstract":"</w:instrText>
      </w:r>
      <w:r w:rsidR="008D3D75" w:rsidRPr="008D3D75">
        <w:rPr>
          <w:rFonts w:hint="eastAsia"/>
        </w:rPr>
        <w:instrText>目的</w:instrText>
      </w:r>
      <w:r w:rsidR="008D3D75" w:rsidRPr="008D3D75">
        <w:rPr>
          <w:rFonts w:hint="eastAsia"/>
        </w:rPr>
        <w:instrText>:</w:instrText>
      </w:r>
      <w:r w:rsidR="008D3D75" w:rsidRPr="008D3D75">
        <w:rPr>
          <w:rFonts w:hint="eastAsia"/>
        </w:rPr>
        <w:instrText>验证流调中心抑郁量表</w:instrText>
      </w:r>
      <w:r w:rsidR="008D3D75" w:rsidRPr="008D3D75">
        <w:rPr>
          <w:rFonts w:hint="eastAsia"/>
        </w:rPr>
        <w:instrText>(The Center for Epidemiological Studies Depression Scale,CES-D)</w:instrText>
      </w:r>
      <w:r w:rsidR="008D3D75" w:rsidRPr="008D3D75">
        <w:rPr>
          <w:rFonts w:hint="eastAsia"/>
        </w:rPr>
        <w:instrText>在我国城市人群中不同年龄组的适用性</w:instrText>
      </w:r>
      <w:r w:rsidR="008D3D75" w:rsidRPr="008D3D75">
        <w:rPr>
          <w:rFonts w:hint="eastAsia"/>
        </w:rPr>
        <w:instrText>,</w:instrText>
      </w:r>
      <w:r w:rsidR="008D3D75" w:rsidRPr="008D3D75">
        <w:rPr>
          <w:rFonts w:hint="eastAsia"/>
        </w:rPr>
        <w:instrText>并建立各年龄组常模。方法</w:instrText>
      </w:r>
      <w:r w:rsidR="008D3D75" w:rsidRPr="008D3D75">
        <w:rPr>
          <w:rFonts w:hint="eastAsia"/>
        </w:rPr>
        <w:instrText>:</w:instrText>
      </w:r>
      <w:r w:rsidR="008D3D75" w:rsidRPr="008D3D75">
        <w:rPr>
          <w:rFonts w:hint="eastAsia"/>
        </w:rPr>
        <w:instrText>采用横断面研究方法</w:instrText>
      </w:r>
      <w:r w:rsidR="008D3D75" w:rsidRPr="008D3D75">
        <w:rPr>
          <w:rFonts w:hint="eastAsia"/>
        </w:rPr>
        <w:instrText>,</w:instrText>
      </w:r>
      <w:r w:rsidR="008D3D75" w:rsidRPr="008D3D75">
        <w:rPr>
          <w:rFonts w:hint="eastAsia"/>
        </w:rPr>
        <w:instrText>在全国</w:instrText>
      </w:r>
      <w:r w:rsidR="008D3D75" w:rsidRPr="008D3D75">
        <w:rPr>
          <w:rFonts w:hint="eastAsia"/>
        </w:rPr>
        <w:instrText>21</w:instrText>
      </w:r>
      <w:r w:rsidR="008D3D75" w:rsidRPr="008D3D75">
        <w:rPr>
          <w:rFonts w:hint="eastAsia"/>
        </w:rPr>
        <w:instrText>省</w:instrText>
      </w:r>
      <w:r w:rsidR="008D3D75" w:rsidRPr="008D3D75">
        <w:rPr>
          <w:rFonts w:hint="eastAsia"/>
        </w:rPr>
        <w:instrText>39</w:instrText>
      </w:r>
      <w:r w:rsidR="008D3D75" w:rsidRPr="008D3D75">
        <w:rPr>
          <w:rFonts w:hint="eastAsia"/>
        </w:rPr>
        <w:instrText>座城市收集普通人群样本</w:instrText>
      </w:r>
      <w:r w:rsidR="008D3D75" w:rsidRPr="008D3D75">
        <w:rPr>
          <w:rFonts w:hint="eastAsia"/>
        </w:rPr>
        <w:instrText>16047</w:instrText>
      </w:r>
      <w:r w:rsidR="008D3D75" w:rsidRPr="008D3D75">
        <w:rPr>
          <w:rFonts w:hint="eastAsia"/>
        </w:rPr>
        <w:instrText>名</w:instrText>
      </w:r>
      <w:r w:rsidR="008D3D75" w:rsidRPr="008D3D75">
        <w:rPr>
          <w:rFonts w:hint="eastAsia"/>
        </w:rPr>
        <w:instrText>[</w:instrText>
      </w:r>
      <w:r w:rsidR="008D3D75" w:rsidRPr="008D3D75">
        <w:rPr>
          <w:rFonts w:hint="eastAsia"/>
        </w:rPr>
        <w:instrText>年龄</w:instrText>
      </w:r>
      <w:r w:rsidR="008D3D75" w:rsidRPr="008D3D75">
        <w:rPr>
          <w:rFonts w:hint="eastAsia"/>
        </w:rPr>
        <w:instrText>11</w:instrText>
      </w:r>
      <w:r w:rsidR="008D3D75" w:rsidRPr="008D3D75">
        <w:rPr>
          <w:rFonts w:hint="eastAsia"/>
        </w:rPr>
        <w:instrText>～</w:instrText>
      </w:r>
      <w:r w:rsidR="008D3D75" w:rsidRPr="008D3D75">
        <w:rPr>
          <w:rFonts w:hint="eastAsia"/>
        </w:rPr>
        <w:instrText>100</w:instrText>
      </w:r>
      <w:r w:rsidR="008D3D75" w:rsidRPr="008D3D75">
        <w:rPr>
          <w:rFonts w:hint="eastAsia"/>
        </w:rPr>
        <w:instrText>岁</w:instrText>
      </w:r>
      <w:r w:rsidR="008D3D75" w:rsidRPr="008D3D75">
        <w:rPr>
          <w:rFonts w:hint="eastAsia"/>
        </w:rPr>
        <w:instrText>,</w:instrText>
      </w:r>
      <w:r w:rsidR="008D3D75" w:rsidRPr="008D3D75">
        <w:rPr>
          <w:rFonts w:hint="eastAsia"/>
        </w:rPr>
        <w:instrText>平均</w:instrText>
      </w:r>
      <w:r w:rsidR="008D3D75" w:rsidRPr="008D3D75">
        <w:rPr>
          <w:rFonts w:hint="eastAsia"/>
        </w:rPr>
        <w:instrText>(37.7</w:instrText>
      </w:r>
      <w:r w:rsidR="008D3D75" w:rsidRPr="008D3D75">
        <w:rPr>
          <w:rFonts w:hint="eastAsia"/>
        </w:rPr>
        <w:instrText>±</w:instrText>
      </w:r>
      <w:r w:rsidR="008D3D75" w:rsidRPr="008D3D75">
        <w:rPr>
          <w:rFonts w:hint="eastAsia"/>
        </w:rPr>
        <w:instrText>21.3)</w:instrText>
      </w:r>
      <w:r w:rsidR="008D3D75" w:rsidRPr="008D3D75">
        <w:rPr>
          <w:rFonts w:hint="eastAsia"/>
        </w:rPr>
        <w:instrText>岁</w:instrText>
      </w:r>
      <w:r w:rsidR="008D3D75" w:rsidRPr="008D3D75">
        <w:rPr>
          <w:rFonts w:hint="eastAsia"/>
        </w:rPr>
        <w:instrText>]</w:instrText>
      </w:r>
      <w:r w:rsidR="008D3D75" w:rsidRPr="008D3D75">
        <w:rPr>
          <w:rFonts w:hint="eastAsia"/>
        </w:rPr>
        <w:instrText>以建立常模</w:instrText>
      </w:r>
      <w:r w:rsidR="008D3D75" w:rsidRPr="008D3D75">
        <w:rPr>
          <w:rFonts w:hint="eastAsia"/>
        </w:rPr>
        <w:instrText>,</w:instrText>
      </w:r>
      <w:r w:rsidR="008D3D75" w:rsidRPr="008D3D75">
        <w:rPr>
          <w:rFonts w:hint="eastAsia"/>
        </w:rPr>
        <w:instrText>在</w:instrText>
      </w:r>
      <w:r w:rsidR="008D3D75" w:rsidRPr="008D3D75">
        <w:rPr>
          <w:rFonts w:hint="eastAsia"/>
        </w:rPr>
        <w:instrText>4</w:instrText>
      </w:r>
      <w:r w:rsidR="008D3D75" w:rsidRPr="008D3D75">
        <w:rPr>
          <w:rFonts w:hint="eastAsia"/>
        </w:rPr>
        <w:instrText>个城市的精神科门诊与住院病人中选取病人样本</w:instrText>
      </w:r>
      <w:r w:rsidR="008D3D75" w:rsidRPr="008D3D75">
        <w:rPr>
          <w:rFonts w:hint="eastAsia"/>
        </w:rPr>
        <w:instrText>349</w:instrText>
      </w:r>
      <w:r w:rsidR="008D3D75" w:rsidRPr="008D3D75">
        <w:rPr>
          <w:rFonts w:hint="eastAsia"/>
        </w:rPr>
        <w:instrText>名</w:instrText>
      </w:r>
      <w:r w:rsidR="008D3D75" w:rsidRPr="008D3D75">
        <w:rPr>
          <w:rFonts w:hint="eastAsia"/>
        </w:rPr>
        <w:instrText>[</w:instrText>
      </w:r>
      <w:r w:rsidR="008D3D75" w:rsidRPr="008D3D75">
        <w:rPr>
          <w:rFonts w:hint="eastAsia"/>
        </w:rPr>
        <w:instrText>年龄</w:instrText>
      </w:r>
      <w:r w:rsidR="008D3D75" w:rsidRPr="008D3D75">
        <w:rPr>
          <w:rFonts w:hint="eastAsia"/>
        </w:rPr>
        <w:instrText>16</w:instrText>
      </w:r>
      <w:r w:rsidR="008D3D75" w:rsidRPr="008D3D75">
        <w:rPr>
          <w:rFonts w:hint="eastAsia"/>
        </w:rPr>
        <w:instrText>～</w:instrText>
      </w:r>
      <w:r w:rsidR="008D3D75" w:rsidRPr="008D3D75">
        <w:rPr>
          <w:rFonts w:hint="eastAsia"/>
        </w:rPr>
        <w:instrText>81</w:instrText>
      </w:r>
      <w:r w:rsidR="008D3D75" w:rsidRPr="008D3D75">
        <w:rPr>
          <w:rFonts w:hint="eastAsia"/>
        </w:rPr>
        <w:instrText>岁</w:instrText>
      </w:r>
      <w:r w:rsidR="008D3D75" w:rsidRPr="008D3D75">
        <w:rPr>
          <w:rFonts w:hint="eastAsia"/>
        </w:rPr>
        <w:instrText>,</w:instrText>
      </w:r>
      <w:r w:rsidR="008D3D75" w:rsidRPr="008D3D75">
        <w:rPr>
          <w:rFonts w:hint="eastAsia"/>
        </w:rPr>
        <w:instrText>平均</w:instrText>
      </w:r>
      <w:r w:rsidR="008D3D75" w:rsidRPr="008D3D75">
        <w:rPr>
          <w:rFonts w:hint="eastAsia"/>
        </w:rPr>
        <w:instrText>(32.0</w:instrText>
      </w:r>
      <w:r w:rsidR="008D3D75" w:rsidRPr="008D3D75">
        <w:rPr>
          <w:rFonts w:hint="eastAsia"/>
        </w:rPr>
        <w:instrText>±</w:instrText>
      </w:r>
      <w:r w:rsidR="008D3D75" w:rsidRPr="008D3D75">
        <w:rPr>
          <w:rFonts w:hint="eastAsia"/>
        </w:rPr>
        <w:instrText>12.1)</w:instrText>
      </w:r>
      <w:r w:rsidR="008D3D75" w:rsidRPr="008D3D75">
        <w:rPr>
          <w:rFonts w:hint="eastAsia"/>
        </w:rPr>
        <w:instrText>岁</w:instrText>
      </w:r>
      <w:r w:rsidR="008D3D75" w:rsidRPr="008D3D75">
        <w:rPr>
          <w:rFonts w:hint="eastAsia"/>
        </w:rPr>
        <w:instrText>]</w:instrText>
      </w:r>
      <w:r w:rsidR="008D3D75" w:rsidRPr="008D3D75">
        <w:rPr>
          <w:rFonts w:hint="eastAsia"/>
        </w:rPr>
        <w:instrText>以检验效标效度。从普通人群样本中抽取北京、东莞、包头的</w:instrText>
      </w:r>
      <w:r w:rsidR="008D3D75" w:rsidRPr="008D3D75">
        <w:rPr>
          <w:rFonts w:hint="eastAsia"/>
        </w:rPr>
        <w:instrText>199</w:instrText>
      </w:r>
      <w:r w:rsidR="008D3D75" w:rsidRPr="008D3D75">
        <w:rPr>
          <w:rFonts w:hint="eastAsia"/>
        </w:rPr>
        <w:instrText>名企业职工、</w:instrText>
      </w:r>
      <w:r w:rsidR="008D3D75" w:rsidRPr="008D3D75">
        <w:rPr>
          <w:rFonts w:hint="eastAsia"/>
        </w:rPr>
        <w:instrText>100</w:instrText>
      </w:r>
      <w:r w:rsidR="008D3D75" w:rsidRPr="008D3D75">
        <w:rPr>
          <w:rFonts w:hint="eastAsia"/>
        </w:rPr>
        <w:instrText>名大学生、</w:instrText>
      </w:r>
      <w:r w:rsidR="008D3D75" w:rsidRPr="008D3D75">
        <w:rPr>
          <w:rFonts w:hint="eastAsia"/>
        </w:rPr>
        <w:instrText>30</w:instrText>
      </w:r>
      <w:r w:rsidR="008D3D75" w:rsidRPr="008D3D75">
        <w:rPr>
          <w:rFonts w:hint="eastAsia"/>
        </w:rPr>
        <w:instrText>名教师进行了间隔</w:instrText>
      </w:r>
      <w:r w:rsidR="008D3D75" w:rsidRPr="008D3D75">
        <w:rPr>
          <w:rFonts w:hint="eastAsia"/>
        </w:rPr>
        <w:instrText>8</w:instrText>
      </w:r>
      <w:r w:rsidR="008D3D75" w:rsidRPr="008D3D75">
        <w:rPr>
          <w:rFonts w:hint="eastAsia"/>
        </w:rPr>
        <w:instrText>周的重测</w:instrText>
      </w:r>
      <w:r w:rsidR="008D3D75" w:rsidRPr="008D3D75">
        <w:rPr>
          <w:rFonts w:hint="eastAsia"/>
        </w:rPr>
        <w:instrText>,</w:instrText>
      </w:r>
      <w:r w:rsidR="008D3D75" w:rsidRPr="008D3D75">
        <w:rPr>
          <w:rFonts w:hint="eastAsia"/>
        </w:rPr>
        <w:instrText>以检验重测信度。结果</w:instrText>
      </w:r>
      <w:r w:rsidR="008D3D75" w:rsidRPr="008D3D75">
        <w:rPr>
          <w:rFonts w:hint="eastAsia"/>
        </w:rPr>
        <w:instrText>:CES-D</w:instrText>
      </w:r>
      <w:r w:rsidR="008D3D75" w:rsidRPr="008D3D75">
        <w:rPr>
          <w:rFonts w:hint="eastAsia"/>
        </w:rPr>
        <w:instrText>的</w:instrText>
      </w:r>
      <w:r w:rsidR="008D3D75" w:rsidRPr="008D3D75">
        <w:rPr>
          <w:rFonts w:hint="eastAsia"/>
        </w:rPr>
        <w:instrText>Cronbach</w:instrText>
      </w:r>
      <w:r w:rsidR="008D3D75" w:rsidRPr="008D3D75">
        <w:rPr>
          <w:rFonts w:hint="eastAsia"/>
        </w:rPr>
        <w:instrText>α系数为</w:instrText>
      </w:r>
      <w:r w:rsidR="008D3D75" w:rsidRPr="008D3D75">
        <w:rPr>
          <w:rFonts w:hint="eastAsia"/>
        </w:rPr>
        <w:instrText>0.90,</w:instrText>
      </w:r>
      <w:r w:rsidR="008D3D75" w:rsidRPr="008D3D75">
        <w:rPr>
          <w:rFonts w:hint="eastAsia"/>
        </w:rPr>
        <w:instrText>各因素的</w:instrText>
      </w:r>
      <w:r w:rsidR="008D3D75" w:rsidRPr="008D3D75">
        <w:rPr>
          <w:rFonts w:hint="eastAsia"/>
        </w:rPr>
        <w:instrText>Cronbach</w:instrText>
      </w:r>
      <w:r w:rsidR="008D3D75" w:rsidRPr="008D3D75">
        <w:rPr>
          <w:rFonts w:hint="eastAsia"/>
        </w:rPr>
        <w:instrText>α系数为</w:instrText>
      </w:r>
      <w:r w:rsidR="008D3D75" w:rsidRPr="008D3D75">
        <w:rPr>
          <w:rFonts w:hint="eastAsia"/>
        </w:rPr>
        <w:instrText>0.68</w:instrText>
      </w:r>
      <w:r w:rsidR="008D3D75" w:rsidRPr="008D3D75">
        <w:rPr>
          <w:rFonts w:hint="eastAsia"/>
        </w:rPr>
        <w:instrText>～</w:instrText>
      </w:r>
      <w:r w:rsidR="008D3D75" w:rsidRPr="008D3D75">
        <w:rPr>
          <w:rFonts w:hint="eastAsia"/>
        </w:rPr>
        <w:instrText>0.86;</w:instrText>
      </w:r>
      <w:r w:rsidR="008D3D75" w:rsidRPr="008D3D75">
        <w:rPr>
          <w:rFonts w:hint="eastAsia"/>
        </w:rPr>
        <w:instrText>间隔</w:instrText>
      </w:r>
      <w:r w:rsidR="008D3D75" w:rsidRPr="008D3D75">
        <w:rPr>
          <w:rFonts w:hint="eastAsia"/>
        </w:rPr>
        <w:instrText>8</w:instrText>
      </w:r>
      <w:r w:rsidR="008D3D75" w:rsidRPr="008D3D75">
        <w:rPr>
          <w:rFonts w:hint="eastAsia"/>
        </w:rPr>
        <w:instrText>周的重测信度为</w:instrText>
      </w:r>
      <w:r w:rsidR="008D3D75" w:rsidRPr="008D3D75">
        <w:rPr>
          <w:rFonts w:hint="eastAsia"/>
        </w:rPr>
        <w:instrText>0.49(P&lt;0.01),</w:instrText>
      </w:r>
      <w:r w:rsidR="008D3D75" w:rsidRPr="008D3D75">
        <w:rPr>
          <w:rFonts w:hint="eastAsia"/>
        </w:rPr>
        <w:instrText>各因素重测相关为</w:instrText>
      </w:r>
      <w:r w:rsidR="008D3D75" w:rsidRPr="008D3D75">
        <w:rPr>
          <w:rFonts w:hint="eastAsia"/>
        </w:rPr>
        <w:instrText>0.39</w:instrText>
      </w:r>
      <w:r w:rsidR="008D3D75" w:rsidRPr="008D3D75">
        <w:rPr>
          <w:rFonts w:hint="eastAsia"/>
        </w:rPr>
        <w:instrText>～</w:instrText>
      </w:r>
      <w:r w:rsidR="008D3D75" w:rsidRPr="008D3D75">
        <w:rPr>
          <w:rFonts w:hint="eastAsia"/>
        </w:rPr>
        <w:instrText>0.51(P&lt;0.01);</w:instrText>
      </w:r>
      <w:r w:rsidR="008D3D75" w:rsidRPr="008D3D75">
        <w:rPr>
          <w:rFonts w:hint="eastAsia"/>
        </w:rPr>
        <w:instrText>验证性因素分析支持原量表</w:instrText>
      </w:r>
      <w:r w:rsidR="008D3D75" w:rsidRPr="008D3D75">
        <w:rPr>
          <w:rFonts w:hint="eastAsia"/>
        </w:rPr>
        <w:instrText>4</w:instrText>
      </w:r>
      <w:r w:rsidR="008D3D75" w:rsidRPr="008D3D75">
        <w:rPr>
          <w:rFonts w:hint="eastAsia"/>
        </w:rPr>
        <w:instrText>因素的结构</w:instrText>
      </w:r>
      <w:r w:rsidR="008D3D75" w:rsidRPr="008D3D75">
        <w:rPr>
          <w:rFonts w:hint="eastAsia"/>
        </w:rPr>
        <w:instrText>(RMSEA=0.057,CFI=0.976,GFI=0.948);</w:instrText>
      </w:r>
      <w:r w:rsidR="008D3D75" w:rsidRPr="008D3D75">
        <w:rPr>
          <w:rFonts w:hint="eastAsia"/>
        </w:rPr>
        <w:instrText>心理疾病患者</w:instrText>
      </w:r>
      <w:r w:rsidR="008D3D75" w:rsidRPr="008D3D75">
        <w:rPr>
          <w:rFonts w:hint="eastAsia"/>
        </w:rPr>
        <w:instrText>CES-D</w:instrText>
      </w:r>
      <w:r w:rsidR="008D3D75" w:rsidRPr="008D3D75">
        <w:rPr>
          <w:rFonts w:hint="eastAsia"/>
        </w:rPr>
        <w:instrText>得分高于普通人群</w:instrText>
      </w:r>
      <w:r w:rsidR="008D3D75" w:rsidRPr="008D3D75">
        <w:rPr>
          <w:rFonts w:hint="eastAsia"/>
        </w:rPr>
        <w:instrText>[(21.72</w:instrText>
      </w:r>
      <w:r w:rsidR="008D3D75" w:rsidRPr="008D3D75">
        <w:rPr>
          <w:rFonts w:hint="eastAsia"/>
        </w:rPr>
        <w:instrText>±</w:instrText>
      </w:r>
      <w:r w:rsidR="008D3D75" w:rsidRPr="008D3D75">
        <w:rPr>
          <w:rFonts w:hint="eastAsia"/>
        </w:rPr>
        <w:instrText>13.39)vs.(13.24</w:instrText>
      </w:r>
      <w:r w:rsidR="008D3D75" w:rsidRPr="008D3D75">
        <w:rPr>
          <w:rFonts w:hint="eastAsia"/>
        </w:rPr>
        <w:instrText>±</w:instrText>
      </w:r>
      <w:r w:rsidR="008D3D75" w:rsidRPr="008D3D75">
        <w:rPr>
          <w:rFonts w:hint="eastAsia"/>
        </w:rPr>
        <w:instrText>10.33),P&lt;0.01)],</w:instrText>
      </w:r>
      <w:r w:rsidR="008D3D75" w:rsidRPr="008D3D75">
        <w:rPr>
          <w:rFonts w:hint="eastAsia"/>
        </w:rPr>
        <w:instrText>其中抑郁患者得分最高</w:instrText>
      </w:r>
      <w:r w:rsidR="008D3D75" w:rsidRPr="008D3D75">
        <w:rPr>
          <w:rFonts w:hint="eastAsia"/>
        </w:rPr>
        <w:instrText>[(27.82</w:instrText>
      </w:r>
      <w:r w:rsidR="008D3D75" w:rsidRPr="008D3D75">
        <w:rPr>
          <w:rFonts w:hint="eastAsia"/>
        </w:rPr>
        <w:instrText>±</w:instrText>
      </w:r>
      <w:r w:rsidR="008D3D75" w:rsidRPr="008D3D75">
        <w:rPr>
          <w:rFonts w:hint="eastAsia"/>
        </w:rPr>
        <w:instrText>14.42),P&lt;0.01];</w:instrText>
      </w:r>
      <w:r w:rsidR="008D3D75" w:rsidRPr="008D3D75">
        <w:rPr>
          <w:rFonts w:hint="eastAsia"/>
        </w:rPr>
        <w:instrText>不同年龄组</w:instrText>
      </w:r>
      <w:r w:rsidR="008D3D75" w:rsidRPr="008D3D75">
        <w:rPr>
          <w:rFonts w:hint="eastAsia"/>
        </w:rPr>
        <w:instrText>CES-D</w:instrText>
      </w:r>
      <w:r w:rsidR="008D3D75" w:rsidRPr="008D3D75">
        <w:rPr>
          <w:rFonts w:hint="eastAsia"/>
        </w:rPr>
        <w:instrText>得分差异有统计学意义</w:instrText>
      </w:r>
      <w:r w:rsidR="008D3D75" w:rsidRPr="008D3D75">
        <w:rPr>
          <w:rFonts w:hint="eastAsia"/>
        </w:rPr>
        <w:instrText>,60</w:instrText>
      </w:r>
      <w:r w:rsidR="008D3D75" w:rsidRPr="008D3D75">
        <w:rPr>
          <w:rFonts w:hint="eastAsia"/>
        </w:rPr>
        <w:instrText>岁以上组得分高于</w:instrText>
      </w:r>
      <w:r w:rsidR="008D3D75" w:rsidRPr="008D3D75">
        <w:rPr>
          <w:rFonts w:hint="eastAsia"/>
        </w:rPr>
        <w:instrText>60</w:instrText>
      </w:r>
      <w:r w:rsidR="008D3D75" w:rsidRPr="008D3D75">
        <w:rPr>
          <w:rFonts w:hint="eastAsia"/>
        </w:rPr>
        <w:instrText>岁以下各组</w:instrText>
      </w:r>
      <w:r w:rsidR="008D3D75" w:rsidRPr="008D3D75">
        <w:rPr>
          <w:rFonts w:hint="eastAsia"/>
        </w:rPr>
        <w:instrText>(P&lt;0.01)</w:instrText>
      </w:r>
      <w:r w:rsidR="008D3D75" w:rsidRPr="008D3D75">
        <w:rPr>
          <w:rFonts w:hint="eastAsia"/>
        </w:rPr>
        <w:instrText>。结论</w:instrText>
      </w:r>
      <w:r w:rsidR="008D3D75" w:rsidRPr="008D3D75">
        <w:rPr>
          <w:rFonts w:hint="eastAsia"/>
        </w:rPr>
        <w:instrText>:</w:instrText>
      </w:r>
      <w:r w:rsidR="008D3D75" w:rsidRPr="008D3D75">
        <w:rPr>
          <w:rFonts w:hint="eastAsia"/>
        </w:rPr>
        <w:instrText>中文版流调中心抑郁量表适用于我国不同年龄群体</w:instrText>
      </w:r>
      <w:r w:rsidR="008D3D75" w:rsidRPr="008D3D75">
        <w:rPr>
          <w:rFonts w:hint="eastAsia"/>
        </w:rPr>
        <w:instrText>,</w:instrText>
      </w:r>
      <w:r w:rsidR="008D3D75" w:rsidRPr="008D3D75">
        <w:rPr>
          <w:rFonts w:hint="eastAsia"/>
        </w:rPr>
        <w:instrText>是一个可靠而有效的自评式抑郁症状测量工具。</w:instrText>
      </w:r>
      <w:r w:rsidR="008D3D75" w:rsidRPr="008D3D75">
        <w:rPr>
          <w:rFonts w:hint="eastAsia"/>
        </w:rPr>
        <w:instrText>","container-title":"</w:instrText>
      </w:r>
      <w:r w:rsidR="008D3D75" w:rsidRPr="008D3D75">
        <w:rPr>
          <w:rFonts w:hint="eastAsia"/>
        </w:rPr>
        <w:instrText>中国心理卫生杂志</w:instrText>
      </w:r>
      <w:r w:rsidR="008D3D75" w:rsidRPr="008D3D75">
        <w:rPr>
          <w:rFonts w:hint="eastAsia"/>
        </w:rPr>
        <w:instrText>","ISSN":"1000-6729","issue":"2","language":"zh","note":"657 citations(CNKI)[2023-12-27]","page":"139-143","source":"CNKI","title":"</w:instrText>
      </w:r>
      <w:r w:rsidR="008D3D75" w:rsidRPr="008D3D75">
        <w:rPr>
          <w:rFonts w:hint="eastAsia"/>
        </w:rPr>
        <w:instrText>流调中心抑郁量表全国城市常模的建立</w:instrText>
      </w:r>
      <w:r w:rsidR="008D3D75" w:rsidRPr="008D3D75">
        <w:rPr>
          <w:rFonts w:hint="eastAsia"/>
        </w:rPr>
        <w:instrText>","volume":"24","author":[{"literal":"</w:instrText>
      </w:r>
      <w:r w:rsidR="008D3D75" w:rsidRPr="008D3D75">
        <w:rPr>
          <w:rFonts w:hint="eastAsia"/>
        </w:rPr>
        <w:instrText>章婕</w:instrText>
      </w:r>
      <w:r w:rsidR="008D3D75" w:rsidRPr="008D3D75">
        <w:rPr>
          <w:rFonts w:hint="eastAsia"/>
        </w:rPr>
        <w:instrText>"},{"literal":"</w:instrText>
      </w:r>
      <w:r w:rsidR="008D3D75" w:rsidRPr="008D3D75">
        <w:rPr>
          <w:rFonts w:hint="eastAsia"/>
        </w:rPr>
        <w:instrText>吴振云</w:instrText>
      </w:r>
      <w:r w:rsidR="008D3D75" w:rsidRPr="008D3D75">
        <w:rPr>
          <w:rFonts w:hint="eastAsia"/>
        </w:rPr>
        <w:instrText>"},{"literal":"</w:instrText>
      </w:r>
      <w:r w:rsidR="008D3D75" w:rsidRPr="008D3D75">
        <w:rPr>
          <w:rFonts w:hint="eastAsia"/>
        </w:rPr>
        <w:instrText>方格</w:instrText>
      </w:r>
      <w:r w:rsidR="008D3D75" w:rsidRPr="008D3D75">
        <w:rPr>
          <w:rFonts w:hint="eastAsia"/>
        </w:rPr>
        <w:instrText>"},{"literal":"</w:instrText>
      </w:r>
      <w:r w:rsidR="008D3D75" w:rsidRPr="008D3D75">
        <w:rPr>
          <w:rFonts w:hint="eastAsia"/>
        </w:rPr>
        <w:instrText>李娟</w:instrText>
      </w:r>
      <w:r w:rsidR="008D3D75" w:rsidRPr="008D3D75">
        <w:rPr>
          <w:rFonts w:hint="eastAsia"/>
        </w:rPr>
        <w:instrText>"},{"literal":"</w:instrText>
      </w:r>
      <w:r w:rsidR="008D3D75" w:rsidRPr="008D3D75">
        <w:rPr>
          <w:rFonts w:hint="eastAsia"/>
        </w:rPr>
        <w:instrText>韩布新</w:instrText>
      </w:r>
      <w:r w:rsidR="008D3D75" w:rsidRPr="008D3D75">
        <w:rPr>
          <w:rFonts w:hint="eastAsia"/>
        </w:rPr>
        <w:instrText>"},{"literal":"</w:instrText>
      </w:r>
      <w:r w:rsidR="008D3D75" w:rsidRPr="008D3D75">
        <w:rPr>
          <w:rFonts w:hint="eastAsia"/>
        </w:rPr>
        <w:instrText>陈祉妍</w:instrText>
      </w:r>
      <w:r w:rsidR="008D3D75" w:rsidRPr="008D3D75">
        <w:rPr>
          <w:rFonts w:hint="eastAsia"/>
        </w:rPr>
        <w:instrText>"}],"issued":{"date</w:instrText>
      </w:r>
      <w:r w:rsidR="008D3D75" w:rsidRPr="008D3D75">
        <w:instrText xml:space="preserve">-parts":[["2010"]]}}}],"schema":"https://github.com/citation-style-language/schema/raw/master/csl-citation.json"} </w:instrText>
      </w:r>
      <w:r w:rsidR="008D3D75" w:rsidRPr="008D3D75">
        <w:fldChar w:fldCharType="separate"/>
      </w:r>
      <w:r w:rsidR="003A2AC4" w:rsidRPr="003A2AC4">
        <w:rPr>
          <w:rFonts w:hint="eastAsia"/>
        </w:rPr>
        <w:t>章婕等</w:t>
      </w:r>
      <w:r w:rsidR="003A2AC4" w:rsidRPr="003A2AC4">
        <w:rPr>
          <w:rFonts w:hint="eastAsia"/>
        </w:rPr>
        <w:t>(2010)</w:t>
      </w:r>
      <w:r w:rsidR="008D3D75" w:rsidRPr="008D3D75">
        <w:fldChar w:fldCharType="end"/>
      </w:r>
      <w:r w:rsidRPr="008D3D75">
        <w:t xml:space="preserve">improved the translation of the 20th item, thus, we chose the revised version by </w:t>
      </w:r>
      <w:r w:rsidR="008D3D75" w:rsidRPr="008D3D75">
        <w:fldChar w:fldCharType="begin"/>
      </w:r>
      <w:r w:rsidR="00AE3A2E">
        <w:rPr>
          <w:rFonts w:hint="eastAsia"/>
        </w:rPr>
        <w:instrText xml:space="preserve"> ADDIN ZOTERO_ITEM CSL_CITATION {"citationID":"LiEP1EK1","properties":{"custom":"</w:instrText>
      </w:r>
      <w:r w:rsidR="00AE3A2E">
        <w:rPr>
          <w:rFonts w:hint="eastAsia"/>
        </w:rPr>
        <w:instrText>章婕等</w:instrText>
      </w:r>
      <w:r w:rsidR="00AE3A2E">
        <w:rPr>
          <w:rFonts w:hint="eastAsia"/>
        </w:rPr>
        <w:instrText>(2010)","formattedCitation":"</w:instrText>
      </w:r>
      <w:r w:rsidR="00AE3A2E">
        <w:rPr>
          <w:rFonts w:hint="eastAsia"/>
        </w:rPr>
        <w:instrText>章婕等</w:instrText>
      </w:r>
      <w:r w:rsidR="00AE3A2E">
        <w:rPr>
          <w:rFonts w:hint="eastAsia"/>
        </w:rPr>
        <w:instrText>(2010)","plainCitation":"</w:instrText>
      </w:r>
      <w:r w:rsidR="00AE3A2E">
        <w:rPr>
          <w:rFonts w:hint="eastAsia"/>
        </w:rPr>
        <w:instrText>章婕等</w:instrText>
      </w:r>
      <w:r w:rsidR="00AE3A2E">
        <w:rPr>
          <w:rFonts w:hint="eastAsia"/>
        </w:rPr>
        <w:instrText>(2010)","noteIndex":0},"citationItems":[{"id":303,"uris":["http://zotero.org/users/local/eoP0LvSC/items/RNYKFLVK"],"itemData":{"id":303,"type":"article-journal","abstract":"</w:instrText>
      </w:r>
      <w:r w:rsidR="00AE3A2E">
        <w:rPr>
          <w:rFonts w:hint="eastAsia"/>
        </w:rPr>
        <w:instrText>目的</w:instrText>
      </w:r>
      <w:r w:rsidR="00AE3A2E">
        <w:rPr>
          <w:rFonts w:hint="eastAsia"/>
        </w:rPr>
        <w:instrText>:</w:instrText>
      </w:r>
      <w:r w:rsidR="00AE3A2E">
        <w:rPr>
          <w:rFonts w:hint="eastAsia"/>
        </w:rPr>
        <w:instrText>验证流调中心抑郁量表</w:instrText>
      </w:r>
      <w:r w:rsidR="00AE3A2E">
        <w:rPr>
          <w:rFonts w:hint="eastAsia"/>
        </w:rPr>
        <w:instrText>(The Center for Epidemiological Studies Depression Scale,CES-D)</w:instrText>
      </w:r>
      <w:r w:rsidR="00AE3A2E">
        <w:rPr>
          <w:rFonts w:hint="eastAsia"/>
        </w:rPr>
        <w:instrText>在我国城市人群中不同年龄组的适用性</w:instrText>
      </w:r>
      <w:r w:rsidR="00AE3A2E">
        <w:rPr>
          <w:rFonts w:hint="eastAsia"/>
        </w:rPr>
        <w:instrText>,</w:instrText>
      </w:r>
      <w:r w:rsidR="00AE3A2E">
        <w:rPr>
          <w:rFonts w:hint="eastAsia"/>
        </w:rPr>
        <w:instrText>并建立各年龄组常模。方法</w:instrText>
      </w:r>
      <w:r w:rsidR="00AE3A2E">
        <w:rPr>
          <w:rFonts w:hint="eastAsia"/>
        </w:rPr>
        <w:instrText>:</w:instrText>
      </w:r>
      <w:r w:rsidR="00AE3A2E">
        <w:rPr>
          <w:rFonts w:hint="eastAsia"/>
        </w:rPr>
        <w:instrText>采用横断面研究方法</w:instrText>
      </w:r>
      <w:r w:rsidR="00AE3A2E">
        <w:rPr>
          <w:rFonts w:hint="eastAsia"/>
        </w:rPr>
        <w:instrText>,</w:instrText>
      </w:r>
      <w:r w:rsidR="00AE3A2E">
        <w:rPr>
          <w:rFonts w:hint="eastAsia"/>
        </w:rPr>
        <w:instrText>在全国</w:instrText>
      </w:r>
      <w:r w:rsidR="00AE3A2E">
        <w:rPr>
          <w:rFonts w:hint="eastAsia"/>
        </w:rPr>
        <w:instrText>21</w:instrText>
      </w:r>
      <w:r w:rsidR="00AE3A2E">
        <w:rPr>
          <w:rFonts w:hint="eastAsia"/>
        </w:rPr>
        <w:instrText>省</w:instrText>
      </w:r>
      <w:r w:rsidR="00AE3A2E">
        <w:rPr>
          <w:rFonts w:hint="eastAsia"/>
        </w:rPr>
        <w:instrText>39</w:instrText>
      </w:r>
      <w:r w:rsidR="00AE3A2E">
        <w:rPr>
          <w:rFonts w:hint="eastAsia"/>
        </w:rPr>
        <w:instrText>座城市收集普通人群样本</w:instrText>
      </w:r>
      <w:r w:rsidR="00AE3A2E">
        <w:rPr>
          <w:rFonts w:hint="eastAsia"/>
        </w:rPr>
        <w:instrText>16047</w:instrText>
      </w:r>
      <w:r w:rsidR="00AE3A2E">
        <w:rPr>
          <w:rFonts w:hint="eastAsia"/>
        </w:rPr>
        <w:instrText>名</w:instrText>
      </w:r>
      <w:r w:rsidR="00AE3A2E">
        <w:rPr>
          <w:rFonts w:hint="eastAsia"/>
        </w:rPr>
        <w:instrText>[</w:instrText>
      </w:r>
      <w:r w:rsidR="00AE3A2E">
        <w:rPr>
          <w:rFonts w:hint="eastAsia"/>
        </w:rPr>
        <w:instrText>年龄</w:instrText>
      </w:r>
      <w:r w:rsidR="00AE3A2E">
        <w:rPr>
          <w:rFonts w:hint="eastAsia"/>
        </w:rPr>
        <w:instrText>11</w:instrText>
      </w:r>
      <w:r w:rsidR="00AE3A2E">
        <w:rPr>
          <w:rFonts w:hint="eastAsia"/>
        </w:rPr>
        <w:instrText>～</w:instrText>
      </w:r>
      <w:r w:rsidR="00AE3A2E">
        <w:rPr>
          <w:rFonts w:hint="eastAsia"/>
        </w:rPr>
        <w:instrText>100</w:instrText>
      </w:r>
      <w:r w:rsidR="00AE3A2E">
        <w:rPr>
          <w:rFonts w:hint="eastAsia"/>
        </w:rPr>
        <w:instrText>岁</w:instrText>
      </w:r>
      <w:r w:rsidR="00AE3A2E">
        <w:rPr>
          <w:rFonts w:hint="eastAsia"/>
        </w:rPr>
        <w:instrText>,</w:instrText>
      </w:r>
      <w:r w:rsidR="00AE3A2E">
        <w:rPr>
          <w:rFonts w:hint="eastAsia"/>
        </w:rPr>
        <w:instrText>平均</w:instrText>
      </w:r>
      <w:r w:rsidR="00AE3A2E">
        <w:rPr>
          <w:rFonts w:hint="eastAsia"/>
        </w:rPr>
        <w:instrText>(37.7</w:instrText>
      </w:r>
      <w:r w:rsidR="00AE3A2E">
        <w:rPr>
          <w:rFonts w:hint="eastAsia"/>
        </w:rPr>
        <w:instrText>±</w:instrText>
      </w:r>
      <w:r w:rsidR="00AE3A2E">
        <w:rPr>
          <w:rFonts w:hint="eastAsia"/>
        </w:rPr>
        <w:instrText>21.3)</w:instrText>
      </w:r>
      <w:r w:rsidR="00AE3A2E">
        <w:rPr>
          <w:rFonts w:hint="eastAsia"/>
        </w:rPr>
        <w:instrText>岁</w:instrText>
      </w:r>
      <w:r w:rsidR="00AE3A2E">
        <w:rPr>
          <w:rFonts w:hint="eastAsia"/>
        </w:rPr>
        <w:instrText>]</w:instrText>
      </w:r>
      <w:r w:rsidR="00AE3A2E">
        <w:rPr>
          <w:rFonts w:hint="eastAsia"/>
        </w:rPr>
        <w:instrText>以建立常模</w:instrText>
      </w:r>
      <w:r w:rsidR="00AE3A2E">
        <w:rPr>
          <w:rFonts w:hint="eastAsia"/>
        </w:rPr>
        <w:instrText>,</w:instrText>
      </w:r>
      <w:r w:rsidR="00AE3A2E">
        <w:rPr>
          <w:rFonts w:hint="eastAsia"/>
        </w:rPr>
        <w:instrText>在</w:instrText>
      </w:r>
      <w:r w:rsidR="00AE3A2E">
        <w:rPr>
          <w:rFonts w:hint="eastAsia"/>
        </w:rPr>
        <w:instrText>4</w:instrText>
      </w:r>
      <w:r w:rsidR="00AE3A2E">
        <w:rPr>
          <w:rFonts w:hint="eastAsia"/>
        </w:rPr>
        <w:instrText>个城市的精神科门诊与住院病人中选取病人样本</w:instrText>
      </w:r>
      <w:r w:rsidR="00AE3A2E">
        <w:rPr>
          <w:rFonts w:hint="eastAsia"/>
        </w:rPr>
        <w:instrText>349</w:instrText>
      </w:r>
      <w:r w:rsidR="00AE3A2E">
        <w:rPr>
          <w:rFonts w:hint="eastAsia"/>
        </w:rPr>
        <w:instrText>名</w:instrText>
      </w:r>
      <w:r w:rsidR="00AE3A2E">
        <w:rPr>
          <w:rFonts w:hint="eastAsia"/>
        </w:rPr>
        <w:instrText>[</w:instrText>
      </w:r>
      <w:r w:rsidR="00AE3A2E">
        <w:rPr>
          <w:rFonts w:hint="eastAsia"/>
        </w:rPr>
        <w:instrText>年龄</w:instrText>
      </w:r>
      <w:r w:rsidR="00AE3A2E">
        <w:rPr>
          <w:rFonts w:hint="eastAsia"/>
        </w:rPr>
        <w:instrText>16</w:instrText>
      </w:r>
      <w:r w:rsidR="00AE3A2E">
        <w:rPr>
          <w:rFonts w:hint="eastAsia"/>
        </w:rPr>
        <w:instrText>～</w:instrText>
      </w:r>
      <w:r w:rsidR="00AE3A2E">
        <w:rPr>
          <w:rFonts w:hint="eastAsia"/>
        </w:rPr>
        <w:instrText>81</w:instrText>
      </w:r>
      <w:r w:rsidR="00AE3A2E">
        <w:rPr>
          <w:rFonts w:hint="eastAsia"/>
        </w:rPr>
        <w:instrText>岁</w:instrText>
      </w:r>
      <w:r w:rsidR="00AE3A2E">
        <w:rPr>
          <w:rFonts w:hint="eastAsia"/>
        </w:rPr>
        <w:instrText>,</w:instrText>
      </w:r>
      <w:r w:rsidR="00AE3A2E">
        <w:rPr>
          <w:rFonts w:hint="eastAsia"/>
        </w:rPr>
        <w:instrText>平均</w:instrText>
      </w:r>
      <w:r w:rsidR="00AE3A2E">
        <w:rPr>
          <w:rFonts w:hint="eastAsia"/>
        </w:rPr>
        <w:instrText>(32.0</w:instrText>
      </w:r>
      <w:r w:rsidR="00AE3A2E">
        <w:rPr>
          <w:rFonts w:hint="eastAsia"/>
        </w:rPr>
        <w:instrText>±</w:instrText>
      </w:r>
      <w:r w:rsidR="00AE3A2E">
        <w:rPr>
          <w:rFonts w:hint="eastAsia"/>
        </w:rPr>
        <w:instrText>12.1)</w:instrText>
      </w:r>
      <w:r w:rsidR="00AE3A2E">
        <w:rPr>
          <w:rFonts w:hint="eastAsia"/>
        </w:rPr>
        <w:instrText>岁</w:instrText>
      </w:r>
      <w:r w:rsidR="00AE3A2E">
        <w:rPr>
          <w:rFonts w:hint="eastAsia"/>
        </w:rPr>
        <w:instrText>]</w:instrText>
      </w:r>
      <w:r w:rsidR="00AE3A2E">
        <w:rPr>
          <w:rFonts w:hint="eastAsia"/>
        </w:rPr>
        <w:instrText>以检验效标效度。从普通人群样本中抽取北京、东莞、包头的</w:instrText>
      </w:r>
      <w:r w:rsidR="00AE3A2E">
        <w:rPr>
          <w:rFonts w:hint="eastAsia"/>
        </w:rPr>
        <w:instrText>199</w:instrText>
      </w:r>
      <w:r w:rsidR="00AE3A2E">
        <w:rPr>
          <w:rFonts w:hint="eastAsia"/>
        </w:rPr>
        <w:instrText>名企业职工、</w:instrText>
      </w:r>
      <w:r w:rsidR="00AE3A2E">
        <w:rPr>
          <w:rFonts w:hint="eastAsia"/>
        </w:rPr>
        <w:instrText>100</w:instrText>
      </w:r>
      <w:r w:rsidR="00AE3A2E">
        <w:rPr>
          <w:rFonts w:hint="eastAsia"/>
        </w:rPr>
        <w:instrText>名大学生、</w:instrText>
      </w:r>
      <w:r w:rsidR="00AE3A2E">
        <w:rPr>
          <w:rFonts w:hint="eastAsia"/>
        </w:rPr>
        <w:instrText>30</w:instrText>
      </w:r>
      <w:r w:rsidR="00AE3A2E">
        <w:rPr>
          <w:rFonts w:hint="eastAsia"/>
        </w:rPr>
        <w:instrText>名教师进行了间隔</w:instrText>
      </w:r>
      <w:r w:rsidR="00AE3A2E">
        <w:rPr>
          <w:rFonts w:hint="eastAsia"/>
        </w:rPr>
        <w:instrText>8</w:instrText>
      </w:r>
      <w:r w:rsidR="00AE3A2E">
        <w:rPr>
          <w:rFonts w:hint="eastAsia"/>
        </w:rPr>
        <w:instrText>周的重测</w:instrText>
      </w:r>
      <w:r w:rsidR="00AE3A2E">
        <w:rPr>
          <w:rFonts w:hint="eastAsia"/>
        </w:rPr>
        <w:instrText>,</w:instrText>
      </w:r>
      <w:r w:rsidR="00AE3A2E">
        <w:rPr>
          <w:rFonts w:hint="eastAsia"/>
        </w:rPr>
        <w:instrText>以检验重测信度。结果</w:instrText>
      </w:r>
      <w:r w:rsidR="00AE3A2E">
        <w:rPr>
          <w:rFonts w:hint="eastAsia"/>
        </w:rPr>
        <w:instrText>:CES-D</w:instrText>
      </w:r>
      <w:r w:rsidR="00AE3A2E">
        <w:rPr>
          <w:rFonts w:hint="eastAsia"/>
        </w:rPr>
        <w:instrText>的</w:instrText>
      </w:r>
      <w:r w:rsidR="00AE3A2E">
        <w:rPr>
          <w:rFonts w:hint="eastAsia"/>
        </w:rPr>
        <w:instrText>Cronbach</w:instrText>
      </w:r>
      <w:r w:rsidR="00AE3A2E">
        <w:rPr>
          <w:rFonts w:hint="eastAsia"/>
        </w:rPr>
        <w:instrText>α系数为</w:instrText>
      </w:r>
      <w:r w:rsidR="00AE3A2E">
        <w:rPr>
          <w:rFonts w:hint="eastAsia"/>
        </w:rPr>
        <w:instrText>0.90,</w:instrText>
      </w:r>
      <w:r w:rsidR="00AE3A2E">
        <w:rPr>
          <w:rFonts w:hint="eastAsia"/>
        </w:rPr>
        <w:instrText>各因素的</w:instrText>
      </w:r>
      <w:r w:rsidR="00AE3A2E">
        <w:rPr>
          <w:rFonts w:hint="eastAsia"/>
        </w:rPr>
        <w:instrText>Cronbach</w:instrText>
      </w:r>
      <w:r w:rsidR="00AE3A2E">
        <w:rPr>
          <w:rFonts w:hint="eastAsia"/>
        </w:rPr>
        <w:instrText>α系数为</w:instrText>
      </w:r>
      <w:r w:rsidR="00AE3A2E">
        <w:rPr>
          <w:rFonts w:hint="eastAsia"/>
        </w:rPr>
        <w:instrText>0.68</w:instrText>
      </w:r>
      <w:r w:rsidR="00AE3A2E">
        <w:rPr>
          <w:rFonts w:hint="eastAsia"/>
        </w:rPr>
        <w:instrText>～</w:instrText>
      </w:r>
      <w:r w:rsidR="00AE3A2E">
        <w:rPr>
          <w:rFonts w:hint="eastAsia"/>
        </w:rPr>
        <w:instrText>0.86;</w:instrText>
      </w:r>
      <w:r w:rsidR="00AE3A2E">
        <w:rPr>
          <w:rFonts w:hint="eastAsia"/>
        </w:rPr>
        <w:instrText>间隔</w:instrText>
      </w:r>
      <w:r w:rsidR="00AE3A2E">
        <w:rPr>
          <w:rFonts w:hint="eastAsia"/>
        </w:rPr>
        <w:instrText>8</w:instrText>
      </w:r>
      <w:r w:rsidR="00AE3A2E">
        <w:rPr>
          <w:rFonts w:hint="eastAsia"/>
        </w:rPr>
        <w:instrText>周的重测信度为</w:instrText>
      </w:r>
      <w:r w:rsidR="00AE3A2E">
        <w:rPr>
          <w:rFonts w:hint="eastAsia"/>
        </w:rPr>
        <w:instrText>0.49(P&lt;0.01),</w:instrText>
      </w:r>
      <w:r w:rsidR="00AE3A2E">
        <w:rPr>
          <w:rFonts w:hint="eastAsia"/>
        </w:rPr>
        <w:instrText>各因素重测相关为</w:instrText>
      </w:r>
      <w:r w:rsidR="00AE3A2E">
        <w:rPr>
          <w:rFonts w:hint="eastAsia"/>
        </w:rPr>
        <w:instrText>0.39</w:instrText>
      </w:r>
      <w:r w:rsidR="00AE3A2E">
        <w:rPr>
          <w:rFonts w:hint="eastAsia"/>
        </w:rPr>
        <w:instrText>～</w:instrText>
      </w:r>
      <w:r w:rsidR="00AE3A2E">
        <w:rPr>
          <w:rFonts w:hint="eastAsia"/>
        </w:rPr>
        <w:instrText>0.51(P&lt;0.01);</w:instrText>
      </w:r>
      <w:r w:rsidR="00AE3A2E">
        <w:rPr>
          <w:rFonts w:hint="eastAsia"/>
        </w:rPr>
        <w:instrText>验证性因素分析支持原量表</w:instrText>
      </w:r>
      <w:r w:rsidR="00AE3A2E">
        <w:rPr>
          <w:rFonts w:hint="eastAsia"/>
        </w:rPr>
        <w:instrText>4</w:instrText>
      </w:r>
      <w:r w:rsidR="00AE3A2E">
        <w:rPr>
          <w:rFonts w:hint="eastAsia"/>
        </w:rPr>
        <w:instrText>因素的结构</w:instrText>
      </w:r>
      <w:r w:rsidR="00AE3A2E">
        <w:rPr>
          <w:rFonts w:hint="eastAsia"/>
        </w:rPr>
        <w:instrText>(RMSEA=0.057,CFI=0.976,GFI=0.948);</w:instrText>
      </w:r>
      <w:r w:rsidR="00AE3A2E">
        <w:rPr>
          <w:rFonts w:hint="eastAsia"/>
        </w:rPr>
        <w:instrText>心理疾病患者</w:instrText>
      </w:r>
      <w:r w:rsidR="00AE3A2E">
        <w:rPr>
          <w:rFonts w:hint="eastAsia"/>
        </w:rPr>
        <w:instrText>CES-D</w:instrText>
      </w:r>
      <w:r w:rsidR="00AE3A2E">
        <w:rPr>
          <w:rFonts w:hint="eastAsia"/>
        </w:rPr>
        <w:instrText>得分高于普通人群</w:instrText>
      </w:r>
      <w:r w:rsidR="00AE3A2E">
        <w:rPr>
          <w:rFonts w:hint="eastAsia"/>
        </w:rPr>
        <w:instrText>[(21.72</w:instrText>
      </w:r>
      <w:r w:rsidR="00AE3A2E">
        <w:rPr>
          <w:rFonts w:hint="eastAsia"/>
        </w:rPr>
        <w:instrText>±</w:instrText>
      </w:r>
      <w:r w:rsidR="00AE3A2E">
        <w:rPr>
          <w:rFonts w:hint="eastAsia"/>
        </w:rPr>
        <w:instrText>13.39)vs.(13.24</w:instrText>
      </w:r>
      <w:r w:rsidR="00AE3A2E">
        <w:rPr>
          <w:rFonts w:hint="eastAsia"/>
        </w:rPr>
        <w:instrText>±</w:instrText>
      </w:r>
      <w:r w:rsidR="00AE3A2E">
        <w:rPr>
          <w:rFonts w:hint="eastAsia"/>
        </w:rPr>
        <w:instrText>10.33),P&lt;0.01)],</w:instrText>
      </w:r>
      <w:r w:rsidR="00AE3A2E">
        <w:rPr>
          <w:rFonts w:hint="eastAsia"/>
        </w:rPr>
        <w:instrText>其中抑郁患者得分最高</w:instrText>
      </w:r>
      <w:r w:rsidR="00AE3A2E">
        <w:rPr>
          <w:rFonts w:hint="eastAsia"/>
        </w:rPr>
        <w:instrText>[(27.82</w:instrText>
      </w:r>
      <w:r w:rsidR="00AE3A2E">
        <w:rPr>
          <w:rFonts w:hint="eastAsia"/>
        </w:rPr>
        <w:instrText>±</w:instrText>
      </w:r>
      <w:r w:rsidR="00AE3A2E">
        <w:rPr>
          <w:rFonts w:hint="eastAsia"/>
        </w:rPr>
        <w:instrText>14.42),P&lt;0.01];</w:instrText>
      </w:r>
      <w:r w:rsidR="00AE3A2E">
        <w:rPr>
          <w:rFonts w:hint="eastAsia"/>
        </w:rPr>
        <w:instrText>不同年龄组</w:instrText>
      </w:r>
      <w:r w:rsidR="00AE3A2E">
        <w:rPr>
          <w:rFonts w:hint="eastAsia"/>
        </w:rPr>
        <w:instrText>CES-D</w:instrText>
      </w:r>
      <w:r w:rsidR="00AE3A2E">
        <w:rPr>
          <w:rFonts w:hint="eastAsia"/>
        </w:rPr>
        <w:instrText>得分差异有统计学意义</w:instrText>
      </w:r>
      <w:r w:rsidR="00AE3A2E">
        <w:rPr>
          <w:rFonts w:hint="eastAsia"/>
        </w:rPr>
        <w:instrText>,60</w:instrText>
      </w:r>
      <w:r w:rsidR="00AE3A2E">
        <w:rPr>
          <w:rFonts w:hint="eastAsia"/>
        </w:rPr>
        <w:instrText>岁以上组得分高于</w:instrText>
      </w:r>
      <w:r w:rsidR="00AE3A2E">
        <w:rPr>
          <w:rFonts w:hint="eastAsia"/>
        </w:rPr>
        <w:instrText>60</w:instrText>
      </w:r>
      <w:r w:rsidR="00AE3A2E">
        <w:rPr>
          <w:rFonts w:hint="eastAsia"/>
        </w:rPr>
        <w:instrText>岁以下各组</w:instrText>
      </w:r>
      <w:r w:rsidR="00AE3A2E">
        <w:rPr>
          <w:rFonts w:hint="eastAsia"/>
        </w:rPr>
        <w:instrText>(P&lt;0.01)</w:instrText>
      </w:r>
      <w:r w:rsidR="00AE3A2E">
        <w:rPr>
          <w:rFonts w:hint="eastAsia"/>
        </w:rPr>
        <w:instrText>。结论</w:instrText>
      </w:r>
      <w:r w:rsidR="00AE3A2E">
        <w:rPr>
          <w:rFonts w:hint="eastAsia"/>
        </w:rPr>
        <w:instrText>:</w:instrText>
      </w:r>
      <w:r w:rsidR="00AE3A2E">
        <w:rPr>
          <w:rFonts w:hint="eastAsia"/>
        </w:rPr>
        <w:instrText>中文版流调中心抑郁量表适用于我国不同年龄群体</w:instrText>
      </w:r>
      <w:r w:rsidR="00AE3A2E">
        <w:rPr>
          <w:rFonts w:hint="eastAsia"/>
        </w:rPr>
        <w:instrText>,</w:instrText>
      </w:r>
      <w:r w:rsidR="00AE3A2E">
        <w:rPr>
          <w:rFonts w:hint="eastAsia"/>
        </w:rPr>
        <w:instrText>是一个可靠而有效的自评式抑郁症状测量工具。</w:instrText>
      </w:r>
      <w:r w:rsidR="00AE3A2E">
        <w:rPr>
          <w:rFonts w:hint="eastAsia"/>
        </w:rPr>
        <w:instrText>","container-title":"</w:instrText>
      </w:r>
      <w:r w:rsidR="00AE3A2E">
        <w:rPr>
          <w:rFonts w:hint="eastAsia"/>
        </w:rPr>
        <w:instrText>中国心理卫生杂志</w:instrText>
      </w:r>
      <w:r w:rsidR="00AE3A2E">
        <w:rPr>
          <w:rFonts w:hint="eastAsia"/>
        </w:rPr>
        <w:instrText>","ISSN":"1000-6729","issue":"2","language":"zh","note":"657 citations(CNKI)[2023-12-27]","page":"139-143","source":"CNKI","title":"</w:instrText>
      </w:r>
      <w:r w:rsidR="00AE3A2E">
        <w:rPr>
          <w:rFonts w:hint="eastAsia"/>
        </w:rPr>
        <w:instrText>流调中心抑郁量表全国城市常模的建立</w:instrText>
      </w:r>
      <w:r w:rsidR="00AE3A2E">
        <w:rPr>
          <w:rFonts w:hint="eastAsia"/>
        </w:rPr>
        <w:instrText>","volume":"24","author":[{"literal":"</w:instrText>
      </w:r>
      <w:r w:rsidR="00AE3A2E">
        <w:rPr>
          <w:rFonts w:hint="eastAsia"/>
        </w:rPr>
        <w:instrText>章婕</w:instrText>
      </w:r>
      <w:r w:rsidR="00AE3A2E">
        <w:rPr>
          <w:rFonts w:hint="eastAsia"/>
        </w:rPr>
        <w:instrText>"},{"literal":"</w:instrText>
      </w:r>
      <w:r w:rsidR="00AE3A2E">
        <w:rPr>
          <w:rFonts w:hint="eastAsia"/>
        </w:rPr>
        <w:instrText>吴振云</w:instrText>
      </w:r>
      <w:r w:rsidR="00AE3A2E">
        <w:rPr>
          <w:rFonts w:hint="eastAsia"/>
        </w:rPr>
        <w:instrText>"},{"literal":"</w:instrText>
      </w:r>
      <w:r w:rsidR="00AE3A2E">
        <w:rPr>
          <w:rFonts w:hint="eastAsia"/>
        </w:rPr>
        <w:instrText>方格</w:instrText>
      </w:r>
      <w:r w:rsidR="00AE3A2E">
        <w:rPr>
          <w:rFonts w:hint="eastAsia"/>
        </w:rPr>
        <w:instrText>"},{"literal":"</w:instrText>
      </w:r>
      <w:r w:rsidR="00AE3A2E">
        <w:rPr>
          <w:rFonts w:hint="eastAsia"/>
        </w:rPr>
        <w:instrText>李娟</w:instrText>
      </w:r>
      <w:r w:rsidR="00AE3A2E">
        <w:rPr>
          <w:rFonts w:hint="eastAsia"/>
        </w:rPr>
        <w:instrText>"},{"literal":"</w:instrText>
      </w:r>
      <w:r w:rsidR="00AE3A2E">
        <w:rPr>
          <w:rFonts w:hint="eastAsia"/>
        </w:rPr>
        <w:instrText>韩布新</w:instrText>
      </w:r>
      <w:r w:rsidR="00AE3A2E">
        <w:rPr>
          <w:rFonts w:hint="eastAsia"/>
        </w:rPr>
        <w:instrText>"},{"literal":"</w:instrText>
      </w:r>
      <w:r w:rsidR="00AE3A2E">
        <w:rPr>
          <w:rFonts w:hint="eastAsia"/>
        </w:rPr>
        <w:instrText>陈祉妍</w:instrText>
      </w:r>
      <w:r w:rsidR="00AE3A2E">
        <w:rPr>
          <w:rFonts w:hint="eastAsia"/>
        </w:rPr>
        <w:instrText>"}],"issued":{"date</w:instrText>
      </w:r>
      <w:r w:rsidR="00AE3A2E">
        <w:instrText xml:space="preserve">-parts":[["2010"]]}}}],"schema":"https://github.com/citation-style-language/schema/raw/master/csl-citation.json"} </w:instrText>
      </w:r>
      <w:r w:rsidR="008D3D75" w:rsidRPr="008D3D75">
        <w:fldChar w:fldCharType="separate"/>
      </w:r>
      <w:r w:rsidR="003A2AC4" w:rsidRPr="003A2AC4">
        <w:rPr>
          <w:rFonts w:hint="eastAsia"/>
        </w:rPr>
        <w:t>章婕等</w:t>
      </w:r>
      <w:r w:rsidR="003A2AC4" w:rsidRPr="003A2AC4">
        <w:rPr>
          <w:rFonts w:hint="eastAsia"/>
        </w:rPr>
        <w:t>(2010)</w:t>
      </w:r>
      <w:r w:rsidR="008D3D75" w:rsidRPr="008D3D75">
        <w:fldChar w:fldCharType="end"/>
      </w:r>
      <w:r w:rsidRPr="008D3D75">
        <w:t xml:space="preserve">. </w:t>
      </w:r>
    </w:p>
    <w:p w14:paraId="0DEF177A" w14:textId="77777777" w:rsidR="0077489C" w:rsidRPr="00D05412" w:rsidRDefault="0077489C" w:rsidP="0077489C">
      <w:pPr>
        <w:pStyle w:val="Heading2"/>
      </w:pPr>
      <w:r>
        <w:t>2.2 Identify symptoms within scales</w:t>
      </w:r>
    </w:p>
    <w:p w14:paraId="28644ABC" w14:textId="77777777" w:rsidR="0077489C" w:rsidRPr="005E097C" w:rsidRDefault="0077489C" w:rsidP="0077489C">
      <w:pPr>
        <w:ind w:firstLine="480"/>
      </w:pPr>
      <w:r w:rsidRPr="005E097C">
        <w:t>In this phase, four trained coders focused on identifying items that assessed identical or similar symptoms within each scale. The process proceeded as follows: First, the four coders independently identified and consolidated items within each scale. Then, they formed two pairs, with each pair reviewing their results and resolving any discrepancies. Subsequently, the two pairs of coders cross-checked their findings and collaboratively addressed any remaining inconsistencies, seeking guidance from the corresponding author when necessary. The final, consolidated version of the results underwent independent verification by a clinically certified doctor (co-author ***), who made necessary revisions to ensure accuracy.</w:t>
      </w:r>
    </w:p>
    <w:p w14:paraId="2A93D69B" w14:textId="77777777" w:rsidR="0077489C" w:rsidRPr="00D05412" w:rsidRDefault="0077489C" w:rsidP="0077489C">
      <w:pPr>
        <w:pStyle w:val="Heading2"/>
      </w:pPr>
      <w:r>
        <w:t>2.3</w:t>
      </w:r>
      <w:r w:rsidRPr="00D05412">
        <w:t xml:space="preserve"> Compare symptoms across different </w:t>
      </w:r>
      <w:r>
        <w:rPr>
          <w:rFonts w:hint="eastAsia"/>
        </w:rPr>
        <w:t>scale</w:t>
      </w:r>
      <w:r w:rsidRPr="00D05412">
        <w:t>s</w:t>
      </w:r>
    </w:p>
    <w:p w14:paraId="049CB6A7" w14:textId="77777777" w:rsidR="0077489C" w:rsidRPr="00D05412" w:rsidRDefault="0077489C" w:rsidP="0077489C">
      <w:pPr>
        <w:ind w:firstLine="480"/>
      </w:pPr>
      <w:r w:rsidRPr="00D05412">
        <w:t xml:space="preserve">In this step, </w:t>
      </w:r>
      <w:r>
        <w:t>the same four coders</w:t>
      </w:r>
      <w:r w:rsidRPr="00D05412">
        <w:t xml:space="preserve"> </w:t>
      </w:r>
      <w:r>
        <w:rPr>
          <w:rFonts w:hint="eastAsia"/>
        </w:rPr>
        <w:t>compare</w:t>
      </w:r>
      <w:r>
        <w:t xml:space="preserve">d </w:t>
      </w:r>
      <w:r w:rsidRPr="00D05412">
        <w:t xml:space="preserve">symptoms across all scales. The </w:t>
      </w:r>
      <w:r>
        <w:t xml:space="preserve">procedure </w:t>
      </w:r>
      <w:r w:rsidRPr="00D05412">
        <w:rPr>
          <w:rFonts w:hint="eastAsia"/>
        </w:rPr>
        <w:t>w</w:t>
      </w:r>
      <w:r w:rsidRPr="00D05412">
        <w:t xml:space="preserve">as </w:t>
      </w:r>
      <w:r>
        <w:t>the same as the identification of symptoms within scales</w:t>
      </w:r>
      <w:r w:rsidRPr="00D05412">
        <w:t xml:space="preserve">: </w:t>
      </w:r>
      <w:r>
        <w:t xml:space="preserve">indepenedent </w:t>
      </w:r>
      <w:r w:rsidRPr="00D05412">
        <w:t xml:space="preserve">individual </w:t>
      </w:r>
      <w:r>
        <w:t>coding</w:t>
      </w:r>
      <w:r w:rsidRPr="00D05412">
        <w:t>, discussion</w:t>
      </w:r>
      <w:r>
        <w:t xml:space="preserve"> by</w:t>
      </w:r>
      <w:r w:rsidRPr="00D05412">
        <w:t xml:space="preserve"> pairs, </w:t>
      </w:r>
      <w:r>
        <w:t xml:space="preserve">cross-checking between pairs, discussion with the </w:t>
      </w:r>
      <w:r w:rsidRPr="00D05412">
        <w:t xml:space="preserve">corresponding author, and verification by </w:t>
      </w:r>
      <w:r>
        <w:t xml:space="preserve">a </w:t>
      </w:r>
      <w:r w:rsidRPr="00D05412">
        <w:t>clinically certificated doctor.</w:t>
      </w:r>
    </w:p>
    <w:p w14:paraId="0B17DCF1" w14:textId="6436FA91" w:rsidR="0077489C" w:rsidRDefault="0077489C" w:rsidP="0077489C">
      <w:pPr>
        <w:ind w:firstLine="480"/>
      </w:pPr>
      <w:r>
        <w:t xml:space="preserve">The coding processes were as follow. We first pooled symptoms from all scales </w:t>
      </w:r>
      <w:r>
        <w:lastRenderedPageBreak/>
        <w:t>together and identified unique symptoms. In this step, we</w:t>
      </w:r>
      <w:r w:rsidRPr="00D05412">
        <w:t xml:space="preserve"> retained both compound symptoms and specific symptoms, as in </w:t>
      </w:r>
      <w:r w:rsidR="008D3D75">
        <w:fldChar w:fldCharType="begin"/>
      </w:r>
      <w:r w:rsidR="00AE3A2E">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D3D75">
        <w:fldChar w:fldCharType="separate"/>
      </w:r>
      <w:r w:rsidR="003A2AC4" w:rsidRPr="003A2AC4">
        <w:t>Fried (2017)</w:t>
      </w:r>
      <w:r w:rsidR="008D3D75">
        <w:fldChar w:fldCharType="end"/>
      </w:r>
      <w:r w:rsidRPr="00D05412">
        <w:t>. Compound symptoms</w:t>
      </w:r>
      <w:r>
        <w:t xml:space="preserve"> are symptoms that</w:t>
      </w:r>
      <w:r w:rsidRPr="00D05412">
        <w:t xml:space="preserve"> include a range of related symptoms, whereas specific symptoms are more concrete and describe specific patterns. For example, </w:t>
      </w:r>
      <w:r>
        <w:t>“</w:t>
      </w:r>
      <w:r w:rsidRPr="00D05412">
        <w:t>appetite changes</w:t>
      </w:r>
      <w:r>
        <w:t>”</w:t>
      </w:r>
      <w:r w:rsidRPr="00D05412">
        <w:t xml:space="preserve"> is a compound symptom, </w:t>
      </w:r>
      <w:r>
        <w:t>it includes two specific symptoms: “</w:t>
      </w:r>
      <w:r w:rsidRPr="00D05412">
        <w:t>appetite increased</w:t>
      </w:r>
      <w:r>
        <w:t>”</w:t>
      </w:r>
      <w:r w:rsidRPr="00D05412">
        <w:t xml:space="preserve"> and </w:t>
      </w:r>
      <w:r>
        <w:t>“</w:t>
      </w:r>
      <w:r w:rsidRPr="00D05412">
        <w:t>appetite decreased</w:t>
      </w:r>
      <w:r>
        <w:t>”</w:t>
      </w:r>
      <w:r w:rsidRPr="00D05412">
        <w:t>.</w:t>
      </w:r>
      <w:r>
        <w:t xml:space="preserve"> And all three symptoms were treated as unique symptoms. </w:t>
      </w:r>
      <w:r w:rsidRPr="00D05412">
        <w:t>We employed an approach that maximize the amount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Pr>
          <w:rFonts w:hint="eastAsia"/>
        </w:rPr>
        <w:t>i</w:t>
      </w:r>
      <w:r w:rsidRPr="00D05412">
        <w:t xml:space="preserve">c symptoms such as: 'blue', 'low mood', 'sad', and 'anhedonia'. This approach is slightly different from </w:t>
      </w:r>
      <w:r w:rsidR="008D3D75">
        <w:fldChar w:fldCharType="begin"/>
      </w:r>
      <w:r w:rsidR="00AE3A2E">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D3D75">
        <w:fldChar w:fldCharType="separate"/>
      </w:r>
      <w:r w:rsidR="003A2AC4" w:rsidRPr="003A2AC4">
        <w:t>Fried (2017)</w:t>
      </w:r>
      <w:r w:rsidR="008D3D75">
        <w:fldChar w:fldCharType="end"/>
      </w:r>
      <w:r w:rsidRPr="00D05412">
        <w:t>, where he coded all these item as a specific symptom 'Sad moods'.</w:t>
      </w:r>
    </w:p>
    <w:p w14:paraId="2D83CCD6" w14:textId="77777777" w:rsidR="0077489C" w:rsidRDefault="0077489C" w:rsidP="0077489C">
      <w:pPr>
        <w:ind w:firstLine="480"/>
      </w:pPr>
      <w:r w:rsidRPr="00F545D7">
        <w:t xml:space="preserve">Then, we coded each scale on all unique symptoms. More specifically, a scale was coded as “0” on a symtom if it does not have items that measures this symptom. If a scale has an item that directly measures a symptom, compound or specific, it was coded as 2 on that symptom. Note if a scale has an item measures a compound symptom, then, this scale not only had a score of 2 on that compound symptom but also has a score of 1 on each of the specific symptoms under this compound symptom. For instance, the CDI has no item for </w:t>
      </w:r>
      <w:r w:rsidRPr="00237D71">
        <w:t xml:space="preserve">'Depressed mood' </w:t>
      </w:r>
      <w:r w:rsidRPr="00F545D7">
        <w:t>, we assigned “0” for CDI on this symptom. For compound symptom “appetite change”, CDI has an item directly measures this symptom and was coded as 2 on this symptom. Importantly, even CDI does not have item for specific symptoms of “appetite changes”, i.e., 'appetite increased' and 'appetite decreased', it was coded as 1 on both two specific symptoms (see Supplementary Materials and Figure 2 for details).</w:t>
      </w:r>
      <w:r w:rsidRPr="00237D71">
        <w:t xml:space="preserve"> </w:t>
      </w:r>
      <w:r w:rsidRPr="00237D71">
        <w:rPr>
          <w:rFonts w:hint="eastAsia"/>
        </w:rPr>
        <w:t>However</w:t>
      </w:r>
      <w:r w:rsidRPr="00237D71">
        <w:t xml:space="preserve">, </w:t>
      </w:r>
      <w:r w:rsidRPr="00F545D7">
        <w:t xml:space="preserve">if the item measures a specific symptom under a compound symptom, this scale was coded “2” on that specific symptom but also coded as “0” on the corresponding compound symptom.  </w:t>
      </w:r>
    </w:p>
    <w:p w14:paraId="34560BEE" w14:textId="735E7FE0" w:rsidR="0077489C" w:rsidRDefault="0077489C" w:rsidP="0077489C">
      <w:pPr>
        <w:ind w:firstLine="480"/>
      </w:pPr>
      <w:r w:rsidRPr="00D05412">
        <w:t xml:space="preserve"> </w:t>
      </w:r>
      <w:commentRangeStart w:id="172"/>
      <w:commentRangeStart w:id="173"/>
      <w:commentRangeStart w:id="174"/>
      <w:commentRangeEnd w:id="172"/>
      <w:r>
        <w:rPr>
          <w:rStyle w:val="CommentReference"/>
        </w:rPr>
        <w:commentReference w:id="172"/>
      </w:r>
      <w:commentRangeEnd w:id="173"/>
      <w:r>
        <w:rPr>
          <w:rStyle w:val="CommentReference"/>
        </w:rPr>
        <w:commentReference w:id="173"/>
      </w:r>
      <w:commentRangeEnd w:id="174"/>
      <w:r>
        <w:rPr>
          <w:rStyle w:val="CommentReference"/>
        </w:rPr>
        <w:commentReference w:id="174"/>
      </w:r>
    </w:p>
    <w:p w14:paraId="6414694C" w14:textId="3F11285C" w:rsidR="0077489C" w:rsidRDefault="00F32A8D" w:rsidP="0077489C">
      <w:pPr>
        <w:ind w:firstLine="480"/>
        <w:jc w:val="center"/>
      </w:pPr>
      <w:r>
        <w:t>[Insert Fig 2 later]</w:t>
      </w:r>
    </w:p>
    <w:p w14:paraId="7E187F84" w14:textId="3CDA5BAF" w:rsidR="0077489C" w:rsidRDefault="0077489C" w:rsidP="0077489C">
      <w:pPr>
        <w:ind w:firstLineChars="0" w:firstLine="0"/>
        <w:jc w:val="center"/>
        <w:rPr>
          <w:sz w:val="21"/>
          <w:szCs w:val="21"/>
        </w:rPr>
      </w:pPr>
      <w:r w:rsidRPr="001B6AE6">
        <w:rPr>
          <w:rFonts w:hint="eastAsia"/>
          <w:b/>
          <w:bCs/>
          <w:sz w:val="21"/>
          <w:szCs w:val="21"/>
        </w:rPr>
        <w:t>Figure</w:t>
      </w:r>
      <w:r w:rsidRPr="001B6AE6">
        <w:rPr>
          <w:b/>
          <w:bCs/>
          <w:sz w:val="21"/>
          <w:szCs w:val="21"/>
        </w:rPr>
        <w:t xml:space="preserve"> 2</w:t>
      </w:r>
      <w:r w:rsidRPr="001B6AE6">
        <w:rPr>
          <w:i/>
          <w:iCs/>
          <w:sz w:val="21"/>
          <w:szCs w:val="21"/>
        </w:rPr>
        <w:t>.</w:t>
      </w:r>
      <w:r w:rsidR="00C572F2">
        <w:rPr>
          <w:i/>
          <w:iCs/>
          <w:sz w:val="21"/>
          <w:szCs w:val="21"/>
        </w:rPr>
        <w:t xml:space="preserve"> </w:t>
      </w:r>
      <w:r w:rsidRPr="001B6AE6">
        <w:rPr>
          <w:i/>
          <w:iCs/>
          <w:sz w:val="21"/>
          <w:szCs w:val="21"/>
        </w:rPr>
        <w:t xml:space="preserve">Number of articles that used each scale for screening depression. </w:t>
      </w:r>
      <w:r w:rsidRPr="001B6AE6">
        <w:rPr>
          <w:sz w:val="21"/>
          <w:szCs w:val="21"/>
        </w:rPr>
        <w:t xml:space="preserve">Total number of articles were based on those included in four meta-analyses (XXX). Scales with </w:t>
      </w:r>
      <w:r w:rsidRPr="001B6AE6">
        <w:rPr>
          <w:kern w:val="0"/>
          <w:sz w:val="21"/>
          <w:szCs w:val="21"/>
        </w:rPr>
        <w:t>* were excluded</w:t>
      </w:r>
      <w:r w:rsidRPr="00CE4E99">
        <w:rPr>
          <w:sz w:val="21"/>
          <w:szCs w:val="21"/>
        </w:rPr>
        <w:t xml:space="preserve"> from our analyses.</w:t>
      </w:r>
    </w:p>
    <w:p w14:paraId="0CE0F546" w14:textId="77777777" w:rsidR="0077489C" w:rsidRDefault="0077489C" w:rsidP="0077489C">
      <w:pPr>
        <w:ind w:firstLineChars="0" w:firstLine="0"/>
        <w:jc w:val="center"/>
        <w:rPr>
          <w:sz w:val="21"/>
          <w:szCs w:val="21"/>
        </w:rPr>
      </w:pPr>
    </w:p>
    <w:p w14:paraId="2D2E3DE5" w14:textId="5485CB3F" w:rsidR="0077489C" w:rsidRPr="00CE4E99" w:rsidRDefault="0077489C" w:rsidP="0077489C">
      <w:pPr>
        <w:ind w:firstLineChars="0" w:firstLine="0"/>
        <w:jc w:val="center"/>
        <w:rPr>
          <w:sz w:val="21"/>
          <w:szCs w:val="21"/>
        </w:rPr>
        <w:sectPr w:rsidR="0077489C" w:rsidRPr="00CE4E99" w:rsidSect="00922F80">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cols w:space="425"/>
          <w:docGrid w:linePitch="312"/>
        </w:sectPr>
      </w:pPr>
    </w:p>
    <w:bookmarkEnd w:id="169"/>
    <w:p w14:paraId="62094E42" w14:textId="77777777" w:rsidR="0077489C" w:rsidRDefault="0077489C" w:rsidP="0077489C">
      <w:pPr>
        <w:pStyle w:val="Heading2"/>
      </w:pPr>
      <w:r>
        <w:lastRenderedPageBreak/>
        <w:t xml:space="preserve">2.4 </w:t>
      </w:r>
      <w:r>
        <w:rPr>
          <w:shd w:val="clear" w:color="auto" w:fill="FFFFFF"/>
        </w:rPr>
        <w:t>Data analyses</w:t>
      </w:r>
    </w:p>
    <w:p w14:paraId="1A0C328A" w14:textId="6292BAA1" w:rsidR="0077489C" w:rsidRDefault="0077489C" w:rsidP="0077489C">
      <w:pPr>
        <w:ind w:firstLine="480"/>
      </w:pPr>
      <w:r w:rsidRPr="003C5BA5">
        <w:t xml:space="preserve">We reported the descriptive </w:t>
      </w:r>
      <w:r>
        <w:t>summary of scales as well as the sy</w:t>
      </w:r>
      <w:r>
        <w:rPr>
          <w:rFonts w:hint="eastAsia"/>
        </w:rPr>
        <w:t>m</w:t>
      </w:r>
      <w:r>
        <w:t>ptoms within scale</w:t>
      </w:r>
      <w:r w:rsidRPr="003C5BA5">
        <w:t xml:space="preserve">. </w:t>
      </w:r>
      <w:bookmarkStart w:id="175" w:name="OLE_LINK14"/>
      <w:r w:rsidRPr="00530B22">
        <w:t xml:space="preserve">We also highlightd symptoms that are used in DSM-5 for diagonosis of depression. More specifically, there are 28 symptoms are DSM-5 symptom, derived from the nine symptoms in DSM-5 and all their specific symptoms, see Fried &amp; Nesse, </w:t>
      </w:r>
      <w:r w:rsidRPr="00530B22">
        <w:fldChar w:fldCharType="begin"/>
      </w:r>
      <w:r w:rsidRPr="00530B22">
        <w:instrText xml:space="preserve"> ADDIN ZOTERO_ITEM CSL_CITATION {"citationID":"R2UrEhjc","properties":{"unsorted":true,"formattedCitation":"(2015)","plainCitation":"(2015)","noteIndex":0},"citationItems":[{"id":104,"uris":["http://zotero.org/users/local/eoP0LvSC/items/UFFEHRFT"],"itemData":{"id":104,"type":"article-journal","abstract":"Most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M"}],"issued":{"date-parts":[["2015",12]]}},"suppress-author":true}],"schema":"https://github.com/citation-style-language/schema/raw/master/csl-citation.json"} </w:instrText>
      </w:r>
      <w:r w:rsidRPr="00530B22">
        <w:fldChar w:fldCharType="separate"/>
      </w:r>
      <w:r w:rsidR="003A2AC4" w:rsidRPr="003A2AC4">
        <w:t>(2015)</w:t>
      </w:r>
      <w:r w:rsidRPr="00530B22">
        <w:fldChar w:fldCharType="end"/>
      </w:r>
      <w:r w:rsidRPr="00530B22">
        <w:t xml:space="preserve"> for details.</w:t>
      </w:r>
      <w:r>
        <w:rPr>
          <w:rFonts w:hint="eastAsia"/>
        </w:rPr>
        <w:t xml:space="preserve"> </w:t>
      </w:r>
      <w:bookmarkEnd w:id="175"/>
    </w:p>
    <w:p w14:paraId="60FB9593" w14:textId="0085F303" w:rsidR="0077489C" w:rsidRDefault="0077489C" w:rsidP="0077489C">
      <w:pPr>
        <w:ind w:firstLine="480"/>
        <w:sectPr w:rsidR="0077489C" w:rsidSect="00D05412">
          <w:pgSz w:w="11906" w:h="16838"/>
          <w:pgMar w:top="1440" w:right="1797" w:bottom="1440" w:left="1797" w:header="851" w:footer="992" w:gutter="0"/>
          <w:cols w:space="425"/>
          <w:docGrid w:type="lines" w:linePitch="312"/>
        </w:sectPr>
      </w:pPr>
      <w:r>
        <w:t xml:space="preserve">We analyzed shared and distinct symptom across scales. </w:t>
      </w:r>
      <w:r w:rsidRPr="00AC66A1">
        <w:rPr>
          <w:rFonts w:hint="eastAsia"/>
        </w:rPr>
        <w:t>We</w:t>
      </w:r>
      <w:r w:rsidRPr="00AC66A1">
        <w:t xml:space="preserve"> used Jaccard index for the degree of overlap between different </w:t>
      </w:r>
      <w:r>
        <w:rPr>
          <w:rFonts w:hint="eastAsia"/>
        </w:rPr>
        <w:t>scale</w:t>
      </w:r>
      <w:r w:rsidRPr="00AC66A1">
        <w:t xml:space="preserve">s </w:t>
      </w:r>
      <w:r w:rsidRPr="00AC66A1">
        <w:fldChar w:fldCharType="begin"/>
      </w:r>
      <w:r w:rsidRPr="00AC66A1">
        <w:instrText xml:space="preserve"> ADDIN NE.Ref.{0D0D399E-8B2E-45E1-B4AB-F9DD22664B9A}</w:instrText>
      </w:r>
      <w:r w:rsidRPr="00AC66A1">
        <w:fldChar w:fldCharType="separate"/>
      </w:r>
      <w:r w:rsidRPr="00530B22">
        <w:t>(Fried, 2017)</w:t>
      </w:r>
      <w:r w:rsidRPr="00AC66A1">
        <w:fldChar w:fldCharType="end"/>
      </w:r>
      <w:r w:rsidRPr="00AC66A1">
        <w:rPr>
          <w:rFonts w:hint="eastAsia"/>
        </w:rPr>
        <w:t>.</w:t>
      </w:r>
      <w:r w:rsidRPr="00AC66A1">
        <w:t xml:space="preserve"> The formal of Jaccard index is s/(u</w:t>
      </w:r>
      <w:r w:rsidRPr="00530B22">
        <w:t>1</w:t>
      </w:r>
      <w:r w:rsidRPr="00AC66A1">
        <w:t xml:space="preserve"> + u</w:t>
      </w:r>
      <w:r w:rsidRPr="00530B22">
        <w:t>2</w:t>
      </w:r>
      <w:r w:rsidRPr="00AC66A1">
        <w:t xml:space="preserve"> + s), where "s" represents the number of items shared by two </w:t>
      </w:r>
      <w:r>
        <w:rPr>
          <w:rFonts w:hint="eastAsia"/>
        </w:rPr>
        <w:t>scale</w:t>
      </w:r>
      <w:r w:rsidRPr="00AC66A1">
        <w:t>s, and "u</w:t>
      </w:r>
      <w:r w:rsidRPr="00530B22">
        <w:t>1</w:t>
      </w:r>
      <w:r w:rsidRPr="00AC66A1">
        <w:t>" and "u</w:t>
      </w:r>
      <w:r w:rsidRPr="00530B22">
        <w:t>2</w:t>
      </w:r>
      <w:r w:rsidRPr="00AC66A1">
        <w:t xml:space="preserve">" denote the number of items that are exclusively present in each of the two scales. Jaccard index ranges from 0 (no </w:t>
      </w:r>
      <w:r w:rsidRPr="00AC66A1">
        <w:rPr>
          <w:rFonts w:hint="eastAsia"/>
        </w:rPr>
        <w:t>o</w:t>
      </w:r>
      <w:r w:rsidRPr="00AC66A1">
        <w:t xml:space="preserve">verlap among scales) to 1 (complete overlap). We interpreted Jaccard index as in </w:t>
      </w:r>
      <w:r w:rsidRPr="00AC66A1">
        <w:fldChar w:fldCharType="begin"/>
      </w:r>
      <w:r w:rsidRPr="00AC66A1">
        <w:instrText xml:space="preserve"> ADDIN NE.Ref.{4EF64A8F-E69D-4A85-B440-03BEDA5323EA}</w:instrText>
      </w:r>
      <w:r w:rsidRPr="00AC66A1">
        <w:fldChar w:fldCharType="separate"/>
      </w:r>
      <w:r w:rsidRPr="00530B22">
        <w:t>Fried (2017)</w:t>
      </w:r>
      <w:r w:rsidRPr="00AC66A1">
        <w:fldChar w:fldCharType="end"/>
      </w:r>
      <w:r w:rsidRPr="00AC66A1">
        <w:t xml:space="preserve"> guidelines: very weak 0.00–0.19, weak 0.20–0.39, moderate 0.40–0.59, strong 0.60–0.79, and very strong 0.80–1.0.</w:t>
      </w:r>
      <w:bookmarkEnd w:id="170"/>
      <w:r>
        <w:rPr>
          <w:rFonts w:hint="eastAsia"/>
        </w:rPr>
        <w:t xml:space="preserve"> </w:t>
      </w:r>
      <w:r w:rsidRPr="00530B22">
        <w:t xml:space="preserve">We </w:t>
      </w:r>
      <w:r w:rsidRPr="00530B22">
        <w:rPr>
          <w:rFonts w:hint="eastAsia"/>
        </w:rPr>
        <w:t>explored</w:t>
      </w:r>
      <w:r w:rsidRPr="00530B22">
        <w:t xml:space="preserve"> the </w:t>
      </w:r>
      <w:r w:rsidRPr="00530B22">
        <w:rPr>
          <w:rFonts w:hint="eastAsia"/>
        </w:rPr>
        <w:t>re</w:t>
      </w:r>
      <w:r w:rsidRPr="00530B22">
        <w:t xml:space="preserve">lationship between the mean Jaccard coefficient and the scale length across 27 scales by employing </w:t>
      </w:r>
      <w:r w:rsidR="00B57518">
        <w:rPr>
          <w:rFonts w:hint="eastAsia"/>
        </w:rPr>
        <w:t>Spearman</w:t>
      </w:r>
      <w:r w:rsidR="00B57518">
        <w:t xml:space="preserve"> </w:t>
      </w:r>
      <w:commentRangeStart w:id="176"/>
      <w:commentRangeStart w:id="177"/>
      <w:r w:rsidRPr="00530B22">
        <w:t>correlation</w:t>
      </w:r>
      <w:commentRangeEnd w:id="176"/>
      <w:r w:rsidRPr="00530B22">
        <w:commentReference w:id="176"/>
      </w:r>
      <w:commentRangeEnd w:id="177"/>
      <w:r w:rsidR="00C572F2" w:rsidRPr="00530B22">
        <w:commentReference w:id="177"/>
      </w:r>
      <w:r w:rsidRPr="00D24ED7">
        <w:rPr>
          <w:highlight w:val="yellow"/>
          <w:shd w:val="clear" w:color="auto" w:fill="FFFFFF"/>
        </w:rPr>
        <w:t>.</w:t>
      </w:r>
      <w:r>
        <w:rPr>
          <w:shd w:val="clear" w:color="auto" w:fill="FFFFFF"/>
        </w:rPr>
        <w:t xml:space="preserve"> </w:t>
      </w:r>
    </w:p>
    <w:p w14:paraId="39367B04" w14:textId="22991ECF" w:rsidR="00F32A8D" w:rsidRDefault="00F32A8D" w:rsidP="00F32A8D">
      <w:pPr>
        <w:ind w:firstLine="480"/>
        <w:jc w:val="center"/>
      </w:pPr>
      <w:r>
        <w:lastRenderedPageBreak/>
        <w:t>[Insert Fig  later]</w:t>
      </w:r>
    </w:p>
    <w:p w14:paraId="2EA60025" w14:textId="7DCCE9E9" w:rsidR="0077489C" w:rsidRPr="003049CA" w:rsidRDefault="0077489C" w:rsidP="0077489C">
      <w:pPr>
        <w:ind w:firstLine="480"/>
      </w:pPr>
    </w:p>
    <w:p w14:paraId="316059D1" w14:textId="77777777" w:rsidR="0077489C" w:rsidRDefault="0077489C" w:rsidP="0077489C">
      <w:pPr>
        <w:ind w:firstLine="428"/>
        <w:rPr>
          <w:b/>
          <w:bCs/>
          <w:sz w:val="21"/>
          <w:szCs w:val="21"/>
        </w:rPr>
      </w:pPr>
      <w:r w:rsidRPr="00D93CDE">
        <w:rPr>
          <w:rFonts w:hint="eastAsia"/>
          <w:b/>
          <w:bCs/>
          <w:sz w:val="21"/>
          <w:szCs w:val="21"/>
        </w:rPr>
        <w:t>Figure</w:t>
      </w:r>
      <w:r w:rsidRPr="00D93CDE">
        <w:rPr>
          <w:b/>
          <w:bCs/>
          <w:sz w:val="21"/>
          <w:szCs w:val="21"/>
        </w:rPr>
        <w:t xml:space="preserve"> 1</w:t>
      </w:r>
    </w:p>
    <w:p w14:paraId="5862809D" w14:textId="77777777" w:rsidR="0077489C" w:rsidRPr="008A4F41" w:rsidRDefault="0077489C" w:rsidP="0077489C">
      <w:pPr>
        <w:ind w:firstLine="420"/>
        <w:rPr>
          <w:i/>
          <w:iCs/>
        </w:rPr>
      </w:pPr>
      <w:r w:rsidRPr="008A4F41">
        <w:rPr>
          <w:i/>
          <w:iCs/>
          <w:sz w:val="21"/>
          <w:szCs w:val="21"/>
        </w:rPr>
        <w:t>Research flowchart</w:t>
      </w:r>
    </w:p>
    <w:p w14:paraId="55ECF122" w14:textId="77777777" w:rsidR="0077489C" w:rsidRPr="00D93CDE" w:rsidRDefault="0077489C" w:rsidP="0077489C">
      <w:pPr>
        <w:ind w:firstLine="428"/>
        <w:rPr>
          <w:b/>
          <w:bCs/>
          <w:sz w:val="21"/>
          <w:szCs w:val="21"/>
        </w:rPr>
        <w:sectPr w:rsidR="0077489C" w:rsidRPr="00D93CDE" w:rsidSect="00851DD9">
          <w:pgSz w:w="16838" w:h="11906" w:orient="landscape"/>
          <w:pgMar w:top="1797" w:right="1440" w:bottom="1797" w:left="1440" w:header="851" w:footer="992" w:gutter="0"/>
          <w:cols w:space="425"/>
          <w:docGrid w:linePitch="312"/>
        </w:sectPr>
      </w:pPr>
    </w:p>
    <w:p w14:paraId="7DEB86FB" w14:textId="77777777" w:rsidR="0077489C" w:rsidRPr="008D4908" w:rsidRDefault="0077489C" w:rsidP="0077489C">
      <w:pPr>
        <w:pStyle w:val="Heading1"/>
      </w:pPr>
      <w:r w:rsidRPr="00D05412">
        <w:lastRenderedPageBreak/>
        <w:t>3 Result</w:t>
      </w:r>
      <w:r>
        <w:t xml:space="preserve"> </w:t>
      </w:r>
    </w:p>
    <w:p w14:paraId="4FA63F06" w14:textId="77777777" w:rsidR="0077489C" w:rsidRDefault="0077489C" w:rsidP="0077489C">
      <w:pPr>
        <w:pStyle w:val="Heading1"/>
      </w:pPr>
      <w:r>
        <w:rPr>
          <w:rFonts w:eastAsiaTheme="minorEastAsia"/>
        </w:rPr>
        <w:t>3</w:t>
      </w:r>
      <w:r w:rsidRPr="00D05412">
        <w:t>.1</w:t>
      </w:r>
      <w:r w:rsidRPr="00056964">
        <w:t xml:space="preserve"> </w:t>
      </w:r>
      <w:r>
        <w:t>A summary of scales</w:t>
      </w:r>
    </w:p>
    <w:p w14:paraId="37CC9C20" w14:textId="77777777" w:rsidR="0077489C" w:rsidRDefault="0077489C" w:rsidP="0077489C">
      <w:pPr>
        <w:ind w:firstLine="480"/>
      </w:pPr>
      <w:r>
        <w:rPr>
          <w:rFonts w:hint="eastAsia"/>
        </w:rPr>
        <w:t>Among</w:t>
      </w:r>
      <w:r>
        <w:t xml:space="preserve"> </w:t>
      </w:r>
      <w:r>
        <w:rPr>
          <w:rFonts w:hint="eastAsia"/>
        </w:rPr>
        <w:t>all</w:t>
      </w:r>
      <w:r>
        <w:t xml:space="preserve"> </w:t>
      </w:r>
      <w:r>
        <w:rPr>
          <w:rFonts w:hint="eastAsia"/>
        </w:rPr>
        <w:t>papers</w:t>
      </w:r>
      <w:r>
        <w:t xml:space="preserve"> </w:t>
      </w:r>
      <w:r>
        <w:rPr>
          <w:rFonts w:hint="eastAsia"/>
        </w:rPr>
        <w:t>included</w:t>
      </w:r>
      <w:r>
        <w:t xml:space="preserve"> in these four meta-analyses (citations), 470 reported depression. We identified </w:t>
      </w:r>
      <w:r w:rsidRPr="00D05412">
        <w:t xml:space="preserve">34 </w:t>
      </w:r>
      <w:r>
        <w:t>unique scales in these articles. Among all these scales</w:t>
      </w:r>
      <w:r w:rsidRPr="00D05412">
        <w:t xml:space="preserve">, the items of four scales, the Mini International Neuropsychiatric Interview for children and adolescents (Mini-KID), WHO-CIDI 3.0, Psychological Health Inventory (PHI), and the Symptom Checklist 45, were not </w:t>
      </w:r>
      <w:r>
        <w:t>findable</w:t>
      </w:r>
      <w:r w:rsidRPr="00D05412">
        <w:t xml:space="preserve">. </w:t>
      </w:r>
      <w:r>
        <w:t xml:space="preserve">The items of the other two scales, </w:t>
      </w:r>
      <w:r w:rsidRPr="00D05412">
        <w:t xml:space="preserve">the Beck Depression Inventory (Zhang Yuxin Revised Edition) and Short Depression Scale, </w:t>
      </w:r>
      <w:r>
        <w:t>were not available either because of un</w:t>
      </w:r>
      <w:r w:rsidRPr="00D05412">
        <w:t>identifi</w:t>
      </w:r>
      <w:r>
        <w:t>able citations</w:t>
      </w:r>
      <w:r w:rsidRPr="00D05412">
        <w:t xml:space="preserve">. </w:t>
      </w:r>
      <w:r>
        <w:t>T</w:t>
      </w:r>
      <w:r w:rsidRPr="00D05412">
        <w:t>hese six scales were excluded from furthere analys</w:t>
      </w:r>
      <w:r>
        <w:t>e</w:t>
      </w:r>
      <w:r w:rsidRPr="00D05412">
        <w:t xml:space="preserve">s. </w:t>
      </w:r>
      <w:r>
        <w:t xml:space="preserve">The items used in </w:t>
      </w:r>
      <w:r w:rsidRPr="00D05412">
        <w:t xml:space="preserve">'Gu &amp; Chen (2020) 'and 'Ji (2007)' </w:t>
      </w:r>
      <w:r>
        <w:t xml:space="preserve">were identifical but in different languages, thus we regarded these two studies used the same scale referred them as </w:t>
      </w:r>
      <w:r w:rsidRPr="00D05412">
        <w:t xml:space="preserve">'Ji (2007)'. </w:t>
      </w:r>
      <w:r>
        <w:t xml:space="preserve">Also, </w:t>
      </w:r>
      <w:r w:rsidRPr="00D05412">
        <w:t>the boys</w:t>
      </w:r>
      <w:r>
        <w:t>’</w:t>
      </w:r>
      <w:r w:rsidRPr="00D05412">
        <w:t xml:space="preserve"> and girls</w:t>
      </w:r>
      <w:r>
        <w:t>’</w:t>
      </w:r>
      <w:r w:rsidRPr="00D05412">
        <w:t xml:space="preserve"> version of the Child Behavior Checklist (CBCL) </w:t>
      </w:r>
      <w:r>
        <w:t xml:space="preserve">were treated </w:t>
      </w:r>
      <w:r w:rsidRPr="00D05412">
        <w:t>as one scale</w:t>
      </w:r>
      <w:r>
        <w:t>, CBCL</w:t>
      </w:r>
      <w:r w:rsidRPr="00D05412">
        <w:t xml:space="preserve">. </w:t>
      </w:r>
      <w:r>
        <w:t xml:space="preserve">In short, </w:t>
      </w:r>
      <w:r w:rsidRPr="00D05412">
        <w:t xml:space="preserve">27 scales </w:t>
      </w:r>
      <w:r>
        <w:t xml:space="preserve">were included </w:t>
      </w:r>
      <w:r w:rsidRPr="00D05412">
        <w:t>in the</w:t>
      </w:r>
      <w:r>
        <w:t xml:space="preserve"> current</w:t>
      </w:r>
      <w:r w:rsidRPr="00D05412">
        <w:t xml:space="preserve"> </w:t>
      </w:r>
      <w:r>
        <w:t>study</w:t>
      </w:r>
      <w:r>
        <w:rPr>
          <w:rFonts w:hint="eastAsia"/>
        </w:rPr>
        <w:t>.</w:t>
      </w:r>
      <w:r w:rsidRPr="00262BBD">
        <w:t xml:space="preserve"> </w:t>
      </w:r>
      <w:r>
        <w:t>See figure 2 for t</w:t>
      </w:r>
      <w:r w:rsidRPr="00262BBD">
        <w:t xml:space="preserve">he </w:t>
      </w:r>
      <w:r>
        <w:t xml:space="preserve">number of usages of these scales among all 470 empirical papers </w:t>
      </w:r>
      <w:r w:rsidRPr="00262BBD">
        <w:t>in the meta-analy</w:t>
      </w:r>
      <w:r>
        <w:t>es (CITATIONS)</w:t>
      </w:r>
      <w:r>
        <w:rPr>
          <w:rFonts w:hint="eastAsia"/>
        </w:rPr>
        <w:t>.</w:t>
      </w:r>
      <w:r>
        <w:t xml:space="preserve"> </w:t>
      </w:r>
      <w:r w:rsidRPr="00F545D7">
        <w:t>The seven most frequently used scales in this study are SDS, SCL-90, CES-D, CDI, DSRSC, BDI-I, and MSSMHS, among which CES-D and SDS are consistent with the scales selected by Fried (2017).</w:t>
      </w:r>
    </w:p>
    <w:p w14:paraId="3F8E5463" w14:textId="77777777" w:rsidR="0077489C" w:rsidRPr="00056964" w:rsidRDefault="0077489C" w:rsidP="0077489C">
      <w:pPr>
        <w:pStyle w:val="Heading1"/>
      </w:pPr>
      <w:r w:rsidRPr="00056964">
        <w:rPr>
          <w:rFonts w:hint="eastAsia"/>
        </w:rPr>
        <w:t>3</w:t>
      </w:r>
      <w:r w:rsidRPr="00056964">
        <w:t>.</w:t>
      </w:r>
      <w:r>
        <w:t>2 Items and s</w:t>
      </w:r>
      <w:r>
        <w:rPr>
          <w:rFonts w:hint="eastAsia"/>
        </w:rPr>
        <w:t>ymptoms</w:t>
      </w:r>
      <w:r>
        <w:t xml:space="preserve"> within </w:t>
      </w:r>
      <w:r>
        <w:rPr>
          <w:rFonts w:hint="eastAsia"/>
        </w:rPr>
        <w:t>scale</w:t>
      </w:r>
      <w:r>
        <w:t>s</w:t>
      </w:r>
    </w:p>
    <w:p w14:paraId="52482EDC" w14:textId="77777777" w:rsidR="0077489C" w:rsidRDefault="0077489C" w:rsidP="0077489C">
      <w:pPr>
        <w:ind w:firstLine="480"/>
      </w:pPr>
      <w:bookmarkStart w:id="178" w:name="OLE_LINK18"/>
      <w:r>
        <w:t xml:space="preserve">For the 27 scales included, there are 425 </w:t>
      </w:r>
      <w:r>
        <w:rPr>
          <w:rFonts w:hint="eastAsia"/>
        </w:rPr>
        <w:t>items</w:t>
      </w:r>
      <w:r>
        <w:t xml:space="preserve"> in total. We merged 73 items into 31 symptoms when coding items within scales. Also, there were two cases where one item measured two symptoms. The item from </w:t>
      </w:r>
      <w:r w:rsidRPr="00D05412">
        <w:t>Ji (2007)</w:t>
      </w:r>
      <w:r>
        <w:t>, "During the past 12 months, did you ever feel so sad or hopeless almost every day for two weeks or more in a row that you stopped doing your usual activities?" meausres both 'sad' and 'Sense of hopelessness'. And the 8</w:t>
      </w:r>
      <w:r w:rsidRPr="00923599">
        <w:rPr>
          <w:vertAlign w:val="superscript"/>
        </w:rPr>
        <w:t>th</w:t>
      </w:r>
      <w:r>
        <w:t xml:space="preserve"> item from PHQ-9, "Actions or speech slowed down to a noticeable extent, or conversely—feeling restless or agitated, being unable to sit still, more than usual", measures both 'Agitation' and 'Retardation'. Thus, a total of 385 symptoms were identified across different scales </w:t>
      </w:r>
      <w:bookmarkStart w:id="179" w:name="OLE_LINK15"/>
      <w:r>
        <w:t xml:space="preserve">(See </w:t>
      </w:r>
      <w:bookmarkStart w:id="180" w:name="OLE_LINK4"/>
      <w:bookmarkEnd w:id="178"/>
      <w:r w:rsidRPr="00A11C85">
        <w:rPr>
          <w:shd w:val="clear" w:color="auto" w:fill="FFFFFF"/>
        </w:rPr>
        <w:t>supplementary materials</w:t>
      </w:r>
      <w:bookmarkEnd w:id="180"/>
      <w:r>
        <w:t xml:space="preserve"> for number of items and symptoms of each included scale)</w:t>
      </w:r>
      <w:r w:rsidRPr="00FD4466">
        <w:t>.</w:t>
      </w:r>
      <w:bookmarkEnd w:id="179"/>
    </w:p>
    <w:p w14:paraId="363A800B" w14:textId="77777777" w:rsidR="0077489C" w:rsidRPr="00CE4E99" w:rsidRDefault="0077489C" w:rsidP="0077489C">
      <w:pPr>
        <w:ind w:firstLine="480"/>
      </w:pPr>
      <w:bookmarkStart w:id="181" w:name="OLE_LINK16"/>
      <w:r>
        <w:rPr>
          <w:shd w:val="clear" w:color="auto" w:fill="FFFFFF"/>
        </w:rPr>
        <w:t>The comparison of</w:t>
      </w:r>
      <w:r w:rsidRPr="00056964">
        <w:rPr>
          <w:shd w:val="clear" w:color="auto" w:fill="FFFFFF"/>
        </w:rPr>
        <w:t xml:space="preserve"> </w:t>
      </w:r>
      <w:r>
        <w:rPr>
          <w:shd w:val="clear" w:color="auto" w:fill="FFFFFF"/>
        </w:rPr>
        <w:t xml:space="preserve">385 </w:t>
      </w:r>
      <w:r w:rsidRPr="00056964">
        <w:rPr>
          <w:shd w:val="clear" w:color="auto" w:fill="FFFFFF"/>
        </w:rPr>
        <w:t>symptoms across 27 scales</w:t>
      </w:r>
      <w:r>
        <w:rPr>
          <w:shd w:val="clear" w:color="auto" w:fill="FFFFFF"/>
        </w:rPr>
        <w:t xml:space="preserve"> </w:t>
      </w:r>
      <w:r w:rsidRPr="00056964">
        <w:rPr>
          <w:shd w:val="clear" w:color="auto" w:fill="FFFFFF"/>
        </w:rPr>
        <w:t>result</w:t>
      </w:r>
      <w:r>
        <w:rPr>
          <w:shd w:val="clear" w:color="auto" w:fill="FFFFFF"/>
        </w:rPr>
        <w:t>ed</w:t>
      </w:r>
      <w:r w:rsidRPr="00056964">
        <w:rPr>
          <w:shd w:val="clear" w:color="auto" w:fill="FFFFFF"/>
        </w:rPr>
        <w:t xml:space="preserve"> in </w:t>
      </w:r>
      <w:r>
        <w:rPr>
          <w:shd w:val="clear" w:color="auto" w:fill="FFFFFF"/>
        </w:rPr>
        <w:t xml:space="preserve">unique </w:t>
      </w:r>
      <w:r w:rsidRPr="00056964">
        <w:rPr>
          <w:shd w:val="clear" w:color="auto" w:fill="FFFFFF"/>
        </w:rPr>
        <w:t>84 symptoms (</w:t>
      </w:r>
      <w:r>
        <w:rPr>
          <w:shd w:val="clear" w:color="auto" w:fill="FFFFFF"/>
        </w:rPr>
        <w:t>see</w:t>
      </w:r>
      <w:r w:rsidRPr="00056964">
        <w:rPr>
          <w:shd w:val="clear" w:color="auto" w:fill="FFFFFF"/>
        </w:rPr>
        <w:t xml:space="preserve"> Figure </w:t>
      </w:r>
      <w:r>
        <w:rPr>
          <w:shd w:val="clear" w:color="auto" w:fill="FFFFFF"/>
        </w:rPr>
        <w:t>3</w:t>
      </w:r>
      <w:r w:rsidRPr="00056964">
        <w:rPr>
          <w:shd w:val="clear" w:color="auto" w:fill="FFFFFF"/>
        </w:rPr>
        <w:t>).</w:t>
      </w:r>
      <w:r w:rsidRPr="00056964">
        <w:t xml:space="preserve"> </w:t>
      </w:r>
      <w:r w:rsidRPr="00056964">
        <w:rPr>
          <w:shd w:val="clear" w:color="auto" w:fill="FFFFFF"/>
        </w:rPr>
        <w:t xml:space="preserve">Among these, </w:t>
      </w:r>
      <w:r w:rsidRPr="00056964">
        <w:rPr>
          <w:rFonts w:hint="eastAsia"/>
          <w:shd w:val="clear" w:color="auto" w:fill="FFFFFF"/>
        </w:rPr>
        <w:t>eight</w:t>
      </w:r>
      <w:r w:rsidRPr="00056964">
        <w:rPr>
          <w:shd w:val="clear" w:color="auto" w:fill="FFFFFF"/>
        </w:rPr>
        <w:t xml:space="preserve"> are compound symptoms, including </w:t>
      </w:r>
      <w:r w:rsidRPr="00056964">
        <w:rPr>
          <w:i/>
          <w:iCs/>
          <w:shd w:val="clear" w:color="auto" w:fill="FFFFFF"/>
        </w:rPr>
        <w:t>Depressive mood, Irritability</w:t>
      </w:r>
      <w:r w:rsidRPr="00056964">
        <w:rPr>
          <w:shd w:val="clear" w:color="auto" w:fill="FFFFFF"/>
        </w:rPr>
        <w:t xml:space="preserve">, </w:t>
      </w:r>
      <w:r w:rsidRPr="00056964">
        <w:rPr>
          <w:i/>
          <w:iCs/>
          <w:shd w:val="clear" w:color="auto" w:fill="FFFFFF"/>
        </w:rPr>
        <w:t>Self-abasement</w:t>
      </w:r>
      <w:r w:rsidRPr="00056964">
        <w:rPr>
          <w:shd w:val="clear" w:color="auto" w:fill="FFFFFF"/>
        </w:rPr>
        <w:t xml:space="preserve">, </w:t>
      </w:r>
      <w:r w:rsidRPr="00056964">
        <w:rPr>
          <w:i/>
          <w:iCs/>
          <w:shd w:val="clear" w:color="auto" w:fill="FFFFFF"/>
        </w:rPr>
        <w:t>Interest/pleasure loss</w:t>
      </w:r>
      <w:r w:rsidRPr="00056964">
        <w:rPr>
          <w:shd w:val="clear" w:color="auto" w:fill="FFFFFF"/>
        </w:rPr>
        <w:t xml:space="preserve">, </w:t>
      </w:r>
      <w:r w:rsidRPr="00056964">
        <w:rPr>
          <w:i/>
          <w:iCs/>
          <w:shd w:val="clear" w:color="auto" w:fill="FFFFFF"/>
        </w:rPr>
        <w:t>Somatization</w:t>
      </w:r>
      <w:r w:rsidRPr="00056964">
        <w:rPr>
          <w:shd w:val="clear" w:color="auto" w:fill="FFFFFF"/>
        </w:rPr>
        <w:t xml:space="preserve">, </w:t>
      </w:r>
      <w:r w:rsidRPr="00056964">
        <w:rPr>
          <w:i/>
          <w:iCs/>
          <w:shd w:val="clear" w:color="auto" w:fill="FFFFFF"/>
        </w:rPr>
        <w:t>Appetite changes</w:t>
      </w:r>
      <w:r w:rsidRPr="00056964">
        <w:rPr>
          <w:shd w:val="clear" w:color="auto" w:fill="FFFFFF"/>
        </w:rPr>
        <w:t xml:space="preserve">, </w:t>
      </w:r>
      <w:r w:rsidRPr="00056964">
        <w:rPr>
          <w:i/>
          <w:iCs/>
          <w:shd w:val="clear" w:color="auto" w:fill="FFFFFF"/>
        </w:rPr>
        <w:t>Somnipathy</w:t>
      </w:r>
      <w:r w:rsidRPr="00056964">
        <w:rPr>
          <w:shd w:val="clear" w:color="auto" w:fill="FFFFFF"/>
        </w:rPr>
        <w:t>, and</w:t>
      </w:r>
      <w:r w:rsidRPr="00056964">
        <w:rPr>
          <w:i/>
          <w:iCs/>
          <w:shd w:val="clear" w:color="auto" w:fill="FFFFFF"/>
        </w:rPr>
        <w:t xml:space="preserve"> Reduced socializatio</w:t>
      </w:r>
      <w:bookmarkEnd w:id="181"/>
      <w:r w:rsidRPr="00056964">
        <w:rPr>
          <w:i/>
          <w:iCs/>
          <w:shd w:val="clear" w:color="auto" w:fill="FFFFFF"/>
        </w:rPr>
        <w:t>n</w:t>
      </w:r>
      <w:r>
        <w:rPr>
          <w:shd w:val="clear" w:color="auto" w:fill="FFFFFF"/>
        </w:rPr>
        <w:t xml:space="preserve"> (</w:t>
      </w:r>
      <w:r w:rsidRPr="00883F79">
        <w:rPr>
          <w:shd w:val="clear" w:color="auto" w:fill="FFFFFF"/>
        </w:rPr>
        <w:t xml:space="preserve">See supplementary material for </w:t>
      </w:r>
      <w:r w:rsidRPr="00883F79">
        <w:rPr>
          <w:shd w:val="clear" w:color="auto" w:fill="FFFFFF"/>
        </w:rPr>
        <w:lastRenderedPageBreak/>
        <w:t>details</w:t>
      </w:r>
      <w:r>
        <w:rPr>
          <w:shd w:val="clear" w:color="auto" w:fill="FFFFFF"/>
        </w:rPr>
        <w:t>).</w:t>
      </w:r>
      <w:bookmarkStart w:id="182" w:name="OLE_LINK12"/>
      <w:r>
        <w:rPr>
          <w:shd w:val="clear" w:color="auto" w:fill="FFFFFF"/>
        </w:rPr>
        <w:t xml:space="preserve"> </w:t>
      </w:r>
      <w:r w:rsidRPr="00FD6780">
        <w:rPr>
          <w:shd w:val="clear" w:color="auto" w:fill="FFFFFF"/>
        </w:rPr>
        <w:t>Among</w:t>
      </w:r>
      <w:r>
        <w:rPr>
          <w:shd w:val="clear" w:color="auto" w:fill="FFFFFF"/>
        </w:rPr>
        <w:t xml:space="preserve"> all 27</w:t>
      </w:r>
      <w:r w:rsidRPr="00FD6780">
        <w:rPr>
          <w:shd w:val="clear" w:color="auto" w:fill="FFFFFF"/>
        </w:rPr>
        <w:t xml:space="preserve"> scales, 19 </w:t>
      </w:r>
      <w:r>
        <w:rPr>
          <w:shd w:val="clear" w:color="auto" w:fill="FFFFFF"/>
        </w:rPr>
        <w:t xml:space="preserve">of them </w:t>
      </w:r>
      <w:r w:rsidRPr="00FD6780">
        <w:rPr>
          <w:shd w:val="clear" w:color="auto" w:fill="FFFFFF"/>
        </w:rPr>
        <w:t>did not include any idiosyncratic symptoms</w:t>
      </w:r>
      <w:r>
        <w:rPr>
          <w:shd w:val="clear" w:color="auto" w:fill="FFFFFF"/>
        </w:rPr>
        <w:t>. For the other eight scales the</w:t>
      </w:r>
      <w:r w:rsidRPr="00FD6780">
        <w:rPr>
          <w:shd w:val="clear" w:color="auto" w:fill="FFFFFF"/>
        </w:rPr>
        <w:t xml:space="preserve"> rate of idiosyncratic symptom </w:t>
      </w:r>
      <w:r>
        <w:rPr>
          <w:shd w:val="clear" w:color="auto" w:fill="FFFFFF"/>
        </w:rPr>
        <w:t>varied</w:t>
      </w:r>
      <w:r w:rsidRPr="00FD6780">
        <w:rPr>
          <w:shd w:val="clear" w:color="auto" w:fill="FFFFFF"/>
        </w:rPr>
        <w:t xml:space="preserve"> from 3.</w:t>
      </w:r>
      <w:r>
        <w:rPr>
          <w:shd w:val="clear" w:color="auto" w:fill="FFFFFF"/>
        </w:rPr>
        <w:t>9</w:t>
      </w:r>
      <w:r w:rsidRPr="00FD6780">
        <w:rPr>
          <w:shd w:val="clear" w:color="auto" w:fill="FFFFFF"/>
        </w:rPr>
        <w:t xml:space="preserve">% to </w:t>
      </w:r>
      <w:r>
        <w:rPr>
          <w:shd w:val="clear" w:color="auto" w:fill="FFFFFF"/>
        </w:rPr>
        <w:t>22.2</w:t>
      </w:r>
      <w:r w:rsidRPr="00FD6780">
        <w:rPr>
          <w:shd w:val="clear" w:color="auto" w:fill="FFFFFF"/>
        </w:rPr>
        <w:t>%.</w:t>
      </w:r>
      <w:r w:rsidRPr="00FD6780">
        <w:t xml:space="preserve"> </w:t>
      </w:r>
      <w:r>
        <w:t>Interestingly, all scales include symptoms that were not used for diagnosis of depression in</w:t>
      </w:r>
      <w:r w:rsidRPr="00FD6780">
        <w:rPr>
          <w:shd w:val="clear" w:color="auto" w:fill="FFFFFF"/>
        </w:rPr>
        <w:t xml:space="preserve"> DSM</w:t>
      </w:r>
      <w:r>
        <w:rPr>
          <w:shd w:val="clear" w:color="auto" w:fill="FFFFFF"/>
        </w:rPr>
        <w:t xml:space="preserve">-5. Among them, DSI has the highest proportion of DSM-5 symptoms for depression, </w:t>
      </w:r>
      <w:commentRangeStart w:id="183"/>
      <w:commentRangeStart w:id="184"/>
      <w:commentRangeStart w:id="185"/>
      <w:commentRangeStart w:id="186"/>
      <w:commentRangeStart w:id="187"/>
      <w:commentRangeStart w:id="188"/>
      <w:r w:rsidRPr="00FD6780">
        <w:rPr>
          <w:shd w:val="clear" w:color="auto" w:fill="FFFFFF"/>
        </w:rPr>
        <w:t xml:space="preserve">71.42% </w:t>
      </w:r>
      <w:commentRangeEnd w:id="183"/>
      <w:r>
        <w:rPr>
          <w:rStyle w:val="CommentReference"/>
        </w:rPr>
        <w:commentReference w:id="183"/>
      </w:r>
      <w:commentRangeEnd w:id="184"/>
      <w:r>
        <w:rPr>
          <w:rStyle w:val="CommentReference"/>
        </w:rPr>
        <w:commentReference w:id="184"/>
      </w:r>
      <w:commentRangeEnd w:id="185"/>
      <w:r>
        <w:rPr>
          <w:rStyle w:val="CommentReference"/>
        </w:rPr>
        <w:commentReference w:id="185"/>
      </w:r>
      <w:commentRangeEnd w:id="186"/>
      <w:r>
        <w:rPr>
          <w:rStyle w:val="CommentReference"/>
        </w:rPr>
        <w:commentReference w:id="186"/>
      </w:r>
      <w:commentRangeEnd w:id="187"/>
      <w:r>
        <w:rPr>
          <w:rStyle w:val="CommentReference"/>
        </w:rPr>
        <w:commentReference w:id="187"/>
      </w:r>
      <w:commentRangeEnd w:id="188"/>
      <w:r w:rsidR="00C572F2">
        <w:rPr>
          <w:rStyle w:val="CommentReference"/>
        </w:rPr>
        <w:commentReference w:id="188"/>
      </w:r>
      <w:r w:rsidRPr="00FD6780">
        <w:rPr>
          <w:shd w:val="clear" w:color="auto" w:fill="FFFFFF"/>
        </w:rPr>
        <w:t>of the total nine DSM-5 depression symptoms.</w:t>
      </w:r>
      <w:r w:rsidRPr="00FD6780">
        <w:t xml:space="preserve"> </w:t>
      </w:r>
      <w:r>
        <w:rPr>
          <w:rFonts w:hint="eastAsia"/>
        </w:rPr>
        <w:t>Please</w:t>
      </w:r>
      <w:r>
        <w:t xml:space="preserve"> see the supplementary matierals for </w:t>
      </w:r>
      <w:r w:rsidRPr="00A11C85">
        <w:rPr>
          <w:shd w:val="clear" w:color="auto" w:fill="FFFFFF"/>
        </w:rPr>
        <w:t>detailed information.</w:t>
      </w:r>
    </w:p>
    <w:bookmarkEnd w:id="182"/>
    <w:p w14:paraId="7D4F02D4" w14:textId="1237ACF5" w:rsidR="0077489C" w:rsidRDefault="0077489C" w:rsidP="0077489C">
      <w:pPr>
        <w:ind w:firstLine="480"/>
      </w:pPr>
    </w:p>
    <w:p w14:paraId="5B2C813D" w14:textId="77777777" w:rsidR="0077489C" w:rsidRDefault="0077489C" w:rsidP="0077489C">
      <w:pPr>
        <w:ind w:firstLine="480"/>
      </w:pPr>
    </w:p>
    <w:p w14:paraId="5566F5AC" w14:textId="77777777" w:rsidR="0077489C" w:rsidRDefault="0077489C" w:rsidP="0077489C">
      <w:pPr>
        <w:ind w:firstLine="480"/>
      </w:pPr>
    </w:p>
    <w:p w14:paraId="69EBB2A1" w14:textId="77777777" w:rsidR="0077489C" w:rsidRDefault="0077489C" w:rsidP="0077489C">
      <w:pPr>
        <w:ind w:firstLine="480"/>
      </w:pPr>
    </w:p>
    <w:p w14:paraId="298FDD85" w14:textId="66F57161" w:rsidR="00B57518" w:rsidRDefault="00CD6B3E" w:rsidP="00121B47">
      <w:pPr>
        <w:ind w:firstLine="480"/>
        <w:jc w:val="center"/>
        <w:rPr>
          <w:i/>
          <w:iCs/>
        </w:rPr>
      </w:pPr>
      <w:r>
        <w:t>[Insert Fig later]</w:t>
      </w:r>
    </w:p>
    <w:p w14:paraId="1430EFB9" w14:textId="3756ABFF" w:rsidR="00C572F2" w:rsidRPr="008314D2" w:rsidRDefault="0077489C" w:rsidP="00C572F2">
      <w:pPr>
        <w:ind w:firstLineChars="0" w:firstLine="0"/>
        <w:rPr>
          <w:i/>
          <w:iCs/>
        </w:rPr>
      </w:pPr>
      <w:r w:rsidRPr="00767AB0">
        <w:rPr>
          <w:rFonts w:hint="eastAsia"/>
          <w:b/>
          <w:bCs/>
          <w:sz w:val="21"/>
          <w:szCs w:val="21"/>
        </w:rPr>
        <w:t>Figure</w:t>
      </w:r>
      <w:r w:rsidRPr="00767AB0">
        <w:rPr>
          <w:b/>
          <w:bCs/>
          <w:sz w:val="21"/>
          <w:szCs w:val="21"/>
        </w:rPr>
        <w:t xml:space="preserve"> 3</w:t>
      </w:r>
      <w:r w:rsidRPr="00CE4E99">
        <w:rPr>
          <w:i/>
          <w:iCs/>
          <w:sz w:val="21"/>
          <w:szCs w:val="21"/>
        </w:rPr>
        <w:t>. Content Overlap Across</w:t>
      </w:r>
      <w:r w:rsidRPr="00CE4E99">
        <w:rPr>
          <w:sz w:val="21"/>
          <w:szCs w:val="21"/>
        </w:rPr>
        <w:t xml:space="preserve"> </w:t>
      </w:r>
      <w:r w:rsidRPr="00CE4E99">
        <w:rPr>
          <w:i/>
          <w:iCs/>
          <w:sz w:val="21"/>
          <w:szCs w:val="21"/>
        </w:rPr>
        <w:t xml:space="preserve">Twenty-seven Depression Scales. </w:t>
      </w:r>
      <w:r w:rsidRPr="00CE4E99">
        <w:rPr>
          <w:sz w:val="21"/>
          <w:szCs w:val="21"/>
        </w:rPr>
        <w:t>Each row represents a symptom, each column represents a scale.</w:t>
      </w:r>
      <w:r w:rsidRPr="00CE4E99">
        <w:rPr>
          <w:i/>
          <w:iCs/>
          <w:sz w:val="21"/>
          <w:szCs w:val="21"/>
        </w:rPr>
        <w:t xml:space="preserve"> </w:t>
      </w:r>
      <w:r w:rsidRPr="00CE4E99">
        <w:rPr>
          <w:sz w:val="21"/>
          <w:szCs w:val="21"/>
        </w:rPr>
        <w:t>If a scale measures a symptom, then there is a dot or a circle on that row. The former represent compound symptoms and the latter represent specific symptoms. Symptoms in bold font are from DSM-5. ADI: Adolescent Depression Inventory, CDI:</w:t>
      </w:r>
      <w:r w:rsidRPr="00CE4E99">
        <w:rPr>
          <w:color w:val="000000"/>
          <w:sz w:val="21"/>
          <w:szCs w:val="21"/>
        </w:rPr>
        <w:t xml:space="preserve"> Children's Depression Inventory</w:t>
      </w:r>
      <w:r w:rsidRPr="00CE4E99">
        <w:rPr>
          <w:sz w:val="21"/>
          <w:szCs w:val="21"/>
        </w:rPr>
        <w:t>, HAMD:</w:t>
      </w:r>
      <w:r w:rsidRPr="00CE4E99">
        <w:rPr>
          <w:color w:val="000000"/>
          <w:sz w:val="21"/>
          <w:szCs w:val="21"/>
        </w:rPr>
        <w:t xml:space="preserve"> Hamilton Depression Rating Scale for Depression,</w:t>
      </w:r>
      <w:r w:rsidRPr="00CE4E99">
        <w:rPr>
          <w:sz w:val="21"/>
          <w:szCs w:val="21"/>
        </w:rPr>
        <w:t xml:space="preserve"> DSI: </w:t>
      </w:r>
      <w:r w:rsidRPr="00CE4E99">
        <w:rPr>
          <w:color w:val="000000"/>
          <w:sz w:val="21"/>
          <w:szCs w:val="21"/>
        </w:rPr>
        <w:t xml:space="preserve">Depression Status Inventory, </w:t>
      </w:r>
      <w:r w:rsidRPr="00CE4E99">
        <w:rPr>
          <w:sz w:val="21"/>
          <w:szCs w:val="21"/>
        </w:rPr>
        <w:t>SDS:</w:t>
      </w:r>
      <w:r w:rsidRPr="00CE4E99">
        <w:rPr>
          <w:color w:val="0D0D0D" w:themeColor="text1" w:themeTint="F2"/>
          <w:sz w:val="21"/>
          <w:szCs w:val="21"/>
        </w:rPr>
        <w:t xml:space="preserve"> Self- Rating Depression Scale,</w:t>
      </w:r>
      <w:r w:rsidRPr="00CE4E99">
        <w:rPr>
          <w:sz w:val="21"/>
          <w:szCs w:val="21"/>
        </w:rPr>
        <w:t xml:space="preserve"> MFQ-C:</w:t>
      </w:r>
      <w:r w:rsidRPr="00CE4E99">
        <w:rPr>
          <w:color w:val="000000"/>
          <w:sz w:val="21"/>
          <w:szCs w:val="21"/>
        </w:rPr>
        <w:t xml:space="preserve"> Mood and Feelings Questionnaire,</w:t>
      </w:r>
      <w:r w:rsidRPr="00CE4E99">
        <w:rPr>
          <w:sz w:val="21"/>
          <w:szCs w:val="21"/>
        </w:rPr>
        <w:t xml:space="preserve"> CBCL: </w:t>
      </w:r>
      <w:r w:rsidRPr="00CE4E99">
        <w:rPr>
          <w:color w:val="0D0D0D" w:themeColor="text1" w:themeTint="F2"/>
          <w:sz w:val="21"/>
          <w:szCs w:val="21"/>
        </w:rPr>
        <w:t>Child Behavior Checklist,</w:t>
      </w:r>
      <w:r w:rsidRPr="00CE4E99">
        <w:rPr>
          <w:sz w:val="21"/>
          <w:szCs w:val="21"/>
        </w:rPr>
        <w:t xml:space="preserve"> BDI-II</w:t>
      </w:r>
      <w:r w:rsidRPr="00CE4E99">
        <w:rPr>
          <w:rFonts w:hint="eastAsia"/>
          <w:sz w:val="21"/>
          <w:szCs w:val="21"/>
        </w:rPr>
        <w:t>：</w:t>
      </w:r>
      <w:r w:rsidRPr="00CE4E99">
        <w:rPr>
          <w:color w:val="0D0D0D" w:themeColor="text1" w:themeTint="F2"/>
          <w:sz w:val="21"/>
          <w:szCs w:val="21"/>
        </w:rPr>
        <w:t>Beck Depression Inventory-II,</w:t>
      </w:r>
      <w:r w:rsidRPr="00CE4E99">
        <w:rPr>
          <w:sz w:val="21"/>
          <w:szCs w:val="21"/>
        </w:rPr>
        <w:t xml:space="preserve"> DSRSC: </w:t>
      </w:r>
      <w:r w:rsidRPr="00CE4E99">
        <w:rPr>
          <w:color w:val="000000"/>
          <w:sz w:val="21"/>
          <w:szCs w:val="21"/>
        </w:rPr>
        <w:t>Depression Self-rating Scale for Children,</w:t>
      </w:r>
      <w:r w:rsidRPr="00CE4E99">
        <w:rPr>
          <w:sz w:val="21"/>
          <w:szCs w:val="21"/>
        </w:rPr>
        <w:t xml:space="preserve"> BDI-I:</w:t>
      </w:r>
      <w:r w:rsidRPr="00CE4E99">
        <w:rPr>
          <w:kern w:val="0"/>
          <w:sz w:val="21"/>
          <w:szCs w:val="21"/>
        </w:rPr>
        <w:t xml:space="preserve"> Beck Depression Inventory,</w:t>
      </w:r>
      <w:r w:rsidRPr="00CE4E99">
        <w:rPr>
          <w:sz w:val="21"/>
          <w:szCs w:val="21"/>
        </w:rPr>
        <w:t xml:space="preserve"> KADS-11: </w:t>
      </w:r>
      <w:r w:rsidRPr="00CE4E99">
        <w:rPr>
          <w:color w:val="000000"/>
          <w:sz w:val="21"/>
          <w:szCs w:val="21"/>
        </w:rPr>
        <w:t>Kutcher Adolescent Depression Scale,</w:t>
      </w:r>
      <w:r w:rsidRPr="00CE4E99">
        <w:rPr>
          <w:sz w:val="21"/>
          <w:szCs w:val="21"/>
        </w:rPr>
        <w:t xml:space="preserve"> CES-D:</w:t>
      </w:r>
      <w:r w:rsidRPr="00CE4E99">
        <w:rPr>
          <w:color w:val="0D0D0D" w:themeColor="text1" w:themeTint="F2"/>
          <w:sz w:val="21"/>
          <w:szCs w:val="21"/>
        </w:rPr>
        <w:t xml:space="preserve"> The Center for Epidemiological Studies Depression Scale,</w:t>
      </w:r>
      <w:r w:rsidRPr="00CE4E99">
        <w:rPr>
          <w:sz w:val="21"/>
          <w:szCs w:val="21"/>
        </w:rPr>
        <w:t xml:space="preserve"> PHQ-9: Patient Health Questionnaire-9 items, CSSDS: China </w:t>
      </w:r>
      <w:r w:rsidRPr="00CE4E99">
        <w:rPr>
          <w:color w:val="000000"/>
          <w:sz w:val="21"/>
          <w:szCs w:val="21"/>
        </w:rPr>
        <w:t>Middle school students' depression scale</w:t>
      </w:r>
      <w:r w:rsidRPr="00CE4E99">
        <w:rPr>
          <w:sz w:val="21"/>
          <w:szCs w:val="21"/>
        </w:rPr>
        <w:t xml:space="preserve">, CES-D-C: </w:t>
      </w:r>
      <w:r w:rsidRPr="00CE4E99">
        <w:rPr>
          <w:color w:val="0D0D0D" w:themeColor="text1" w:themeTint="F2"/>
          <w:sz w:val="21"/>
          <w:szCs w:val="21"/>
        </w:rPr>
        <w:t>Center for Epidemiologic Studies Depression Scale for Children,</w:t>
      </w:r>
      <w:r w:rsidRPr="00CE4E99">
        <w:rPr>
          <w:sz w:val="21"/>
          <w:szCs w:val="21"/>
        </w:rPr>
        <w:t xml:space="preserve"> UPI: </w:t>
      </w:r>
      <w:r w:rsidRPr="00CE4E99">
        <w:rPr>
          <w:color w:val="000000"/>
          <w:sz w:val="21"/>
          <w:szCs w:val="21"/>
        </w:rPr>
        <w:t>University Personality Inventory</w:t>
      </w:r>
      <w:r w:rsidRPr="00CE4E99">
        <w:rPr>
          <w:sz w:val="21"/>
          <w:szCs w:val="21"/>
        </w:rPr>
        <w:t xml:space="preserve">, SMFQ: </w:t>
      </w:r>
      <w:r w:rsidRPr="00CE4E99">
        <w:rPr>
          <w:color w:val="0D0D0D" w:themeColor="text1" w:themeTint="F2"/>
          <w:sz w:val="21"/>
          <w:szCs w:val="21"/>
        </w:rPr>
        <w:t xml:space="preserve">Short Mood and Feelings Questionnaire, </w:t>
      </w:r>
      <w:r w:rsidRPr="00CE4E99">
        <w:rPr>
          <w:sz w:val="21"/>
          <w:szCs w:val="21"/>
        </w:rPr>
        <w:t xml:space="preserve">SCL-90: Symptom Checklist 90, CES-D-13: </w:t>
      </w:r>
      <w:r w:rsidRPr="00CE4E99">
        <w:rPr>
          <w:color w:val="0D0D0D" w:themeColor="text1" w:themeTint="F2"/>
          <w:sz w:val="21"/>
          <w:szCs w:val="21"/>
        </w:rPr>
        <w:t xml:space="preserve">Short version of Center for Epidemiologic Studies Depression Scale, </w:t>
      </w:r>
      <w:r w:rsidRPr="00CE4E99">
        <w:rPr>
          <w:sz w:val="21"/>
          <w:szCs w:val="21"/>
        </w:rPr>
        <w:t xml:space="preserve">CCSMHS: </w:t>
      </w:r>
      <w:r w:rsidRPr="00CE4E99">
        <w:rPr>
          <w:color w:val="000000" w:themeColor="text1"/>
          <w:sz w:val="21"/>
          <w:szCs w:val="21"/>
        </w:rPr>
        <w:t>Chinese College Student Mental Health Scale</w:t>
      </w:r>
      <w:r w:rsidRPr="00CE4E99">
        <w:rPr>
          <w:sz w:val="21"/>
          <w:szCs w:val="21"/>
        </w:rPr>
        <w:t>, DASS-21: The Depression Anxiety Stress Scale, BSRS-5:</w:t>
      </w:r>
      <w:r w:rsidRPr="00CE4E99">
        <w:rPr>
          <w:color w:val="000000"/>
          <w:sz w:val="21"/>
          <w:szCs w:val="21"/>
        </w:rPr>
        <w:t xml:space="preserve"> Brief Symptom Rating Scale,</w:t>
      </w:r>
      <w:r w:rsidRPr="00CE4E99">
        <w:rPr>
          <w:sz w:val="21"/>
          <w:szCs w:val="21"/>
        </w:rPr>
        <w:t xml:space="preserve"> Sakuma_2010: </w:t>
      </w:r>
      <w:r w:rsidRPr="00CE4E99">
        <w:rPr>
          <w:sz w:val="21"/>
          <w:szCs w:val="21"/>
        </w:rPr>
        <w:fldChar w:fldCharType="begin"/>
      </w:r>
      <w:r w:rsidRPr="00CE4E99">
        <w:rPr>
          <w:sz w:val="21"/>
          <w:szCs w:val="21"/>
        </w:rPr>
        <w:instrText xml:space="preserve"> ADDIN NE.Ref.{1DDF9A6A-FB6B-4416-B7A3-BAEA2F8E7263}</w:instrText>
      </w:r>
      <w:r w:rsidRPr="00CE4E99">
        <w:rPr>
          <w:sz w:val="21"/>
          <w:szCs w:val="21"/>
        </w:rPr>
        <w:fldChar w:fldCharType="separate"/>
      </w:r>
      <w:r w:rsidRPr="00CE4E99">
        <w:rPr>
          <w:color w:val="000000"/>
          <w:kern w:val="0"/>
          <w:sz w:val="21"/>
          <w:szCs w:val="21"/>
        </w:rPr>
        <w:t>Sakuma et al.(2010)</w:t>
      </w:r>
      <w:r w:rsidRPr="00CE4E99">
        <w:rPr>
          <w:sz w:val="21"/>
          <w:szCs w:val="21"/>
        </w:rPr>
        <w:fldChar w:fldCharType="end"/>
      </w:r>
      <w:r w:rsidRPr="00CE4E99">
        <w:rPr>
          <w:sz w:val="21"/>
          <w:szCs w:val="21"/>
        </w:rPr>
        <w:t xml:space="preserve"> self-designed questionnaire, MSSMHS: Middle-school students Mental Health </w:t>
      </w:r>
      <w:r w:rsidRPr="00CE4E99">
        <w:rPr>
          <w:sz w:val="21"/>
          <w:szCs w:val="21"/>
          <w:shd w:val="clear" w:color="auto" w:fill="FFFFFF"/>
        </w:rPr>
        <w:t>Scale</w:t>
      </w:r>
      <w:r w:rsidRPr="00CE4E99">
        <w:rPr>
          <w:sz w:val="21"/>
          <w:szCs w:val="21"/>
        </w:rPr>
        <w:t>, CEPS: China Education Panel Survey, HADS:</w:t>
      </w:r>
      <w:r w:rsidRPr="00CE4E99">
        <w:rPr>
          <w:color w:val="000000"/>
          <w:sz w:val="21"/>
          <w:szCs w:val="21"/>
        </w:rPr>
        <w:t xml:space="preserve"> Hospital Anxiety and Depression Scale, </w:t>
      </w:r>
      <w:r w:rsidRPr="00CE4E99">
        <w:rPr>
          <w:sz w:val="21"/>
          <w:szCs w:val="21"/>
        </w:rPr>
        <w:t>Ji_2007: Comprehensive Survey Report on Health-Related/Risk Behaviors among Chinese Adolescents.</w:t>
      </w:r>
      <w:r w:rsidR="00C572F2" w:rsidRPr="00C572F2">
        <w:rPr>
          <w:i/>
          <w:iCs/>
        </w:rPr>
        <w:t xml:space="preserve"> </w:t>
      </w:r>
      <w:r w:rsidR="00C572F2" w:rsidRPr="00C572F2">
        <w:t xml:space="preserve">The right side of the </w:t>
      </w:r>
      <w:r w:rsidR="00C572F2">
        <w:rPr>
          <w:rFonts w:hint="eastAsia"/>
        </w:rPr>
        <w:t>figure</w:t>
      </w:r>
      <w:r w:rsidR="00C572F2" w:rsidRPr="00C572F2">
        <w:t xml:space="preserve"> is</w:t>
      </w:r>
      <w:r w:rsidR="00C572F2">
        <w:rPr>
          <w:i/>
          <w:iCs/>
        </w:rPr>
        <w:t xml:space="preserve"> </w:t>
      </w:r>
      <w:r w:rsidR="00C572F2" w:rsidRPr="004E1476">
        <w:rPr>
          <w:i/>
          <w:iCs/>
        </w:rPr>
        <w:t>Number of symptoms that appear across combinations of scales</w:t>
      </w:r>
      <w:r w:rsidR="00C572F2">
        <w:rPr>
          <w:rFonts w:hint="eastAsia"/>
          <w:i/>
          <w:iCs/>
        </w:rPr>
        <w:t>.</w:t>
      </w:r>
      <w:r w:rsidR="00C572F2">
        <w:rPr>
          <w:i/>
          <w:iCs/>
        </w:rPr>
        <w:t xml:space="preserve"> </w:t>
      </w:r>
      <w:r w:rsidR="00C572F2" w:rsidRPr="00342229">
        <w:rPr>
          <w:sz w:val="21"/>
          <w:szCs w:val="21"/>
        </w:rPr>
        <w:t>There are 18 symptoms that appear only in one scale; these symptoms are referred to as idiosyncratic symptoms.</w:t>
      </w:r>
    </w:p>
    <w:p w14:paraId="04AC821B" w14:textId="346959D5" w:rsidR="0077489C" w:rsidRPr="00C572F2" w:rsidRDefault="0077489C" w:rsidP="0077489C">
      <w:pPr>
        <w:ind w:firstLineChars="0" w:firstLine="0"/>
        <w:jc w:val="center"/>
        <w:rPr>
          <w:sz w:val="21"/>
          <w:szCs w:val="21"/>
        </w:rPr>
      </w:pPr>
    </w:p>
    <w:p w14:paraId="69080712" w14:textId="77777777" w:rsidR="0077489C" w:rsidRPr="007F07D0" w:rsidRDefault="0077489C" w:rsidP="0077489C">
      <w:pPr>
        <w:ind w:firstLineChars="0" w:firstLine="0"/>
        <w:rPr>
          <w:i/>
          <w:iCs/>
          <w:szCs w:val="24"/>
        </w:rPr>
      </w:pPr>
    </w:p>
    <w:p w14:paraId="74041F64" w14:textId="77777777" w:rsidR="0077489C" w:rsidRDefault="0077489C" w:rsidP="0077489C">
      <w:pPr>
        <w:pStyle w:val="Heading1"/>
        <w:rPr>
          <w:shd w:val="clear" w:color="auto" w:fill="FFFFFF"/>
        </w:rPr>
      </w:pPr>
      <w:r w:rsidRPr="00B34C39">
        <w:rPr>
          <w:shd w:val="clear" w:color="auto" w:fill="FFFFFF"/>
        </w:rPr>
        <w:t>3.3 Symptoms across scales</w:t>
      </w:r>
    </w:p>
    <w:p w14:paraId="5D354812" w14:textId="77777777" w:rsidR="0077489C" w:rsidRPr="002E7C36" w:rsidRDefault="0077489C" w:rsidP="0077489C">
      <w:pPr>
        <w:ind w:firstLine="480"/>
      </w:pPr>
      <w:r w:rsidRPr="00342229">
        <w:rPr>
          <w:shd w:val="clear" w:color="auto" w:fill="FFFFFF"/>
        </w:rPr>
        <w:t>Amo</w:t>
      </w:r>
      <w:r w:rsidRPr="002E7C36">
        <w:rPr>
          <w:shd w:val="clear" w:color="auto" w:fill="FFFFFF"/>
        </w:rPr>
        <w:t>ng</w:t>
      </w:r>
      <w:r w:rsidRPr="00342229">
        <w:rPr>
          <w:shd w:val="clear" w:color="auto" w:fill="FFFFFF"/>
        </w:rPr>
        <w:t xml:space="preserve"> the 84 symptoms, 18 (21.4</w:t>
      </w:r>
      <w:r>
        <w:rPr>
          <w:shd w:val="clear" w:color="auto" w:fill="FFFFFF"/>
        </w:rPr>
        <w:t>3</w:t>
      </w:r>
      <w:r w:rsidRPr="00342229">
        <w:rPr>
          <w:shd w:val="clear" w:color="auto" w:fill="FFFFFF"/>
        </w:rPr>
        <w:t>%) were idiosyncratic symptoms and only appeared in one scale. None of the symptoms were present on all scales.</w:t>
      </w:r>
      <w:r w:rsidRPr="00C95A1C">
        <w:t xml:space="preserve"> </w:t>
      </w:r>
      <w:r w:rsidRPr="00056964">
        <w:t xml:space="preserve">The most </w:t>
      </w:r>
      <w:r w:rsidRPr="00056964">
        <w:lastRenderedPageBreak/>
        <w:t>frequently symptom, appeared in 2</w:t>
      </w:r>
      <w:r>
        <w:t>2</w:t>
      </w:r>
      <w:r w:rsidRPr="00056964">
        <w:t xml:space="preserve"> out of 27</w:t>
      </w:r>
      <w:r>
        <w:t xml:space="preserve"> scales</w:t>
      </w:r>
      <w:r w:rsidRPr="00056964">
        <w:t xml:space="preserve">, was </w:t>
      </w:r>
      <w:r w:rsidRPr="00056964">
        <w:rPr>
          <w:i/>
          <w:iCs/>
        </w:rPr>
        <w:t>Sense of hopelessness</w:t>
      </w:r>
      <w:r w:rsidRPr="00056964">
        <w:t>.</w:t>
      </w:r>
      <w:r>
        <w:t xml:space="preserve"> </w:t>
      </w:r>
      <w:r w:rsidRPr="00056964">
        <w:t xml:space="preserve">The second most measured symptom, </w:t>
      </w:r>
      <w:r w:rsidRPr="004D0801">
        <w:t xml:space="preserve">18 out of 27, was </w:t>
      </w:r>
      <w:r w:rsidRPr="00C95A1C">
        <w:rPr>
          <w:i/>
          <w:iCs/>
        </w:rPr>
        <w:t>Interest loss</w:t>
      </w:r>
      <w:r w:rsidRPr="004D0801">
        <w:t xml:space="preserve">. </w:t>
      </w:r>
      <w:r w:rsidRPr="0040767F">
        <w:t xml:space="preserve">Note that </w:t>
      </w:r>
      <w:commentRangeStart w:id="189"/>
      <w:commentRangeStart w:id="190"/>
      <w:commentRangeStart w:id="191"/>
      <w:commentRangeStart w:id="192"/>
      <w:r w:rsidRPr="0040767F">
        <w:rPr>
          <w:i/>
          <w:iCs/>
        </w:rPr>
        <w:t xml:space="preserve">markedly diminished interest or </w:t>
      </w:r>
      <w:commentRangeEnd w:id="189"/>
      <w:r w:rsidRPr="0040767F">
        <w:rPr>
          <w:i/>
          <w:iCs/>
        </w:rPr>
        <w:t>pleasure</w:t>
      </w:r>
      <w:r w:rsidRPr="0040767F">
        <w:rPr>
          <w:rStyle w:val="CommentReference"/>
          <w:i/>
          <w:iCs/>
        </w:rPr>
        <w:commentReference w:id="189"/>
      </w:r>
      <w:commentRangeEnd w:id="190"/>
      <w:r w:rsidRPr="0040767F">
        <w:rPr>
          <w:rStyle w:val="CommentReference"/>
          <w:i/>
          <w:iCs/>
        </w:rPr>
        <w:commentReference w:id="190"/>
      </w:r>
      <w:commentRangeEnd w:id="191"/>
      <w:r w:rsidRPr="0040767F">
        <w:rPr>
          <w:rStyle w:val="CommentReference"/>
          <w:i/>
          <w:iCs/>
        </w:rPr>
        <w:commentReference w:id="191"/>
      </w:r>
      <w:commentRangeEnd w:id="192"/>
      <w:r w:rsidRPr="0040767F">
        <w:rPr>
          <w:rStyle w:val="CommentReference"/>
          <w:i/>
          <w:iCs/>
        </w:rPr>
        <w:commentReference w:id="192"/>
      </w:r>
      <w:r w:rsidRPr="0040767F">
        <w:t xml:space="preserve">, a key symptom of diagnosis of major depression in DSM-5, is splitted into two specific symptoms: </w:t>
      </w:r>
      <w:r w:rsidRPr="0040767F">
        <w:rPr>
          <w:i/>
          <w:iCs/>
        </w:rPr>
        <w:t>interest loss</w:t>
      </w:r>
      <w:r w:rsidRPr="0040767F">
        <w:t xml:space="preserve"> and </w:t>
      </w:r>
      <w:r w:rsidRPr="0040767F">
        <w:rPr>
          <w:i/>
          <w:iCs/>
        </w:rPr>
        <w:t>pleasure loss</w:t>
      </w:r>
      <w:r w:rsidRPr="0040767F">
        <w:t xml:space="preserve"> in this study</w:t>
      </w:r>
      <w:r w:rsidRPr="0040767F">
        <w:rPr>
          <w:i/>
          <w:iCs/>
        </w:rPr>
        <w:t>.</w:t>
      </w:r>
      <w:r w:rsidRPr="00F24EF1">
        <w:rPr>
          <w:i/>
          <w:iCs/>
        </w:rPr>
        <w:t xml:space="preserve"> </w:t>
      </w:r>
      <w:r w:rsidRPr="00056964">
        <w:t xml:space="preserve">We found </w:t>
      </w:r>
      <w:r>
        <w:rPr>
          <w:i/>
          <w:iCs/>
        </w:rPr>
        <w:t>P</w:t>
      </w:r>
      <w:r w:rsidRPr="00056964">
        <w:rPr>
          <w:i/>
          <w:iCs/>
        </w:rPr>
        <w:t>leasure</w:t>
      </w:r>
      <w:r w:rsidRPr="00C95A1C">
        <w:rPr>
          <w:i/>
          <w:iCs/>
        </w:rPr>
        <w:t xml:space="preserve"> </w:t>
      </w:r>
      <w:r w:rsidRPr="00D93CDE">
        <w:rPr>
          <w:i/>
          <w:iCs/>
        </w:rPr>
        <w:t>loss</w:t>
      </w:r>
      <w:r w:rsidRPr="00056964">
        <w:rPr>
          <w:i/>
          <w:iCs/>
        </w:rPr>
        <w:t xml:space="preserve"> </w:t>
      </w:r>
      <w:r w:rsidRPr="00056964">
        <w:t xml:space="preserve">was observed less frequently than </w:t>
      </w:r>
      <w:r w:rsidRPr="00C95A1C">
        <w:rPr>
          <w:i/>
          <w:iCs/>
        </w:rPr>
        <w:t>Interest loss</w:t>
      </w:r>
      <w:r w:rsidRPr="00056964">
        <w:t>, being measured in 9 out of 27 scales.</w:t>
      </w:r>
      <w:r>
        <w:rPr>
          <w:rFonts w:hint="eastAsia"/>
        </w:rPr>
        <w:t xml:space="preserve"> A</w:t>
      </w:r>
      <w:r>
        <w:t>nother frequently measured symptom is the</w:t>
      </w:r>
      <w:commentRangeStart w:id="193"/>
      <w:commentRangeStart w:id="194"/>
      <w:r w:rsidRPr="002E7C36">
        <w:t xml:space="preserve"> compound symptom </w:t>
      </w:r>
      <w:r w:rsidRPr="002E7C36">
        <w:rPr>
          <w:i/>
          <w:iCs/>
        </w:rPr>
        <w:t>Depressed mood</w:t>
      </w:r>
      <w:r>
        <w:t xml:space="preserve">, which </w:t>
      </w:r>
      <w:r w:rsidRPr="002E7C36">
        <w:t>was</w:t>
      </w:r>
      <w:r>
        <w:t xml:space="preserve"> directly</w:t>
      </w:r>
      <w:r w:rsidRPr="002E7C36">
        <w:t xml:space="preserve"> measured </w:t>
      </w:r>
      <w:r>
        <w:rPr>
          <w:shd w:val="clear" w:color="auto" w:fill="FFFFFF"/>
        </w:rPr>
        <w:t>i</w:t>
      </w:r>
      <w:r w:rsidRPr="002E7C36">
        <w:rPr>
          <w:rFonts w:hint="eastAsia"/>
          <w:shd w:val="clear" w:color="auto" w:fill="FFFFFF"/>
        </w:rPr>
        <w:t>n</w:t>
      </w:r>
      <w:r w:rsidRPr="002E7C36">
        <w:rPr>
          <w:shd w:val="clear" w:color="auto" w:fill="FFFFFF"/>
        </w:rPr>
        <w:t xml:space="preserve"> 5 scales</w:t>
      </w:r>
      <w:r>
        <w:rPr>
          <w:shd w:val="clear" w:color="auto" w:fill="FFFFFF"/>
        </w:rPr>
        <w:t xml:space="preserve">. However, this compound symptom include several </w:t>
      </w:r>
      <w:r w:rsidRPr="002E7C36">
        <w:rPr>
          <w:shd w:val="clear" w:color="auto" w:fill="FFFFFF"/>
        </w:rPr>
        <w:t>specific symptom</w:t>
      </w:r>
      <w:r>
        <w:rPr>
          <w:shd w:val="clear" w:color="auto" w:fill="FFFFFF"/>
        </w:rPr>
        <w:t>s:</w:t>
      </w:r>
      <w:r w:rsidRPr="002E7C36">
        <w:rPr>
          <w:shd w:val="clear" w:color="auto" w:fill="FFFFFF"/>
        </w:rPr>
        <w:t xml:space="preserve"> </w:t>
      </w:r>
      <w:r w:rsidRPr="002E7C36">
        <w:rPr>
          <w:i/>
          <w:iCs/>
          <w:shd w:val="clear" w:color="auto" w:fill="FFFFFF"/>
        </w:rPr>
        <w:t xml:space="preserve">blue </w:t>
      </w:r>
      <w:r>
        <w:rPr>
          <w:shd w:val="clear" w:color="auto" w:fill="FFFFFF"/>
        </w:rPr>
        <w:t>appeared in</w:t>
      </w:r>
      <w:r w:rsidRPr="002E7C36">
        <w:rPr>
          <w:shd w:val="clear" w:color="auto" w:fill="FFFFFF"/>
        </w:rPr>
        <w:t xml:space="preserve"> 10 scales, </w:t>
      </w:r>
      <w:r w:rsidRPr="002E7C36">
        <w:rPr>
          <w:i/>
          <w:iCs/>
          <w:shd w:val="clear" w:color="auto" w:fill="FFFFFF"/>
        </w:rPr>
        <w:t>low mood</w:t>
      </w:r>
      <w:r w:rsidRPr="002E7C36">
        <w:rPr>
          <w:shd w:val="clear" w:color="auto" w:fill="FFFFFF"/>
        </w:rPr>
        <w:t xml:space="preserve"> </w:t>
      </w:r>
      <w:r>
        <w:rPr>
          <w:shd w:val="clear" w:color="auto" w:fill="FFFFFF"/>
        </w:rPr>
        <w:t>i</w:t>
      </w:r>
      <w:r w:rsidRPr="002E7C36">
        <w:rPr>
          <w:rFonts w:hint="eastAsia"/>
          <w:shd w:val="clear" w:color="auto" w:fill="FFFFFF"/>
        </w:rPr>
        <w:t>n</w:t>
      </w:r>
      <w:r w:rsidRPr="002E7C36">
        <w:rPr>
          <w:shd w:val="clear" w:color="auto" w:fill="FFFFFF"/>
        </w:rPr>
        <w:t xml:space="preserve"> 15 scales, </w:t>
      </w:r>
      <w:r w:rsidRPr="002E7C36">
        <w:rPr>
          <w:i/>
          <w:iCs/>
          <w:shd w:val="clear" w:color="auto" w:fill="FFFFFF"/>
        </w:rPr>
        <w:t>sad</w:t>
      </w:r>
      <w:r w:rsidRPr="002E7C36">
        <w:rPr>
          <w:shd w:val="clear" w:color="auto" w:fill="FFFFFF"/>
        </w:rPr>
        <w:t xml:space="preserve"> </w:t>
      </w:r>
      <w:r>
        <w:rPr>
          <w:shd w:val="clear" w:color="auto" w:fill="FFFFFF"/>
        </w:rPr>
        <w:t>i</w:t>
      </w:r>
      <w:r w:rsidRPr="002E7C36">
        <w:rPr>
          <w:rFonts w:hint="eastAsia"/>
          <w:shd w:val="clear" w:color="auto" w:fill="FFFFFF"/>
        </w:rPr>
        <w:t>n</w:t>
      </w:r>
      <w:r w:rsidRPr="002E7C36">
        <w:rPr>
          <w:shd w:val="clear" w:color="auto" w:fill="FFFFFF"/>
        </w:rPr>
        <w:t xml:space="preserve"> 13 scales, </w:t>
      </w:r>
      <w:r>
        <w:rPr>
          <w:shd w:val="clear" w:color="auto" w:fill="FFFFFF"/>
        </w:rPr>
        <w:t xml:space="preserve">and </w:t>
      </w:r>
      <w:r w:rsidRPr="002E7C36">
        <w:rPr>
          <w:i/>
          <w:iCs/>
          <w:shd w:val="clear" w:color="auto" w:fill="FFFFFF"/>
        </w:rPr>
        <w:t xml:space="preserve">anhedonia </w:t>
      </w:r>
      <w:r>
        <w:rPr>
          <w:shd w:val="clear" w:color="auto" w:fill="FFFFFF"/>
        </w:rPr>
        <w:t>i</w:t>
      </w:r>
      <w:r w:rsidRPr="002E7C36">
        <w:rPr>
          <w:rFonts w:hint="eastAsia"/>
          <w:shd w:val="clear" w:color="auto" w:fill="FFFFFF"/>
        </w:rPr>
        <w:t>n</w:t>
      </w:r>
      <w:r w:rsidRPr="002E7C36">
        <w:rPr>
          <w:shd w:val="clear" w:color="auto" w:fill="FFFFFF"/>
        </w:rPr>
        <w:t xml:space="preserve"> 16 scales</w:t>
      </w:r>
      <w:r w:rsidRPr="002E7C36">
        <w:rPr>
          <w:i/>
          <w:iCs/>
          <w:shd w:val="clear" w:color="auto" w:fill="FFFFFF"/>
        </w:rPr>
        <w:t>.</w:t>
      </w:r>
      <w:r w:rsidRPr="002E7C36">
        <w:rPr>
          <w:rFonts w:hint="eastAsia"/>
          <w:i/>
          <w:iCs/>
          <w:shd w:val="clear" w:color="auto" w:fill="FFFFFF"/>
        </w:rPr>
        <w:t xml:space="preserve"> </w:t>
      </w:r>
      <w:r>
        <w:rPr>
          <w:shd w:val="clear" w:color="auto" w:fill="FFFFFF"/>
        </w:rPr>
        <w:t>Combined as a cluster, depressed mood and related specific symptom are</w:t>
      </w:r>
      <w:r w:rsidRPr="002E7C36">
        <w:rPr>
          <w:shd w:val="clear" w:color="auto" w:fill="FFFFFF"/>
        </w:rPr>
        <w:t xml:space="preserve"> </w:t>
      </w:r>
      <w:r>
        <w:rPr>
          <w:shd w:val="clear" w:color="auto" w:fill="FFFFFF"/>
        </w:rPr>
        <w:t>the most frequently</w:t>
      </w:r>
      <w:r w:rsidRPr="002E7C36">
        <w:rPr>
          <w:shd w:val="clear" w:color="auto" w:fill="FFFFFF"/>
        </w:rPr>
        <w:t xml:space="preserve"> measured.</w:t>
      </w:r>
      <w:commentRangeEnd w:id="193"/>
      <w:r w:rsidRPr="002E7C36">
        <w:rPr>
          <w:rStyle w:val="CommentReference"/>
        </w:rPr>
        <w:commentReference w:id="193"/>
      </w:r>
      <w:commentRangeEnd w:id="194"/>
      <w:r w:rsidRPr="002E7C36">
        <w:rPr>
          <w:rStyle w:val="CommentReference"/>
        </w:rPr>
        <w:commentReference w:id="194"/>
      </w:r>
    </w:p>
    <w:p w14:paraId="65456D27" w14:textId="77777777" w:rsidR="0077489C" w:rsidRPr="007632D9" w:rsidRDefault="0077489C" w:rsidP="00B57518">
      <w:pPr>
        <w:ind w:firstLine="480"/>
      </w:pPr>
      <w:r w:rsidRPr="00FD6780">
        <w:rPr>
          <w:shd w:val="clear" w:color="auto" w:fill="FFFFFF"/>
        </w:rPr>
        <w:t xml:space="preserve">The degree of overlap between scales was calculated using the Jaccard coefficient. The </w:t>
      </w:r>
      <w:r>
        <w:rPr>
          <w:rFonts w:hint="eastAsia"/>
          <w:shd w:val="clear" w:color="auto" w:fill="FFFFFF"/>
        </w:rPr>
        <w:t>mean</w:t>
      </w:r>
      <w:r>
        <w:rPr>
          <w:shd w:val="clear" w:color="auto" w:fill="FFFFFF"/>
        </w:rPr>
        <w:t xml:space="preserve"> </w:t>
      </w:r>
      <w:r w:rsidRPr="00FD6780">
        <w:rPr>
          <w:shd w:val="clear" w:color="auto" w:fill="FFFFFF"/>
        </w:rPr>
        <w:t>overlap across all scales was 0.19</w:t>
      </w:r>
      <w:r>
        <w:rPr>
          <w:rFonts w:hint="eastAsia"/>
          <w:shd w:val="clear" w:color="auto" w:fill="FFFFFF"/>
        </w:rPr>
        <w:t>,</w:t>
      </w:r>
      <w:r>
        <w:rPr>
          <w:shd w:val="clear" w:color="auto" w:fill="FFFFFF"/>
        </w:rPr>
        <w:t xml:space="preserve"> range from 0.09 to 0.25</w:t>
      </w:r>
      <w:r w:rsidRPr="00FD6780">
        <w:rPr>
          <w:shd w:val="clear" w:color="auto" w:fill="FFFFFF"/>
        </w:rPr>
        <w:t>, indicating a very low level of similarity between these scales</w:t>
      </w:r>
      <w:r>
        <w:rPr>
          <w:shd w:val="clear" w:color="auto" w:fill="FFFFFF"/>
        </w:rPr>
        <w:t xml:space="preserve"> (see </w:t>
      </w:r>
      <w:r w:rsidRPr="00FD6780">
        <w:rPr>
          <w:shd w:val="clear" w:color="auto" w:fill="FFFFFF"/>
        </w:rPr>
        <w:t xml:space="preserve">Figure </w:t>
      </w:r>
      <w:r>
        <w:rPr>
          <w:shd w:val="clear" w:color="auto" w:fill="FFFFFF"/>
        </w:rPr>
        <w:t>5)</w:t>
      </w:r>
      <w:r w:rsidRPr="00FD6780">
        <w:rPr>
          <w:shd w:val="clear" w:color="auto" w:fill="FFFFFF"/>
        </w:rPr>
        <w:t>.</w:t>
      </w:r>
      <w:r>
        <w:rPr>
          <w:shd w:val="clear" w:color="auto" w:fill="FFFFFF"/>
        </w:rPr>
        <w:t xml:space="preserve"> </w:t>
      </w:r>
      <w:r w:rsidRPr="00FD6780">
        <w:rPr>
          <w:shd w:val="clear" w:color="auto" w:fill="FFFFFF"/>
        </w:rPr>
        <w:t>CES-D has the highest average degree of overlap</w:t>
      </w:r>
      <w:r>
        <w:rPr>
          <w:shd w:val="clear" w:color="auto" w:fill="FFFFFF"/>
        </w:rPr>
        <w:t xml:space="preserve"> </w:t>
      </w:r>
      <w:r w:rsidRPr="00FD6780">
        <w:rPr>
          <w:shd w:val="clear" w:color="auto" w:fill="FFFFFF"/>
        </w:rPr>
        <w:t>with other scale.</w:t>
      </w:r>
      <w:r w:rsidRPr="00FD6780">
        <w:rPr>
          <w:rFonts w:hint="eastAsia"/>
          <w:shd w:val="clear" w:color="auto" w:fill="FFFFFF"/>
        </w:rPr>
        <w:t xml:space="preserve"> </w:t>
      </w:r>
      <w:r>
        <w:rPr>
          <w:rFonts w:hint="eastAsia"/>
          <w:shd w:val="clear" w:color="auto" w:fill="FFFFFF"/>
        </w:rPr>
        <w:t>The</w:t>
      </w:r>
      <w:r>
        <w:rPr>
          <w:shd w:val="clear" w:color="auto" w:fill="FFFFFF"/>
        </w:rPr>
        <w:t xml:space="preserve"> </w:t>
      </w:r>
      <w:r w:rsidRPr="00FD6780">
        <w:rPr>
          <w:shd w:val="clear" w:color="auto" w:fill="FFFFFF"/>
        </w:rPr>
        <w:t>highest overlap</w:t>
      </w:r>
      <w:r>
        <w:rPr>
          <w:shd w:val="clear" w:color="auto" w:fill="FFFFFF"/>
        </w:rPr>
        <w:t>, 0.75,</w:t>
      </w:r>
      <w:r w:rsidRPr="00FD6780">
        <w:rPr>
          <w:shd w:val="clear" w:color="auto" w:fill="FFFFFF"/>
        </w:rPr>
        <w:t xml:space="preserve"> </w:t>
      </w:r>
      <w:r>
        <w:rPr>
          <w:shd w:val="clear" w:color="auto" w:fill="FFFFFF"/>
        </w:rPr>
        <w:t xml:space="preserve">appeared between two versions of CES-D: </w:t>
      </w:r>
      <w:r w:rsidRPr="00FD6780">
        <w:rPr>
          <w:shd w:val="clear" w:color="auto" w:fill="FFFFFF"/>
        </w:rPr>
        <w:t xml:space="preserve">CES-D </w:t>
      </w:r>
      <w:r>
        <w:rPr>
          <w:shd w:val="clear" w:color="auto" w:fill="FFFFFF"/>
        </w:rPr>
        <w:t xml:space="preserve">for adults </w:t>
      </w:r>
      <w:r w:rsidRPr="00FD6780">
        <w:rPr>
          <w:shd w:val="clear" w:color="auto" w:fill="FFFFFF"/>
        </w:rPr>
        <w:t>and CES-D-C</w:t>
      </w:r>
      <w:r>
        <w:rPr>
          <w:shd w:val="clear" w:color="auto" w:fill="FFFFFF"/>
        </w:rPr>
        <w:t xml:space="preserve"> for chidlren</w:t>
      </w:r>
      <w:r>
        <w:rPr>
          <w:rStyle w:val="CommentReference"/>
        </w:rPr>
        <w:t>.</w:t>
      </w:r>
      <w:r w:rsidRPr="00FD6780">
        <w:rPr>
          <w:shd w:val="clear" w:color="auto" w:fill="FFFFFF"/>
        </w:rPr>
        <w:t xml:space="preserve"> </w:t>
      </w:r>
      <w:r>
        <w:rPr>
          <w:shd w:val="clear" w:color="auto" w:fill="FFFFFF"/>
        </w:rPr>
        <w:t xml:space="preserve">The second highest overlap, 0.72, was between </w:t>
      </w:r>
      <w:r w:rsidRPr="00FD6780">
        <w:rPr>
          <w:shd w:val="clear" w:color="auto" w:fill="FFFFFF"/>
        </w:rPr>
        <w:t>DSI and SDS.</w:t>
      </w:r>
      <w:r>
        <w:rPr>
          <w:shd w:val="clear" w:color="auto" w:fill="FFFFFF"/>
        </w:rPr>
        <w:t xml:space="preserve"> </w:t>
      </w:r>
      <w:r>
        <w:rPr>
          <w:rFonts w:hint="eastAsia"/>
          <w:shd w:val="clear" w:color="auto" w:fill="FFFFFF"/>
        </w:rPr>
        <w:t>Many</w:t>
      </w:r>
      <w:r w:rsidRPr="00FD6780">
        <w:rPr>
          <w:shd w:val="clear" w:color="auto" w:fill="FFFFFF"/>
        </w:rPr>
        <w:t xml:space="preserve"> scales that have </w:t>
      </w:r>
      <w:r>
        <w:rPr>
          <w:rFonts w:hint="eastAsia"/>
          <w:shd w:val="clear" w:color="auto" w:fill="FFFFFF"/>
        </w:rPr>
        <w:t>no</w:t>
      </w:r>
      <w:r w:rsidRPr="00FD6780">
        <w:rPr>
          <w:shd w:val="clear" w:color="auto" w:fill="FFFFFF"/>
        </w:rPr>
        <w:t xml:space="preserve"> overlap with each other.</w:t>
      </w:r>
      <w:r w:rsidRPr="00FD6780">
        <w:t xml:space="preserve"> </w:t>
      </w:r>
      <w:r>
        <w:t xml:space="preserve">For example, </w:t>
      </w:r>
      <w:r>
        <w:rPr>
          <w:rFonts w:hint="eastAsia"/>
        </w:rPr>
        <w:t>there</w:t>
      </w:r>
      <w:r>
        <w:t xml:space="preserve"> was no overlap between </w:t>
      </w:r>
      <w:r w:rsidRPr="00F545D7">
        <w:rPr>
          <w:shd w:val="clear" w:color="auto" w:fill="FFFFFF"/>
        </w:rPr>
        <w:t>China Education Panel Survey</w:t>
      </w:r>
      <w:r w:rsidRPr="00C47662">
        <w:rPr>
          <w:shd w:val="clear" w:color="auto" w:fill="FFFFFF"/>
        </w:rPr>
        <w:t xml:space="preserve"> </w:t>
      </w:r>
      <w:r w:rsidRPr="00F545D7">
        <w:rPr>
          <w:shd w:val="clear" w:color="auto" w:fill="FFFFFF"/>
        </w:rPr>
        <w:t>with</w:t>
      </w:r>
      <w:r w:rsidRPr="00C47662">
        <w:rPr>
          <w:shd w:val="clear" w:color="auto" w:fill="FFFFFF"/>
        </w:rPr>
        <w:t xml:space="preserve"> </w:t>
      </w:r>
      <w:r w:rsidRPr="00C47662">
        <w:rPr>
          <w:szCs w:val="24"/>
        </w:rPr>
        <w:t xml:space="preserve">Middle-school students Mental Health </w:t>
      </w:r>
      <w:r w:rsidRPr="00C47662">
        <w:rPr>
          <w:shd w:val="clear" w:color="auto" w:fill="FFFFFF"/>
        </w:rPr>
        <w:t>Scale</w:t>
      </w:r>
      <w:r>
        <w:rPr>
          <w:rFonts w:hint="eastAsia"/>
          <w:shd w:val="clear" w:color="auto" w:fill="FFFFFF"/>
        </w:rPr>
        <w:t>,</w:t>
      </w:r>
      <w:r>
        <w:rPr>
          <w:shd w:val="clear" w:color="auto" w:fill="FFFFFF"/>
        </w:rPr>
        <w:t xml:space="preserve"> PHQ-9, CSSDS, SMFQ, CSSMHS.</w:t>
      </w:r>
      <w:r w:rsidRPr="00FD6780">
        <w:rPr>
          <w:shd w:val="clear" w:color="auto" w:fill="FFFFFF"/>
        </w:rPr>
        <w:t xml:space="preserve"> </w:t>
      </w:r>
      <w:r>
        <w:rPr>
          <w:shd w:val="clear" w:color="auto" w:fill="FFFFFF"/>
        </w:rPr>
        <w:t>Note that because Ji_2005 has only one item that measures two symptoms, it has no overlap with PHQ-9, KADS-11</w:t>
      </w:r>
      <w:r w:rsidRPr="00FD6780">
        <w:rPr>
          <w:shd w:val="clear" w:color="auto" w:fill="FFFFFF"/>
        </w:rPr>
        <w:t>.</w:t>
      </w:r>
    </w:p>
    <w:p w14:paraId="33795234" w14:textId="2D0283C4" w:rsidR="0077489C" w:rsidRPr="00FD6780" w:rsidRDefault="0077489C" w:rsidP="0077489C">
      <w:pPr>
        <w:ind w:firstLine="480"/>
        <w:rPr>
          <w:shd w:val="clear" w:color="auto" w:fill="FFFFFF"/>
        </w:rPr>
      </w:pPr>
      <w:r>
        <w:rPr>
          <w:shd w:val="clear" w:color="auto" w:fill="FFFFFF"/>
        </w:rPr>
        <w:t xml:space="preserve">We found a </w:t>
      </w:r>
      <w:bookmarkStart w:id="195" w:name="OLE_LINK1"/>
      <w:commentRangeStart w:id="196"/>
      <w:commentRangeStart w:id="197"/>
      <w:r>
        <w:rPr>
          <w:shd w:val="clear" w:color="auto" w:fill="FFFFFF"/>
        </w:rPr>
        <w:t>correlation</w:t>
      </w:r>
      <w:bookmarkEnd w:id="195"/>
      <w:r w:rsidRPr="00FD6780">
        <w:rPr>
          <w:shd w:val="clear" w:color="auto" w:fill="FFFFFF"/>
        </w:rPr>
        <w:t xml:space="preserve"> between the mean </w:t>
      </w:r>
      <w:r w:rsidRPr="00D24ED7">
        <w:rPr>
          <w:shd w:val="clear" w:color="auto" w:fill="FFFFFF"/>
        </w:rPr>
        <w:t>Jaccard coefficient</w:t>
      </w:r>
      <w:r w:rsidRPr="00FD6780">
        <w:rPr>
          <w:shd w:val="clear" w:color="auto" w:fill="FFFFFF"/>
        </w:rPr>
        <w:t xml:space="preserve"> </w:t>
      </w:r>
      <w:r w:rsidRPr="00D24ED7">
        <w:rPr>
          <w:shd w:val="clear" w:color="auto" w:fill="FFFFFF"/>
        </w:rPr>
        <w:t xml:space="preserve">of each scale </w:t>
      </w:r>
      <w:r w:rsidRPr="00FD6780">
        <w:rPr>
          <w:shd w:val="clear" w:color="auto" w:fill="FFFFFF"/>
        </w:rPr>
        <w:t xml:space="preserve">and the </w:t>
      </w:r>
      <w:r>
        <w:rPr>
          <w:shd w:val="clear" w:color="auto" w:fill="FFFFFF"/>
        </w:rPr>
        <w:t xml:space="preserve">scale </w:t>
      </w:r>
      <w:r w:rsidRPr="00FD6780">
        <w:rPr>
          <w:shd w:val="clear" w:color="auto" w:fill="FFFFFF"/>
        </w:rPr>
        <w:t>length</w:t>
      </w:r>
      <w:commentRangeEnd w:id="196"/>
      <w:r>
        <w:rPr>
          <w:rStyle w:val="CommentReference"/>
        </w:rPr>
        <w:commentReference w:id="196"/>
      </w:r>
      <w:commentRangeEnd w:id="197"/>
      <w:r>
        <w:rPr>
          <w:rStyle w:val="CommentReference"/>
        </w:rPr>
        <w:commentReference w:id="197"/>
      </w:r>
      <w:r>
        <w:rPr>
          <w:shd w:val="clear" w:color="auto" w:fill="FFFFFF"/>
        </w:rPr>
        <w:t xml:space="preserve">, </w:t>
      </w:r>
      <w:r w:rsidRPr="00E70817">
        <w:rPr>
          <w:i/>
          <w:iCs/>
          <w:shd w:val="clear" w:color="auto" w:fill="FFFFFF"/>
        </w:rPr>
        <w:t>r</w:t>
      </w:r>
      <w:r>
        <w:rPr>
          <w:shd w:val="clear" w:color="auto" w:fill="FFFFFF"/>
        </w:rPr>
        <w:t xml:space="preserve"> = </w:t>
      </w:r>
      <w:r w:rsidRPr="00FD6780">
        <w:rPr>
          <w:shd w:val="clear" w:color="auto" w:fill="FFFFFF"/>
        </w:rPr>
        <w:t>0.5</w:t>
      </w:r>
      <w:r w:rsidR="00B57518">
        <w:rPr>
          <w:shd w:val="clear" w:color="auto" w:fill="FFFFFF"/>
        </w:rPr>
        <w:t>4</w:t>
      </w:r>
      <w:r>
        <w:rPr>
          <w:shd w:val="clear" w:color="auto" w:fill="FFFFFF"/>
        </w:rPr>
        <w:t>, 95% CI [0.</w:t>
      </w:r>
      <w:r w:rsidR="00B57518">
        <w:rPr>
          <w:shd w:val="clear" w:color="auto" w:fill="FFFFFF"/>
        </w:rPr>
        <w:t>14</w:t>
      </w:r>
      <w:r>
        <w:rPr>
          <w:shd w:val="clear" w:color="auto" w:fill="FFFFFF"/>
        </w:rPr>
        <w:t>, 0.7</w:t>
      </w:r>
      <w:r w:rsidR="00B57518">
        <w:rPr>
          <w:shd w:val="clear" w:color="auto" w:fill="FFFFFF"/>
        </w:rPr>
        <w:t>8</w:t>
      </w:r>
      <w:r>
        <w:rPr>
          <w:shd w:val="clear" w:color="auto" w:fill="FFFFFF"/>
        </w:rPr>
        <w:t>].</w:t>
      </w:r>
      <w:r w:rsidRPr="00FD6780">
        <w:rPr>
          <w:shd w:val="clear" w:color="auto" w:fill="FFFFFF"/>
        </w:rPr>
        <w:t xml:space="preserve"> </w:t>
      </w:r>
      <w:r>
        <w:rPr>
          <w:shd w:val="clear" w:color="auto" w:fill="FFFFFF"/>
        </w:rPr>
        <w:t xml:space="preserve">Similarly, </w:t>
      </w:r>
      <w:r w:rsidRPr="00FD6780">
        <w:rPr>
          <w:shd w:val="clear" w:color="auto" w:fill="FFFFFF"/>
        </w:rPr>
        <w:t xml:space="preserve">the correlation </w:t>
      </w:r>
      <w:r>
        <w:rPr>
          <w:shd w:val="clear" w:color="auto" w:fill="FFFFFF"/>
        </w:rPr>
        <w:t xml:space="preserve">between </w:t>
      </w:r>
      <w:r w:rsidRPr="00FD6780">
        <w:rPr>
          <w:shd w:val="clear" w:color="auto" w:fill="FFFFFF"/>
        </w:rPr>
        <w:t xml:space="preserve">mean </w:t>
      </w:r>
      <w:r>
        <w:rPr>
          <w:shd w:val="clear" w:color="auto" w:fill="FFFFFF"/>
        </w:rPr>
        <w:t>overlap of scales</w:t>
      </w:r>
      <w:r w:rsidRPr="00FD6780">
        <w:rPr>
          <w:shd w:val="clear" w:color="auto" w:fill="FFFFFF"/>
        </w:rPr>
        <w:t xml:space="preserve"> </w:t>
      </w:r>
      <w:r>
        <w:rPr>
          <w:shd w:val="clear" w:color="auto" w:fill="FFFFFF"/>
        </w:rPr>
        <w:t>and</w:t>
      </w:r>
      <w:r w:rsidRPr="00FD6780">
        <w:rPr>
          <w:shd w:val="clear" w:color="auto" w:fill="FFFFFF"/>
        </w:rPr>
        <w:t xml:space="preserve"> the number of captured symptoms is </w:t>
      </w:r>
      <w:r w:rsidRPr="00E70817">
        <w:rPr>
          <w:i/>
          <w:iCs/>
          <w:shd w:val="clear" w:color="auto" w:fill="FFFFFF"/>
        </w:rPr>
        <w:t>r</w:t>
      </w:r>
      <w:r>
        <w:rPr>
          <w:shd w:val="clear" w:color="auto" w:fill="FFFFFF"/>
        </w:rPr>
        <w:t xml:space="preserve"> = </w:t>
      </w:r>
      <w:r w:rsidRPr="00FD6780">
        <w:rPr>
          <w:shd w:val="clear" w:color="auto" w:fill="FFFFFF"/>
        </w:rPr>
        <w:t>0.</w:t>
      </w:r>
      <w:r w:rsidR="00B57518">
        <w:rPr>
          <w:shd w:val="clear" w:color="auto" w:fill="FFFFFF"/>
        </w:rPr>
        <w:t>70</w:t>
      </w:r>
      <w:r>
        <w:rPr>
          <w:shd w:val="clear" w:color="auto" w:fill="FFFFFF"/>
        </w:rPr>
        <w:t>, 95% CI [0.</w:t>
      </w:r>
      <w:r w:rsidR="00B57518">
        <w:rPr>
          <w:shd w:val="clear" w:color="auto" w:fill="FFFFFF"/>
        </w:rPr>
        <w:t>39</w:t>
      </w:r>
      <w:r>
        <w:rPr>
          <w:shd w:val="clear" w:color="auto" w:fill="FFFFFF"/>
        </w:rPr>
        <w:t>, 0.8</w:t>
      </w:r>
      <w:r w:rsidR="00B57518">
        <w:rPr>
          <w:shd w:val="clear" w:color="auto" w:fill="FFFFFF"/>
        </w:rPr>
        <w:t>7</w:t>
      </w:r>
      <w:r>
        <w:rPr>
          <w:shd w:val="clear" w:color="auto" w:fill="FFFFFF"/>
        </w:rPr>
        <w:t>]</w:t>
      </w:r>
      <w:r w:rsidRPr="00FD6780">
        <w:rPr>
          <w:shd w:val="clear" w:color="auto" w:fill="FFFFFF"/>
        </w:rPr>
        <w:t>.</w:t>
      </w:r>
      <w:r w:rsidRPr="00FD6780">
        <w:t xml:space="preserve"> </w:t>
      </w:r>
      <w:r w:rsidRPr="00FD6780">
        <w:rPr>
          <w:shd w:val="clear" w:color="auto" w:fill="FFFFFF"/>
        </w:rPr>
        <w:t>Th</w:t>
      </w:r>
      <w:r>
        <w:rPr>
          <w:shd w:val="clear" w:color="auto" w:fill="FFFFFF"/>
        </w:rPr>
        <w:t>e</w:t>
      </w:r>
      <w:r w:rsidRPr="00FD6780">
        <w:rPr>
          <w:shd w:val="clear" w:color="auto" w:fill="FFFFFF"/>
        </w:rPr>
        <w:t>s</w:t>
      </w:r>
      <w:r>
        <w:rPr>
          <w:shd w:val="clear" w:color="auto" w:fill="FFFFFF"/>
        </w:rPr>
        <w:t>e findings</w:t>
      </w:r>
      <w:r w:rsidRPr="00FD6780">
        <w:rPr>
          <w:shd w:val="clear" w:color="auto" w:fill="FFFFFF"/>
        </w:rPr>
        <w:t xml:space="preserve"> suggests that longer scales exhibit increased overlap with other scales, thus demonstrating enhanced representativeness.</w:t>
      </w:r>
    </w:p>
    <w:p w14:paraId="0E275970" w14:textId="77777777" w:rsidR="0077489C" w:rsidRDefault="0077489C" w:rsidP="0077489C">
      <w:pPr>
        <w:ind w:firstLineChars="0" w:firstLine="0"/>
        <w:rPr>
          <w:shd w:val="clear" w:color="auto" w:fill="FFFFFF"/>
        </w:rPr>
      </w:pPr>
    </w:p>
    <w:p w14:paraId="505350FC" w14:textId="09BAD525" w:rsidR="00B57518" w:rsidRDefault="00B57518" w:rsidP="0077489C">
      <w:pPr>
        <w:ind w:firstLineChars="0" w:firstLine="0"/>
        <w:rPr>
          <w:shd w:val="clear" w:color="auto" w:fill="FFFFFF"/>
        </w:rPr>
        <w:sectPr w:rsidR="00B57518" w:rsidSect="00922F80">
          <w:pgSz w:w="11906" w:h="16838"/>
          <w:pgMar w:top="1440" w:right="1797" w:bottom="1440" w:left="1797" w:header="851" w:footer="992" w:gutter="0"/>
          <w:cols w:space="425"/>
          <w:docGrid w:linePitch="312"/>
        </w:sectPr>
      </w:pPr>
    </w:p>
    <w:p w14:paraId="2756A0F3" w14:textId="045D346B" w:rsidR="0077489C" w:rsidRPr="002026CD" w:rsidRDefault="00753C98" w:rsidP="002026CD">
      <w:pPr>
        <w:ind w:firstLine="480"/>
        <w:jc w:val="center"/>
      </w:pPr>
      <w:r>
        <w:lastRenderedPageBreak/>
        <w:t>[Insert Fig later]</w:t>
      </w:r>
    </w:p>
    <w:p w14:paraId="4169561B" w14:textId="77777777" w:rsidR="0077489C" w:rsidRPr="00767AB0" w:rsidRDefault="0077489C" w:rsidP="0077489C">
      <w:pPr>
        <w:ind w:firstLineChars="0" w:firstLine="0"/>
        <w:jc w:val="center"/>
        <w:rPr>
          <w:b/>
          <w:bCs/>
          <w:sz w:val="21"/>
          <w:szCs w:val="21"/>
        </w:rPr>
        <w:sectPr w:rsidR="0077489C" w:rsidRPr="00767AB0" w:rsidSect="003049CA">
          <w:pgSz w:w="11906" w:h="16838"/>
          <w:pgMar w:top="1440" w:right="1797" w:bottom="1440" w:left="1797" w:header="851" w:footer="992" w:gutter="0"/>
          <w:cols w:space="425"/>
          <w:docGrid w:linePitch="326"/>
        </w:sectPr>
      </w:pPr>
      <w:r w:rsidRPr="00767AB0">
        <w:rPr>
          <w:rFonts w:hint="eastAsia"/>
          <w:b/>
          <w:bCs/>
          <w:sz w:val="21"/>
          <w:szCs w:val="21"/>
        </w:rPr>
        <w:t>Figure</w:t>
      </w:r>
      <w:r w:rsidRPr="00767AB0">
        <w:rPr>
          <w:b/>
          <w:bCs/>
          <w:sz w:val="21"/>
          <w:szCs w:val="21"/>
        </w:rPr>
        <w:t xml:space="preserve"> 5</w:t>
      </w:r>
      <w:r>
        <w:rPr>
          <w:b/>
          <w:bCs/>
          <w:sz w:val="21"/>
          <w:szCs w:val="21"/>
        </w:rPr>
        <w:t xml:space="preserve">. </w:t>
      </w:r>
      <w:r w:rsidRPr="00767AB0">
        <w:rPr>
          <w:i/>
          <w:iCs/>
          <w:sz w:val="21"/>
          <w:szCs w:val="21"/>
        </w:rPr>
        <w:t xml:space="preserve">Overlap of item content of 27 depression scales. </w:t>
      </w:r>
      <w:r w:rsidRPr="00CE4E99">
        <w:rPr>
          <w:sz w:val="21"/>
          <w:szCs w:val="21"/>
        </w:rPr>
        <w:t>ADI: Adolescent Depression Inventory, CDI:</w:t>
      </w:r>
      <w:r w:rsidRPr="00CE4E99">
        <w:rPr>
          <w:color w:val="000000"/>
          <w:sz w:val="21"/>
          <w:szCs w:val="21"/>
        </w:rPr>
        <w:t xml:space="preserve"> Children's Depression Inventory</w:t>
      </w:r>
      <w:r w:rsidRPr="00CE4E99">
        <w:rPr>
          <w:sz w:val="21"/>
          <w:szCs w:val="21"/>
        </w:rPr>
        <w:t>, HAMD:</w:t>
      </w:r>
      <w:r w:rsidRPr="00CE4E99">
        <w:rPr>
          <w:color w:val="000000"/>
          <w:sz w:val="21"/>
          <w:szCs w:val="21"/>
        </w:rPr>
        <w:t xml:space="preserve"> Hamilton Depression Rating Scale for Depression,</w:t>
      </w:r>
      <w:r w:rsidRPr="00CE4E99">
        <w:rPr>
          <w:sz w:val="21"/>
          <w:szCs w:val="21"/>
        </w:rPr>
        <w:t xml:space="preserve"> DSI: </w:t>
      </w:r>
      <w:r w:rsidRPr="00CE4E99">
        <w:rPr>
          <w:color w:val="000000"/>
          <w:sz w:val="21"/>
          <w:szCs w:val="21"/>
        </w:rPr>
        <w:t xml:space="preserve">Depression Status Inventory, </w:t>
      </w:r>
      <w:r w:rsidRPr="00CE4E99">
        <w:rPr>
          <w:sz w:val="21"/>
          <w:szCs w:val="21"/>
        </w:rPr>
        <w:t>SDS:</w:t>
      </w:r>
      <w:r w:rsidRPr="00CE4E99">
        <w:rPr>
          <w:color w:val="0D0D0D" w:themeColor="text1" w:themeTint="F2"/>
          <w:sz w:val="21"/>
          <w:szCs w:val="21"/>
        </w:rPr>
        <w:t xml:space="preserve"> Self- Rating Depression Scale,</w:t>
      </w:r>
      <w:r w:rsidRPr="00CE4E99">
        <w:rPr>
          <w:sz w:val="21"/>
          <w:szCs w:val="21"/>
        </w:rPr>
        <w:t xml:space="preserve"> MFQ-C:</w:t>
      </w:r>
      <w:r w:rsidRPr="00CE4E99">
        <w:rPr>
          <w:color w:val="000000"/>
          <w:sz w:val="21"/>
          <w:szCs w:val="21"/>
        </w:rPr>
        <w:t xml:space="preserve"> Mood and Feelings Questionnaire,</w:t>
      </w:r>
      <w:r w:rsidRPr="00CE4E99">
        <w:rPr>
          <w:sz w:val="21"/>
          <w:szCs w:val="21"/>
        </w:rPr>
        <w:t xml:space="preserve"> CBCL: </w:t>
      </w:r>
      <w:r w:rsidRPr="00CE4E99">
        <w:rPr>
          <w:color w:val="0D0D0D" w:themeColor="text1" w:themeTint="F2"/>
          <w:sz w:val="21"/>
          <w:szCs w:val="21"/>
        </w:rPr>
        <w:t>Child Behavior Checklist,</w:t>
      </w:r>
      <w:r w:rsidRPr="00CE4E99">
        <w:rPr>
          <w:sz w:val="21"/>
          <w:szCs w:val="21"/>
        </w:rPr>
        <w:t xml:space="preserve"> BDI-II</w:t>
      </w:r>
      <w:r w:rsidRPr="00CE4E99">
        <w:rPr>
          <w:rFonts w:hint="eastAsia"/>
          <w:sz w:val="21"/>
          <w:szCs w:val="21"/>
        </w:rPr>
        <w:t>：</w:t>
      </w:r>
      <w:r w:rsidRPr="00CE4E99">
        <w:rPr>
          <w:color w:val="0D0D0D" w:themeColor="text1" w:themeTint="F2"/>
          <w:sz w:val="21"/>
          <w:szCs w:val="21"/>
        </w:rPr>
        <w:t>Beck Depression Inventory-II,</w:t>
      </w:r>
      <w:r w:rsidRPr="00CE4E99">
        <w:rPr>
          <w:sz w:val="21"/>
          <w:szCs w:val="21"/>
        </w:rPr>
        <w:t xml:space="preserve"> DSRSC: </w:t>
      </w:r>
      <w:r w:rsidRPr="00CE4E99">
        <w:rPr>
          <w:color w:val="000000"/>
          <w:sz w:val="21"/>
          <w:szCs w:val="21"/>
        </w:rPr>
        <w:t>Depression Self-rating Scale for Children,</w:t>
      </w:r>
      <w:r w:rsidRPr="00CE4E99">
        <w:rPr>
          <w:sz w:val="21"/>
          <w:szCs w:val="21"/>
        </w:rPr>
        <w:t xml:space="preserve"> BDI-I:</w:t>
      </w:r>
      <w:r w:rsidRPr="00CE4E99">
        <w:rPr>
          <w:kern w:val="0"/>
          <w:sz w:val="21"/>
          <w:szCs w:val="21"/>
        </w:rPr>
        <w:t xml:space="preserve"> Beck Depression Inventory,</w:t>
      </w:r>
      <w:r w:rsidRPr="00CE4E99">
        <w:rPr>
          <w:sz w:val="21"/>
          <w:szCs w:val="21"/>
        </w:rPr>
        <w:t xml:space="preserve"> KADS-11: </w:t>
      </w:r>
      <w:r w:rsidRPr="00CE4E99">
        <w:rPr>
          <w:color w:val="000000"/>
          <w:sz w:val="21"/>
          <w:szCs w:val="21"/>
        </w:rPr>
        <w:t>Kutcher Adolescent Depression Scale,</w:t>
      </w:r>
      <w:r w:rsidRPr="00CE4E99">
        <w:rPr>
          <w:sz w:val="21"/>
          <w:szCs w:val="21"/>
        </w:rPr>
        <w:t xml:space="preserve"> CES-D:</w:t>
      </w:r>
      <w:r w:rsidRPr="00CE4E99">
        <w:rPr>
          <w:color w:val="0D0D0D" w:themeColor="text1" w:themeTint="F2"/>
          <w:sz w:val="21"/>
          <w:szCs w:val="21"/>
        </w:rPr>
        <w:t xml:space="preserve"> The Center for Epidemiological Studies Depression Scale,</w:t>
      </w:r>
      <w:r w:rsidRPr="00CE4E99">
        <w:rPr>
          <w:sz w:val="21"/>
          <w:szCs w:val="21"/>
        </w:rPr>
        <w:t xml:space="preserve"> PHQ-9: Patient Health Questionnaire-9 items, CSSDS: China </w:t>
      </w:r>
      <w:r w:rsidRPr="00CE4E99">
        <w:rPr>
          <w:color w:val="000000"/>
          <w:sz w:val="21"/>
          <w:szCs w:val="21"/>
        </w:rPr>
        <w:t>Middle school students' depression scale</w:t>
      </w:r>
      <w:r w:rsidRPr="00CE4E99">
        <w:rPr>
          <w:sz w:val="21"/>
          <w:szCs w:val="21"/>
        </w:rPr>
        <w:t xml:space="preserve">, CES-D-C: </w:t>
      </w:r>
      <w:r w:rsidRPr="00CE4E99">
        <w:rPr>
          <w:color w:val="0D0D0D" w:themeColor="text1" w:themeTint="F2"/>
          <w:sz w:val="21"/>
          <w:szCs w:val="21"/>
        </w:rPr>
        <w:t>Center for Epidemiologic Studies Depression Scale for Children,</w:t>
      </w:r>
      <w:r w:rsidRPr="00CE4E99">
        <w:rPr>
          <w:sz w:val="21"/>
          <w:szCs w:val="21"/>
        </w:rPr>
        <w:t xml:space="preserve"> UPI: </w:t>
      </w:r>
      <w:r w:rsidRPr="00CE4E99">
        <w:rPr>
          <w:color w:val="000000"/>
          <w:sz w:val="21"/>
          <w:szCs w:val="21"/>
        </w:rPr>
        <w:t>University Personality Inventory</w:t>
      </w:r>
      <w:r w:rsidRPr="00CE4E99">
        <w:rPr>
          <w:sz w:val="21"/>
          <w:szCs w:val="21"/>
        </w:rPr>
        <w:t xml:space="preserve">, SMFQ: </w:t>
      </w:r>
      <w:r w:rsidRPr="00CE4E99">
        <w:rPr>
          <w:color w:val="0D0D0D" w:themeColor="text1" w:themeTint="F2"/>
          <w:sz w:val="21"/>
          <w:szCs w:val="21"/>
        </w:rPr>
        <w:t xml:space="preserve">Short Mood and Feelings Questionnaire, </w:t>
      </w:r>
      <w:r w:rsidRPr="00CE4E99">
        <w:rPr>
          <w:sz w:val="21"/>
          <w:szCs w:val="21"/>
        </w:rPr>
        <w:t xml:space="preserve">SCL-90: Symptom Checklist 90, CES-D-13: </w:t>
      </w:r>
      <w:r w:rsidRPr="00CE4E99">
        <w:rPr>
          <w:color w:val="0D0D0D" w:themeColor="text1" w:themeTint="F2"/>
          <w:sz w:val="21"/>
          <w:szCs w:val="21"/>
        </w:rPr>
        <w:t xml:space="preserve">Short version of Center for Epidemiologic Studies Depression Scale, </w:t>
      </w:r>
      <w:r w:rsidRPr="00CE4E99">
        <w:rPr>
          <w:sz w:val="21"/>
          <w:szCs w:val="21"/>
        </w:rPr>
        <w:t xml:space="preserve">CCSMHS: </w:t>
      </w:r>
      <w:r w:rsidRPr="00CE4E99">
        <w:rPr>
          <w:color w:val="000000" w:themeColor="text1"/>
          <w:sz w:val="21"/>
          <w:szCs w:val="21"/>
        </w:rPr>
        <w:t>Chinese College Student Mental Health Scale</w:t>
      </w:r>
      <w:r w:rsidRPr="00CE4E99">
        <w:rPr>
          <w:sz w:val="21"/>
          <w:szCs w:val="21"/>
        </w:rPr>
        <w:t>, DASS-21: The Depression Anxiety Stress Scale, BSRS-5:</w:t>
      </w:r>
      <w:r w:rsidRPr="00CE4E99">
        <w:rPr>
          <w:color w:val="000000"/>
          <w:sz w:val="21"/>
          <w:szCs w:val="21"/>
        </w:rPr>
        <w:t xml:space="preserve"> Brief Symptom Rating Scale,</w:t>
      </w:r>
      <w:r w:rsidRPr="00CE4E99">
        <w:rPr>
          <w:sz w:val="21"/>
          <w:szCs w:val="21"/>
        </w:rPr>
        <w:t xml:space="preserve"> Sakuma_2010: </w:t>
      </w:r>
      <w:r w:rsidRPr="00CE4E99">
        <w:rPr>
          <w:sz w:val="21"/>
          <w:szCs w:val="21"/>
        </w:rPr>
        <w:fldChar w:fldCharType="begin"/>
      </w:r>
      <w:r w:rsidRPr="00CE4E99">
        <w:rPr>
          <w:sz w:val="21"/>
          <w:szCs w:val="21"/>
        </w:rPr>
        <w:instrText xml:space="preserve"> ADDIN NE.Ref.{1DDF9A6A-FB6B-4416-B7A3-BAEA2F8E7263}</w:instrText>
      </w:r>
      <w:r w:rsidRPr="00CE4E99">
        <w:rPr>
          <w:sz w:val="21"/>
          <w:szCs w:val="21"/>
        </w:rPr>
        <w:fldChar w:fldCharType="separate"/>
      </w:r>
      <w:r w:rsidRPr="00CE4E99">
        <w:rPr>
          <w:color w:val="000000"/>
          <w:kern w:val="0"/>
          <w:sz w:val="21"/>
          <w:szCs w:val="21"/>
        </w:rPr>
        <w:t>Sakuma et al.(2010)</w:t>
      </w:r>
      <w:r w:rsidRPr="00CE4E99">
        <w:rPr>
          <w:sz w:val="21"/>
          <w:szCs w:val="21"/>
        </w:rPr>
        <w:fldChar w:fldCharType="end"/>
      </w:r>
      <w:r w:rsidRPr="00CE4E99">
        <w:rPr>
          <w:sz w:val="21"/>
          <w:szCs w:val="21"/>
        </w:rPr>
        <w:t xml:space="preserve"> self-designed questionnaire, MSSMHS: Middle-school students Mental Health </w:t>
      </w:r>
      <w:r w:rsidRPr="00CE4E99">
        <w:rPr>
          <w:sz w:val="21"/>
          <w:szCs w:val="21"/>
          <w:shd w:val="clear" w:color="auto" w:fill="FFFFFF"/>
        </w:rPr>
        <w:t>Scale</w:t>
      </w:r>
      <w:r w:rsidRPr="00CE4E99">
        <w:rPr>
          <w:sz w:val="21"/>
          <w:szCs w:val="21"/>
        </w:rPr>
        <w:t>, CEPS: China Education Panel Survey, HADS:</w:t>
      </w:r>
      <w:r w:rsidRPr="00CE4E99">
        <w:rPr>
          <w:color w:val="000000"/>
          <w:sz w:val="21"/>
          <w:szCs w:val="21"/>
        </w:rPr>
        <w:t xml:space="preserve"> Hospital Anxiety and Depression Scale, </w:t>
      </w:r>
      <w:r w:rsidRPr="00CE4E99">
        <w:rPr>
          <w:sz w:val="21"/>
          <w:szCs w:val="21"/>
        </w:rPr>
        <w:t>Ji_2007: Comprehensive Survey Report on Health-Related/Risk Behaviors among Chinese Adolescents. Mean overlap is detailed in the supplementary materials.</w:t>
      </w:r>
    </w:p>
    <w:p w14:paraId="01191CC2" w14:textId="77777777" w:rsidR="0077489C" w:rsidRPr="00FD6780" w:rsidRDefault="0077489C" w:rsidP="0077489C">
      <w:pPr>
        <w:pStyle w:val="Heading1"/>
      </w:pPr>
      <w:r w:rsidRPr="00FD6780">
        <w:rPr>
          <w:rFonts w:eastAsia="Times New Roman" w:hint="eastAsia"/>
        </w:rPr>
        <w:lastRenderedPageBreak/>
        <w:t>4</w:t>
      </w:r>
      <w:r w:rsidRPr="00FD6780">
        <w:rPr>
          <w:rFonts w:eastAsia="Times New Roman"/>
        </w:rPr>
        <w:t xml:space="preserve"> </w:t>
      </w:r>
      <w:r w:rsidRPr="00FD6780">
        <w:rPr>
          <w:rFonts w:hint="eastAsia"/>
        </w:rPr>
        <w:t>讨论</w:t>
      </w:r>
    </w:p>
    <w:p w14:paraId="3B70F4E0" w14:textId="77777777" w:rsidR="0077489C" w:rsidRPr="00FD6780" w:rsidRDefault="0077489C" w:rsidP="0077489C">
      <w:pPr>
        <w:ind w:firstLineChars="0" w:firstLine="0"/>
      </w:pPr>
    </w:p>
    <w:p w14:paraId="776F0A44" w14:textId="77777777" w:rsidR="0077489C" w:rsidRPr="00FD6780" w:rsidRDefault="0077489C" w:rsidP="0077489C">
      <w:pPr>
        <w:ind w:firstLineChars="0" w:firstLine="0"/>
        <w:rPr>
          <w:szCs w:val="44"/>
        </w:rPr>
      </w:pPr>
      <w:r w:rsidRPr="00FD6780">
        <w:t>[</w:t>
      </w:r>
      <w:r w:rsidRPr="00FD6780">
        <w:rPr>
          <w:rFonts w:hint="eastAsia"/>
        </w:rPr>
        <w:t>第一段</w:t>
      </w:r>
      <w:r>
        <w:t xml:space="preserve">: </w:t>
      </w:r>
      <w:r>
        <w:rPr>
          <w:rFonts w:hint="eastAsia"/>
        </w:rPr>
        <w:t>总结结果</w:t>
      </w:r>
      <w:r w:rsidRPr="00FD6780">
        <w:t>]</w:t>
      </w:r>
    </w:p>
    <w:p w14:paraId="79E9D6A6" w14:textId="77777777" w:rsidR="0077489C" w:rsidRPr="00FD6780" w:rsidRDefault="0077489C" w:rsidP="0077489C">
      <w:pPr>
        <w:ind w:firstLine="480"/>
      </w:pPr>
      <w:r w:rsidRPr="00FD6780">
        <w:rPr>
          <w:rFonts w:hint="eastAsia"/>
        </w:rPr>
        <w:t>研究分析了多个常用的抑郁量表，并发现它们在捕捉抑郁症状方面存在较大的异质性。这些量表之间的项目内容重叠度较低。这对于使用和解释相关数据有重要的启示作用。</w:t>
      </w:r>
    </w:p>
    <w:p w14:paraId="1ADC9990" w14:textId="77777777" w:rsidR="0077489C" w:rsidRPr="00FD6780" w:rsidRDefault="0077489C" w:rsidP="0077489C">
      <w:pPr>
        <w:ind w:firstLineChars="0" w:firstLine="0"/>
      </w:pPr>
      <w:r w:rsidRPr="00FD6780">
        <w:t>[</w:t>
      </w:r>
      <w:r w:rsidRPr="00FD6780">
        <w:rPr>
          <w:rFonts w:hint="eastAsia"/>
        </w:rPr>
        <w:t>第二段</w:t>
      </w:r>
      <w:r>
        <w:t xml:space="preserve">: </w:t>
      </w:r>
      <w:r>
        <w:rPr>
          <w:rFonts w:hint="eastAsia"/>
        </w:rPr>
        <w:t>与已有研究进行比较</w:t>
      </w:r>
      <w:r w:rsidRPr="00FD6780">
        <w:t>]</w:t>
      </w:r>
    </w:p>
    <w:p w14:paraId="1BFBFB83" w14:textId="77777777" w:rsidR="0077489C" w:rsidRPr="00FD6780" w:rsidRDefault="0077489C" w:rsidP="0077489C">
      <w:pPr>
        <w:ind w:firstLineChars="0" w:firstLine="484"/>
      </w:pPr>
      <w:r w:rsidRPr="00FD6780">
        <w:rPr>
          <w:szCs w:val="24"/>
        </w:rPr>
        <w:t>Fried (2017).</w:t>
      </w:r>
      <w:r w:rsidRPr="00FD6780">
        <w:rPr>
          <w:rFonts w:hint="eastAsia"/>
        </w:rPr>
        <w:t>的研究中</w:t>
      </w:r>
      <w:r w:rsidRPr="00FD6780">
        <w:rPr>
          <w:rFonts w:hint="eastAsia"/>
        </w:rPr>
        <w:t>Ces-d</w:t>
      </w:r>
      <w:r w:rsidRPr="00FD6780">
        <w:rPr>
          <w:rFonts w:hint="eastAsia"/>
        </w:rPr>
        <w:t>与其他量表有着最差的平均重叠率（</w:t>
      </w:r>
      <w:r w:rsidRPr="00FD6780">
        <w:rPr>
          <w:rFonts w:hint="eastAsia"/>
        </w:rPr>
        <w:t>0.27</w:t>
      </w:r>
      <w:r w:rsidRPr="00FD6780">
        <w:rPr>
          <w:rFonts w:hint="eastAsia"/>
        </w:rPr>
        <w:t>），而</w:t>
      </w:r>
      <w:r w:rsidRPr="00FD6780">
        <w:t>C</w:t>
      </w:r>
      <w:r w:rsidRPr="00FD6780">
        <w:rPr>
          <w:rFonts w:hint="eastAsia"/>
        </w:rPr>
        <w:t>es-d</w:t>
      </w:r>
      <w:r w:rsidRPr="00FD6780">
        <w:rPr>
          <w:rFonts w:hint="eastAsia"/>
        </w:rPr>
        <w:t>在本研究中表现出最高的平均重叠率（</w:t>
      </w:r>
      <w:r w:rsidRPr="00FD6780">
        <w:rPr>
          <w:rFonts w:hint="eastAsia"/>
        </w:rPr>
        <w:t>0.25</w:t>
      </w:r>
      <w:r w:rsidRPr="00FD6780">
        <w:rPr>
          <w:rFonts w:hint="eastAsia"/>
        </w:rPr>
        <w:t>），可能是由于：</w:t>
      </w:r>
      <w:r w:rsidRPr="00FD6780">
        <w:rPr>
          <w:rFonts w:hint="eastAsia"/>
        </w:rPr>
        <w:t>1</w:t>
      </w:r>
      <w:r w:rsidRPr="00FD6780">
        <w:rPr>
          <w:rFonts w:hint="eastAsia"/>
        </w:rPr>
        <w:t>、本研究中除</w:t>
      </w:r>
      <w:r w:rsidRPr="00FD6780">
        <w:t>C</w:t>
      </w:r>
      <w:r w:rsidRPr="00FD6780">
        <w:rPr>
          <w:rFonts w:hint="eastAsia"/>
        </w:rPr>
        <w:t>es-d</w:t>
      </w:r>
      <w:r w:rsidRPr="00FD6780">
        <w:rPr>
          <w:rFonts w:hint="eastAsia"/>
        </w:rPr>
        <w:t>以外还纳入了</w:t>
      </w:r>
      <w:r w:rsidRPr="00FD6780">
        <w:t>C</w:t>
      </w:r>
      <w:r w:rsidRPr="00FD6780">
        <w:rPr>
          <w:rFonts w:hint="eastAsia"/>
        </w:rPr>
        <w:t>es-d</w:t>
      </w:r>
      <w:r w:rsidRPr="00FD6780">
        <w:rPr>
          <w:rFonts w:hint="eastAsia"/>
        </w:rPr>
        <w:t>简版以及</w:t>
      </w:r>
      <w:r w:rsidRPr="00FD6780">
        <w:t>C</w:t>
      </w:r>
      <w:r w:rsidRPr="00FD6780">
        <w:rPr>
          <w:rFonts w:hint="eastAsia"/>
        </w:rPr>
        <w:t>es-d</w:t>
      </w:r>
      <w:r w:rsidRPr="00FD6780">
        <w:rPr>
          <w:rFonts w:hint="eastAsia"/>
        </w:rPr>
        <w:t>儿童版。</w:t>
      </w:r>
      <w:r w:rsidRPr="00FD6780">
        <w:rPr>
          <w:rFonts w:hint="eastAsia"/>
        </w:rPr>
        <w:t>2</w:t>
      </w:r>
      <w:r w:rsidRPr="00FD6780">
        <w:rPr>
          <w:rFonts w:hint="eastAsia"/>
        </w:rPr>
        <w:t>、在他的研究中</w:t>
      </w:r>
      <w:r w:rsidRPr="00FD6780">
        <w:t>C</w:t>
      </w:r>
      <w:r w:rsidRPr="00FD6780">
        <w:rPr>
          <w:rFonts w:hint="eastAsia"/>
        </w:rPr>
        <w:t>es-d</w:t>
      </w:r>
      <w:r w:rsidRPr="00FD6780">
        <w:rPr>
          <w:rFonts w:hint="eastAsia"/>
        </w:rPr>
        <w:t>有</w:t>
      </w:r>
      <w:r w:rsidRPr="00FD6780">
        <w:rPr>
          <w:rFonts w:hint="eastAsia"/>
        </w:rPr>
        <w:t>33%</w:t>
      </w:r>
      <w:r w:rsidRPr="00FD6780">
        <w:rPr>
          <w:rFonts w:hint="eastAsia"/>
        </w:rPr>
        <w:t>的独特症状，而本研究中，随着纳入的量表增加，</w:t>
      </w:r>
      <w:r w:rsidRPr="00FD6780">
        <w:t>C</w:t>
      </w:r>
      <w:r w:rsidRPr="00FD6780">
        <w:rPr>
          <w:rFonts w:hint="eastAsia"/>
        </w:rPr>
        <w:t>es-d</w:t>
      </w:r>
      <w:r w:rsidRPr="00FD6780">
        <w:rPr>
          <w:rFonts w:hint="eastAsia"/>
        </w:rPr>
        <w:t>的独特症状为</w:t>
      </w:r>
      <w:r w:rsidRPr="00FD6780">
        <w:rPr>
          <w:rFonts w:hint="eastAsia"/>
        </w:rPr>
        <w:t>0</w:t>
      </w:r>
      <w:r w:rsidRPr="00FD6780">
        <w:rPr>
          <w:rFonts w:hint="eastAsia"/>
        </w:rPr>
        <w:t>。</w:t>
      </w:r>
    </w:p>
    <w:p w14:paraId="2CEC8E08" w14:textId="77777777" w:rsidR="0077489C" w:rsidRPr="00FD6780" w:rsidRDefault="0077489C" w:rsidP="0077489C">
      <w:pPr>
        <w:ind w:firstLineChars="0" w:firstLine="0"/>
      </w:pPr>
      <w:r w:rsidRPr="00FD6780">
        <w:t>[</w:t>
      </w:r>
      <w:r w:rsidRPr="00FD6780">
        <w:rPr>
          <w:rFonts w:hint="eastAsia"/>
        </w:rPr>
        <w:t>第三段</w:t>
      </w:r>
      <w:r>
        <w:t>:</w:t>
      </w:r>
      <w:r>
        <w:rPr>
          <w:rFonts w:hint="eastAsia"/>
        </w:rPr>
        <w:t xml:space="preserve"> </w:t>
      </w:r>
      <w:r>
        <w:rPr>
          <w:rFonts w:hint="eastAsia"/>
        </w:rPr>
        <w:t>重新阐述问题的严重性，尤其是与大规模调查进行结合</w:t>
      </w:r>
      <w:r w:rsidRPr="00FD6780">
        <w:t>]</w:t>
      </w:r>
    </w:p>
    <w:p w14:paraId="0A11A0A7" w14:textId="77777777" w:rsidR="0077489C" w:rsidRPr="00FD6780" w:rsidRDefault="0077489C" w:rsidP="0077489C">
      <w:pPr>
        <w:ind w:firstLine="480"/>
      </w:pPr>
      <w:r w:rsidRPr="00FD6780">
        <w:rPr>
          <w:rFonts w:hint="eastAsia"/>
        </w:rPr>
        <w:t>抑郁量表的异质性来源可能是由于构念的不清晰，因此，在合并来自不同量表的研究结果时（例如元分析），特别是那些几乎没有重叠的量表时，可能不明智。目前仍普遍认为量表可以互相替代，研究结果表明量表之间异质性非常强。因此在推广结果中应该强调这是某个量表的结果。</w:t>
      </w:r>
    </w:p>
    <w:p w14:paraId="614CCEAE" w14:textId="77777777" w:rsidR="0077489C" w:rsidRPr="00FD6780" w:rsidRDefault="0077489C" w:rsidP="0077489C">
      <w:pPr>
        <w:ind w:firstLine="480"/>
      </w:pPr>
    </w:p>
    <w:p w14:paraId="5AA1C2E6" w14:textId="77777777" w:rsidR="0077489C" w:rsidRPr="00FD6780" w:rsidRDefault="0077489C" w:rsidP="0077489C">
      <w:pPr>
        <w:ind w:firstLineChars="0" w:firstLine="0"/>
      </w:pPr>
      <w:r w:rsidRPr="00FD6780">
        <w:t>[</w:t>
      </w:r>
      <w:r w:rsidRPr="00FD6780">
        <w:rPr>
          <w:rFonts w:hint="eastAsia"/>
        </w:rPr>
        <w:t>第四段</w:t>
      </w:r>
      <w:r>
        <w:rPr>
          <w:rFonts w:hint="eastAsia"/>
        </w:rPr>
        <w:t>：如何解读结果，</w:t>
      </w:r>
      <w:r>
        <w:rPr>
          <w:rFonts w:hint="eastAsia"/>
        </w:rPr>
        <w:t>call</w:t>
      </w:r>
      <w:r>
        <w:t xml:space="preserve"> </w:t>
      </w:r>
      <w:r>
        <w:rPr>
          <w:rFonts w:hint="eastAsia"/>
        </w:rPr>
        <w:t>for</w:t>
      </w:r>
      <w:r>
        <w:t xml:space="preserve"> </w:t>
      </w:r>
      <w:r>
        <w:rPr>
          <w:rFonts w:hint="eastAsia"/>
        </w:rPr>
        <w:t>better</w:t>
      </w:r>
      <w:r>
        <w:t xml:space="preserve"> standards</w:t>
      </w:r>
      <w:r w:rsidRPr="00FD6780">
        <w:rPr>
          <w:rFonts w:hint="eastAsia"/>
        </w:rPr>
        <w:t>]</w:t>
      </w:r>
    </w:p>
    <w:p w14:paraId="0ABEDBA8" w14:textId="77777777" w:rsidR="0077489C" w:rsidRPr="00FD6780" w:rsidRDefault="0077489C" w:rsidP="0077489C">
      <w:pPr>
        <w:ind w:firstLine="480"/>
      </w:pPr>
      <w:r w:rsidRPr="00FD6780">
        <w:rPr>
          <w:rFonts w:hint="eastAsia"/>
        </w:rPr>
        <w:t>不能认为低重叠就是糟糕的量表，高重叠就是好的量表。选择测量工具时应考虑多种因素，并根据评估的目的和目标进行选择。</w:t>
      </w:r>
    </w:p>
    <w:p w14:paraId="56FD774C" w14:textId="77777777" w:rsidR="0077489C" w:rsidRDefault="0077489C" w:rsidP="0077489C">
      <w:pPr>
        <w:ind w:firstLineChars="0" w:firstLine="0"/>
      </w:pPr>
      <w:r w:rsidRPr="00FD6780">
        <w:t>[</w:t>
      </w:r>
      <w:r w:rsidRPr="00FD6780">
        <w:rPr>
          <w:rFonts w:hint="eastAsia"/>
        </w:rPr>
        <w:t>第五段</w:t>
      </w:r>
      <w:r>
        <w:rPr>
          <w:rFonts w:hint="eastAsia"/>
        </w:rPr>
        <w:t>:</w:t>
      </w:r>
      <w:r>
        <w:t xml:space="preserve"> </w:t>
      </w:r>
      <w:r>
        <w:rPr>
          <w:rFonts w:hint="eastAsia"/>
        </w:rPr>
        <w:t>展望未来</w:t>
      </w:r>
      <w:r w:rsidRPr="00FD6780">
        <w:t>]</w:t>
      </w:r>
    </w:p>
    <w:p w14:paraId="0A0958AE" w14:textId="77777777" w:rsidR="00121B47" w:rsidRDefault="00121B47" w:rsidP="0077489C">
      <w:pPr>
        <w:ind w:firstLineChars="0" w:firstLine="0"/>
      </w:pPr>
    </w:p>
    <w:p w14:paraId="070C9017" w14:textId="296C779C" w:rsidR="00121B47" w:rsidRPr="00FD6780" w:rsidRDefault="00121B47" w:rsidP="0077489C">
      <w:pPr>
        <w:ind w:firstLineChars="0" w:firstLine="0"/>
      </w:pPr>
      <w:r>
        <w:rPr>
          <w:rFonts w:hint="eastAsia"/>
        </w:rPr>
        <w:t>可以强调本土编制的症状。例如本土编制的才测到跟学习有关的内容。</w:t>
      </w:r>
    </w:p>
    <w:p w14:paraId="4B871F8E" w14:textId="77777777" w:rsidR="0077489C" w:rsidRDefault="0077489C">
      <w:pPr>
        <w:ind w:firstLine="480"/>
      </w:pPr>
    </w:p>
    <w:p w14:paraId="538F75C0" w14:textId="77777777" w:rsidR="004D751B" w:rsidRDefault="004D751B">
      <w:pPr>
        <w:ind w:firstLine="480"/>
      </w:pPr>
    </w:p>
    <w:p w14:paraId="78EE1ADC" w14:textId="77777777" w:rsidR="004D751B" w:rsidRDefault="004D751B">
      <w:pPr>
        <w:ind w:firstLine="480"/>
      </w:pPr>
    </w:p>
    <w:p w14:paraId="6BDF2BA7" w14:textId="77777777" w:rsidR="004D751B" w:rsidRDefault="004D751B">
      <w:pPr>
        <w:ind w:firstLine="480"/>
      </w:pPr>
    </w:p>
    <w:p w14:paraId="25E5D8D4" w14:textId="77777777" w:rsidR="004D751B" w:rsidRDefault="004D751B">
      <w:pPr>
        <w:ind w:firstLine="480"/>
      </w:pPr>
    </w:p>
    <w:p w14:paraId="4F0D4244" w14:textId="77777777" w:rsidR="004D751B" w:rsidRDefault="004D751B" w:rsidP="00D23983">
      <w:pPr>
        <w:ind w:firstLineChars="0" w:firstLine="0"/>
      </w:pPr>
    </w:p>
    <w:p w14:paraId="75A68B1B" w14:textId="19C49E86" w:rsidR="004D751B" w:rsidRPr="008D3D75" w:rsidRDefault="004D751B" w:rsidP="008D3D75">
      <w:pPr>
        <w:ind w:firstLine="489"/>
        <w:jc w:val="center"/>
        <w:rPr>
          <w:b/>
          <w:bCs/>
        </w:rPr>
      </w:pPr>
      <w:r w:rsidRPr="008D3D75">
        <w:rPr>
          <w:rFonts w:hint="eastAsia"/>
          <w:b/>
          <w:bCs/>
        </w:rPr>
        <w:lastRenderedPageBreak/>
        <w:t>参</w:t>
      </w:r>
      <w:r w:rsidR="00C25402">
        <w:rPr>
          <w:rFonts w:hint="eastAsia"/>
          <w:b/>
          <w:bCs/>
        </w:rPr>
        <w:t xml:space="preserve"> </w:t>
      </w:r>
      <w:r w:rsidRPr="008D3D75">
        <w:rPr>
          <w:rFonts w:hint="eastAsia"/>
          <w:b/>
          <w:bCs/>
        </w:rPr>
        <w:t>考</w:t>
      </w:r>
      <w:r w:rsidR="00C25402">
        <w:rPr>
          <w:rFonts w:hint="eastAsia"/>
          <w:b/>
          <w:bCs/>
        </w:rPr>
        <w:t xml:space="preserve"> </w:t>
      </w:r>
      <w:r w:rsidRPr="008D3D75">
        <w:rPr>
          <w:rFonts w:hint="eastAsia"/>
          <w:b/>
          <w:bCs/>
        </w:rPr>
        <w:t>文</w:t>
      </w:r>
      <w:r w:rsidR="00C25402">
        <w:rPr>
          <w:rFonts w:hint="eastAsia"/>
          <w:b/>
          <w:bCs/>
        </w:rPr>
        <w:t xml:space="preserve"> </w:t>
      </w:r>
      <w:r w:rsidRPr="008D3D75">
        <w:rPr>
          <w:rFonts w:hint="eastAsia"/>
          <w:b/>
          <w:bCs/>
        </w:rPr>
        <w:t>献</w:t>
      </w:r>
    </w:p>
    <w:p w14:paraId="5BFA9E5A" w14:textId="77777777" w:rsidR="005A2A03" w:rsidRPr="005A2A03" w:rsidRDefault="004D751B" w:rsidP="005A2A03">
      <w:pPr>
        <w:pStyle w:val="Bibliography"/>
        <w:ind w:firstLine="480"/>
      </w:pPr>
      <w:r>
        <w:fldChar w:fldCharType="begin"/>
      </w:r>
      <w:r w:rsidR="00D539A2">
        <w:instrText xml:space="preserve"> ADDIN ZOTERO_BIBL {"uncited":[],"omitted":[],"custom":[]} CSL_BIBLIOGRAPHY </w:instrText>
      </w:r>
      <w:r>
        <w:fldChar w:fldCharType="separate"/>
      </w:r>
      <w:r w:rsidR="005A2A03" w:rsidRPr="005A2A03">
        <w:t xml:space="preserve">Chen Yumeng, Zhang Yali, Yu Guoliang, and </w:t>
      </w:r>
      <w:r w:rsidR="005A2A03" w:rsidRPr="005A2A03">
        <w:t>俞国良</w:t>
      </w:r>
      <w:r w:rsidR="005A2A03" w:rsidRPr="005A2A03">
        <w:t xml:space="preserve">. 2022. ‘Prevalence of mental health problems among college students in mainland China from 2010 to 2020: A meta-analysis’. </w:t>
      </w:r>
      <w:r w:rsidR="005A2A03" w:rsidRPr="005A2A03">
        <w:rPr>
          <w:i/>
          <w:iCs/>
        </w:rPr>
        <w:t>Advances in Psychological Science</w:t>
      </w:r>
      <w:r w:rsidR="005A2A03" w:rsidRPr="005A2A03">
        <w:t xml:space="preserve"> 30(5):991–1004. doi: 10.3724/SP.J.1042.2022.00991.</w:t>
      </w:r>
    </w:p>
    <w:p w14:paraId="3899CE25" w14:textId="77777777" w:rsidR="005A2A03" w:rsidRPr="005A2A03" w:rsidRDefault="005A2A03" w:rsidP="005A2A03">
      <w:pPr>
        <w:pStyle w:val="Bibliography"/>
        <w:ind w:firstLine="480"/>
      </w:pPr>
      <w:r w:rsidRPr="005A2A03">
        <w:t xml:space="preserve">Dattani, Saloni. 2022. ‘At What Age Do People Experience Depression for the First Time?’ </w:t>
      </w:r>
      <w:r w:rsidRPr="005A2A03">
        <w:rPr>
          <w:i/>
          <w:iCs/>
        </w:rPr>
        <w:t>Our World in Data</w:t>
      </w:r>
      <w:r w:rsidRPr="005A2A03">
        <w:t>.</w:t>
      </w:r>
    </w:p>
    <w:p w14:paraId="7F86270C" w14:textId="77777777" w:rsidR="005A2A03" w:rsidRPr="005A2A03" w:rsidRDefault="005A2A03" w:rsidP="005A2A03">
      <w:pPr>
        <w:pStyle w:val="Bibliography"/>
        <w:ind w:firstLine="480"/>
      </w:pPr>
      <w:r w:rsidRPr="005A2A03">
        <w:t xml:space="preserve">Deng, Hu, Fang Wen, Hui Xu, Hanxue Yang, Junjuan Yan, Yi Zheng, Yonghua Cui, and Ying Li. 2023. ‘Prevalence of Affective Disorders in Chinese School-Attending Children and Adolescents Aged 6–16 Based on a National Survey by MINI-Kid’. </w:t>
      </w:r>
      <w:r w:rsidRPr="005A2A03">
        <w:rPr>
          <w:i/>
          <w:iCs/>
        </w:rPr>
        <w:t>Journal of Affective Disorders</w:t>
      </w:r>
      <w:r w:rsidRPr="005A2A03">
        <w:t xml:space="preserve"> 331:192–99. doi: 10.1016/j.jad.2023.03.060.</w:t>
      </w:r>
    </w:p>
    <w:p w14:paraId="5894EDBF" w14:textId="77777777" w:rsidR="005A2A03" w:rsidRPr="005A2A03" w:rsidRDefault="005A2A03" w:rsidP="005A2A03">
      <w:pPr>
        <w:pStyle w:val="Bibliography"/>
        <w:ind w:firstLine="480"/>
      </w:pPr>
      <w:r w:rsidRPr="005A2A03">
        <w:t xml:space="preserve">Fried, Eiko I. 2017. ‘The 52 Symptoms of Major Depression: Lack of Content Overlap among Seven Common Depression Scales’. </w:t>
      </w:r>
      <w:r w:rsidRPr="005A2A03">
        <w:rPr>
          <w:i/>
          <w:iCs/>
        </w:rPr>
        <w:t>Journal of Affective Disorders</w:t>
      </w:r>
      <w:r w:rsidRPr="005A2A03">
        <w:t xml:space="preserve"> 208:191–97. doi: 10.1016/j.jad.2016.10.019.</w:t>
      </w:r>
    </w:p>
    <w:p w14:paraId="647191ED" w14:textId="77777777" w:rsidR="005A2A03" w:rsidRPr="005A2A03" w:rsidRDefault="005A2A03" w:rsidP="005A2A03">
      <w:pPr>
        <w:pStyle w:val="Bibliography"/>
        <w:ind w:firstLine="480"/>
      </w:pPr>
      <w:r w:rsidRPr="005A2A03">
        <w:t xml:space="preserve">Fried, Eiko I., Sacha Epskamp, Randolph M. Nesse, Francis Tuerlinckx, and Denny Borsboom. 2016. ‘What Are “good” Depression Symptoms? Comparing the Centrality of DSM and Non-DSM Symptoms of Depression in a Network Analysis’. </w:t>
      </w:r>
      <w:r w:rsidRPr="005A2A03">
        <w:rPr>
          <w:i/>
          <w:iCs/>
        </w:rPr>
        <w:t>Journal of Affective Disorders</w:t>
      </w:r>
      <w:r w:rsidRPr="005A2A03">
        <w:t xml:space="preserve"> 189:314–20. doi: 10.1016/j.jad.2015.09.005.</w:t>
      </w:r>
    </w:p>
    <w:p w14:paraId="73F80D42" w14:textId="77777777" w:rsidR="005A2A03" w:rsidRPr="005A2A03" w:rsidRDefault="005A2A03" w:rsidP="005A2A03">
      <w:pPr>
        <w:pStyle w:val="Bibliography"/>
        <w:ind w:firstLine="480"/>
      </w:pPr>
      <w:r w:rsidRPr="005A2A03">
        <w:t xml:space="preserve">Fried, Eiko I., Jessica K. Flake, and Donald J. Robinaugh. 2022. ‘Revisiting the Theoretical and Methodological Foundations of Depression Measurement’. </w:t>
      </w:r>
      <w:r w:rsidRPr="005A2A03">
        <w:rPr>
          <w:i/>
          <w:iCs/>
        </w:rPr>
        <w:t>Nature Reviews Psychology</w:t>
      </w:r>
      <w:r w:rsidRPr="005A2A03">
        <w:t xml:space="preserve"> 1(6):358–68. doi: 10.1038/s44159-022-00050-2.</w:t>
      </w:r>
    </w:p>
    <w:p w14:paraId="0E2186DB" w14:textId="77777777" w:rsidR="005A2A03" w:rsidRPr="005A2A03" w:rsidRDefault="005A2A03" w:rsidP="005A2A03">
      <w:pPr>
        <w:pStyle w:val="Bibliography"/>
        <w:ind w:firstLine="480"/>
      </w:pPr>
      <w:r w:rsidRPr="005A2A03">
        <w:t xml:space="preserve">Fried, Eiko I., and Randolph M. Nesse. 2015. ‘Depression Sum-Scores Don’t Add up: Why Analyzing Specific Depression Symptoms Is Essential’. </w:t>
      </w:r>
      <w:r w:rsidRPr="005A2A03">
        <w:rPr>
          <w:i/>
          <w:iCs/>
        </w:rPr>
        <w:t>BMC Medicine</w:t>
      </w:r>
      <w:r w:rsidRPr="005A2A03">
        <w:t xml:space="preserve"> 13(1):72. doi: 10.1186/s12916-015-0325-4.</w:t>
      </w:r>
    </w:p>
    <w:p w14:paraId="373F25FF" w14:textId="77777777" w:rsidR="005A2A03" w:rsidRPr="005A2A03" w:rsidRDefault="005A2A03" w:rsidP="005A2A03">
      <w:pPr>
        <w:pStyle w:val="Bibliography"/>
        <w:ind w:firstLine="480"/>
      </w:pPr>
      <w:r w:rsidRPr="005A2A03">
        <w:t xml:space="preserve">Geng, Haiyang, Ji Chen, Hu Chuan-Peng, Jingwen Jin, Raymond C. K. Chan, Ying Li, Xiaoqing Hu, Ru-Yuan Zhang, and Lei Zhang. 2022. ‘Promoting Computational Psychiatry in China’. </w:t>
      </w:r>
      <w:r w:rsidRPr="005A2A03">
        <w:rPr>
          <w:i/>
          <w:iCs/>
        </w:rPr>
        <w:t>Nature Human Behaviour</w:t>
      </w:r>
      <w:r w:rsidRPr="005A2A03">
        <w:t xml:space="preserve"> 6(5):615–17. doi: 10.1038/s41562-022-01328-4.</w:t>
      </w:r>
    </w:p>
    <w:p w14:paraId="0CA18873" w14:textId="77777777" w:rsidR="005A2A03" w:rsidRPr="005A2A03" w:rsidRDefault="005A2A03" w:rsidP="005A2A03">
      <w:pPr>
        <w:pStyle w:val="Bibliography"/>
        <w:ind w:firstLine="480"/>
      </w:pPr>
      <w:r w:rsidRPr="005A2A03">
        <w:t xml:space="preserve">Greenberg, Paul E., Andree-Anne Fournier, Tammy Sisitsky, Mark Simes, Richard Berman, Sarah H. Koenigsberg, and Ronald C. Kessler. 2021. ‘The Economic Burden of Adults with Major Depressive Disorder in the United States (2010 and 2018)’. </w:t>
      </w:r>
      <w:r w:rsidRPr="005A2A03">
        <w:rPr>
          <w:i/>
          <w:iCs/>
        </w:rPr>
        <w:t>Pharmacoeconomics</w:t>
      </w:r>
      <w:r w:rsidRPr="005A2A03">
        <w:t xml:space="preserve"> 39(6):653–65. doi: 10.1007/s40273-021-01019-4.</w:t>
      </w:r>
    </w:p>
    <w:p w14:paraId="2BFC4AF7" w14:textId="77777777" w:rsidR="005A2A03" w:rsidRPr="005A2A03" w:rsidRDefault="005A2A03" w:rsidP="005A2A03">
      <w:pPr>
        <w:pStyle w:val="Bibliography"/>
        <w:ind w:firstLine="480"/>
      </w:pPr>
      <w:r w:rsidRPr="005A2A03">
        <w:t xml:space="preserve">Herrman, Helen, Vikram Patel, Christian Kieling, Michael Berk, Claudia </w:t>
      </w:r>
      <w:r w:rsidRPr="005A2A03">
        <w:lastRenderedPageBreak/>
        <w:t xml:space="preserve">Buchweitz, Pim Cuijpers, Toshiaki A. Furukawa, Ronald C. Kessler, Brandon A. Kohrt, Mario Maj, Patrick McGorry, Charles F. Reynolds, Myrna M. Weissman, Dixon Chibanda, Christopher Dowrick, Louise M. Howard, Christina W. Hoven, Martin Knapp, Helen S. Mayberg, Brenda W. J. H. Penninx, Shuiyuan Xiao, Madhukar Trivedi, Rudolf Uher, Lakshmi Vijayakumar, and Miranda Wolpert. 2022. ‘Time for United Action on Depression: A Lancet–World Psychiatric Association Commission’. </w:t>
      </w:r>
      <w:r w:rsidRPr="005A2A03">
        <w:rPr>
          <w:i/>
          <w:iCs/>
        </w:rPr>
        <w:t>The Lancet</w:t>
      </w:r>
      <w:r w:rsidRPr="005A2A03">
        <w:t xml:space="preserve"> 399(10328):957–1022. doi: 10.1016/S0140-6736(21)02141-3.</w:t>
      </w:r>
    </w:p>
    <w:p w14:paraId="08D4BF80" w14:textId="77777777" w:rsidR="005A2A03" w:rsidRPr="005A2A03" w:rsidRDefault="005A2A03" w:rsidP="005A2A03">
      <w:pPr>
        <w:pStyle w:val="Bibliography"/>
        <w:ind w:firstLine="480"/>
      </w:pPr>
      <w:r w:rsidRPr="005A2A03">
        <w:t xml:space="preserve">Huang Xiaoxiao, Zhang Yali, and Yu Guoliang. 2022. ‘Prevalence of mental health problems among primary school students in Chinese mainland from 2010 to 2010:A meta-analysis’. </w:t>
      </w:r>
      <w:r w:rsidRPr="005A2A03">
        <w:rPr>
          <w:i/>
          <w:iCs/>
        </w:rPr>
        <w:t>Advances in Psychological Science</w:t>
      </w:r>
      <w:r w:rsidRPr="005A2A03">
        <w:t xml:space="preserve"> 30(5):953–64. doi: 10.3724/SP.J.1042.2022.00953.</w:t>
      </w:r>
    </w:p>
    <w:p w14:paraId="64C335D7" w14:textId="77777777" w:rsidR="005A2A03" w:rsidRPr="005A2A03" w:rsidRDefault="005A2A03" w:rsidP="005A2A03">
      <w:pPr>
        <w:pStyle w:val="Bibliography"/>
        <w:ind w:firstLine="480"/>
      </w:pPr>
      <w:r w:rsidRPr="005A2A03">
        <w:t xml:space="preserve">Kong, Xinyi, Yibo Wu, Xinpei Wang, Yike Sun, Ke Chen, Qiyu Li, and Jie Li. 2023. ‘Analysis of the Prevalence and Influencing Factors of Anxiety and Depression in the Chinese Population: A Cross-Sectional Survey’. </w:t>
      </w:r>
      <w:r w:rsidRPr="005A2A03">
        <w:rPr>
          <w:i/>
          <w:iCs/>
        </w:rPr>
        <w:t>Heliyon</w:t>
      </w:r>
      <w:r w:rsidRPr="005A2A03">
        <w:t xml:space="preserve"> 9(5):e15889. doi: 10.1016/j.heliyon.2023.e15889.</w:t>
      </w:r>
    </w:p>
    <w:p w14:paraId="2FF5569E" w14:textId="77777777" w:rsidR="005A2A03" w:rsidRPr="005A2A03" w:rsidRDefault="005A2A03" w:rsidP="005A2A03">
      <w:pPr>
        <w:pStyle w:val="Bibliography"/>
        <w:ind w:firstLine="480"/>
      </w:pPr>
      <w:r w:rsidRPr="005A2A03">
        <w:t xml:space="preserve">Lu, Jin, Xiufeng Xu, Yueqin Huang, Tao Li, Chao Ma, Guangming Xu, Huifang Yin, Xiangdong Xu, Yanjuan Ma, Limin Wang, Zhengjing Huang, Yongping Yan, Bo Wang, Shuiyuan Xiao, Liang Zhou, Lingjiang Li, Yan Zhang, Hongguang Chen, TingTing Zhang, Jie Yan, Hua Ding, Yaqin Yu, Changgui Kou, Zonglin Shen, Linling Jiang, Zhizhong Wang, Xian Sun, Yifeng Xu, Yanling He, Wanjun Guo, Lijun Jiang, Shengyan Li, Wen Pan, Yue Wu, Guohua Li, Fujun Jia, Jianfei Shi, Zhongxia Shen, and Ning Zhang. 2021. ‘Prevalence of Depressive Disorders and Treatment in China: A Cross-Sectional Epidemiological Study’. </w:t>
      </w:r>
      <w:r w:rsidRPr="005A2A03">
        <w:rPr>
          <w:i/>
          <w:iCs/>
        </w:rPr>
        <w:t>The Lancet Psychiatry</w:t>
      </w:r>
      <w:r w:rsidRPr="005A2A03">
        <w:t xml:space="preserve"> 8(11):981–90. doi: 10.1016/S2215-0366(21)00251-0.</w:t>
      </w:r>
    </w:p>
    <w:p w14:paraId="7208B93F" w14:textId="77777777" w:rsidR="005A2A03" w:rsidRPr="005A2A03" w:rsidRDefault="005A2A03" w:rsidP="005A2A03">
      <w:pPr>
        <w:pStyle w:val="Bibliography"/>
        <w:ind w:firstLine="480"/>
      </w:pPr>
      <w:r w:rsidRPr="005A2A03">
        <w:t xml:space="preserve">Ma, Jinping, Hai Zhou, Qinqin Fu, and Guohua Lu. 2023. ‘Facilitators and Barriers in the Development and Implementation of Depression Prevention and Treatment Policies in China: A Qualitative Study’. </w:t>
      </w:r>
      <w:r w:rsidRPr="005A2A03">
        <w:rPr>
          <w:i/>
          <w:iCs/>
        </w:rPr>
        <w:t>BMC Public Health</w:t>
      </w:r>
      <w:r w:rsidRPr="005A2A03">
        <w:t xml:space="preserve"> 23(1):276. doi: 10.1186/s12889-023-15201-0.</w:t>
      </w:r>
    </w:p>
    <w:p w14:paraId="53B79B86" w14:textId="77777777" w:rsidR="005A2A03" w:rsidRPr="005A2A03" w:rsidRDefault="005A2A03" w:rsidP="005A2A03">
      <w:pPr>
        <w:pStyle w:val="Bibliography"/>
        <w:ind w:firstLine="480"/>
      </w:pPr>
      <w:r w:rsidRPr="005A2A03">
        <w:t xml:space="preserve">McGrath, John J., Ali Al-Hamzawi, Jordi Alonso, Yasmin Altwaijri, Laura H Andrade, Evelyn J. Bromet, Ronny Bruffaerts, José Miguel Caldas De Almeida, Stephanie Chardoul, Wai Tat Chiu, Louisa Degenhardt, Olga V. Demler, Finola Ferry, Oye Gureje, Josep Maria Haro, Elie G. Karam, Georges Karam, Salma M. Khaled, Viviane Kovess-Masfety, Marta Magno, Maria Elena Medina-Mora, Jacek Moskalewicz, Fernando Navarro-Mateu, Daisuke Nishi, Oleguer Plana-Ripoll, José Posada-Villa, Charlene Rapsey, Nancy A. Sampson, Juan Carlos Stagnaro, Dan J. Stein, Margreet Ten Have, Yolanda Torres, Cristian Vladescu, Peter W. Woodruff, Zahari Zarkov, Ronald C. Kessler, Sergio Aguilar-Gaxiola, Ali Al-Hamzawi, Jordi Alonso, Yasmin A. Altwaijri, Laura </w:t>
      </w:r>
      <w:r w:rsidRPr="005A2A03">
        <w:lastRenderedPageBreak/>
        <w:t xml:space="preserve">Helena Andrade, Lukoye Atwoli, Corina Benjet, Evelyn J. Bromet, Ronny Bruffaerts, Brendan Bunting, José Miguel Caldas-de-Almeida, Graça Cardoso, Stephanie Chardoul, Alfredo H. Cía, Louisa Degenhardt, Giovanni De Girolamo, Oye Gureje, Josep Maria Haro, Meredith G. Harris, Hristo Hinkov, Chi-yi Hu, Peter De Jonge, Aimee N. Karam, Elie G. Karam, Georges Karam, Alan E. Kazdin, Norito Kawakami, Ronald C. Kessler, Andrzej Kiejna, Viviane Kovess-Masfety, John J. McGrath, Maria Elena Medina-Mora, Jacek Moskalewicz, Fernando Navarro-Mateu, Daisuke Nishi, Marina Piazza, José Posada-Villa, Kate M. Scott, Juan Carlos Stagnaro, Dan J. Stein, Margreet Ten Have, Yolanda Torres, Maria Carmen Viana, Daniel V. Vigo, Cristian Vladescu, David R. Williams, Peter Woodruff, Bogdan Wojtyniak, Miguel Xavier, and Alan M. Zaslavsky. 2023. ‘Age of Onset and Cumulative Risk of Mental Disorders: A Cross-National Analysis of Population Surveys from 29 Countries’. </w:t>
      </w:r>
      <w:r w:rsidRPr="005A2A03">
        <w:rPr>
          <w:i/>
          <w:iCs/>
        </w:rPr>
        <w:t>The Lancet Psychiatry</w:t>
      </w:r>
      <w:r w:rsidRPr="005A2A03">
        <w:t xml:space="preserve"> 10(9):668–81. doi: 10.1016/S2215-0366(23)00193-1.</w:t>
      </w:r>
    </w:p>
    <w:p w14:paraId="45D64469" w14:textId="77777777" w:rsidR="005A2A03" w:rsidRPr="005A2A03" w:rsidRDefault="005A2A03" w:rsidP="005A2A03">
      <w:pPr>
        <w:pStyle w:val="Bibliography"/>
        <w:ind w:firstLine="480"/>
      </w:pPr>
      <w:r w:rsidRPr="005A2A03">
        <w:t xml:space="preserve">Ng, Cw, Ch How, and Yp Ng. 2017. ‘Depression in Primary Care: Assessing Suicide Risk’. </w:t>
      </w:r>
      <w:r w:rsidRPr="005A2A03">
        <w:rPr>
          <w:i/>
          <w:iCs/>
        </w:rPr>
        <w:t>Singapore Medical Journal</w:t>
      </w:r>
      <w:r w:rsidRPr="005A2A03">
        <w:t xml:space="preserve"> 58(2):72–77. doi: 10.11622/smedj.2017006.</w:t>
      </w:r>
    </w:p>
    <w:p w14:paraId="480B5D17" w14:textId="77777777" w:rsidR="005A2A03" w:rsidRPr="005A2A03" w:rsidRDefault="005A2A03" w:rsidP="005A2A03">
      <w:pPr>
        <w:pStyle w:val="Bibliography"/>
        <w:ind w:firstLine="480"/>
      </w:pPr>
      <w:r w:rsidRPr="005A2A03">
        <w:t xml:space="preserve">Paus, Tomáš, Matcheri Keshavan, and Jay N. Giedd. 2008. ‘Why Do Many Psychiatric Disorders Emerge during Adolescence?’ </w:t>
      </w:r>
      <w:r w:rsidRPr="005A2A03">
        <w:rPr>
          <w:i/>
          <w:iCs/>
        </w:rPr>
        <w:t>Nature Reviews Neuroscience</w:t>
      </w:r>
      <w:r w:rsidRPr="005A2A03">
        <w:t xml:space="preserve"> 9(12):947–57. doi: 10.1038/nrn2513.</w:t>
      </w:r>
    </w:p>
    <w:p w14:paraId="76FF193D" w14:textId="77777777" w:rsidR="005A2A03" w:rsidRPr="005A2A03" w:rsidRDefault="005A2A03" w:rsidP="005A2A03">
      <w:pPr>
        <w:pStyle w:val="Bibliography"/>
        <w:ind w:firstLine="480"/>
      </w:pPr>
      <w:r w:rsidRPr="005A2A03">
        <w:t xml:space="preserve">Solmi, Marco, Joaquim Radua, Miriam Olivola, Enrico Croce, Livia Soardo, Gonzalo Salazar De Pablo, Jae Il Shin, James B. Kirkbride, Peter Jones, Jae Han Kim, Jong Yeob Kim, Andrè F. Carvalho, Mary V. Seeman, Christoph U. Correll, and Paolo Fusar-Poli. 2022. ‘Age at Onset of Mental Disorders Worldwide: Large-Scale Meta-Analysis of 192 Epidemiological Studies’. </w:t>
      </w:r>
      <w:r w:rsidRPr="005A2A03">
        <w:rPr>
          <w:i/>
          <w:iCs/>
        </w:rPr>
        <w:t>Molecular Psychiatry</w:t>
      </w:r>
      <w:r w:rsidRPr="005A2A03">
        <w:t xml:space="preserve"> 27(1):281–95. doi: 10.1038/s41380-021-01161-7.</w:t>
      </w:r>
    </w:p>
    <w:p w14:paraId="337829DA" w14:textId="77777777" w:rsidR="005A2A03" w:rsidRPr="005A2A03" w:rsidRDefault="005A2A03" w:rsidP="005A2A03">
      <w:pPr>
        <w:pStyle w:val="Bibliography"/>
        <w:ind w:firstLine="480"/>
      </w:pPr>
      <w:r w:rsidRPr="005A2A03">
        <w:t xml:space="preserve">William Styron. 1990. </w:t>
      </w:r>
      <w:r w:rsidRPr="005A2A03">
        <w:rPr>
          <w:i/>
          <w:iCs/>
        </w:rPr>
        <w:t>Darkness Visible: A Memoir of Madness.</w:t>
      </w:r>
      <w:r w:rsidRPr="005A2A03">
        <w:t xml:space="preserve"> New York: Random House.</w:t>
      </w:r>
    </w:p>
    <w:p w14:paraId="23EA713B" w14:textId="77777777" w:rsidR="005A2A03" w:rsidRPr="005A2A03" w:rsidRDefault="005A2A03" w:rsidP="005A2A03">
      <w:pPr>
        <w:pStyle w:val="Bibliography"/>
        <w:ind w:firstLine="480"/>
      </w:pPr>
      <w:r w:rsidRPr="005A2A03">
        <w:t>World health organization. 2023. ‘Depressive Disorder (Depression)’. Retrieved (https://www.who.int/news-room/fact-sheets/detail/depression).</w:t>
      </w:r>
    </w:p>
    <w:p w14:paraId="7406A086" w14:textId="77777777" w:rsidR="005A2A03" w:rsidRPr="005A2A03" w:rsidRDefault="005A2A03" w:rsidP="005A2A03">
      <w:pPr>
        <w:pStyle w:val="Bibliography"/>
        <w:ind w:firstLine="480"/>
      </w:pPr>
      <w:r w:rsidRPr="005A2A03">
        <w:t xml:space="preserve">XIE Yu, HU Jingwei, and ZHANG Chunni. 2014. ‘The China Family Panel Studies: Design and Practice’. </w:t>
      </w:r>
      <w:r w:rsidRPr="005A2A03">
        <w:rPr>
          <w:i/>
          <w:iCs/>
        </w:rPr>
        <w:t>Chin J Sociol</w:t>
      </w:r>
      <w:r w:rsidRPr="005A2A03">
        <w:t xml:space="preserve"> 34:1–32.</w:t>
      </w:r>
    </w:p>
    <w:p w14:paraId="3D492872" w14:textId="77777777" w:rsidR="005A2A03" w:rsidRPr="005A2A03" w:rsidRDefault="005A2A03" w:rsidP="005A2A03">
      <w:pPr>
        <w:pStyle w:val="Bibliography"/>
        <w:ind w:firstLine="480"/>
      </w:pPr>
      <w:r w:rsidRPr="005A2A03">
        <w:t xml:space="preserve">Yang, Gonghuan, Yu Wang, Yixin Zeng, George F. Gao, Xiaofeng Liang, Maigeng Zhou, Xia Wan, Shicheng Yu, Yuhong Jiang, Mohsen Naghavi, Theo Vos, Haidong Wang, Alan D. Lopez, and Christopher Jl Murray. 2013. ‘Rapid Health Transition in China, 1990–2010: Findings from the Global Burden of Disease Study 2010’. </w:t>
      </w:r>
      <w:r w:rsidRPr="005A2A03">
        <w:rPr>
          <w:i/>
          <w:iCs/>
        </w:rPr>
        <w:t>The Lancet</w:t>
      </w:r>
      <w:r w:rsidRPr="005A2A03">
        <w:t xml:space="preserve"> 381(9882):1987–2015. doi: 10.1016/S0140-6736(13)61097-1.</w:t>
      </w:r>
    </w:p>
    <w:p w14:paraId="3AA16951" w14:textId="77777777" w:rsidR="005A2A03" w:rsidRPr="005A2A03" w:rsidRDefault="005A2A03" w:rsidP="005A2A03">
      <w:pPr>
        <w:pStyle w:val="Bibliography"/>
        <w:ind w:firstLine="480"/>
      </w:pPr>
      <w:r w:rsidRPr="005A2A03">
        <w:lastRenderedPageBreak/>
        <w:t xml:space="preserve">YU Xiaoqi, ZHANG Yali, and YU Guoliang. 2022. ‘Prevalence of Mental Health Problems among Senior High School Students in Mainland of China from 2010 to 2020: A Meta-Analysis’. </w:t>
      </w:r>
      <w:r w:rsidRPr="005A2A03">
        <w:rPr>
          <w:i/>
          <w:iCs/>
        </w:rPr>
        <w:t>Advances in Psychological Science</w:t>
      </w:r>
      <w:r w:rsidRPr="005A2A03">
        <w:t xml:space="preserve"> 30(5):978. doi: 10.3724/SP.J.1042.2022.00978.</w:t>
      </w:r>
    </w:p>
    <w:p w14:paraId="5D522257" w14:textId="77777777" w:rsidR="005A2A03" w:rsidRPr="005A2A03" w:rsidRDefault="005A2A03" w:rsidP="005A2A03">
      <w:pPr>
        <w:pStyle w:val="Bibliography"/>
        <w:ind w:firstLine="480"/>
      </w:pPr>
      <w:r w:rsidRPr="005A2A03">
        <w:t xml:space="preserve">Zhang Yali, Jin Juanjuan, and Yu Guoliang. 2022. ‘Prevalence of mental health problems among junior high school students in Chinese mainland from 2010 to 2020: A meta-analysis’. </w:t>
      </w:r>
      <w:r w:rsidRPr="005A2A03">
        <w:rPr>
          <w:i/>
          <w:iCs/>
        </w:rPr>
        <w:t>Advances in Psychological Science</w:t>
      </w:r>
      <w:r w:rsidRPr="005A2A03">
        <w:t xml:space="preserve"> 30(5):965–77. doi: 10.3724/SP.J.1042.2022.00965.</w:t>
      </w:r>
    </w:p>
    <w:p w14:paraId="32FC3C3F" w14:textId="77777777" w:rsidR="005A2A03" w:rsidRPr="005A2A03" w:rsidRDefault="005A2A03" w:rsidP="005A2A03">
      <w:pPr>
        <w:pStyle w:val="Bibliography"/>
        <w:ind w:firstLine="480"/>
      </w:pPr>
      <w:r w:rsidRPr="005A2A03">
        <w:t>傅小兰</w:t>
      </w:r>
      <w:r w:rsidRPr="005A2A03">
        <w:t xml:space="preserve"> and </w:t>
      </w:r>
      <w:r w:rsidRPr="005A2A03">
        <w:t>张侃</w:t>
      </w:r>
      <w:r w:rsidRPr="005A2A03">
        <w:t xml:space="preserve">. 2023. </w:t>
      </w:r>
      <w:r w:rsidRPr="005A2A03">
        <w:rPr>
          <w:i/>
          <w:iCs/>
        </w:rPr>
        <w:t>心理健康蓝皮书</w:t>
      </w:r>
      <w:r w:rsidRPr="005A2A03">
        <w:rPr>
          <w:i/>
          <w:iCs/>
        </w:rPr>
        <w:t xml:space="preserve"> </w:t>
      </w:r>
      <w:r w:rsidRPr="005A2A03">
        <w:rPr>
          <w:i/>
          <w:iCs/>
        </w:rPr>
        <w:t>中国国民心理健康发展报告</w:t>
      </w:r>
      <w:r w:rsidRPr="005A2A03">
        <w:rPr>
          <w:i/>
          <w:iCs/>
        </w:rPr>
        <w:t>(2021-2022)</w:t>
      </w:r>
      <w:r w:rsidRPr="005A2A03">
        <w:t xml:space="preserve">. 1st ed. </w:t>
      </w:r>
      <w:r w:rsidRPr="005A2A03">
        <w:t>北京</w:t>
      </w:r>
      <w:r w:rsidRPr="005A2A03">
        <w:t xml:space="preserve">: </w:t>
      </w:r>
      <w:r w:rsidRPr="005A2A03">
        <w:t>社会科学文献出版社</w:t>
      </w:r>
      <w:r w:rsidRPr="005A2A03">
        <w:t>.</w:t>
      </w:r>
    </w:p>
    <w:p w14:paraId="11A01229" w14:textId="77777777" w:rsidR="005A2A03" w:rsidRPr="005A2A03" w:rsidRDefault="005A2A03" w:rsidP="005A2A03">
      <w:pPr>
        <w:pStyle w:val="Bibliography"/>
        <w:ind w:firstLine="480"/>
      </w:pPr>
      <w:r w:rsidRPr="005A2A03">
        <w:t>汪向东</w:t>
      </w:r>
      <w:r w:rsidRPr="005A2A03">
        <w:t xml:space="preserve">, </w:t>
      </w:r>
      <w:r w:rsidRPr="005A2A03">
        <w:t>王希林</w:t>
      </w:r>
      <w:r w:rsidRPr="005A2A03">
        <w:t xml:space="preserve">, and </w:t>
      </w:r>
      <w:r w:rsidRPr="005A2A03">
        <w:t>马弘</w:t>
      </w:r>
      <w:r w:rsidRPr="005A2A03">
        <w:t xml:space="preserve">. 1999. </w:t>
      </w:r>
      <w:r w:rsidRPr="005A2A03">
        <w:t>心理卫生评定量表手册</w:t>
      </w:r>
      <w:r w:rsidRPr="005A2A03">
        <w:t xml:space="preserve">. </w:t>
      </w:r>
      <w:r w:rsidRPr="005A2A03">
        <w:t>中国心理卫生杂志社</w:t>
      </w:r>
      <w:r w:rsidRPr="005A2A03">
        <w:t>.</w:t>
      </w:r>
    </w:p>
    <w:p w14:paraId="44E55722" w14:textId="77777777" w:rsidR="005A2A03" w:rsidRPr="005A2A03" w:rsidRDefault="005A2A03" w:rsidP="005A2A03">
      <w:pPr>
        <w:pStyle w:val="Bibliography"/>
        <w:ind w:firstLine="480"/>
      </w:pPr>
      <w:r w:rsidRPr="005A2A03">
        <w:t>荣丽敏</w:t>
      </w:r>
      <w:r w:rsidRPr="005A2A03">
        <w:t xml:space="preserve">, </w:t>
      </w:r>
      <w:r w:rsidRPr="005A2A03">
        <w:t>郑艺</w:t>
      </w:r>
      <w:r w:rsidRPr="005A2A03">
        <w:t xml:space="preserve">, </w:t>
      </w:r>
      <w:r w:rsidRPr="005A2A03">
        <w:t>段熙明</w:t>
      </w:r>
      <w:r w:rsidRPr="005A2A03">
        <w:t xml:space="preserve">, </w:t>
      </w:r>
      <w:r w:rsidRPr="005A2A03">
        <w:t>刘彦志</w:t>
      </w:r>
      <w:r w:rsidRPr="005A2A03">
        <w:t xml:space="preserve">, </w:t>
      </w:r>
      <w:r w:rsidRPr="005A2A03">
        <w:t>张晓燕</w:t>
      </w:r>
      <w:r w:rsidRPr="005A2A03">
        <w:t xml:space="preserve">, </w:t>
      </w:r>
      <w:r w:rsidRPr="005A2A03">
        <w:t>胡瑞宇</w:t>
      </w:r>
      <w:r w:rsidRPr="005A2A03">
        <w:t xml:space="preserve">, </w:t>
      </w:r>
      <w:r w:rsidRPr="005A2A03">
        <w:t>朱丽</w:t>
      </w:r>
      <w:r w:rsidRPr="005A2A03">
        <w:t xml:space="preserve">, </w:t>
      </w:r>
      <w:r w:rsidRPr="005A2A03">
        <w:t>黄悦勤</w:t>
      </w:r>
      <w:r w:rsidRPr="005A2A03">
        <w:t xml:space="preserve">, </w:t>
      </w:r>
      <w:r w:rsidRPr="005A2A03">
        <w:t>吴一波</w:t>
      </w:r>
      <w:r w:rsidRPr="005A2A03">
        <w:t xml:space="preserve">, </w:t>
      </w:r>
      <w:r w:rsidRPr="005A2A03">
        <w:t>慕福芹</w:t>
      </w:r>
      <w:r w:rsidRPr="005A2A03">
        <w:t xml:space="preserve">, and </w:t>
      </w:r>
      <w:r w:rsidRPr="005A2A03">
        <w:t>刘燕</w:t>
      </w:r>
      <w:r w:rsidRPr="005A2A03">
        <w:t>. 2023. ‘2021</w:t>
      </w:r>
      <w:r w:rsidRPr="005A2A03">
        <w:t>和</w:t>
      </w:r>
      <w:r w:rsidRPr="005A2A03">
        <w:t>2022</w:t>
      </w:r>
      <w:r w:rsidRPr="005A2A03">
        <w:t>年中国居民抑郁和焦虑症状及其共患的相关因素</w:t>
      </w:r>
      <w:r w:rsidRPr="005A2A03">
        <w:t xml:space="preserve">’. </w:t>
      </w:r>
      <w:r w:rsidRPr="005A2A03">
        <w:t>中国心理卫生杂志</w:t>
      </w:r>
      <w:r w:rsidRPr="005A2A03">
        <w:t xml:space="preserve"> (12):1023–30.</w:t>
      </w:r>
    </w:p>
    <w:p w14:paraId="2D4C7B95" w14:textId="77777777" w:rsidR="005A2A03" w:rsidRPr="005A2A03" w:rsidRDefault="005A2A03" w:rsidP="005A2A03">
      <w:pPr>
        <w:pStyle w:val="Bibliography"/>
        <w:ind w:firstLine="480"/>
      </w:pPr>
      <w:r w:rsidRPr="005A2A03">
        <w:t>章婕</w:t>
      </w:r>
      <w:r w:rsidRPr="005A2A03">
        <w:t xml:space="preserve">, </w:t>
      </w:r>
      <w:r w:rsidRPr="005A2A03">
        <w:t>吴振云</w:t>
      </w:r>
      <w:r w:rsidRPr="005A2A03">
        <w:t xml:space="preserve">, </w:t>
      </w:r>
      <w:r w:rsidRPr="005A2A03">
        <w:t>方格</w:t>
      </w:r>
      <w:r w:rsidRPr="005A2A03">
        <w:t xml:space="preserve">, </w:t>
      </w:r>
      <w:r w:rsidRPr="005A2A03">
        <w:t>李娟</w:t>
      </w:r>
      <w:r w:rsidRPr="005A2A03">
        <w:t xml:space="preserve">, </w:t>
      </w:r>
      <w:r w:rsidRPr="005A2A03">
        <w:t>韩布新</w:t>
      </w:r>
      <w:r w:rsidRPr="005A2A03">
        <w:t xml:space="preserve">, and </w:t>
      </w:r>
      <w:r w:rsidRPr="005A2A03">
        <w:t>陈祉妍</w:t>
      </w:r>
      <w:r w:rsidRPr="005A2A03">
        <w:t>. 2010. ‘</w:t>
      </w:r>
      <w:r w:rsidRPr="005A2A03">
        <w:t>流调中心抑郁量表全国城市常模的建立</w:t>
      </w:r>
      <w:r w:rsidRPr="005A2A03">
        <w:t xml:space="preserve">’. </w:t>
      </w:r>
      <w:r w:rsidRPr="005A2A03">
        <w:t>中国心理卫生杂志</w:t>
      </w:r>
      <w:r w:rsidRPr="005A2A03">
        <w:t xml:space="preserve"> 24(2):139–43.</w:t>
      </w:r>
    </w:p>
    <w:p w14:paraId="6B0CD4BA" w14:textId="7D18610A" w:rsidR="004D751B" w:rsidRPr="00FC1EED" w:rsidRDefault="004D751B">
      <w:pPr>
        <w:ind w:firstLine="480"/>
      </w:pPr>
      <w:r>
        <w:fldChar w:fldCharType="end"/>
      </w:r>
    </w:p>
    <w:sectPr w:rsidR="004D751B" w:rsidRPr="00FC1EE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Hu Chuan-Peng" w:date="2024-01-11T21:14:00Z" w:initials="HC">
    <w:p w14:paraId="4F96621A" w14:textId="2B262F19" w:rsidR="00D84BCB" w:rsidRDefault="00D84BCB">
      <w:pPr>
        <w:pStyle w:val="CommentText"/>
        <w:ind w:firstLine="320"/>
        <w:rPr>
          <w:rFonts w:hint="eastAsia"/>
        </w:rPr>
      </w:pPr>
      <w:r>
        <w:rPr>
          <w:rStyle w:val="CommentReference"/>
        </w:rPr>
        <w:annotationRef/>
      </w:r>
      <w:r>
        <w:rPr>
          <w:rFonts w:hint="eastAsia"/>
        </w:rPr>
        <w:t>李医生也参与了编码内容的确定，这个应该得加上</w:t>
      </w:r>
    </w:p>
  </w:comment>
  <w:comment w:id="35" w:author="Hu Chuan-Peng" w:date="2024-01-11T20:47:00Z" w:initials="HC">
    <w:p w14:paraId="09FE20D4" w14:textId="79C0A599" w:rsidR="00BA06EB" w:rsidRDefault="00BA06EB">
      <w:pPr>
        <w:pStyle w:val="CommentText"/>
        <w:ind w:firstLine="320"/>
        <w:rPr>
          <w:rFonts w:hint="eastAsia"/>
        </w:rPr>
      </w:pPr>
      <w:r>
        <w:rPr>
          <w:rStyle w:val="CommentReference"/>
        </w:rPr>
        <w:annotationRef/>
      </w:r>
      <w:r>
        <w:rPr>
          <w:rFonts w:hint="eastAsia"/>
        </w:rPr>
        <w:t>我们自己结合这数据，直接得到一个合理的估计。</w:t>
      </w:r>
    </w:p>
  </w:comment>
  <w:comment w:id="64" w:author="Hu Chuan-Peng" w:date="2024-01-11T20:50:00Z" w:initials="HC">
    <w:p w14:paraId="0672A133" w14:textId="5479766F" w:rsidR="004A16BE" w:rsidRDefault="004A16BE">
      <w:pPr>
        <w:pStyle w:val="CommentText"/>
        <w:ind w:firstLine="320"/>
        <w:rPr>
          <w:rFonts w:hint="eastAsia"/>
        </w:rPr>
      </w:pPr>
      <w:r>
        <w:rPr>
          <w:rStyle w:val="CommentReference"/>
        </w:rPr>
        <w:annotationRef/>
      </w:r>
      <w:r>
        <w:rPr>
          <w:rFonts w:hint="eastAsia"/>
        </w:rPr>
        <w:t>这里也说一下儿童青少年中的抑郁导致的自杀与自伤</w:t>
      </w:r>
      <w:r w:rsidR="009857F1">
        <w:rPr>
          <w:rFonts w:hint="eastAsia"/>
        </w:rPr>
        <w:t>问题</w:t>
      </w:r>
    </w:p>
  </w:comment>
  <w:comment w:id="78" w:author="Hu Chuan-Peng" w:date="2024-01-10T17:52:00Z" w:initials="HC">
    <w:p w14:paraId="7FA2B057" w14:textId="118EA9F8" w:rsidR="005F3CD5" w:rsidRDefault="005F3CD5">
      <w:pPr>
        <w:pStyle w:val="CommentText"/>
        <w:ind w:firstLine="320"/>
      </w:pPr>
      <w:r>
        <w:rPr>
          <w:rStyle w:val="CommentReference"/>
        </w:rPr>
        <w:annotationRef/>
      </w:r>
      <w:r>
        <w:rPr>
          <w:rFonts w:hint="eastAsia"/>
        </w:rPr>
        <w:t>李瑛老师他们的应该算一个数据</w:t>
      </w:r>
      <w:r w:rsidR="00820A8E">
        <w:rPr>
          <w:rFonts w:hint="eastAsia"/>
        </w:rPr>
        <w:t>。</w:t>
      </w:r>
    </w:p>
  </w:comment>
  <w:comment w:id="79" w:author="浩远 汪" w:date="2024-01-10T18:42:00Z" w:initials="浩汪">
    <w:p w14:paraId="1595DC56" w14:textId="52FDB2CD" w:rsidR="00EC0013" w:rsidRDefault="00EC0013">
      <w:pPr>
        <w:pStyle w:val="CommentText"/>
        <w:ind w:firstLine="320"/>
      </w:pPr>
      <w:r>
        <w:rPr>
          <w:rStyle w:val="CommentReference"/>
        </w:rPr>
        <w:annotationRef/>
      </w:r>
      <w:r>
        <w:rPr>
          <w:rFonts w:hint="eastAsia"/>
        </w:rPr>
        <w:t>是的，</w:t>
      </w:r>
      <w:r>
        <w:fldChar w:fldCharType="begin"/>
      </w:r>
      <w:r>
        <w:instrText xml:space="preserve"> ADDIN ZOTERO_ITEM CSL_CITATION {"citationID":"zQ0UO7Xu","properties":{"custom":"Deng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fldChar w:fldCharType="separate"/>
      </w:r>
      <w:r w:rsidRPr="00DB3426">
        <w:t>Deng et al. (</w:t>
      </w:r>
      <w:r w:rsidRPr="00DB3426">
        <w:rPr>
          <w:rStyle w:val="innerzoteroCitation"/>
        </w:rPr>
        <w:t>2023</w:t>
      </w:r>
      <w:r w:rsidRPr="00DB3426">
        <w:t>)</w:t>
      </w:r>
      <w:r>
        <w:fldChar w:fldCharType="end"/>
      </w:r>
      <w:r>
        <w:rPr>
          <w:rFonts w:hint="eastAsia"/>
        </w:rPr>
        <w:t>就是李瑛老师的那篇文章，他是通信作者排在最后了。</w:t>
      </w:r>
    </w:p>
  </w:comment>
  <w:comment w:id="86" w:author="Hu Chuan-Peng" w:date="2024-01-11T20:54:00Z" w:initials="HC">
    <w:p w14:paraId="1D5D7A51" w14:textId="4846DCEE" w:rsidR="005C7FDF" w:rsidRDefault="005C7FDF">
      <w:pPr>
        <w:pStyle w:val="CommentText"/>
        <w:ind w:firstLine="320"/>
      </w:pPr>
      <w:r>
        <w:rPr>
          <w:rStyle w:val="CommentReference"/>
        </w:rPr>
        <w:annotationRef/>
      </w:r>
      <w:r>
        <w:t>Full name</w:t>
      </w:r>
    </w:p>
  </w:comment>
  <w:comment w:id="96" w:author="Hu Chuan-Peng" w:date="2024-01-11T20:55:00Z" w:initials="HC">
    <w:p w14:paraId="4C6CDA63" w14:textId="5C7F39E6" w:rsidR="00587D6D" w:rsidRDefault="00587D6D">
      <w:pPr>
        <w:pStyle w:val="CommentText"/>
        <w:ind w:firstLine="320"/>
        <w:rPr>
          <w:rFonts w:hint="eastAsia"/>
        </w:rPr>
      </w:pPr>
      <w:r>
        <w:rPr>
          <w:rStyle w:val="CommentReference"/>
        </w:rPr>
        <w:annotationRef/>
      </w:r>
      <w:r>
        <w:rPr>
          <w:rFonts w:hint="eastAsia"/>
        </w:rPr>
        <w:t>这里似乎还缺一句话来收尾</w:t>
      </w:r>
    </w:p>
  </w:comment>
  <w:comment w:id="109" w:author="Hu Chuan-Peng" w:date="2024-01-11T20:55:00Z" w:initials="HC">
    <w:p w14:paraId="312D9BCE" w14:textId="1C764F1C" w:rsidR="00EF3545" w:rsidRDefault="00EF3545">
      <w:pPr>
        <w:pStyle w:val="CommentText"/>
        <w:ind w:firstLine="320"/>
      </w:pPr>
      <w:r>
        <w:rPr>
          <w:rStyle w:val="CommentReference"/>
        </w:rPr>
        <w:annotationRef/>
      </w:r>
      <w:r>
        <w:rPr>
          <w:rFonts w:hint="eastAsia"/>
        </w:rPr>
        <w:t>文献</w:t>
      </w:r>
    </w:p>
  </w:comment>
  <w:comment w:id="125" w:author="Hu Chuan-Peng" w:date="2024-01-11T21:18:00Z" w:initials="HC">
    <w:p w14:paraId="16D5BFCF" w14:textId="0439A108" w:rsidR="001272A3" w:rsidRDefault="001272A3">
      <w:pPr>
        <w:pStyle w:val="CommentText"/>
        <w:ind w:firstLine="320"/>
      </w:pPr>
      <w:r>
        <w:rPr>
          <w:rStyle w:val="CommentReference"/>
        </w:rPr>
        <w:annotationRef/>
      </w:r>
      <w:r>
        <w:rPr>
          <w:rFonts w:hint="eastAsia"/>
        </w:rPr>
        <w:t>引文的格式再检查一下</w:t>
      </w:r>
    </w:p>
  </w:comment>
  <w:comment w:id="128" w:author="浩远 汪" w:date="2024-01-04T14:20:00Z" w:initials="浩汪">
    <w:p w14:paraId="4C0FCAA5" w14:textId="0E99B02E" w:rsidR="002B7A6B" w:rsidRDefault="002B7A6B" w:rsidP="002B7A6B">
      <w:pPr>
        <w:pStyle w:val="CommentText"/>
        <w:ind w:firstLine="320"/>
      </w:pPr>
      <w:r>
        <w:rPr>
          <w:rStyle w:val="CommentReference"/>
        </w:rPr>
        <w:annotationRef/>
      </w:r>
      <w:r>
        <w:rPr>
          <w:rFonts w:hint="eastAsia"/>
        </w:rPr>
        <w:t>新加了一些，您看看是否还得再补充</w:t>
      </w:r>
    </w:p>
    <w:p w14:paraId="51C205C7" w14:textId="14DDECCB" w:rsidR="002B7A6B" w:rsidRPr="002B7A6B" w:rsidRDefault="002B7A6B">
      <w:pPr>
        <w:pStyle w:val="CommentText"/>
        <w:ind w:leftChars="150" w:left="360" w:firstLine="480"/>
      </w:pPr>
    </w:p>
  </w:comment>
  <w:comment w:id="135" w:author="Hu Chuan-Peng" w:date="2024-01-10T18:02:00Z" w:initials="HC">
    <w:p w14:paraId="3C2B4CFA" w14:textId="19DC3F73" w:rsidR="00F46054" w:rsidRDefault="00F46054">
      <w:pPr>
        <w:pStyle w:val="CommentText"/>
        <w:ind w:firstLine="320"/>
      </w:pPr>
      <w:r>
        <w:rPr>
          <w:rStyle w:val="CommentReference"/>
        </w:rPr>
        <w:annotationRef/>
      </w:r>
      <w:r>
        <w:rPr>
          <w:rFonts w:hint="eastAsia"/>
        </w:rPr>
        <w:t>这种方式是我之前想说的，调查名，后面跟一个参考文献</w:t>
      </w:r>
      <w:r w:rsidR="00F23222">
        <w:rPr>
          <w:rFonts w:hint="eastAsia"/>
        </w:rPr>
        <w:t>，而不是直接参考文献，这样别人不看参考文献根本不知道你说是哪个调查。</w:t>
      </w:r>
    </w:p>
  </w:comment>
  <w:comment w:id="136" w:author="浩远 汪" w:date="2024-01-11T10:46:00Z" w:initials="浩汪">
    <w:p w14:paraId="713C3B8B" w14:textId="0697B3C0" w:rsidR="001A5278" w:rsidRPr="001A5278" w:rsidRDefault="001A5278">
      <w:pPr>
        <w:pStyle w:val="CommentText"/>
        <w:ind w:firstLine="320"/>
      </w:pPr>
      <w:r>
        <w:rPr>
          <w:rStyle w:val="CommentReference"/>
        </w:rPr>
        <w:annotationRef/>
      </w:r>
      <w:r>
        <w:rPr>
          <w:rFonts w:hint="eastAsia"/>
        </w:rPr>
        <w:t>已更改</w:t>
      </w:r>
    </w:p>
  </w:comment>
  <w:comment w:id="146" w:author="Hu Chuan-Peng" w:date="2024-01-11T21:32:00Z" w:initials="HC">
    <w:p w14:paraId="52EF73AC" w14:textId="116E1975" w:rsidR="0095577A" w:rsidRDefault="0095577A">
      <w:pPr>
        <w:pStyle w:val="CommentText"/>
        <w:ind w:firstLine="320"/>
        <w:rPr>
          <w:rFonts w:hint="eastAsia"/>
        </w:rPr>
      </w:pPr>
      <w:r>
        <w:rPr>
          <w:rStyle w:val="CommentReference"/>
        </w:rPr>
        <w:annotationRef/>
      </w:r>
      <w:r>
        <w:t>这个</w:t>
      </w:r>
      <w:r>
        <w:rPr>
          <w:rFonts w:hint="eastAsia"/>
        </w:rPr>
        <w:t>表述还是太模糊，还得想怎么变得更精确。</w:t>
      </w:r>
    </w:p>
  </w:comment>
  <w:comment w:id="151" w:author="Hu Chuan-Peng" w:date="2024-01-10T17:58:00Z" w:initials="HC">
    <w:p w14:paraId="57A7490D" w14:textId="0FD7CF72" w:rsidR="00F06A71" w:rsidRDefault="00F06A71">
      <w:pPr>
        <w:pStyle w:val="CommentText"/>
        <w:ind w:firstLine="320"/>
      </w:pPr>
      <w:r>
        <w:rPr>
          <w:rStyle w:val="CommentReference"/>
        </w:rPr>
        <w:annotationRef/>
      </w:r>
      <w:r>
        <w:rPr>
          <w:rFonts w:hint="eastAsia"/>
        </w:rPr>
        <w:t>注意这个空格</w:t>
      </w:r>
    </w:p>
  </w:comment>
  <w:comment w:id="172" w:author="Hu Chuan-Peng" w:date="2023-11-18T14:38:00Z" w:initials="HC">
    <w:p w14:paraId="46AFE35D" w14:textId="77777777" w:rsidR="0077489C" w:rsidRDefault="0077489C" w:rsidP="0077489C">
      <w:pPr>
        <w:pStyle w:val="CommentText"/>
        <w:ind w:firstLine="320"/>
      </w:pPr>
      <w:r>
        <w:rPr>
          <w:rStyle w:val="CommentReference"/>
        </w:rPr>
        <w:annotationRef/>
      </w:r>
      <w:r>
        <w:rPr>
          <w:rFonts w:hint="eastAsia"/>
        </w:rPr>
        <w:t>是否可以把这个图变成二维的？</w:t>
      </w:r>
    </w:p>
    <w:p w14:paraId="64B241AC" w14:textId="77777777" w:rsidR="0077489C" w:rsidRDefault="0077489C" w:rsidP="0077489C">
      <w:pPr>
        <w:pStyle w:val="CommentText"/>
        <w:ind w:leftChars="75" w:left="180" w:firstLine="480"/>
      </w:pPr>
      <w:r>
        <w:rPr>
          <w:rFonts w:hint="eastAsia"/>
        </w:rPr>
        <w:t>横轴是每个问卷所测量的症状数据，纵轴是它被引用的次数。</w:t>
      </w:r>
    </w:p>
  </w:comment>
  <w:comment w:id="173" w:author="浩远 汪" w:date="2023-11-19T16:39:00Z" w:initials="浩汪">
    <w:p w14:paraId="258E49FD" w14:textId="77777777" w:rsidR="0077489C" w:rsidRDefault="0077489C" w:rsidP="0077489C">
      <w:pPr>
        <w:pStyle w:val="CommentText"/>
        <w:ind w:firstLine="320"/>
      </w:pPr>
      <w:r>
        <w:rPr>
          <w:rStyle w:val="CommentReference"/>
        </w:rPr>
        <w:annotationRef/>
      </w:r>
      <w:r>
        <w:rPr>
          <w:rStyle w:val="CommentReference"/>
        </w:rPr>
        <w:annotationRef/>
      </w:r>
      <w:r>
        <w:rPr>
          <w:rFonts w:hint="eastAsia"/>
        </w:rPr>
        <w:t>是类似下面这样的图吗？是的话可以让孟真再美化下。把这些点想办法加上量表名称。</w:t>
      </w:r>
    </w:p>
    <w:p w14:paraId="5EB934F7" w14:textId="77777777" w:rsidR="0077489C" w:rsidRPr="00F545D7" w:rsidRDefault="0077489C" w:rsidP="0077489C">
      <w:pPr>
        <w:pStyle w:val="CommentText"/>
        <w:ind w:leftChars="75" w:left="180" w:firstLine="480"/>
      </w:pPr>
    </w:p>
  </w:comment>
  <w:comment w:id="174" w:author="Hu Chuan-Peng" w:date="2023-11-21T10:51:00Z" w:initials="HC">
    <w:p w14:paraId="0231E191" w14:textId="77777777" w:rsidR="0077489C" w:rsidRDefault="0077489C" w:rsidP="0077489C">
      <w:pPr>
        <w:pStyle w:val="CommentText"/>
        <w:ind w:firstLine="320"/>
      </w:pPr>
      <w:r>
        <w:rPr>
          <w:rStyle w:val="CommentReference"/>
        </w:rPr>
        <w:annotationRef/>
      </w:r>
      <w:r>
        <w:rPr>
          <w:rFonts w:hint="eastAsia"/>
        </w:rPr>
        <w:t>形式上是对的，美化一下应该比较好。</w:t>
      </w:r>
    </w:p>
  </w:comment>
  <w:comment w:id="176" w:author="Hu Chuan-Peng" w:date="2023-11-21T10:56:00Z" w:initials="HC">
    <w:p w14:paraId="4EA7387D" w14:textId="77777777" w:rsidR="0077489C" w:rsidRDefault="0077489C" w:rsidP="0077489C">
      <w:pPr>
        <w:pStyle w:val="CommentText"/>
        <w:ind w:firstLine="320"/>
      </w:pPr>
      <w:r>
        <w:rPr>
          <w:rStyle w:val="CommentReference"/>
        </w:rPr>
        <w:annotationRef/>
      </w:r>
      <w:r>
        <w:rPr>
          <w:rFonts w:hint="eastAsia"/>
        </w:rPr>
        <w:t>用</w:t>
      </w:r>
      <w:r>
        <w:rPr>
          <w:rFonts w:hint="eastAsia"/>
        </w:rPr>
        <w:t xml:space="preserve">Spearman </w:t>
      </w:r>
      <w:r>
        <w:t xml:space="preserve">+ </w:t>
      </w:r>
      <w:r>
        <w:rPr>
          <w:rFonts w:hint="eastAsia"/>
        </w:rPr>
        <w:t>bootes</w:t>
      </w:r>
      <w:r>
        <w:rPr>
          <w:rFonts w:hint="eastAsia"/>
        </w:rPr>
        <w:t>这个包来算一下</w:t>
      </w:r>
    </w:p>
  </w:comment>
  <w:comment w:id="177" w:author="浩远 汪" w:date="2023-12-29T10:53:00Z" w:initials="浩汪">
    <w:p w14:paraId="131117A7" w14:textId="64B23DD3" w:rsidR="00C572F2" w:rsidRDefault="00C572F2">
      <w:pPr>
        <w:pStyle w:val="CommentText"/>
        <w:ind w:firstLine="320"/>
      </w:pPr>
      <w:r>
        <w:rPr>
          <w:rStyle w:val="CommentReference"/>
        </w:rPr>
        <w:annotationRef/>
      </w:r>
      <w:r>
        <w:rPr>
          <w:rFonts w:hint="eastAsia"/>
        </w:rPr>
        <w:t>已更改</w:t>
      </w:r>
    </w:p>
  </w:comment>
  <w:comment w:id="183" w:author="Hu Chuan-Peng" w:date="2023-11-17T17:05:00Z" w:initials="HC">
    <w:p w14:paraId="002EF1D4" w14:textId="77777777" w:rsidR="0077489C" w:rsidRDefault="0077489C" w:rsidP="0077489C">
      <w:pPr>
        <w:pStyle w:val="CommentText"/>
        <w:ind w:firstLine="320"/>
      </w:pPr>
      <w:r>
        <w:rPr>
          <w:rStyle w:val="CommentReference"/>
        </w:rPr>
        <w:annotationRef/>
      </w:r>
      <w:r>
        <w:t>这个的分母</w:t>
      </w:r>
      <w:r>
        <w:rPr>
          <w:rFonts w:hint="eastAsia"/>
        </w:rPr>
        <w:t>是什么？</w:t>
      </w:r>
    </w:p>
  </w:comment>
  <w:comment w:id="184" w:author="浩远 汪" w:date="2023-11-18T09:05:00Z" w:initials="浩汪">
    <w:p w14:paraId="23FFF10A" w14:textId="77777777" w:rsidR="0077489C" w:rsidRDefault="0077489C" w:rsidP="0077489C">
      <w:pPr>
        <w:pStyle w:val="CommentText"/>
        <w:ind w:firstLine="320"/>
      </w:pPr>
      <w:r>
        <w:rPr>
          <w:rStyle w:val="CommentReference"/>
        </w:rPr>
        <w:annotationRef/>
      </w:r>
      <w:r>
        <w:rPr>
          <w:rFonts w:hint="eastAsia"/>
        </w:rPr>
        <w:t>传鹏好，这里的算法是这样的。</w:t>
      </w:r>
    </w:p>
    <w:p w14:paraId="2CCEC7C1" w14:textId="77777777" w:rsidR="0077489C" w:rsidRDefault="0077489C" w:rsidP="0077489C">
      <w:pPr>
        <w:pStyle w:val="CommentText"/>
        <w:ind w:leftChars="225" w:left="540" w:firstLine="480"/>
      </w:pPr>
      <w:r>
        <w:t>D</w:t>
      </w:r>
      <w:r>
        <w:rPr>
          <w:rFonts w:hint="eastAsia"/>
        </w:rPr>
        <w:t>sm</w:t>
      </w:r>
      <w:r>
        <w:t>-5</w:t>
      </w:r>
      <w:r>
        <w:rPr>
          <w:rFonts w:hint="eastAsia"/>
        </w:rPr>
        <w:t>的症状在咱们的症状中一共有</w:t>
      </w:r>
      <w:r>
        <w:rPr>
          <w:rFonts w:hint="eastAsia"/>
        </w:rPr>
        <w:t>2</w:t>
      </w:r>
      <w:r>
        <w:t>8</w:t>
      </w:r>
      <w:r>
        <w:rPr>
          <w:rFonts w:hint="eastAsia"/>
        </w:rPr>
        <w:t>个</w:t>
      </w:r>
      <w:r>
        <w:rPr>
          <w:rFonts w:hint="eastAsia"/>
        </w:rPr>
        <w:t xml:space="preserve"> </w:t>
      </w:r>
      <w:r>
        <w:rPr>
          <w:rFonts w:hint="eastAsia"/>
        </w:rPr>
        <w:t>（大多数都是复合症状），</w:t>
      </w:r>
      <w:r>
        <w:rPr>
          <w:rFonts w:hint="eastAsia"/>
        </w:rPr>
        <w:t>dsi</w:t>
      </w:r>
      <w:r>
        <w:rPr>
          <w:rFonts w:hint="eastAsia"/>
        </w:rPr>
        <w:t>测量到了其中的</w:t>
      </w:r>
      <w:r>
        <w:rPr>
          <w:rFonts w:hint="eastAsia"/>
        </w:rPr>
        <w:t>2</w:t>
      </w:r>
      <w:r>
        <w:t>0</w:t>
      </w:r>
      <w:r>
        <w:rPr>
          <w:rFonts w:hint="eastAsia"/>
        </w:rPr>
        <w:t>个，所以是</w:t>
      </w:r>
      <w:r>
        <w:rPr>
          <w:rFonts w:hint="eastAsia"/>
        </w:rPr>
        <w:t>2</w:t>
      </w:r>
      <w:r>
        <w:t>0/28=71%</w:t>
      </w:r>
    </w:p>
  </w:comment>
  <w:comment w:id="185" w:author="Hu Chuan-Peng" w:date="2023-11-18T14:13:00Z" w:initials="HC">
    <w:p w14:paraId="13D2050B" w14:textId="77777777" w:rsidR="0077489C" w:rsidRDefault="0077489C" w:rsidP="0077489C">
      <w:pPr>
        <w:pStyle w:val="CommentText"/>
        <w:ind w:firstLine="320"/>
      </w:pPr>
      <w:r>
        <w:rPr>
          <w:rStyle w:val="CommentReference"/>
        </w:rPr>
        <w:annotationRef/>
      </w:r>
      <w:r>
        <w:rPr>
          <w:rFonts w:hint="eastAsia"/>
        </w:rPr>
        <w:t>DSM</w:t>
      </w:r>
      <w:r>
        <w:t>-5</w:t>
      </w:r>
      <w:r>
        <w:rPr>
          <w:rFonts w:hint="eastAsia"/>
        </w:rPr>
        <w:t>的症状有</w:t>
      </w:r>
      <w:r>
        <w:rPr>
          <w:rFonts w:hint="eastAsia"/>
        </w:rPr>
        <w:t>2</w:t>
      </w:r>
      <w:r>
        <w:t>8</w:t>
      </w:r>
      <w:r>
        <w:rPr>
          <w:rFonts w:hint="eastAsia"/>
        </w:rPr>
        <w:t>个，这个来源是哪里呢？我们似乎没有在方法中提到，也没有在参考文献？</w:t>
      </w:r>
    </w:p>
  </w:comment>
  <w:comment w:id="186" w:author="浩远 汪" w:date="2023-11-19T16:40:00Z" w:initials="浩汪">
    <w:p w14:paraId="7B1826DF" w14:textId="77777777" w:rsidR="0077489C" w:rsidRDefault="0077489C" w:rsidP="0077489C">
      <w:pPr>
        <w:pStyle w:val="CommentText"/>
        <w:ind w:firstLine="320"/>
      </w:pPr>
      <w:r>
        <w:rPr>
          <w:rStyle w:val="CommentReference"/>
        </w:rPr>
        <w:annotationRef/>
      </w:r>
      <w:r>
        <w:rPr>
          <w:rFonts w:hint="eastAsia"/>
        </w:rPr>
        <w:t>已在方法部分添加参考文献。</w:t>
      </w:r>
      <w:r>
        <w:br/>
      </w:r>
      <w:r>
        <w:rPr>
          <w:rFonts w:hint="eastAsia"/>
        </w:rPr>
        <w:t>来自</w:t>
      </w:r>
      <w:r>
        <w:t>DSM-5</w:t>
      </w:r>
      <w:r>
        <w:rPr>
          <w:rFonts w:hint="eastAsia"/>
        </w:rPr>
        <w:t>的手册，和</w:t>
      </w:r>
      <w:r w:rsidRPr="00F50C2E">
        <w:t>Eiko I Fried</w:t>
      </w:r>
      <w:r>
        <w:rPr>
          <w:rFonts w:hint="eastAsia"/>
        </w:rPr>
        <w:t>的一篇论文（二者基本一致，</w:t>
      </w:r>
      <w:r w:rsidRPr="00F50C2E">
        <w:t>Eiko I Fried</w:t>
      </w:r>
      <w:r>
        <w:rPr>
          <w:rFonts w:hint="eastAsia"/>
        </w:rPr>
        <w:t>是对前者简化描述）。</w:t>
      </w:r>
      <w:r>
        <w:br/>
      </w:r>
      <w:r>
        <w:rPr>
          <w:rFonts w:hint="eastAsia"/>
        </w:rPr>
        <w:t>其描述为“</w:t>
      </w:r>
      <w:r>
        <w:t>In the DSM-5, MDD is characterized by nine symptoms:</w:t>
      </w:r>
    </w:p>
    <w:p w14:paraId="68983BD6" w14:textId="77777777" w:rsidR="0077489C" w:rsidRDefault="0077489C" w:rsidP="0077489C">
      <w:pPr>
        <w:pStyle w:val="CommentText"/>
        <w:ind w:leftChars="75" w:left="180" w:firstLine="480"/>
      </w:pPr>
      <w:r>
        <w:t>1. depressed mood; 2. markedly diminished interest or</w:t>
      </w:r>
    </w:p>
    <w:p w14:paraId="333C6047" w14:textId="77777777" w:rsidR="0077489C" w:rsidRDefault="0077489C" w:rsidP="0077489C">
      <w:pPr>
        <w:pStyle w:val="CommentText"/>
        <w:ind w:leftChars="75" w:left="180" w:firstLineChars="0" w:firstLine="0"/>
      </w:pPr>
      <w:r>
        <w:t>pleasure; 3. increase or decrease in either weight or</w:t>
      </w:r>
    </w:p>
    <w:p w14:paraId="2E464DF9" w14:textId="77777777" w:rsidR="0077489C" w:rsidRDefault="0077489C" w:rsidP="0077489C">
      <w:pPr>
        <w:pStyle w:val="CommentText"/>
        <w:ind w:leftChars="75" w:left="180" w:firstLine="480"/>
      </w:pPr>
      <w:r>
        <w:t>appetite; 4. insomnia or hypersomnia; 5. psychomotor</w:t>
      </w:r>
    </w:p>
    <w:p w14:paraId="5A2A1C8D" w14:textId="77777777" w:rsidR="0077489C" w:rsidRDefault="0077489C" w:rsidP="0077489C">
      <w:pPr>
        <w:pStyle w:val="CommentText"/>
        <w:ind w:leftChars="75" w:left="180" w:firstLine="480"/>
      </w:pPr>
      <w:r>
        <w:t>agitation or retardation; 6. fatigue or loss of energy;</w:t>
      </w:r>
      <w:r w:rsidRPr="00F50C2E">
        <w:t xml:space="preserve"> </w:t>
      </w:r>
      <w:r>
        <w:t>7. feelings of worthlessness or inappropriate guilt; 8. dimin-</w:t>
      </w:r>
    </w:p>
    <w:p w14:paraId="1C9637EC" w14:textId="77777777" w:rsidR="0077489C" w:rsidRDefault="0077489C" w:rsidP="0077489C">
      <w:pPr>
        <w:pStyle w:val="CommentText"/>
        <w:ind w:leftChars="75" w:left="180" w:firstLine="480"/>
      </w:pPr>
      <w:r>
        <w:t>ished ability to think or concentrate, or indecisiveness; and</w:t>
      </w:r>
    </w:p>
    <w:p w14:paraId="49EC2563" w14:textId="77777777" w:rsidR="0077489C" w:rsidRDefault="0077489C" w:rsidP="0077489C">
      <w:pPr>
        <w:pStyle w:val="CommentText"/>
        <w:ind w:leftChars="75" w:left="180" w:firstLine="480"/>
      </w:pPr>
      <w:r>
        <w:t>9. recurrent thoughts of death or recurrent suicidal idea-tion.</w:t>
      </w:r>
      <w:r>
        <w:rPr>
          <w:rFonts w:hint="eastAsia"/>
        </w:rPr>
        <w:t>”</w:t>
      </w:r>
    </w:p>
    <w:p w14:paraId="036319D7" w14:textId="77777777" w:rsidR="0077489C" w:rsidRDefault="0077489C" w:rsidP="0077489C">
      <w:pPr>
        <w:pStyle w:val="CommentText"/>
        <w:ind w:leftChars="75" w:left="180" w:firstLine="480"/>
      </w:pPr>
      <w:r>
        <w:rPr>
          <w:rFonts w:hint="eastAsia"/>
        </w:rPr>
        <w:t>虽然只有</w:t>
      </w:r>
      <w:r>
        <w:rPr>
          <w:rFonts w:hint="eastAsia"/>
        </w:rPr>
        <w:t>9</w:t>
      </w:r>
      <w:r>
        <w:rPr>
          <w:rFonts w:hint="eastAsia"/>
        </w:rPr>
        <w:t>个，但是好多都是复合症状，在咱们的症状中就共有</w:t>
      </w:r>
      <w:r>
        <w:rPr>
          <w:rFonts w:hint="eastAsia"/>
        </w:rPr>
        <w:t>2</w:t>
      </w:r>
      <w:r>
        <w:t>8</w:t>
      </w:r>
      <w:r>
        <w:rPr>
          <w:rFonts w:hint="eastAsia"/>
        </w:rPr>
        <w:t>个了。</w:t>
      </w:r>
    </w:p>
    <w:p w14:paraId="0BE2FC8A" w14:textId="77777777" w:rsidR="0077489C" w:rsidRDefault="0077489C" w:rsidP="0077489C">
      <w:pPr>
        <w:pStyle w:val="CommentText"/>
        <w:ind w:leftChars="75" w:left="180" w:firstLine="480"/>
      </w:pPr>
      <w:r>
        <w:rPr>
          <w:rFonts w:hint="eastAsia"/>
        </w:rPr>
        <w:t>例如</w:t>
      </w:r>
      <w:r>
        <w:rPr>
          <w:rFonts w:hint="eastAsia"/>
        </w:rPr>
        <w:t>1</w:t>
      </w:r>
      <w:r w:rsidRPr="00F50C2E">
        <w:t xml:space="preserve"> </w:t>
      </w:r>
      <w:r>
        <w:t>depressed mood</w:t>
      </w:r>
      <w:r>
        <w:rPr>
          <w:rFonts w:hint="eastAsia"/>
        </w:rPr>
        <w:t>，在咱们的症状中就得是</w:t>
      </w:r>
      <w:r>
        <w:t>depressed mood</w:t>
      </w:r>
      <w:r>
        <w:rPr>
          <w:rFonts w:hint="eastAsia"/>
        </w:rPr>
        <w:t>和其包含的</w:t>
      </w:r>
      <w:r>
        <w:rPr>
          <w:rFonts w:hint="eastAsia"/>
        </w:rPr>
        <w:t>4</w:t>
      </w:r>
      <w:r>
        <w:rPr>
          <w:rFonts w:hint="eastAsia"/>
        </w:rPr>
        <w:t>个特殊症状都得算是</w:t>
      </w:r>
      <w:r>
        <w:rPr>
          <w:rFonts w:hint="eastAsia"/>
        </w:rPr>
        <w:t>D</w:t>
      </w:r>
      <w:r>
        <w:t>SM-5</w:t>
      </w:r>
      <w:r>
        <w:rPr>
          <w:rFonts w:hint="eastAsia"/>
        </w:rPr>
        <w:t>的症状。</w:t>
      </w:r>
    </w:p>
    <w:p w14:paraId="1DFEECC9" w14:textId="77777777" w:rsidR="0077489C" w:rsidRPr="00F545D7" w:rsidRDefault="0077489C" w:rsidP="0077489C">
      <w:pPr>
        <w:pStyle w:val="CommentText"/>
        <w:ind w:leftChars="75" w:left="180" w:firstLine="480"/>
      </w:pPr>
    </w:p>
  </w:comment>
  <w:comment w:id="187" w:author="Hu Chuan-Peng" w:date="2023-11-21T11:05:00Z" w:initials="HC">
    <w:p w14:paraId="57CEACC4" w14:textId="77777777" w:rsidR="0077489C" w:rsidRDefault="0077489C" w:rsidP="0077489C">
      <w:pPr>
        <w:pStyle w:val="CommentText"/>
        <w:ind w:firstLine="320"/>
      </w:pPr>
      <w:r>
        <w:rPr>
          <w:rStyle w:val="CommentReference"/>
        </w:rPr>
        <w:annotationRef/>
      </w:r>
      <w:r>
        <w:t xml:space="preserve">OK, </w:t>
      </w:r>
      <w:r>
        <w:rPr>
          <w:rFonts w:hint="eastAsia"/>
        </w:rPr>
        <w:t>我在前面进行了修改，你再看看是否合理。</w:t>
      </w:r>
    </w:p>
  </w:comment>
  <w:comment w:id="188" w:author="浩远 汪" w:date="2023-12-29T10:53:00Z" w:initials="浩汪">
    <w:p w14:paraId="77683141" w14:textId="77777777" w:rsidR="00C572F2" w:rsidRDefault="00C572F2">
      <w:pPr>
        <w:pStyle w:val="CommentText"/>
        <w:ind w:firstLine="320"/>
      </w:pPr>
      <w:r>
        <w:rPr>
          <w:rStyle w:val="CommentReference"/>
        </w:rPr>
        <w:annotationRef/>
      </w:r>
      <w:r>
        <w:rPr>
          <w:rFonts w:hint="eastAsia"/>
        </w:rPr>
        <w:t>没有问题</w:t>
      </w:r>
    </w:p>
    <w:p w14:paraId="24FABC2B" w14:textId="17D5096C" w:rsidR="00C572F2" w:rsidRDefault="00C572F2">
      <w:pPr>
        <w:pStyle w:val="CommentText"/>
        <w:ind w:leftChars="75" w:left="180" w:firstLine="480"/>
      </w:pPr>
    </w:p>
  </w:comment>
  <w:comment w:id="189" w:author="Hu Chuan-Peng" w:date="2023-11-17T17:09:00Z" w:initials="HC">
    <w:p w14:paraId="2EC6BB90" w14:textId="77777777" w:rsidR="0077489C" w:rsidRDefault="0077489C" w:rsidP="0077489C">
      <w:pPr>
        <w:pStyle w:val="CommentText"/>
        <w:ind w:firstLine="320"/>
      </w:pPr>
      <w:r>
        <w:rPr>
          <w:rStyle w:val="CommentReference"/>
        </w:rPr>
        <w:annotationRef/>
      </w:r>
      <w:r>
        <w:rPr>
          <w:rFonts w:hint="eastAsia"/>
        </w:rPr>
        <w:t>但是我们也有这个这复合症状？？出现第三多的就是它</w:t>
      </w:r>
    </w:p>
  </w:comment>
  <w:comment w:id="190" w:author="浩远 汪" w:date="2023-11-18T09:08:00Z" w:initials="浩汪">
    <w:p w14:paraId="19164D6B" w14:textId="77777777" w:rsidR="0077489C" w:rsidRDefault="0077489C" w:rsidP="0077489C">
      <w:pPr>
        <w:pStyle w:val="CommentText"/>
        <w:ind w:firstLine="320"/>
      </w:pPr>
      <w:r>
        <w:rPr>
          <w:rStyle w:val="CommentReference"/>
        </w:rPr>
        <w:annotationRef/>
      </w:r>
      <w:r>
        <w:rPr>
          <w:rFonts w:hint="eastAsia"/>
        </w:rPr>
        <w:t>这里确实搞错了，更改了说法。</w:t>
      </w:r>
    </w:p>
  </w:comment>
  <w:comment w:id="191" w:author="Hu Chuan-Peng" w:date="2023-11-18T14:16:00Z" w:initials="HC">
    <w:p w14:paraId="07A4CE01" w14:textId="77777777" w:rsidR="0077489C" w:rsidRDefault="0077489C" w:rsidP="0077489C">
      <w:pPr>
        <w:pStyle w:val="CommentText"/>
        <w:ind w:firstLine="320"/>
      </w:pPr>
      <w:r>
        <w:rPr>
          <w:rStyle w:val="CommentReference"/>
        </w:rPr>
        <w:annotationRef/>
      </w:r>
      <w:r>
        <w:rPr>
          <w:rFonts w:hint="eastAsia"/>
        </w:rPr>
        <w:t>这个症状就叫“</w:t>
      </w:r>
      <w:r w:rsidRPr="00E06B95">
        <w:t>markedly diminished interest or pleasure</w:t>
      </w:r>
      <w:r>
        <w:rPr>
          <w:rFonts w:hint="eastAsia"/>
        </w:rPr>
        <w:t>”？</w:t>
      </w:r>
    </w:p>
  </w:comment>
  <w:comment w:id="192" w:author="浩远 汪" w:date="2023-11-19T16:40:00Z" w:initials="浩汪">
    <w:p w14:paraId="587F9E74" w14:textId="77777777" w:rsidR="0077489C" w:rsidRDefault="0077489C" w:rsidP="0077489C">
      <w:pPr>
        <w:pStyle w:val="CommentText"/>
        <w:ind w:firstLine="320"/>
      </w:pPr>
      <w:r>
        <w:rPr>
          <w:rStyle w:val="CommentReference"/>
        </w:rPr>
        <w:annotationRef/>
      </w:r>
      <w:r>
        <w:rPr>
          <w:rFonts w:hint="eastAsia"/>
        </w:rPr>
        <w:t>是的就叫这个名字。</w:t>
      </w:r>
    </w:p>
  </w:comment>
  <w:comment w:id="193" w:author="Hu Chuan-Peng" w:date="2023-11-17T17:10:00Z" w:initials="HC">
    <w:p w14:paraId="32EEBAC8" w14:textId="77777777" w:rsidR="0077489C" w:rsidRDefault="0077489C" w:rsidP="0077489C">
      <w:pPr>
        <w:pStyle w:val="CommentText"/>
        <w:ind w:firstLine="320"/>
      </w:pPr>
      <w:r>
        <w:rPr>
          <w:rStyle w:val="CommentReference"/>
        </w:rPr>
        <w:annotationRef/>
      </w:r>
      <w:r>
        <w:rPr>
          <w:rFonts w:hint="eastAsia"/>
        </w:rPr>
        <w:t>这里的逻辑不是特别清楚</w:t>
      </w:r>
    </w:p>
  </w:comment>
  <w:comment w:id="194" w:author="浩远 汪" w:date="2023-11-18T09:09:00Z" w:initials="浩汪">
    <w:p w14:paraId="0B80610D" w14:textId="77777777" w:rsidR="0077489C" w:rsidRDefault="0077489C" w:rsidP="0077489C">
      <w:pPr>
        <w:pStyle w:val="CommentText"/>
        <w:ind w:firstLineChars="125"/>
      </w:pPr>
      <w:r>
        <w:rPr>
          <w:rStyle w:val="CommentReference"/>
        </w:rPr>
        <w:annotationRef/>
      </w:r>
      <w:r>
        <w:rPr>
          <w:rFonts w:hint="eastAsia"/>
        </w:rPr>
        <w:t>尝试改写了一下说法。实际意思为他们不区分复合症状和特殊症状的情况下，合并为同一个症状。</w:t>
      </w:r>
    </w:p>
  </w:comment>
  <w:comment w:id="196" w:author="Hu Chuan-Peng" w:date="2023-11-17T17:12:00Z" w:initials="HC">
    <w:p w14:paraId="0F2900C2" w14:textId="77777777" w:rsidR="0077489C" w:rsidRDefault="0077489C" w:rsidP="0077489C">
      <w:pPr>
        <w:pStyle w:val="CommentText"/>
        <w:ind w:firstLine="320"/>
      </w:pPr>
      <w:r>
        <w:rPr>
          <w:rStyle w:val="CommentReference"/>
        </w:rPr>
        <w:annotationRef/>
      </w:r>
      <w:r>
        <w:rPr>
          <w:rFonts w:hint="eastAsia"/>
        </w:rPr>
        <w:t>方法部分没有描述这个相关的计算？</w:t>
      </w:r>
    </w:p>
  </w:comment>
  <w:comment w:id="197" w:author="浩远 汪" w:date="2023-11-18T09:11:00Z" w:initials="浩汪">
    <w:p w14:paraId="330EC069" w14:textId="77777777" w:rsidR="0077489C" w:rsidRDefault="0077489C" w:rsidP="0077489C">
      <w:pPr>
        <w:pStyle w:val="CommentText"/>
        <w:ind w:firstLine="320"/>
      </w:pPr>
      <w:r>
        <w:rPr>
          <w:rStyle w:val="CommentReference"/>
        </w:rPr>
        <w:annotationRef/>
      </w:r>
      <w:r>
        <w:rPr>
          <w:rFonts w:hint="eastAsia"/>
        </w:rPr>
        <w:t>加在了</w:t>
      </w:r>
      <w:r>
        <w:rPr>
          <w:rFonts w:hint="eastAsia"/>
        </w:rPr>
        <w:t>2</w:t>
      </w:r>
      <w:r>
        <w:t xml:space="preserve">.4 </w:t>
      </w:r>
      <w:r>
        <w:rPr>
          <w:shd w:val="clear" w:color="auto" w:fill="FFFFFF"/>
        </w:rPr>
        <w:t>Data analyses</w:t>
      </w:r>
      <w:r>
        <w:rPr>
          <w:rFonts w:hint="eastAsia"/>
          <w:shd w:val="clear" w:color="auto" w:fill="FFFFFF"/>
        </w:rPr>
        <w:t>部分。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96621A" w15:done="0"/>
  <w15:commentEx w15:paraId="09FE20D4" w15:done="0"/>
  <w15:commentEx w15:paraId="0672A133" w15:done="0"/>
  <w15:commentEx w15:paraId="7FA2B057" w15:done="1"/>
  <w15:commentEx w15:paraId="1595DC56" w15:paraIdParent="7FA2B057" w15:done="1"/>
  <w15:commentEx w15:paraId="1D5D7A51" w15:done="0"/>
  <w15:commentEx w15:paraId="4C6CDA63" w15:done="0"/>
  <w15:commentEx w15:paraId="312D9BCE" w15:done="0"/>
  <w15:commentEx w15:paraId="16D5BFCF" w15:done="0"/>
  <w15:commentEx w15:paraId="51C205C7" w15:done="1"/>
  <w15:commentEx w15:paraId="3C2B4CFA" w15:done="1"/>
  <w15:commentEx w15:paraId="713C3B8B" w15:paraIdParent="3C2B4CFA" w15:done="1"/>
  <w15:commentEx w15:paraId="52EF73AC" w15:done="0"/>
  <w15:commentEx w15:paraId="57A7490D" w15:done="0"/>
  <w15:commentEx w15:paraId="64B241AC" w15:done="1"/>
  <w15:commentEx w15:paraId="5EB934F7" w15:paraIdParent="64B241AC" w15:done="1"/>
  <w15:commentEx w15:paraId="0231E191" w15:paraIdParent="64B241AC" w15:done="1"/>
  <w15:commentEx w15:paraId="4EA7387D" w15:done="1"/>
  <w15:commentEx w15:paraId="131117A7" w15:paraIdParent="4EA7387D" w15:done="1"/>
  <w15:commentEx w15:paraId="002EF1D4" w15:done="1"/>
  <w15:commentEx w15:paraId="2CCEC7C1" w15:paraIdParent="002EF1D4" w15:done="1"/>
  <w15:commentEx w15:paraId="13D2050B" w15:paraIdParent="002EF1D4" w15:done="1"/>
  <w15:commentEx w15:paraId="1DFEECC9" w15:paraIdParent="002EF1D4" w15:done="1"/>
  <w15:commentEx w15:paraId="57CEACC4" w15:paraIdParent="002EF1D4" w15:done="1"/>
  <w15:commentEx w15:paraId="24FABC2B" w15:paraIdParent="002EF1D4" w15:done="1"/>
  <w15:commentEx w15:paraId="2EC6BB90" w15:done="1"/>
  <w15:commentEx w15:paraId="19164D6B" w15:paraIdParent="2EC6BB90" w15:done="1"/>
  <w15:commentEx w15:paraId="07A4CE01" w15:paraIdParent="2EC6BB90" w15:done="1"/>
  <w15:commentEx w15:paraId="587F9E74" w15:paraIdParent="2EC6BB90" w15:done="1"/>
  <w15:commentEx w15:paraId="32EEBAC8" w15:done="1"/>
  <w15:commentEx w15:paraId="0B80610D" w15:paraIdParent="32EEBAC8" w15:done="1"/>
  <w15:commentEx w15:paraId="0F2900C2" w15:done="1"/>
  <w15:commentEx w15:paraId="330EC069" w15:paraIdParent="0F2900C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A05E0C0" w16cex:dateUtc="2024-01-11T13:14:00Z"/>
  <w16cex:commentExtensible w16cex:durableId="70A37F70" w16cex:dateUtc="2024-01-11T12:47:00Z"/>
  <w16cex:commentExtensible w16cex:durableId="6CAFBFD2" w16cex:dateUtc="2024-01-11T12:50:00Z"/>
  <w16cex:commentExtensible w16cex:durableId="7A4DB9BD" w16cex:dateUtc="2024-01-10T09:52:00Z"/>
  <w16cex:commentExtensible w16cex:durableId="276FFAF0" w16cex:dateUtc="2024-01-10T10:42:00Z"/>
  <w16cex:commentExtensible w16cex:durableId="71B19A18" w16cex:dateUtc="2024-01-11T12:54:00Z"/>
  <w16cex:commentExtensible w16cex:durableId="334E74A6" w16cex:dateUtc="2024-01-11T12:55:00Z"/>
  <w16cex:commentExtensible w16cex:durableId="775059C6" w16cex:dateUtc="2024-01-11T12:55:00Z"/>
  <w16cex:commentExtensible w16cex:durableId="162FBC40" w16cex:dateUtc="2024-01-11T13:18:00Z"/>
  <w16cex:commentExtensible w16cex:durableId="1C378BFA" w16cex:dateUtc="2024-01-04T06:20:00Z"/>
  <w16cex:commentExtensible w16cex:durableId="2EC35766" w16cex:dateUtc="2024-01-10T10:02:00Z"/>
  <w16cex:commentExtensible w16cex:durableId="60F02CB8" w16cex:dateUtc="2024-01-11T02:46:00Z"/>
  <w16cex:commentExtensible w16cex:durableId="1DE16793" w16cex:dateUtc="2024-01-11T13:32:00Z"/>
  <w16cex:commentExtensible w16cex:durableId="730DB176" w16cex:dateUtc="2024-01-10T09:58:00Z"/>
  <w16cex:commentExtensible w16cex:durableId="0363D034" w16cex:dateUtc="2023-11-18T06:38:00Z"/>
  <w16cex:commentExtensible w16cex:durableId="11DF7AD4" w16cex:dateUtc="2023-11-19T08:39:00Z"/>
  <w16cex:commentExtensible w16cex:durableId="307DE6E8" w16cex:dateUtc="2023-11-21T02:51:00Z"/>
  <w16cex:commentExtensible w16cex:durableId="338E2EA7" w16cex:dateUtc="2023-11-21T02:56:00Z"/>
  <w16cex:commentExtensible w16cex:durableId="3DB42B0F" w16cex:dateUtc="2023-12-29T02:53:00Z"/>
  <w16cex:commentExtensible w16cex:durableId="487FB298" w16cex:dateUtc="2023-11-17T09:05:00Z"/>
  <w16cex:commentExtensible w16cex:durableId="1FAD9EB8" w16cex:dateUtc="2023-11-18T01:05:00Z"/>
  <w16cex:commentExtensible w16cex:durableId="3652DB1F" w16cex:dateUtc="2023-11-18T06:13:00Z"/>
  <w16cex:commentExtensible w16cex:durableId="38C526E1" w16cex:dateUtc="2023-11-19T08:40:00Z"/>
  <w16cex:commentExtensible w16cex:durableId="18340A1F" w16cex:dateUtc="2023-11-21T03:05:00Z"/>
  <w16cex:commentExtensible w16cex:durableId="0C0BFE42" w16cex:dateUtc="2023-12-29T02:53:00Z"/>
  <w16cex:commentExtensible w16cex:durableId="0E181E0D" w16cex:dateUtc="2023-11-17T09:09:00Z"/>
  <w16cex:commentExtensible w16cex:durableId="63E0F2A5" w16cex:dateUtc="2023-11-18T01:08:00Z"/>
  <w16cex:commentExtensible w16cex:durableId="5A13EFFE" w16cex:dateUtc="2023-11-18T06:16:00Z"/>
  <w16cex:commentExtensible w16cex:durableId="47FAE63E" w16cex:dateUtc="2023-11-19T08:40:00Z"/>
  <w16cex:commentExtensible w16cex:durableId="28B5892D" w16cex:dateUtc="2023-11-17T09:10:00Z"/>
  <w16cex:commentExtensible w16cex:durableId="18A2A0D7" w16cex:dateUtc="2023-11-18T01:09:00Z"/>
  <w16cex:commentExtensible w16cex:durableId="589A5870" w16cex:dateUtc="2023-11-17T09:12:00Z"/>
  <w16cex:commentExtensible w16cex:durableId="023F56D5" w16cex:dateUtc="2023-11-18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96621A" w16cid:durableId="4A05E0C0"/>
  <w16cid:commentId w16cid:paraId="09FE20D4" w16cid:durableId="70A37F70"/>
  <w16cid:commentId w16cid:paraId="0672A133" w16cid:durableId="6CAFBFD2"/>
  <w16cid:commentId w16cid:paraId="7FA2B057" w16cid:durableId="7A4DB9BD"/>
  <w16cid:commentId w16cid:paraId="1595DC56" w16cid:durableId="276FFAF0"/>
  <w16cid:commentId w16cid:paraId="1D5D7A51" w16cid:durableId="71B19A18"/>
  <w16cid:commentId w16cid:paraId="4C6CDA63" w16cid:durableId="334E74A6"/>
  <w16cid:commentId w16cid:paraId="312D9BCE" w16cid:durableId="775059C6"/>
  <w16cid:commentId w16cid:paraId="16D5BFCF" w16cid:durableId="162FBC40"/>
  <w16cid:commentId w16cid:paraId="51C205C7" w16cid:durableId="1C378BFA"/>
  <w16cid:commentId w16cid:paraId="3C2B4CFA" w16cid:durableId="2EC35766"/>
  <w16cid:commentId w16cid:paraId="713C3B8B" w16cid:durableId="60F02CB8"/>
  <w16cid:commentId w16cid:paraId="52EF73AC" w16cid:durableId="1DE16793"/>
  <w16cid:commentId w16cid:paraId="57A7490D" w16cid:durableId="730DB176"/>
  <w16cid:commentId w16cid:paraId="64B241AC" w16cid:durableId="0363D034"/>
  <w16cid:commentId w16cid:paraId="5EB934F7" w16cid:durableId="11DF7AD4"/>
  <w16cid:commentId w16cid:paraId="0231E191" w16cid:durableId="307DE6E8"/>
  <w16cid:commentId w16cid:paraId="4EA7387D" w16cid:durableId="338E2EA7"/>
  <w16cid:commentId w16cid:paraId="131117A7" w16cid:durableId="3DB42B0F"/>
  <w16cid:commentId w16cid:paraId="002EF1D4" w16cid:durableId="487FB298"/>
  <w16cid:commentId w16cid:paraId="2CCEC7C1" w16cid:durableId="1FAD9EB8"/>
  <w16cid:commentId w16cid:paraId="13D2050B" w16cid:durableId="3652DB1F"/>
  <w16cid:commentId w16cid:paraId="1DFEECC9" w16cid:durableId="38C526E1"/>
  <w16cid:commentId w16cid:paraId="57CEACC4" w16cid:durableId="18340A1F"/>
  <w16cid:commentId w16cid:paraId="24FABC2B" w16cid:durableId="0C0BFE42"/>
  <w16cid:commentId w16cid:paraId="2EC6BB90" w16cid:durableId="0E181E0D"/>
  <w16cid:commentId w16cid:paraId="19164D6B" w16cid:durableId="63E0F2A5"/>
  <w16cid:commentId w16cid:paraId="07A4CE01" w16cid:durableId="5A13EFFE"/>
  <w16cid:commentId w16cid:paraId="587F9E74" w16cid:durableId="47FAE63E"/>
  <w16cid:commentId w16cid:paraId="32EEBAC8" w16cid:durableId="28B5892D"/>
  <w16cid:commentId w16cid:paraId="0B80610D" w16cid:durableId="18A2A0D7"/>
  <w16cid:commentId w16cid:paraId="0F2900C2" w16cid:durableId="589A5870"/>
  <w16cid:commentId w16cid:paraId="330EC069" w16cid:durableId="023F56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1A781" w14:textId="77777777" w:rsidR="00B9043E" w:rsidRDefault="00B9043E" w:rsidP="00FC1EED">
      <w:pPr>
        <w:spacing w:line="240" w:lineRule="auto"/>
        <w:ind w:firstLine="480"/>
      </w:pPr>
      <w:r>
        <w:separator/>
      </w:r>
    </w:p>
  </w:endnote>
  <w:endnote w:type="continuationSeparator" w:id="0">
    <w:p w14:paraId="1A44A520" w14:textId="77777777" w:rsidR="00B9043E" w:rsidRDefault="00B9043E"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10D2" w14:textId="77777777" w:rsidR="0077489C" w:rsidRDefault="007748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BA1C" w14:textId="77777777" w:rsidR="0077489C" w:rsidRDefault="007748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1B407" w14:textId="77777777" w:rsidR="0077489C" w:rsidRDefault="00774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FE8ED" w14:textId="77777777" w:rsidR="00B9043E" w:rsidRDefault="00B9043E" w:rsidP="00FC1EED">
      <w:pPr>
        <w:spacing w:line="240" w:lineRule="auto"/>
        <w:ind w:firstLine="480"/>
      </w:pPr>
      <w:r>
        <w:separator/>
      </w:r>
    </w:p>
  </w:footnote>
  <w:footnote w:type="continuationSeparator" w:id="0">
    <w:p w14:paraId="6C720696" w14:textId="77777777" w:rsidR="00B9043E" w:rsidRDefault="00B9043E" w:rsidP="00FC1EE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83CE2" w14:textId="77777777" w:rsidR="0077489C" w:rsidRDefault="007748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8A5D" w14:textId="77777777" w:rsidR="0077489C" w:rsidRDefault="007748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C1B6" w14:textId="77777777" w:rsidR="0077489C" w:rsidRDefault="0077489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rson w15:author="浩远 汪">
    <w15:presenceInfo w15:providerId="Windows Live" w15:userId="42301a22ef3a3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7BB5"/>
    <w:rsid w:val="000275B6"/>
    <w:rsid w:val="00045A41"/>
    <w:rsid w:val="00046779"/>
    <w:rsid w:val="00054814"/>
    <w:rsid w:val="00075050"/>
    <w:rsid w:val="000909D8"/>
    <w:rsid w:val="00095FA2"/>
    <w:rsid w:val="000C099C"/>
    <w:rsid w:val="000C2FEB"/>
    <w:rsid w:val="000C6F7A"/>
    <w:rsid w:val="000F7503"/>
    <w:rsid w:val="00121B47"/>
    <w:rsid w:val="00122BF1"/>
    <w:rsid w:val="001267C1"/>
    <w:rsid w:val="001272A3"/>
    <w:rsid w:val="00134F1A"/>
    <w:rsid w:val="001440CD"/>
    <w:rsid w:val="00151705"/>
    <w:rsid w:val="0016110E"/>
    <w:rsid w:val="00165969"/>
    <w:rsid w:val="001830EB"/>
    <w:rsid w:val="001944A8"/>
    <w:rsid w:val="001A3248"/>
    <w:rsid w:val="001A5278"/>
    <w:rsid w:val="001B2554"/>
    <w:rsid w:val="001D39DD"/>
    <w:rsid w:val="001E09D0"/>
    <w:rsid w:val="001F1B04"/>
    <w:rsid w:val="001F215E"/>
    <w:rsid w:val="00200C2D"/>
    <w:rsid w:val="002026CD"/>
    <w:rsid w:val="00204E76"/>
    <w:rsid w:val="0021089D"/>
    <w:rsid w:val="00210C7A"/>
    <w:rsid w:val="00232753"/>
    <w:rsid w:val="00273068"/>
    <w:rsid w:val="00276527"/>
    <w:rsid w:val="00290A34"/>
    <w:rsid w:val="002929EA"/>
    <w:rsid w:val="002B7A6B"/>
    <w:rsid w:val="002C2170"/>
    <w:rsid w:val="002C4073"/>
    <w:rsid w:val="002D43E5"/>
    <w:rsid w:val="002E733B"/>
    <w:rsid w:val="003038B4"/>
    <w:rsid w:val="00351F4C"/>
    <w:rsid w:val="00357BF4"/>
    <w:rsid w:val="003633C7"/>
    <w:rsid w:val="00370A89"/>
    <w:rsid w:val="00391297"/>
    <w:rsid w:val="003A2AC4"/>
    <w:rsid w:val="003C2718"/>
    <w:rsid w:val="003D4FE5"/>
    <w:rsid w:val="00400FB0"/>
    <w:rsid w:val="0041042F"/>
    <w:rsid w:val="0041090D"/>
    <w:rsid w:val="00424354"/>
    <w:rsid w:val="00446EF9"/>
    <w:rsid w:val="004A16BE"/>
    <w:rsid w:val="004A7E6B"/>
    <w:rsid w:val="004B6D52"/>
    <w:rsid w:val="004D3F65"/>
    <w:rsid w:val="004D751B"/>
    <w:rsid w:val="00522B52"/>
    <w:rsid w:val="00530B22"/>
    <w:rsid w:val="0053735F"/>
    <w:rsid w:val="005512E5"/>
    <w:rsid w:val="005604BF"/>
    <w:rsid w:val="005811FB"/>
    <w:rsid w:val="00581EEE"/>
    <w:rsid w:val="005843A6"/>
    <w:rsid w:val="00587D6D"/>
    <w:rsid w:val="00592677"/>
    <w:rsid w:val="00593E18"/>
    <w:rsid w:val="005A2A03"/>
    <w:rsid w:val="005B2E57"/>
    <w:rsid w:val="005C7FDF"/>
    <w:rsid w:val="005D14D2"/>
    <w:rsid w:val="005D798D"/>
    <w:rsid w:val="005D7C4C"/>
    <w:rsid w:val="005E47A2"/>
    <w:rsid w:val="005F3CD5"/>
    <w:rsid w:val="00601B1F"/>
    <w:rsid w:val="006454FA"/>
    <w:rsid w:val="00657C9B"/>
    <w:rsid w:val="00684332"/>
    <w:rsid w:val="006A0830"/>
    <w:rsid w:val="006B2022"/>
    <w:rsid w:val="00721975"/>
    <w:rsid w:val="00723104"/>
    <w:rsid w:val="007413BA"/>
    <w:rsid w:val="00753C98"/>
    <w:rsid w:val="00761D0E"/>
    <w:rsid w:val="00770F03"/>
    <w:rsid w:val="0077489C"/>
    <w:rsid w:val="00797F69"/>
    <w:rsid w:val="007D22E2"/>
    <w:rsid w:val="00820A8E"/>
    <w:rsid w:val="00832806"/>
    <w:rsid w:val="00837E4F"/>
    <w:rsid w:val="00856493"/>
    <w:rsid w:val="008B150A"/>
    <w:rsid w:val="008D3D75"/>
    <w:rsid w:val="008D50C6"/>
    <w:rsid w:val="008E1B5E"/>
    <w:rsid w:val="008F1B61"/>
    <w:rsid w:val="00906BE5"/>
    <w:rsid w:val="00920F86"/>
    <w:rsid w:val="0095577A"/>
    <w:rsid w:val="00967469"/>
    <w:rsid w:val="00972584"/>
    <w:rsid w:val="009732BE"/>
    <w:rsid w:val="00982F92"/>
    <w:rsid w:val="009857F1"/>
    <w:rsid w:val="00986250"/>
    <w:rsid w:val="009B2CEF"/>
    <w:rsid w:val="009C2394"/>
    <w:rsid w:val="009D1BF2"/>
    <w:rsid w:val="009F1D81"/>
    <w:rsid w:val="009F6A66"/>
    <w:rsid w:val="00A1483C"/>
    <w:rsid w:val="00A27742"/>
    <w:rsid w:val="00A27AC1"/>
    <w:rsid w:val="00A30871"/>
    <w:rsid w:val="00A4595E"/>
    <w:rsid w:val="00A86DCA"/>
    <w:rsid w:val="00A91A4F"/>
    <w:rsid w:val="00AA4ACE"/>
    <w:rsid w:val="00AA6B3E"/>
    <w:rsid w:val="00AA735C"/>
    <w:rsid w:val="00AE3A2E"/>
    <w:rsid w:val="00AE4406"/>
    <w:rsid w:val="00AE5226"/>
    <w:rsid w:val="00B327F1"/>
    <w:rsid w:val="00B5189B"/>
    <w:rsid w:val="00B57518"/>
    <w:rsid w:val="00B9043E"/>
    <w:rsid w:val="00BA06EB"/>
    <w:rsid w:val="00BA5856"/>
    <w:rsid w:val="00BD0476"/>
    <w:rsid w:val="00BE11C2"/>
    <w:rsid w:val="00BE19CC"/>
    <w:rsid w:val="00BE3B76"/>
    <w:rsid w:val="00BF63BB"/>
    <w:rsid w:val="00C03911"/>
    <w:rsid w:val="00C1278B"/>
    <w:rsid w:val="00C2367B"/>
    <w:rsid w:val="00C25402"/>
    <w:rsid w:val="00C400A9"/>
    <w:rsid w:val="00C45CDF"/>
    <w:rsid w:val="00C572F2"/>
    <w:rsid w:val="00C87FDD"/>
    <w:rsid w:val="00CB1D92"/>
    <w:rsid w:val="00CD6B3E"/>
    <w:rsid w:val="00CE3DC7"/>
    <w:rsid w:val="00CF51A2"/>
    <w:rsid w:val="00CF646A"/>
    <w:rsid w:val="00D02399"/>
    <w:rsid w:val="00D118C4"/>
    <w:rsid w:val="00D148DC"/>
    <w:rsid w:val="00D23983"/>
    <w:rsid w:val="00D27B19"/>
    <w:rsid w:val="00D36716"/>
    <w:rsid w:val="00D40664"/>
    <w:rsid w:val="00D51BB2"/>
    <w:rsid w:val="00D5258D"/>
    <w:rsid w:val="00D539A2"/>
    <w:rsid w:val="00D55F02"/>
    <w:rsid w:val="00D57023"/>
    <w:rsid w:val="00D7067E"/>
    <w:rsid w:val="00D84BCB"/>
    <w:rsid w:val="00DB3426"/>
    <w:rsid w:val="00DC3454"/>
    <w:rsid w:val="00DC5A06"/>
    <w:rsid w:val="00DE4A7C"/>
    <w:rsid w:val="00E11A74"/>
    <w:rsid w:val="00E27CC4"/>
    <w:rsid w:val="00E37261"/>
    <w:rsid w:val="00E449EC"/>
    <w:rsid w:val="00E45D89"/>
    <w:rsid w:val="00E46A2A"/>
    <w:rsid w:val="00E64B55"/>
    <w:rsid w:val="00E72E1F"/>
    <w:rsid w:val="00E76C9F"/>
    <w:rsid w:val="00EB5700"/>
    <w:rsid w:val="00EC0013"/>
    <w:rsid w:val="00ED1917"/>
    <w:rsid w:val="00ED40EF"/>
    <w:rsid w:val="00EE3105"/>
    <w:rsid w:val="00EF3545"/>
    <w:rsid w:val="00EF47D8"/>
    <w:rsid w:val="00F02446"/>
    <w:rsid w:val="00F06A71"/>
    <w:rsid w:val="00F11C47"/>
    <w:rsid w:val="00F23222"/>
    <w:rsid w:val="00F32A8D"/>
    <w:rsid w:val="00F413AF"/>
    <w:rsid w:val="00F46054"/>
    <w:rsid w:val="00F5422B"/>
    <w:rsid w:val="00F720E7"/>
    <w:rsid w:val="00F74BA3"/>
    <w:rsid w:val="00F80409"/>
    <w:rsid w:val="00FC1EED"/>
    <w:rsid w:val="00FF2B3B"/>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EED"/>
    <w:pPr>
      <w:widowControl w:val="0"/>
      <w:spacing w:line="360" w:lineRule="auto"/>
      <w:ind w:firstLineChars="200" w:firstLine="200"/>
      <w:jc w:val="both"/>
    </w:pPr>
    <w:rPr>
      <w:sz w:val="24"/>
    </w:rPr>
  </w:style>
  <w:style w:type="paragraph" w:styleId="Heading1">
    <w:name w:val="heading 1"/>
    <w:basedOn w:val="Normal"/>
    <w:next w:val="Normal"/>
    <w:link w:val="Heading1Char"/>
    <w:uiPriority w:val="9"/>
    <w:qFormat/>
    <w:rsid w:val="00FC1EED"/>
    <w:pPr>
      <w:keepNext/>
      <w:keepLines/>
      <w:ind w:firstLineChars="0" w:firstLine="0"/>
      <w:outlineLvl w:val="0"/>
    </w:pPr>
    <w:rPr>
      <w:b/>
      <w:bCs/>
      <w:kern w:val="44"/>
      <w:sz w:val="28"/>
      <w:szCs w:val="44"/>
    </w:rPr>
  </w:style>
  <w:style w:type="paragraph" w:styleId="Heading2">
    <w:name w:val="heading 2"/>
    <w:basedOn w:val="Normal"/>
    <w:next w:val="Normal"/>
    <w:link w:val="Heading2Char"/>
    <w:uiPriority w:val="9"/>
    <w:unhideWhenUsed/>
    <w:qFormat/>
    <w:rsid w:val="0077489C"/>
    <w:pPr>
      <w:keepNext/>
      <w:keepLines/>
      <w:ind w:firstLineChars="0" w:firstLine="0"/>
      <w:outlineLvl w:val="1"/>
    </w:pPr>
    <w:rPr>
      <w:rFonts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EED"/>
    <w:pPr>
      <w:tabs>
        <w:tab w:val="center" w:pos="4153"/>
        <w:tab w:val="right" w:pos="8306"/>
      </w:tabs>
      <w:snapToGrid w:val="0"/>
      <w:spacing w:line="240" w:lineRule="auto"/>
      <w:ind w:firstLineChars="0" w:firstLine="0"/>
      <w:jc w:val="center"/>
    </w:pPr>
    <w:rPr>
      <w:sz w:val="18"/>
      <w:szCs w:val="18"/>
    </w:rPr>
  </w:style>
  <w:style w:type="character" w:customStyle="1" w:styleId="HeaderChar">
    <w:name w:val="Header Char"/>
    <w:basedOn w:val="DefaultParagraphFont"/>
    <w:link w:val="Header"/>
    <w:uiPriority w:val="99"/>
    <w:rsid w:val="00FC1EED"/>
    <w:rPr>
      <w:sz w:val="18"/>
      <w:szCs w:val="18"/>
    </w:rPr>
  </w:style>
  <w:style w:type="paragraph" w:styleId="Footer">
    <w:name w:val="footer"/>
    <w:basedOn w:val="Normal"/>
    <w:link w:val="FooterChar"/>
    <w:uiPriority w:val="99"/>
    <w:unhideWhenUsed/>
    <w:rsid w:val="00FC1EED"/>
    <w:pPr>
      <w:tabs>
        <w:tab w:val="center" w:pos="4153"/>
        <w:tab w:val="right" w:pos="8306"/>
      </w:tabs>
      <w:snapToGrid w:val="0"/>
      <w:spacing w:line="240" w:lineRule="auto"/>
      <w:ind w:firstLineChars="0" w:firstLine="0"/>
      <w:jc w:val="left"/>
    </w:pPr>
    <w:rPr>
      <w:sz w:val="18"/>
      <w:szCs w:val="18"/>
    </w:rPr>
  </w:style>
  <w:style w:type="character" w:customStyle="1" w:styleId="FooterChar">
    <w:name w:val="Footer Char"/>
    <w:basedOn w:val="DefaultParagraphFont"/>
    <w:link w:val="Footer"/>
    <w:uiPriority w:val="99"/>
    <w:rsid w:val="00FC1EED"/>
    <w:rPr>
      <w:sz w:val="18"/>
      <w:szCs w:val="18"/>
    </w:rPr>
  </w:style>
  <w:style w:type="character" w:customStyle="1" w:styleId="Heading1Char">
    <w:name w:val="Heading 1 Char"/>
    <w:basedOn w:val="DefaultParagraphFont"/>
    <w:link w:val="Heading1"/>
    <w:uiPriority w:val="9"/>
    <w:rsid w:val="00FC1EED"/>
    <w:rPr>
      <w:b/>
      <w:bCs/>
      <w:kern w:val="44"/>
      <w:szCs w:val="44"/>
    </w:rPr>
  </w:style>
  <w:style w:type="paragraph" w:styleId="CommentText">
    <w:name w:val="annotation text"/>
    <w:basedOn w:val="Normal"/>
    <w:link w:val="CommentTextChar"/>
    <w:uiPriority w:val="99"/>
    <w:unhideWhenUsed/>
    <w:rsid w:val="00FC1EED"/>
    <w:pPr>
      <w:jc w:val="left"/>
    </w:pPr>
  </w:style>
  <w:style w:type="character" w:customStyle="1" w:styleId="CommentTextChar">
    <w:name w:val="Comment Text Char"/>
    <w:basedOn w:val="DefaultParagraphFont"/>
    <w:link w:val="CommentText"/>
    <w:uiPriority w:val="99"/>
    <w:rsid w:val="00FC1EED"/>
    <w:rPr>
      <w:sz w:val="24"/>
    </w:rPr>
  </w:style>
  <w:style w:type="character" w:styleId="CommentReference">
    <w:name w:val="annotation reference"/>
    <w:basedOn w:val="DefaultParagraphFont"/>
    <w:uiPriority w:val="99"/>
    <w:semiHidden/>
    <w:unhideWhenUsed/>
    <w:rsid w:val="00FC1EED"/>
    <w:rPr>
      <w:sz w:val="16"/>
      <w:szCs w:val="16"/>
    </w:rPr>
  </w:style>
  <w:style w:type="table" w:styleId="TableGrid">
    <w:name w:val="Table Grid"/>
    <w:basedOn w:val="TableNormal"/>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489C"/>
    <w:rPr>
      <w:rFonts w:cstheme="majorBidi"/>
      <w:b/>
      <w:bCs/>
      <w:sz w:val="24"/>
    </w:rPr>
  </w:style>
  <w:style w:type="character" w:customStyle="1" w:styleId="innerzoteroCitation">
    <w:name w:val="innerzoteroCitation"/>
    <w:basedOn w:val="DefaultParagraphFont"/>
    <w:rsid w:val="004D751B"/>
    <w:rPr>
      <w:b w:val="0"/>
      <w:i w:val="0"/>
      <w:color w:val="0000FF"/>
      <w:vertAlign w:val="baseline"/>
    </w:rPr>
  </w:style>
  <w:style w:type="character" w:customStyle="1" w:styleId="zoteroCitation">
    <w:name w:val="zoteroCitation"/>
    <w:basedOn w:val="DefaultParagraphFont"/>
    <w:rsid w:val="004D751B"/>
    <w:rPr>
      <w:b w:val="0"/>
      <w:i w:val="0"/>
      <w:color w:val="0000FF"/>
      <w:vertAlign w:val="baseline"/>
    </w:rPr>
  </w:style>
  <w:style w:type="paragraph" w:styleId="Bibliography">
    <w:name w:val="Bibliography"/>
    <w:basedOn w:val="Normal"/>
    <w:next w:val="Normal"/>
    <w:uiPriority w:val="37"/>
    <w:unhideWhenUsed/>
    <w:rsid w:val="004D751B"/>
    <w:pPr>
      <w:spacing w:after="240" w:line="240" w:lineRule="auto"/>
      <w:ind w:left="720" w:hanging="720"/>
    </w:pPr>
  </w:style>
  <w:style w:type="paragraph" w:styleId="ListParagraph">
    <w:name w:val="List Paragraph"/>
    <w:basedOn w:val="Normal"/>
    <w:uiPriority w:val="34"/>
    <w:qFormat/>
    <w:rsid w:val="00ED40EF"/>
    <w:pPr>
      <w:ind w:firstLine="420"/>
    </w:pPr>
  </w:style>
  <w:style w:type="paragraph" w:styleId="CommentSubject">
    <w:name w:val="annotation subject"/>
    <w:basedOn w:val="CommentText"/>
    <w:next w:val="CommentText"/>
    <w:link w:val="CommentSubjectChar"/>
    <w:uiPriority w:val="99"/>
    <w:semiHidden/>
    <w:unhideWhenUsed/>
    <w:rsid w:val="00C572F2"/>
    <w:rPr>
      <w:b/>
      <w:bCs/>
    </w:rPr>
  </w:style>
  <w:style w:type="character" w:customStyle="1" w:styleId="CommentSubjectChar">
    <w:name w:val="Comment Subject Char"/>
    <w:basedOn w:val="CommentTextChar"/>
    <w:link w:val="CommentSubject"/>
    <w:uiPriority w:val="99"/>
    <w:semiHidden/>
    <w:rsid w:val="00C572F2"/>
    <w:rPr>
      <w:b/>
      <w:bCs/>
      <w:sz w:val="24"/>
    </w:rPr>
  </w:style>
  <w:style w:type="paragraph" w:styleId="Revision">
    <w:name w:val="Revision"/>
    <w:hidden/>
    <w:uiPriority w:val="99"/>
    <w:semiHidden/>
    <w:rsid w:val="003633C7"/>
    <w:rPr>
      <w:sz w:val="24"/>
    </w:rPr>
  </w:style>
  <w:style w:type="character" w:styleId="Hyperlink">
    <w:name w:val="Hyperlink"/>
    <w:basedOn w:val="DefaultParagraphFont"/>
    <w:uiPriority w:val="99"/>
    <w:unhideWhenUsed/>
    <w:rsid w:val="006B2022"/>
    <w:rPr>
      <w:color w:val="0000FF"/>
      <w:u w:val="single"/>
    </w:rPr>
  </w:style>
  <w:style w:type="character" w:styleId="UnresolvedMention">
    <w:name w:val="Unresolved Mention"/>
    <w:basedOn w:val="DefaultParagraphFont"/>
    <w:uiPriority w:val="99"/>
    <w:semiHidden/>
    <w:unhideWhenUsed/>
    <w:rsid w:val="003D4FE5"/>
    <w:rPr>
      <w:color w:val="605E5C"/>
      <w:shd w:val="clear" w:color="auto" w:fill="E1DFDD"/>
    </w:rPr>
  </w:style>
  <w:style w:type="character" w:styleId="FollowedHyperlink">
    <w:name w:val="FollowedHyperlink"/>
    <w:basedOn w:val="DefaultParagraphFont"/>
    <w:uiPriority w:val="99"/>
    <w:semiHidden/>
    <w:unhideWhenUsed/>
    <w:rsid w:val="00D84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18</Pages>
  <Words>17215</Words>
  <Characters>98129</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Hu Chuan-Peng</cp:lastModifiedBy>
  <cp:revision>19</cp:revision>
  <dcterms:created xsi:type="dcterms:W3CDTF">2024-01-11T06:00:00Z</dcterms:created>
  <dcterms:modified xsi:type="dcterms:W3CDTF">2024-01-11T13:33:00Z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id="bDBtrWMk"/&gt;&lt;style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