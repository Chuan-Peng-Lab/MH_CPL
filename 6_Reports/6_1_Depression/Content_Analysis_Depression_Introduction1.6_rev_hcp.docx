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13C338D0" w:rsidR="00FC1EED" w:rsidRPr="00AC66A1" w:rsidRDefault="00FC1EED" w:rsidP="00FC1EED">
      <w:pPr>
        <w:spacing w:line="312" w:lineRule="auto"/>
        <w:ind w:firstLine="489"/>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7F50405" w14:textId="77777777" w:rsidR="00D84BCB" w:rsidRPr="00AC66A1" w:rsidRDefault="00D84BCB" w:rsidP="00D84BCB">
      <w:pPr>
        <w:spacing w:line="312" w:lineRule="auto"/>
        <w:ind w:firstLine="480"/>
        <w:jc w:val="center"/>
        <w:rPr>
          <w:szCs w:val="24"/>
        </w:rPr>
      </w:pPr>
      <w:r w:rsidRPr="00AC66A1">
        <w:rPr>
          <w:rFonts w:hint="eastAsia"/>
          <w:szCs w:val="24"/>
        </w:rPr>
        <w:t>汪浩远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r w:rsidRPr="00AC66A1">
        <w:rPr>
          <w:rFonts w:hint="eastAsia"/>
          <w:szCs w:val="24"/>
        </w:rPr>
        <w:t>田柳青</w:t>
      </w:r>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4DA7F381" w14:textId="77777777" w:rsidR="00D84BCB" w:rsidRPr="00AC66A1" w:rsidRDefault="00D84BCB" w:rsidP="00D84BCB">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3B9397B" w14:textId="77777777" w:rsidR="00D84BCB" w:rsidRPr="00AC66A1" w:rsidRDefault="00D84BCB" w:rsidP="00FC1EED">
      <w:pPr>
        <w:spacing w:line="312" w:lineRule="auto"/>
        <w:ind w:firstLine="480"/>
        <w:jc w:val="center"/>
        <w:rPr>
          <w:szCs w:val="24"/>
        </w:rPr>
      </w:pPr>
    </w:p>
    <w:p w14:paraId="2FE56990" w14:textId="77777777" w:rsidR="00FC1EED" w:rsidRPr="00AC66A1" w:rsidRDefault="00FC1EED" w:rsidP="00FC1EED">
      <w:pPr>
        <w:spacing w:line="312" w:lineRule="auto"/>
        <w:ind w:firstLineChars="1200" w:firstLine="2936"/>
        <w:rPr>
          <w:b/>
          <w:bCs/>
          <w:szCs w:val="24"/>
        </w:rPr>
      </w:pPr>
      <w:r w:rsidRPr="00AC66A1">
        <w:rPr>
          <w:rFonts w:hint="eastAsia"/>
          <w:b/>
          <w:bCs/>
          <w:szCs w:val="24"/>
        </w:rPr>
        <w:t>Credi</w:t>
      </w:r>
      <w:r w:rsidRPr="00AC66A1">
        <w:rPr>
          <w:b/>
          <w:bCs/>
          <w:szCs w:val="24"/>
        </w:rPr>
        <w:t>T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28FCE5F8" w:rsidR="00FC1EED" w:rsidRPr="00AC66A1" w:rsidRDefault="00FC1EED" w:rsidP="00FC1EED">
      <w:pPr>
        <w:spacing w:line="312" w:lineRule="auto"/>
        <w:ind w:firstLine="489"/>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t>
      </w:r>
      <w:r w:rsidR="00D84BCB" w:rsidRPr="00AC66A1">
        <w:rPr>
          <w:szCs w:val="24"/>
        </w:rPr>
        <w:t>Investigation</w:t>
      </w:r>
      <w:r w:rsidR="00D84BCB">
        <w:rPr>
          <w:szCs w:val="24"/>
        </w:rPr>
        <w:t xml:space="preserve">, </w:t>
      </w:r>
      <w:r w:rsidRPr="00AC66A1">
        <w:rPr>
          <w:szCs w:val="24"/>
        </w:rPr>
        <w:t>Writing- Reviewing</w:t>
      </w:r>
      <w:r w:rsidR="00D84BCB">
        <w:rPr>
          <w:szCs w:val="24"/>
        </w:rPr>
        <w:t>,</w:t>
      </w:r>
      <w:r w:rsidRPr="00AC66A1">
        <w:rPr>
          <w:szCs w:val="24"/>
        </w:rPr>
        <w:t xml:space="preserve">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00D84BCB" w:rsidRPr="00AC66A1">
        <w:rPr>
          <w:szCs w:val="24"/>
        </w:rPr>
        <w:t>Conceptualization</w:t>
      </w:r>
      <w:r w:rsidR="00D84BCB" w:rsidRPr="00AC66A1">
        <w:rPr>
          <w:rFonts w:hint="eastAsia"/>
          <w:szCs w:val="24"/>
        </w:rPr>
        <w:t>,</w:t>
      </w:r>
      <w:r w:rsidR="00D84BCB">
        <w:rPr>
          <w:szCs w:val="24"/>
        </w:rPr>
        <w:t xml:space="preserve"> </w:t>
      </w:r>
      <w:r w:rsidRPr="00AC66A1">
        <w:rPr>
          <w:szCs w:val="24"/>
        </w:rPr>
        <w:t>Supervision</w:t>
      </w:r>
      <w:r w:rsidRPr="00AC66A1">
        <w:rPr>
          <w:b/>
          <w:bCs/>
          <w:szCs w:val="24"/>
        </w:rPr>
        <w:t xml:space="preserve">, </w:t>
      </w:r>
      <w:r w:rsidR="00D84BCB" w:rsidRPr="00AC66A1">
        <w:rPr>
          <w:szCs w:val="24"/>
        </w:rPr>
        <w:t>Investigation</w:t>
      </w:r>
      <w:r w:rsidR="00D84BCB">
        <w:rPr>
          <w:szCs w:val="24"/>
        </w:rPr>
        <w:t xml:space="preserve">, </w:t>
      </w:r>
      <w:r w:rsidRPr="00AC66A1">
        <w:rPr>
          <w:szCs w:val="24"/>
        </w:rPr>
        <w:t>Project administration, Writing-Reviewing and Editing.</w:t>
      </w:r>
    </w:p>
    <w:p w14:paraId="5FA1DDF9" w14:textId="77777777" w:rsidR="00FC1EED" w:rsidRPr="00AC66A1" w:rsidRDefault="00FC1EED" w:rsidP="00FC1EED">
      <w:pPr>
        <w:spacing w:line="312" w:lineRule="auto"/>
        <w:ind w:firstLine="480"/>
        <w:rPr>
          <w:szCs w:val="24"/>
        </w:rPr>
      </w:pPr>
    </w:p>
    <w:p w14:paraId="5FCD85A7" w14:textId="4F150671" w:rsidR="00FC1EED" w:rsidRDefault="00FC1EED" w:rsidP="00FC1EED">
      <w:pPr>
        <w:spacing w:line="312" w:lineRule="auto"/>
        <w:ind w:firstLine="480"/>
        <w:rPr>
          <w:szCs w:val="24"/>
        </w:rPr>
      </w:pPr>
      <w:r w:rsidRPr="00AC66A1">
        <w:rPr>
          <w:szCs w:val="24"/>
        </w:rPr>
        <w:t xml:space="preserve">Corresponding author: Hu Chuan-Peng, email: </w:t>
      </w:r>
      <w:hyperlink r:id="rId6" w:history="1">
        <w:r w:rsidR="00D84BCB" w:rsidRPr="00481110">
          <w:rPr>
            <w:rStyle w:val="Hyperlink"/>
            <w:szCs w:val="24"/>
          </w:rPr>
          <w:t>hcp4715@hotmail.com</w:t>
        </w:r>
      </w:hyperlink>
    </w:p>
    <w:p w14:paraId="670BB754" w14:textId="77777777" w:rsidR="00D84BCB" w:rsidRPr="00AC66A1" w:rsidRDefault="00D84BCB" w:rsidP="00FC1EED">
      <w:pPr>
        <w:spacing w:line="312" w:lineRule="auto"/>
        <w:ind w:firstLine="489"/>
        <w:rPr>
          <w:b/>
          <w:bCs/>
          <w:szCs w:val="24"/>
        </w:rPr>
      </w:pPr>
    </w:p>
    <w:p w14:paraId="1B5EF559" w14:textId="6E44D570" w:rsidR="00FC1EED" w:rsidRDefault="00FC1EED" w:rsidP="00C25402">
      <w:pPr>
        <w:pStyle w:val="Heading1"/>
      </w:pPr>
      <w:r w:rsidRPr="00AC66A1">
        <w:t xml:space="preserve">1. </w:t>
      </w:r>
      <w:r w:rsidR="00C25402" w:rsidRPr="00C25402">
        <w:t>Introduction</w:t>
      </w:r>
    </w:p>
    <w:p w14:paraId="687C16BB" w14:textId="6E4E836A" w:rsidR="00ED40EF" w:rsidRPr="00ED40EF" w:rsidRDefault="00ED40EF" w:rsidP="00ED40EF">
      <w:pPr>
        <w:ind w:firstLineChars="0" w:firstLine="0"/>
        <w:rPr>
          <w:rFonts w:ascii="SimSun" w:hAnsi="SimSun" w:cs="SimSun"/>
          <w:szCs w:val="24"/>
        </w:rPr>
      </w:pPr>
      <w:r>
        <w:t>[</w:t>
      </w:r>
      <w:r w:rsidR="002D0709">
        <w:rPr>
          <w:rFonts w:hint="eastAsia"/>
        </w:rPr>
        <w:t>儿童青少年</w:t>
      </w:r>
      <w:r w:rsidRPr="00AC66A1">
        <w:rPr>
          <w:rFonts w:ascii="SimSun" w:hAnsi="SimSun" w:cs="SimSun" w:hint="eastAsia"/>
          <w:szCs w:val="24"/>
        </w:rPr>
        <w:t>抑郁障碍的严重性（患病率、社会成本等）</w:t>
      </w:r>
      <w:r>
        <w:rPr>
          <w:rFonts w:ascii="SimSun" w:hAnsi="SimSun" w:cs="SimSun" w:hint="eastAsia"/>
          <w:szCs w:val="24"/>
        </w:rPr>
        <w:t>]</w:t>
      </w:r>
    </w:p>
    <w:p w14:paraId="056C928D" w14:textId="3042FB0C"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(William Styron 1990)</w:t>
      </w:r>
      <w:r>
        <w:rPr>
          <w:shd w:val="clear" w:color="auto" w:fill="FFFFFF"/>
        </w:rPr>
        <w:fldChar w:fldCharType="end"/>
      </w:r>
    </w:p>
    <w:p w14:paraId="5353D78E" w14:textId="2E44D95A" w:rsidR="00B53247" w:rsidRPr="00EC117F" w:rsidRDefault="00723104" w:rsidP="00EC117F">
      <w:pPr>
        <w:ind w:firstLine="480"/>
        <w:rPr>
          <w:color w:val="FF0000"/>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1"/>
      <w:ins w:id="3" w:author="Hu Chuan-Peng" w:date="2024-01-25T10:26:00Z">
        <w:r w:rsidR="00B3266B">
          <w:rPr>
            <w:color w:val="000000" w:themeColor="text1"/>
          </w:rPr>
          <w:t xml:space="preserve"> </w:t>
        </w:r>
        <w:r w:rsidR="00B3266B">
          <w:rPr>
            <w:color w:val="000000" w:themeColor="text1"/>
            <w:highlight w:val="yellow"/>
          </w:rPr>
          <w:t xml:space="preserve"> </w:t>
        </w:r>
        <w:r w:rsidR="00B3266B" w:rsidRPr="00F720E7">
          <w:fldChar w:fldCharType="begin"/>
        </w:r>
        <w:r w:rsidR="00B3266B">
          <w: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B3266B" w:rsidRPr="00F720E7">
          <w:fldChar w:fldCharType="separate"/>
        </w:r>
        <w:r w:rsidR="00B3266B" w:rsidRPr="003A2AC4">
          <w:t>(McGrath et al. 2023)</w:t>
        </w:r>
        <w:r w:rsidR="00B3266B" w:rsidRPr="00F720E7">
          <w:fldChar w:fldCharType="end"/>
        </w:r>
        <w:r w:rsidR="00B3266B" w:rsidRPr="009F6A66">
          <w:rPr>
            <w:color w:val="000000" w:themeColor="text1"/>
          </w:rPr>
          <w:fldChar w:fldCharType="begin"/>
        </w:r>
        <w:r w:rsidR="00B3266B">
          <w:rPr>
            <w:color w:val="000000" w:themeColor="text1"/>
          </w:rPr>
          <w:instrText xml:space="preserve"> ADDIN ZOTERO_ITEM CSL_CITATION {"citationID":"Zr42Z0Vk","properties":{"formattedCitation":"(Fu and Zhang 2023)","plainCitation":"(Fu and Zhang 2023)","noteIndex":0},"citationItems":[{"id":307,"uris":["http://zotero.org/users/local/eoP0LvSC/items/8L92BE7G</w:instrText>
        </w:r>
        <w:r w:rsidR="00B3266B">
          <w:rPr>
            <w:rFonts w:hint="eastAsia"/>
            <w:color w:val="000000" w:themeColor="text1"/>
          </w:rPr>
          <w:instrText>"],"itemData":{"id":307,"type":"book","edition":"1","event-place":"</w:instrText>
        </w:r>
        <w:r w:rsidR="00B3266B">
          <w:rPr>
            <w:rFonts w:hint="eastAsia"/>
            <w:color w:val="000000" w:themeColor="text1"/>
          </w:rPr>
          <w:instrText>北京</w:instrText>
        </w:r>
        <w:r w:rsidR="00B3266B">
          <w:rPr>
            <w:rFonts w:hint="eastAsia"/>
            <w:color w:val="000000" w:themeColor="text1"/>
          </w:rPr>
          <w:instrText>","publisher":"</w:instrText>
        </w:r>
        <w:r w:rsidR="00B3266B">
          <w:rPr>
            <w:rFonts w:hint="eastAsia"/>
            <w:color w:val="000000" w:themeColor="text1"/>
          </w:rPr>
          <w:instrText>社会科学文献出版社</w:instrText>
        </w:r>
        <w:r w:rsidR="00B3266B">
          <w:rPr>
            <w:rFonts w:hint="eastAsia"/>
            <w:color w:val="000000" w:themeColor="text1"/>
          </w:rPr>
          <w:instrText>","publisher-place":"</w:instrText>
        </w:r>
        <w:r w:rsidR="00B3266B">
          <w:rPr>
            <w:rFonts w:hint="eastAsia"/>
            <w:color w:val="000000" w:themeColor="text1"/>
          </w:rPr>
          <w:instrText>北京</w:instrText>
        </w:r>
        <w:r w:rsidR="00B3266B">
          <w:rPr>
            <w:rFonts w:hint="eastAsia"/>
            <w:color w:val="000000" w:themeColor="text1"/>
          </w:rPr>
          <w:instrText>","title":"</w:instrText>
        </w:r>
        <w:r w:rsidR="00B3266B">
          <w:rPr>
            <w:rFonts w:hint="eastAsia"/>
            <w:color w:val="000000" w:themeColor="text1"/>
          </w:rPr>
          <w:instrText>心理健康蓝皮书</w:instrText>
        </w:r>
        <w:r w:rsidR="00B3266B">
          <w:rPr>
            <w:rFonts w:hint="eastAsia"/>
            <w:color w:val="000000" w:themeColor="text1"/>
          </w:rPr>
          <w:instrText xml:space="preserve"> </w:instrText>
        </w:r>
        <w:r w:rsidR="00B3266B">
          <w:rPr>
            <w:rFonts w:hint="eastAsia"/>
            <w:color w:val="000000" w:themeColor="text1"/>
          </w:rPr>
          <w:instrText>中国国民心理健康发展报告</w:instrText>
        </w:r>
        <w:r w:rsidR="00B3266B">
          <w:rPr>
            <w:rFonts w:hint="eastAsia"/>
            <w:color w:val="000000" w:themeColor="text1"/>
          </w:rPr>
          <w:instrText>(2021-2022)","author":[{"family":"Fu","given":"Xiaolan"},{"family":"Zhang","given":"kan"}],"issued":{"date-p</w:instrText>
        </w:r>
        <w:r w:rsidR="00B3266B">
          <w:rPr>
            <w:color w:val="000000" w:themeColor="text1"/>
          </w:rPr>
          <w:instrText xml:space="preserve">arts":[["2023"]]}}}],"schema":"https://github.com/citation-style-language/schema/raw/master/csl-citation.json"} </w:instrText>
        </w:r>
        <w:r w:rsidR="00B3266B" w:rsidRPr="009F6A66">
          <w:rPr>
            <w:color w:val="000000" w:themeColor="text1"/>
          </w:rPr>
          <w:fldChar w:fldCharType="separate"/>
        </w:r>
        <w:r w:rsidR="00B3266B" w:rsidRPr="005E27CC">
          <w:t>(Fu and Zhang 2023)</w:t>
        </w:r>
        <w:r w:rsidR="00B3266B" w:rsidRPr="009F6A66">
          <w:rPr>
            <w:color w:val="000000" w:themeColor="text1"/>
          </w:rPr>
          <w:fldChar w:fldCharType="end"/>
        </w:r>
      </w:ins>
      <w:r w:rsidR="003B4D78">
        <w:rPr>
          <w:color w:val="000000" w:themeColor="text1"/>
        </w:rPr>
        <w:t xml:space="preserve"> and </w:t>
      </w:r>
      <w:r w:rsidR="003B4D78" w:rsidRPr="009F6A66">
        <w:rPr>
          <w:color w:val="000000" w:themeColor="text1"/>
        </w:rPr>
        <w:t xml:space="preserve">brings significant personal, social, and economic burden globally </w:t>
      </w:r>
      <w:r w:rsidR="003B4D78" w:rsidRPr="009F6A66">
        <w:rPr>
          <w:color w:val="000000" w:themeColor="text1"/>
        </w:rPr>
        <w:fldChar w:fldCharType="begin"/>
      </w:r>
      <w:r w:rsidR="003B4D78">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3B4D78" w:rsidRPr="009F6A66">
        <w:rPr>
          <w:color w:val="000000" w:themeColor="text1"/>
        </w:rPr>
        <w:fldChar w:fldCharType="separate"/>
      </w:r>
      <w:r w:rsidR="003B4D78" w:rsidRPr="003A2AC4">
        <w:t>(Herrman et al. 2022)</w:t>
      </w:r>
      <w:r w:rsidR="003B4D78" w:rsidRPr="009F6A66">
        <w:rPr>
          <w:color w:val="000000" w:themeColor="text1"/>
        </w:rPr>
        <w:fldChar w:fldCharType="end"/>
      </w:r>
      <w:r w:rsidR="009F6A66" w:rsidRPr="009F6A66">
        <w:rPr>
          <w:color w:val="000000" w:themeColor="text1"/>
        </w:rPr>
        <w:t xml:space="preserve">. </w:t>
      </w:r>
      <w:del w:id="4" w:author="Hu Chuan-Peng" w:date="2024-01-25T10:26:00Z">
        <w:r w:rsidR="003B4D78" w:rsidDel="00B3266B">
          <w:rPr>
            <w:rFonts w:hint="eastAsia"/>
            <w:color w:val="000000" w:themeColor="text1"/>
          </w:rPr>
          <w:delText>Globally</w:delText>
        </w:r>
        <w:r w:rsidR="003B4D78" w:rsidDel="00B3266B">
          <w:rPr>
            <w:color w:val="000000" w:themeColor="text1"/>
          </w:rPr>
          <w:delText xml:space="preserve">, the </w:delText>
        </w:r>
        <w:r w:rsidR="001E09D0" w:rsidRPr="009F6A66" w:rsidDel="00B3266B">
          <w:rPr>
            <w:color w:val="000000" w:themeColor="text1"/>
          </w:rPr>
          <w:delText>lifetime prevalence</w:delText>
        </w:r>
        <w:r w:rsidR="003B4D78" w:rsidDel="00B3266B">
          <w:rPr>
            <w:color w:val="000000" w:themeColor="text1"/>
          </w:rPr>
          <w:delText xml:space="preserve"> of depression</w:delText>
        </w:r>
        <w:r w:rsidR="001E09D0" w:rsidRPr="009F6A66" w:rsidDel="00B3266B">
          <w:rPr>
            <w:color w:val="000000" w:themeColor="text1"/>
          </w:rPr>
          <w:delText xml:space="preserve"> </w:delText>
        </w:r>
        <w:r w:rsidR="003B4D78" w:rsidDel="00B3266B">
          <w:rPr>
            <w:color w:val="000000" w:themeColor="text1"/>
          </w:rPr>
          <w:delText xml:space="preserve">is </w:delText>
        </w:r>
        <w:r w:rsidR="001E09D0" w:rsidRPr="009F6A66" w:rsidDel="00B3266B">
          <w:rPr>
            <w:color w:val="000000" w:themeColor="text1"/>
          </w:rPr>
          <w:delText>7.5%</w:delText>
        </w:r>
        <w:r w:rsidR="003B4D78" w:rsidDel="00B3266B">
          <w:rPr>
            <w:color w:val="000000" w:themeColor="text1"/>
          </w:rPr>
          <w:delText xml:space="preserve"> (</w:delText>
        </w:r>
        <w:r w:rsidR="001E09D0" w:rsidRPr="009F6A66" w:rsidDel="00B3266B">
          <w:rPr>
            <w:color w:val="000000" w:themeColor="text1"/>
          </w:rPr>
          <w:delText>7.2–7.7%)</w:delText>
        </w:r>
        <w:r w:rsidR="003B4D78" w:rsidDel="00B3266B">
          <w:rPr>
            <w:color w:val="000000" w:themeColor="text1"/>
          </w:rPr>
          <w:delText xml:space="preserve"> for male respondents and </w:delText>
        </w:r>
        <w:r w:rsidR="001E09D0" w:rsidRPr="009F6A66" w:rsidDel="00B3266B">
          <w:rPr>
            <w:color w:val="000000" w:themeColor="text1"/>
          </w:rPr>
          <w:delText>13.6%</w:delText>
        </w:r>
        <w:r w:rsidR="00E27CC4" w:rsidRPr="009F6A66" w:rsidDel="00B3266B">
          <w:rPr>
            <w:color w:val="000000" w:themeColor="text1"/>
          </w:rPr>
          <w:delText xml:space="preserve"> </w:delText>
        </w:r>
        <w:r w:rsidR="001E09D0" w:rsidRPr="009F6A66" w:rsidDel="00B3266B">
          <w:rPr>
            <w:color w:val="000000" w:themeColor="text1"/>
          </w:rPr>
          <w:delText>(13.3–13.9%</w:delText>
        </w:r>
        <w:r w:rsidR="003B4D78" w:rsidDel="00B3266B">
          <w:rPr>
            <w:color w:val="000000" w:themeColor="text1"/>
          </w:rPr>
          <w:delText>) for females</w:delText>
        </w:r>
        <w:r w:rsidR="003B4D78" w:rsidDel="00B3266B">
          <w:rPr>
            <w:color w:val="000000" w:themeColor="text1"/>
            <w:highlight w:val="yellow"/>
          </w:rPr>
          <w:delText xml:space="preserve"> </w:delText>
        </w:r>
        <w:r w:rsidR="001267C1" w:rsidRPr="00F720E7" w:rsidDel="00B3266B">
          <w:fldChar w:fldCharType="begin"/>
        </w:r>
        <w:r w:rsidR="003A2AC4" w:rsidDel="00B3266B">
          <w:delInstrText xml:space="preserve"> ADDIN ZOTERO_ITEM CSL_CITATION {"citationID":"wpbiut3L","properties":{"formattedCitation":"(McGrath et al. 2023)","plainCitation":"(McGrath et al. 2023)","noteIndex":0},"citationItems":[{"id":330,"uris":["http://zotero.org/users/local/eoP0LvSC/items/GT322CCJ"],"itemData":{"id":330,"type":"article-journal","abstract":"Background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delInstrText>
        </w:r>
        <w:r w:rsidR="001267C1" w:rsidRPr="00F720E7" w:rsidDel="00B3266B">
          <w:fldChar w:fldCharType="separate"/>
        </w:r>
        <w:r w:rsidR="003A2AC4" w:rsidRPr="003A2AC4" w:rsidDel="00B3266B">
          <w:delText>(</w:delText>
        </w:r>
        <w:bookmarkStart w:id="5" w:name="OLE_LINK46"/>
        <w:r w:rsidR="003A2AC4" w:rsidRPr="003A2AC4" w:rsidDel="00B3266B">
          <w:delText>McGrath</w:delText>
        </w:r>
        <w:bookmarkEnd w:id="5"/>
        <w:r w:rsidR="003A2AC4" w:rsidRPr="003A2AC4" w:rsidDel="00B3266B">
          <w:delText xml:space="preserve"> et al. 2023)</w:delText>
        </w:r>
        <w:r w:rsidR="001267C1" w:rsidRPr="00F720E7" w:rsidDel="00B3266B">
          <w:fldChar w:fldCharType="end"/>
        </w:r>
        <w:r w:rsidR="00EE3105" w:rsidRPr="009F6A66" w:rsidDel="00B3266B">
          <w:rPr>
            <w:color w:val="000000" w:themeColor="text1"/>
            <w:highlight w:val="yellow"/>
          </w:rPr>
          <w:delText>,</w:delText>
        </w:r>
        <w:bookmarkStart w:id="6" w:name="OLE_LINK27"/>
        <w:r w:rsidR="00EE3105" w:rsidRPr="009F6A66" w:rsidDel="00B3266B">
          <w:rPr>
            <w:color w:val="000000" w:themeColor="text1"/>
          </w:rPr>
          <w:delText xml:space="preserve"> it</w:delText>
        </w:r>
      </w:del>
      <w:del w:id="7" w:author="Hu Chuan-Peng" w:date="2024-01-25T10:25:00Z">
        <w:r w:rsidR="00EE3105" w:rsidRPr="009F6A66" w:rsidDel="00B3266B">
          <w:rPr>
            <w:color w:val="000000" w:themeColor="text1"/>
          </w:rPr>
          <w:delText xml:space="preserve"> </w:delText>
        </w:r>
      </w:del>
      <w:bookmarkEnd w:id="6"/>
      <w:del w:id="8" w:author="Hu Chuan-Peng" w:date="2024-01-25T10:26:00Z">
        <w:r w:rsidR="00D5258D" w:rsidRPr="009F6A66" w:rsidDel="00B3266B">
          <w:rPr>
            <w:color w:val="000000" w:themeColor="text1"/>
          </w:rPr>
          <w:delText xml:space="preserve">. </w:delText>
        </w:r>
        <w:bookmarkStart w:id="9" w:name="OLE_LINK33"/>
        <w:bookmarkStart w:id="10" w:name="OLE_LINK32"/>
        <w:bookmarkStart w:id="11" w:name="OLE_LINK40"/>
        <w:r w:rsidR="003B4D78" w:rsidDel="00B3266B">
          <w:rPr>
            <w:color w:val="000000" w:themeColor="text1"/>
          </w:rPr>
          <w:delText>Similarly,</w:delText>
        </w:r>
        <w:r w:rsidR="003B4D78" w:rsidDel="00B3266B">
          <w:rPr>
            <w:rFonts w:hint="eastAsia"/>
            <w:color w:val="000000" w:themeColor="text1"/>
          </w:rPr>
          <w:delText xml:space="preserve"> </w:delText>
        </w:r>
        <w:r w:rsidR="00EE3105" w:rsidRPr="009F6A66" w:rsidDel="00B3266B">
          <w:rPr>
            <w:color w:val="000000" w:themeColor="text1"/>
          </w:rPr>
          <w:delText xml:space="preserve">the </w:delText>
        </w:r>
        <w:r w:rsidR="00967469" w:rsidRPr="009F6A66" w:rsidDel="00B3266B">
          <w:rPr>
            <w:color w:val="000000" w:themeColor="text1"/>
          </w:rPr>
          <w:delText>prevalence rate of elevated self-reported depressive symptoms in China</w:delText>
        </w:r>
        <w:r w:rsidR="005D7C4C" w:rsidRPr="009F6A66" w:rsidDel="00B3266B">
          <w:rPr>
            <w:color w:val="000000" w:themeColor="text1"/>
          </w:rPr>
          <w:delText xml:space="preserve"> is 10.6%</w:delText>
        </w:r>
        <w:bookmarkEnd w:id="9"/>
        <w:r w:rsidR="005D7C4C" w:rsidRPr="009F6A66" w:rsidDel="00B3266B">
          <w:rPr>
            <w:color w:val="000000" w:themeColor="text1"/>
          </w:rPr>
          <w:delText xml:space="preserve"> </w:delText>
        </w:r>
        <w:bookmarkStart w:id="12" w:name="OLE_LINK3"/>
        <w:bookmarkEnd w:id="10"/>
        <w:r w:rsidR="00982F92" w:rsidRPr="009F6A66" w:rsidDel="00B3266B">
          <w:rPr>
            <w:color w:val="000000" w:themeColor="text1"/>
          </w:rPr>
          <w:fldChar w:fldCharType="begin"/>
        </w:r>
        <w:r w:rsidR="005E27CC" w:rsidDel="00B3266B">
          <w:rPr>
            <w:color w:val="000000" w:themeColor="text1"/>
          </w:rPr>
          <w:delInstrText xml:space="preserve"> ADDIN ZOTERO_ITEM CSL_CITATION {"citationID":"Zr42Z0Vk","properties":{"formattedCitation":"(Fu and Zhang 2023)","plainCitation":"(Fu and Zhang 2023)","noteIndex":0},"citationItems":[{"id":307,"uris":["http://zotero.org/users/local/eoP0LvSC/items/8L92BE7G</w:delInstrText>
        </w:r>
        <w:r w:rsidR="005E27CC" w:rsidDel="00B3266B">
          <w:rPr>
            <w:rFonts w:hint="eastAsia"/>
            <w:color w:val="000000" w:themeColor="text1"/>
          </w:rPr>
          <w:delInstrText>"],"itemData":{"id":307,"type":"book","edition":"1","event-place":"</w:delInstrText>
        </w:r>
        <w:r w:rsidR="005E27CC" w:rsidDel="00B3266B">
          <w:rPr>
            <w:rFonts w:hint="eastAsia"/>
            <w:color w:val="000000" w:themeColor="text1"/>
          </w:rPr>
          <w:delInstrText>北京</w:delInstrText>
        </w:r>
        <w:r w:rsidR="005E27CC" w:rsidDel="00B3266B">
          <w:rPr>
            <w:rFonts w:hint="eastAsia"/>
            <w:color w:val="000000" w:themeColor="text1"/>
          </w:rPr>
          <w:delInstrText>","publisher":"</w:delInstrText>
        </w:r>
        <w:r w:rsidR="005E27CC" w:rsidDel="00B3266B">
          <w:rPr>
            <w:rFonts w:hint="eastAsia"/>
            <w:color w:val="000000" w:themeColor="text1"/>
          </w:rPr>
          <w:delInstrText>社会科学文献出版社</w:delInstrText>
        </w:r>
        <w:r w:rsidR="005E27CC" w:rsidDel="00B3266B">
          <w:rPr>
            <w:rFonts w:hint="eastAsia"/>
            <w:color w:val="000000" w:themeColor="text1"/>
          </w:rPr>
          <w:delInstrText>","publisher-place":"</w:delInstrText>
        </w:r>
        <w:r w:rsidR="005E27CC" w:rsidDel="00B3266B">
          <w:rPr>
            <w:rFonts w:hint="eastAsia"/>
            <w:color w:val="000000" w:themeColor="text1"/>
          </w:rPr>
          <w:delInstrText>北京</w:delInstrText>
        </w:r>
        <w:r w:rsidR="005E27CC" w:rsidDel="00B3266B">
          <w:rPr>
            <w:rFonts w:hint="eastAsia"/>
            <w:color w:val="000000" w:themeColor="text1"/>
          </w:rPr>
          <w:delInstrText>","title":"</w:delInstrText>
        </w:r>
        <w:r w:rsidR="005E27CC" w:rsidDel="00B3266B">
          <w:rPr>
            <w:rFonts w:hint="eastAsia"/>
            <w:color w:val="000000" w:themeColor="text1"/>
          </w:rPr>
          <w:delInstrText>心理健康蓝皮书</w:delInstrText>
        </w:r>
        <w:r w:rsidR="005E27CC" w:rsidDel="00B3266B">
          <w:rPr>
            <w:rFonts w:hint="eastAsia"/>
            <w:color w:val="000000" w:themeColor="text1"/>
          </w:rPr>
          <w:delInstrText xml:space="preserve"> </w:delInstrText>
        </w:r>
        <w:r w:rsidR="005E27CC" w:rsidDel="00B3266B">
          <w:rPr>
            <w:rFonts w:hint="eastAsia"/>
            <w:color w:val="000000" w:themeColor="text1"/>
          </w:rPr>
          <w:delInstrText>中国国民心理健康发展报告</w:delInstrText>
        </w:r>
        <w:r w:rsidR="005E27CC" w:rsidDel="00B3266B">
          <w:rPr>
            <w:rFonts w:hint="eastAsia"/>
            <w:color w:val="000000" w:themeColor="text1"/>
          </w:rPr>
          <w:delInstrText>(2021-2022)","author":[{"family":"Fu","given":"Xiaolan"},{"family":"Zhang","given":"kan"}],"issued":{"date-p</w:delInstrText>
        </w:r>
        <w:r w:rsidR="005E27CC" w:rsidDel="00B3266B">
          <w:rPr>
            <w:color w:val="000000" w:themeColor="text1"/>
          </w:rPr>
          <w:delInstrText xml:space="preserve">arts":[["2023"]]}}}],"schema":"https://github.com/citation-style-language/schema/raw/master/csl-citation.json"} </w:delInstrText>
        </w:r>
        <w:r w:rsidR="00982F92" w:rsidRPr="009F6A66" w:rsidDel="00B3266B">
          <w:rPr>
            <w:color w:val="000000" w:themeColor="text1"/>
          </w:rPr>
          <w:fldChar w:fldCharType="separate"/>
        </w:r>
        <w:r w:rsidR="005E27CC" w:rsidRPr="005E27CC" w:rsidDel="00B3266B">
          <w:delText>(Fu and Zhang 2023)</w:delText>
        </w:r>
        <w:r w:rsidR="00982F92" w:rsidRPr="009F6A66" w:rsidDel="00B3266B">
          <w:rPr>
            <w:color w:val="000000" w:themeColor="text1"/>
          </w:rPr>
          <w:fldChar w:fldCharType="end"/>
        </w:r>
        <w:bookmarkEnd w:id="12"/>
        <w:r w:rsidR="00982F92" w:rsidRPr="009F6A66" w:rsidDel="00B3266B">
          <w:rPr>
            <w:rFonts w:hint="eastAsia"/>
            <w:color w:val="000000" w:themeColor="text1"/>
          </w:rPr>
          <w:delText>.</w:delText>
        </w:r>
        <w:r w:rsidR="005D14D2" w:rsidRPr="009F6A66" w:rsidDel="00B3266B">
          <w:rPr>
            <w:color w:val="000000" w:themeColor="text1"/>
          </w:rPr>
          <w:delText xml:space="preserve"> </w:delText>
        </w:r>
      </w:del>
      <w:bookmarkStart w:id="13" w:name="OLE_LINK39"/>
      <w:bookmarkStart w:id="14" w:name="OLE_LINK41"/>
      <w:bookmarkEnd w:id="11"/>
      <w:r w:rsidR="003B4D78">
        <w:rPr>
          <w:color w:val="000000" w:themeColor="text1"/>
        </w:rPr>
        <w:t>T</w:t>
      </w:r>
      <w:r w:rsidR="00E76C9F" w:rsidRPr="00D7067E">
        <w:t xml:space="preserve">he age of onset for depression </w:t>
      </w:r>
      <w:r w:rsidR="003B4D78">
        <w:t>can be</w:t>
      </w:r>
      <w:r w:rsidR="00E76C9F" w:rsidRPr="00D7067E">
        <w:t xml:space="preserve"> </w:t>
      </w:r>
      <w:r w:rsidR="00E76C9F">
        <w:rPr>
          <w:rFonts w:hint="eastAsia"/>
        </w:rPr>
        <w:t>as</w:t>
      </w:r>
      <w:r w:rsidR="00E76C9F">
        <w:t xml:space="preserve"> early as around 10 years old</w:t>
      </w:r>
      <w:r w:rsidR="003B4D78">
        <w:t xml:space="preserve"> (</w:t>
      </w:r>
      <w:r w:rsidR="003B4D78">
        <w:fldChar w:fldCharType="begin"/>
      </w:r>
      <w:r w:rsidR="003B4D78">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fldChar w:fldCharType="separate"/>
      </w:r>
      <w:r w:rsidR="003B4D78" w:rsidRPr="003A2AC4">
        <w:t>Dattani (2022)</w:t>
      </w:r>
      <w:r w:rsidR="003B4D78">
        <w:fldChar w:fldCharType="end"/>
      </w:r>
      <w:ins w:id="15" w:author="Hu Chuan-Peng" w:date="2024-01-25T10:27:00Z">
        <w:r w:rsidR="00B3266B">
          <w:t>)</w:t>
        </w:r>
      </w:ins>
      <w:r w:rsidR="00E76C9F">
        <w:t xml:space="preserve"> and </w:t>
      </w:r>
      <w:r w:rsidR="004A16BE">
        <w:t>peaked at</w:t>
      </w:r>
      <w:r w:rsidR="00E76C9F">
        <w:t xml:space="preserve"> 19.5 </w:t>
      </w:r>
      <w:r w:rsidR="00E76C9F" w:rsidRPr="00D7067E">
        <w:fldChar w:fldCharType="begin"/>
      </w:r>
      <w:r w:rsidR="00E76C9F">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D7067E">
        <w:fldChar w:fldCharType="separate"/>
      </w:r>
      <w:r w:rsidR="00E76C9F" w:rsidRPr="003A2AC4">
        <w:t>(Solmi et al. 2022)</w:t>
      </w:r>
      <w:r w:rsidR="00E76C9F" w:rsidRPr="00D7067E">
        <w:fldChar w:fldCharType="end"/>
      </w:r>
      <w:r w:rsidR="00E76C9F">
        <w:t>.</w:t>
      </w:r>
      <w:bookmarkStart w:id="16" w:name="OLE_LINK52"/>
      <w:r w:rsidR="00E76C9F">
        <w:t xml:space="preserve"> </w:t>
      </w:r>
      <w:bookmarkStart w:id="17" w:name="OLE_LINK54"/>
      <w:bookmarkStart w:id="18" w:name="OLE_LINK55"/>
      <w:bookmarkStart w:id="19" w:name="OLE_LINK37"/>
      <w:bookmarkEnd w:id="13"/>
      <w:bookmarkEnd w:id="14"/>
      <w:r w:rsidR="003B4D78">
        <w:t>S</w:t>
      </w:r>
      <w:r w:rsidR="00BC4A9C" w:rsidRPr="00BC4A9C">
        <w:rPr>
          <w:color w:val="FF0000"/>
        </w:rPr>
        <w:t xml:space="preserve">elf-harm and suicide often co-occur </w:t>
      </w:r>
      <w:r w:rsidR="003B4D78">
        <w:rPr>
          <w:color w:val="FF0000"/>
        </w:rPr>
        <w:t xml:space="preserve">with depression </w:t>
      </w:r>
      <w:r w:rsidR="00BC4A9C" w:rsidRPr="00BC4A9C">
        <w:rPr>
          <w:color w:val="FF0000"/>
        </w:rPr>
        <w:t>during adolescence</w:t>
      </w:r>
      <w:bookmarkEnd w:id="17"/>
      <w:r w:rsidR="003B4D78">
        <w:rPr>
          <w:color w:val="FF0000"/>
        </w:rPr>
        <w:t xml:space="preserve"> </w:t>
      </w:r>
      <w:r w:rsidR="00BC4A9C" w:rsidRPr="00BC4A9C">
        <w:rPr>
          <w:color w:val="FF0000"/>
        </w:rPr>
        <w:fldChar w:fldCharType="begin"/>
      </w:r>
      <w:r w:rsidR="00BC4A9C" w:rsidRPr="00BC4A9C">
        <w:rPr>
          <w:color w:val="FF0000"/>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BC4A9C">
        <w:rPr>
          <w:color w:val="FF0000"/>
        </w:rPr>
        <w:fldChar w:fldCharType="separate"/>
      </w:r>
      <w:r w:rsidR="00BC4A9C" w:rsidRPr="00BC4A9C">
        <w:rPr>
          <w:color w:val="FF0000"/>
          <w:kern w:val="0"/>
          <w:szCs w:val="24"/>
        </w:rPr>
        <w:t>(Zeynep Başgöze et al. 2021)</w:t>
      </w:r>
      <w:r w:rsidR="00BC4A9C" w:rsidRPr="00BC4A9C">
        <w:rPr>
          <w:color w:val="FF0000"/>
        </w:rPr>
        <w:fldChar w:fldCharType="end"/>
      </w:r>
      <w:r w:rsidR="003B4D78">
        <w:rPr>
          <w:color w:val="FF0000"/>
        </w:rPr>
        <w:t>,</w:t>
      </w:r>
      <w:r w:rsidR="00EC117F" w:rsidRPr="00EC117F">
        <w:t xml:space="preserve"> </w:t>
      </w:r>
      <w:r w:rsidR="00EC117F" w:rsidRPr="00EC117F">
        <w:rPr>
          <w:color w:val="FF0000"/>
        </w:rPr>
        <w:t>resulting in over 800,000 deaths annually among individuals aged 15-29</w:t>
      </w:r>
      <w:r w:rsidR="00CF277D">
        <w:rPr>
          <w:color w:val="FF0000"/>
        </w:rPr>
        <w:t xml:space="preserve"> </w:t>
      </w:r>
      <w:r w:rsidR="00EC117F">
        <w:rPr>
          <w:color w:val="FF0000"/>
        </w:rPr>
        <w:fldChar w:fldCharType="begin"/>
      </w:r>
      <w:r w:rsidR="00EC117F">
        <w:rPr>
          <w:color w:val="FF0000"/>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Pr>
          <w:color w:val="FF0000"/>
        </w:rPr>
        <w:fldChar w:fldCharType="separate"/>
      </w:r>
      <w:r w:rsidR="00EC117F" w:rsidRPr="00EC117F">
        <w:t>(Amaltinga and Mbinta 2020)</w:t>
      </w:r>
      <w:r w:rsidR="00EC117F">
        <w:rPr>
          <w:color w:val="FF0000"/>
        </w:rPr>
        <w:fldChar w:fldCharType="end"/>
      </w:r>
      <w:r w:rsidR="00EC117F" w:rsidRPr="00EC117F">
        <w:rPr>
          <w:color w:val="FF0000"/>
        </w:rPr>
        <w:t>.</w:t>
      </w:r>
      <w:bookmarkEnd w:id="16"/>
      <w:bookmarkEnd w:id="18"/>
      <w:ins w:id="20" w:author="Hu Chuan-Peng" w:date="2024-01-25T10:27:00Z">
        <w:r w:rsidR="00B3266B">
          <w:rPr>
            <w:color w:val="FF0000"/>
          </w:rPr>
          <w:t xml:space="preserve"> </w:t>
        </w:r>
      </w:ins>
      <w:ins w:id="21" w:author="Hu Chuan-Peng" w:date="2024-01-25T10:28:00Z">
        <w:r w:rsidR="00B3266B">
          <w:rPr>
            <w:color w:val="FF0000"/>
          </w:rPr>
          <w:t>Preventing and alliviating depression is an imperative global issu (UN)</w:t>
        </w:r>
      </w:ins>
      <w:del w:id="22" w:author="Hu Chuan-Peng" w:date="2024-01-25T10:28:00Z">
        <w:r w:rsidR="009857F1" w:rsidDel="00B3266B">
          <w:rPr>
            <w:rFonts w:hint="eastAsia"/>
          </w:rPr>
          <w:delText>All</w:delText>
        </w:r>
        <w:r w:rsidR="009857F1" w:rsidDel="00B3266B">
          <w:delText xml:space="preserve"> </w:delText>
        </w:r>
        <w:r w:rsidR="009857F1" w:rsidDel="00B3266B">
          <w:rPr>
            <w:rFonts w:hint="eastAsia"/>
          </w:rPr>
          <w:delText>t</w:delText>
        </w:r>
        <w:r w:rsidR="00E76C9F" w:rsidRPr="00DB3426" w:rsidDel="00B3266B">
          <w:delText xml:space="preserve">hese data suggest </w:delText>
        </w:r>
        <w:r w:rsidR="009857F1" w:rsidDel="00B3266B">
          <w:delText xml:space="preserve">it is crucial to </w:delText>
        </w:r>
        <w:r w:rsidR="00E76C9F" w:rsidRPr="00DB3426" w:rsidDel="00B3266B">
          <w:delText xml:space="preserve">screen depression </w:delText>
        </w:r>
        <w:r w:rsidR="009857F1" w:rsidDel="00B3266B">
          <w:delText>among</w:delText>
        </w:r>
        <w:r w:rsidR="009857F1" w:rsidRPr="00DB3426" w:rsidDel="00B3266B">
          <w:delText xml:space="preserve"> </w:delText>
        </w:r>
        <w:r w:rsidR="00E76C9F" w:rsidRPr="00DB3426" w:rsidDel="00B3266B">
          <w:delText xml:space="preserve">children, adolescents, and young adults </w:delText>
        </w:r>
        <w:r w:rsidR="009857F1" w:rsidDel="00B3266B">
          <w:delText xml:space="preserve">so that disastrous </w:delText>
        </w:r>
        <w:r w:rsidR="00E50D82" w:rsidDel="00B3266B">
          <w:delText>consequences</w:delText>
        </w:r>
        <w:r w:rsidR="009857F1" w:rsidDel="00B3266B">
          <w:delText xml:space="preserve"> could be prevented</w:delText>
        </w:r>
      </w:del>
      <w:r w:rsidR="00E76C9F" w:rsidRPr="00DB3426">
        <w:t xml:space="preserve">. </w:t>
      </w:r>
    </w:p>
    <w:p w14:paraId="0B8C88BD" w14:textId="120D383B" w:rsidR="002D0709" w:rsidRDefault="002D0709" w:rsidP="003141DF">
      <w:pPr>
        <w:ind w:firstLineChars="0" w:firstLine="0"/>
      </w:pPr>
      <w:r>
        <w:t>[</w:t>
      </w:r>
      <w:bookmarkStart w:id="23" w:name="OLE_LINK50"/>
      <w:bookmarkStart w:id="24" w:name="OLE_LINK51"/>
      <w:commentRangeStart w:id="25"/>
      <w:r>
        <w:rPr>
          <w:rFonts w:hint="eastAsia"/>
        </w:rPr>
        <w:t>青少年的问题依赖自我报告问卷，加上心理病理学内容</w:t>
      </w:r>
      <w:bookmarkEnd w:id="23"/>
      <w:commentRangeEnd w:id="25"/>
      <w:r w:rsidR="00EC117F">
        <w:rPr>
          <w:rStyle w:val="CommentReference"/>
        </w:rPr>
        <w:commentReference w:id="25"/>
      </w:r>
      <w:r>
        <w:t>]</w:t>
      </w:r>
      <w:bookmarkEnd w:id="24"/>
    </w:p>
    <w:p w14:paraId="1F38D1F1" w14:textId="2C511BD0" w:rsidR="006203A6" w:rsidRPr="006203A6" w:rsidRDefault="00A030A8" w:rsidP="006203A6">
      <w:pPr>
        <w:ind w:firstLine="480"/>
        <w:rPr>
          <w:color w:val="FF0000"/>
        </w:rPr>
      </w:pPr>
      <w:r>
        <w:rPr>
          <w:rFonts w:hint="eastAsia"/>
        </w:rPr>
        <w:t>Despite</w:t>
      </w:r>
      <w:r>
        <w:t xml:space="preserve"> severity </w:t>
      </w:r>
      <w:ins w:id="26" w:author="Hu Chuan-Peng" w:date="2024-01-25T10:28:00Z">
        <w:r w:rsidR="00B3266B">
          <w:t xml:space="preserve">and </w:t>
        </w:r>
      </w:ins>
      <w:ins w:id="27" w:author="Hu Chuan-Peng" w:date="2024-01-25T10:29:00Z">
        <w:r w:rsidR="00B3266B">
          <w:t xml:space="preserve">emergence </w:t>
        </w:r>
      </w:ins>
      <w:r>
        <w:t>of depression among children and adolescents</w:t>
      </w:r>
      <w:r w:rsidR="00E76C9F" w:rsidRPr="00DB3426">
        <w:rPr>
          <w:rFonts w:hint="eastAsia"/>
        </w:rPr>
        <w:t>,</w:t>
      </w:r>
      <w:r w:rsidR="00E76C9F" w:rsidRPr="00DB3426">
        <w:t xml:space="preserve"> </w:t>
      </w:r>
      <w:del w:id="28" w:author="Hu Chuan-Peng" w:date="2024-01-25T10:29:00Z">
        <w:r w:rsidR="00E76C9F" w:rsidRPr="00DB3426" w:rsidDel="00B3266B">
          <w:delText xml:space="preserve">there are few national surveys </w:delText>
        </w:r>
        <w:r w:rsidDel="00B3266B">
          <w:delText xml:space="preserve">focus on them </w:delText>
        </w:r>
        <w:r w:rsidR="00E76C9F" w:rsidRPr="00DB3426" w:rsidDel="00B3266B">
          <w:delText>in China</w:delText>
        </w:r>
      </w:del>
      <w:ins w:id="29" w:author="Hu Chuan-Peng" w:date="2024-01-25T10:29:00Z">
        <w:r w:rsidR="00B3266B">
          <w:t>the fundmental issues of screening di</w:t>
        </w:r>
      </w:ins>
      <w:ins w:id="30" w:author="Hu Chuan-Peng" w:date="2024-01-25T10:30:00Z">
        <w:r w:rsidR="00B3266B">
          <w:t>agnose depression are often overlooked [Fried</w:t>
        </w:r>
      </w:ins>
      <w:ins w:id="31" w:author="Hu Chuan-Peng" w:date="2024-01-25T10:36:00Z">
        <w:r w:rsidR="000B5642">
          <w:t xml:space="preserve">, et al., 2022, </w:t>
        </w:r>
        <w:r w:rsidR="000B5642" w:rsidRPr="000B5642">
          <w:t>https://www.nature.com/articles/s44159-022-00050-2</w:t>
        </w:r>
      </w:ins>
      <w:ins w:id="32" w:author="Hu Chuan-Peng" w:date="2024-01-25T10:30:00Z">
        <w:r w:rsidR="00B3266B">
          <w:t>]</w:t>
        </w:r>
      </w:ins>
      <w:ins w:id="33" w:author="Hu Chuan-Peng" w:date="2024-01-25T10:31:00Z">
        <w:r w:rsidR="00B3266B">
          <w:t>, which might results in vast different estimate of the prevalence of depression</w:t>
        </w:r>
      </w:ins>
      <w:r w:rsidR="00E76C9F" w:rsidRPr="00DB3426">
        <w:t>. For example,</w:t>
      </w:r>
      <w:ins w:id="34" w:author="Hu Chuan-Peng" w:date="2024-01-25T10:35:00Z">
        <w:r w:rsidR="00E87CF5">
          <w:t xml:space="preserve"> in China,</w:t>
        </w:r>
      </w:ins>
      <w:r w:rsidR="00E76C9F" w:rsidRPr="00DB3426">
        <w:t xml:space="preserve"> </w:t>
      </w:r>
      <w:del w:id="35" w:author="Hu Chuan-Peng" w:date="2024-01-25T10:31:00Z">
        <w:r w:rsidR="00E76C9F" w:rsidRPr="00DB3426" w:rsidDel="00B3266B">
          <w:delText xml:space="preserve">a recent national survey </w:delText>
        </w:r>
        <w:r w:rsidDel="00B3266B">
          <w:delText xml:space="preserve">only contained data from respondents older than 17 years old </w:delText>
        </w:r>
        <w:bookmarkEnd w:id="19"/>
        <w:r w:rsidR="00982F92" w:rsidDel="00B3266B">
          <w:fldChar w:fldCharType="begin"/>
        </w:r>
        <w:r w:rsidR="005E27CC" w:rsidDel="00B3266B">
          <w:delInstrText xml:space="preserve"> ADDIN ZOTERO_ITEM CSL_CITATION {"citationID":"BRcBE7MV","properties":{"formattedCitation":"(Fu and Zhang 2023)","plainCitation":"(Fu and Zhang 2023)","noteIndex":0},"citationItems":[{"id":307,"uris":["http://zotero.org/users/local/eoP0LvSC/items/8L92BE7G</w:delInstrText>
        </w:r>
        <w:r w:rsidR="005E27CC" w:rsidDel="00B3266B">
          <w:rPr>
            <w:rFonts w:hint="eastAsia"/>
          </w:rPr>
          <w:delInstrText>"],"itemData":{"id":307,"type":"book","edition":"1","event-place":"</w:delInstrText>
        </w:r>
        <w:r w:rsidR="005E27CC" w:rsidDel="00B3266B">
          <w:rPr>
            <w:rFonts w:hint="eastAsia"/>
          </w:rPr>
          <w:delInstrText>北京</w:delInstrText>
        </w:r>
        <w:r w:rsidR="005E27CC" w:rsidDel="00B3266B">
          <w:rPr>
            <w:rFonts w:hint="eastAsia"/>
          </w:rPr>
          <w:delInstrText>","publisher":"</w:delInstrText>
        </w:r>
        <w:r w:rsidR="005E27CC" w:rsidDel="00B3266B">
          <w:rPr>
            <w:rFonts w:hint="eastAsia"/>
          </w:rPr>
          <w:delInstrText>社会科学文献出版社</w:delInstrText>
        </w:r>
        <w:r w:rsidR="005E27CC" w:rsidDel="00B3266B">
          <w:rPr>
            <w:rFonts w:hint="eastAsia"/>
          </w:rPr>
          <w:delInstrText>","publisher-place":"</w:delInstrText>
        </w:r>
        <w:r w:rsidR="005E27CC" w:rsidDel="00B3266B">
          <w:rPr>
            <w:rFonts w:hint="eastAsia"/>
          </w:rPr>
          <w:delInstrText>北京</w:delInstrText>
        </w:r>
        <w:r w:rsidR="005E27CC" w:rsidDel="00B3266B">
          <w:rPr>
            <w:rFonts w:hint="eastAsia"/>
          </w:rPr>
          <w:delInstrText>","title":"</w:delInstrText>
        </w:r>
        <w:r w:rsidR="005E27CC" w:rsidDel="00B3266B">
          <w:rPr>
            <w:rFonts w:hint="eastAsia"/>
          </w:rPr>
          <w:delInstrText>心理健康蓝皮书</w:delInstrText>
        </w:r>
        <w:r w:rsidR="005E27CC" w:rsidDel="00B3266B">
          <w:rPr>
            <w:rFonts w:hint="eastAsia"/>
          </w:rPr>
          <w:delInstrText xml:space="preserve"> </w:delInstrText>
        </w:r>
        <w:r w:rsidR="005E27CC" w:rsidDel="00B3266B">
          <w:rPr>
            <w:rFonts w:hint="eastAsia"/>
          </w:rPr>
          <w:delInstrText>中国国民心理健康发展报告</w:delInstrText>
        </w:r>
        <w:r w:rsidR="005E27CC" w:rsidDel="00B3266B">
          <w:rPr>
            <w:rFonts w:hint="eastAsia"/>
          </w:rPr>
          <w:delInstrText>(2021-2022)","author":[{"family":"Fu","given":"Xiaolan"},{"family":"Zhang","given":"kan"}],"issued":{"date-p</w:delInstrText>
        </w:r>
        <w:r w:rsidR="005E27CC" w:rsidDel="00B3266B">
          <w:delInstrText xml:space="preserve">arts":[["2023"]]}}}],"schema":"https://github.com/citation-style-language/schema/raw/master/csl-citation.json"} </w:delInstrText>
        </w:r>
        <w:r w:rsidR="00982F92" w:rsidDel="00B3266B">
          <w:fldChar w:fldCharType="separate"/>
        </w:r>
        <w:r w:rsidR="005E27CC" w:rsidRPr="005E27CC" w:rsidDel="00B3266B">
          <w:delText>(Fu and Zhang 2023)</w:delText>
        </w:r>
        <w:r w:rsidR="00982F92" w:rsidDel="00B3266B">
          <w:fldChar w:fldCharType="end"/>
        </w:r>
        <w:r w:rsidR="00982F92" w:rsidRPr="00982F92" w:rsidDel="00B3266B">
          <w:delText>.</w:delText>
        </w:r>
        <w:r w:rsidR="00D55F02" w:rsidDel="00B3266B">
          <w:delText xml:space="preserve"> </w:delText>
        </w:r>
        <w:r w:rsidDel="00B3266B">
          <w:delText xml:space="preserve">Only recently, </w:delText>
        </w:r>
      </w:del>
      <w:r>
        <w:rPr>
          <w:color w:val="FF0000"/>
        </w:rPr>
        <w:t>Deng et al (2023)</w:t>
      </w:r>
      <w:r w:rsidRPr="003C2718">
        <w:rPr>
          <w:color w:val="FF0000"/>
        </w:rPr>
        <w:t xml:space="preserve"> </w:t>
      </w:r>
      <w:r>
        <w:rPr>
          <w:color w:val="FF0000"/>
        </w:rPr>
        <w:t xml:space="preserve">reported </w:t>
      </w:r>
      <w:del w:id="36" w:author="Hu Chuan-Peng" w:date="2024-01-25T10:31:00Z">
        <w:r w:rsidDel="00B3266B">
          <w:rPr>
            <w:color w:val="FF0000"/>
          </w:rPr>
          <w:delText xml:space="preserve">the </w:delText>
        </w:r>
      </w:del>
      <w:ins w:id="37" w:author="Hu Chuan-Peng" w:date="2024-01-25T10:31:00Z">
        <w:r w:rsidR="00B3266B">
          <w:rPr>
            <w:color w:val="FF0000"/>
          </w:rPr>
          <w:t>tha</w:t>
        </w:r>
      </w:ins>
      <w:ins w:id="38" w:author="Hu Chuan-Peng" w:date="2024-01-25T10:32:00Z">
        <w:r w:rsidR="00B3266B">
          <w:rPr>
            <w:color w:val="FF0000"/>
          </w:rPr>
          <w:t xml:space="preserve">t the </w:t>
        </w:r>
      </w:ins>
      <w:r w:rsidRPr="003C2718">
        <w:rPr>
          <w:color w:val="FF0000"/>
        </w:rPr>
        <w:t xml:space="preserve">prevalence of </w:t>
      </w:r>
      <w:del w:id="39" w:author="Hu Chuan-Peng" w:date="2024-01-25T10:31:00Z">
        <w:r w:rsidRPr="003C2718" w:rsidDel="00B3266B">
          <w:rPr>
            <w:color w:val="FF0000"/>
          </w:rPr>
          <w:delText>major depressive disorder</w:delText>
        </w:r>
      </w:del>
      <w:ins w:id="40" w:author="Hu Chuan-Peng" w:date="2024-01-25T10:31:00Z">
        <w:r w:rsidR="00B3266B">
          <w:rPr>
            <w:color w:val="FF0000"/>
          </w:rPr>
          <w:t>MDD</w:t>
        </w:r>
      </w:ins>
      <w:r w:rsidRPr="003C2718">
        <w:rPr>
          <w:color w:val="FF0000"/>
        </w:rPr>
        <w:t xml:space="preserve"> </w:t>
      </w:r>
      <w:r>
        <w:rPr>
          <w:color w:val="FF0000"/>
        </w:rPr>
        <w:t xml:space="preserve">among 6 – 16 years old was </w:t>
      </w:r>
      <w:r w:rsidRPr="003C2718">
        <w:rPr>
          <w:color w:val="FF0000"/>
        </w:rPr>
        <w:t>2.004%</w:t>
      </w:r>
      <w:del w:id="41" w:author="Hu Chuan-Peng" w:date="2024-01-25T10:32:00Z">
        <w:r w:rsidRPr="003C2718" w:rsidDel="00B3266B">
          <w:rPr>
            <w:color w:val="FF0000"/>
          </w:rPr>
          <w:delText xml:space="preserve"> </w:delText>
        </w:r>
        <w:r w:rsidDel="00B3266B">
          <w:rPr>
            <w:color w:val="FF0000"/>
          </w:rPr>
          <w:delText>(</w:delText>
        </w:r>
      </w:del>
      <w:ins w:id="42" w:author="Hu Chuan-Peng" w:date="2024-01-25T10:32:00Z">
        <w:r w:rsidR="00B3266B">
          <w:rPr>
            <w:color w:val="FF0000"/>
          </w:rPr>
          <w:t xml:space="preserve">, </w:t>
        </w:r>
      </w:ins>
      <w:r w:rsidR="00EC117F" w:rsidRPr="00EC117F">
        <w:rPr>
          <w:color w:val="FF0000"/>
        </w:rPr>
        <w:t>95</w:t>
      </w:r>
      <w:del w:id="43" w:author="Hu Chuan-Peng" w:date="2024-01-25T10:32:00Z">
        <w:r w:rsidR="00EC117F" w:rsidRPr="00EC117F" w:rsidDel="00B3266B">
          <w:rPr>
            <w:color w:val="FF0000"/>
          </w:rPr>
          <w:delText xml:space="preserve"> </w:delText>
        </w:r>
      </w:del>
      <w:r w:rsidR="00EC117F" w:rsidRPr="00EC117F">
        <w:rPr>
          <w:color w:val="FF0000"/>
        </w:rPr>
        <w:t>%</w:t>
      </w:r>
      <w:ins w:id="44" w:author="Hu Chuan-Peng" w:date="2024-01-25T10:32:00Z">
        <w:r w:rsidR="00B3266B">
          <w:rPr>
            <w:color w:val="FF0000"/>
          </w:rPr>
          <w:t xml:space="preserve"> </w:t>
        </w:r>
      </w:ins>
      <w:del w:id="45" w:author="Hu Chuan-Peng" w:date="2024-01-25T10:32:00Z">
        <w:r w:rsidR="00EC117F" w:rsidRPr="00EC117F" w:rsidDel="00B3266B">
          <w:rPr>
            <w:color w:val="FF0000"/>
          </w:rPr>
          <w:delText xml:space="preserve"> </w:delText>
        </w:r>
      </w:del>
      <w:r w:rsidR="00EC117F" w:rsidRPr="00EC117F">
        <w:rPr>
          <w:color w:val="FF0000"/>
        </w:rPr>
        <w:t>CI</w:t>
      </w:r>
      <w:ins w:id="46" w:author="Hu Chuan-Peng" w:date="2024-01-25T10:32:00Z">
        <w:r w:rsidR="00B3266B">
          <w:rPr>
            <w:color w:val="FF0000"/>
          </w:rPr>
          <w:t xml:space="preserve"> [</w:t>
        </w:r>
      </w:ins>
      <w:del w:id="47" w:author="Hu Chuan-Peng" w:date="2024-01-25T10:32:00Z">
        <w:r w:rsidR="00EC117F" w:rsidRPr="00EC117F" w:rsidDel="00B3266B">
          <w:rPr>
            <w:color w:val="FF0000"/>
          </w:rPr>
          <w:delText xml:space="preserve">: </w:delText>
        </w:r>
      </w:del>
      <w:r w:rsidR="00EC117F" w:rsidRPr="00EC117F">
        <w:rPr>
          <w:color w:val="FF0000"/>
        </w:rPr>
        <w:t>1.902 to 2.106</w:t>
      </w:r>
      <w:ins w:id="48" w:author="Hu Chuan-Peng" w:date="2024-01-25T10:32:00Z">
        <w:r w:rsidR="00B3266B">
          <w:rPr>
            <w:color w:val="FF0000"/>
          </w:rPr>
          <w:t>]</w:t>
        </w:r>
      </w:ins>
      <w:del w:id="49" w:author="Hu Chuan-Peng" w:date="2024-01-25T10:32:00Z">
        <w:r w:rsidR="00EC117F" w:rsidDel="00B3266B">
          <w:rPr>
            <w:rFonts w:hint="eastAsia"/>
            <w:color w:val="FF0000"/>
          </w:rPr>
          <w:delText>)</w:delText>
        </w:r>
      </w:del>
      <w:ins w:id="50" w:author="Hu Chuan-Peng" w:date="2024-01-25T10:32:00Z">
        <w:r w:rsidR="00B3266B">
          <w:rPr>
            <w:color w:val="FF0000"/>
          </w:rPr>
          <w:t xml:space="preserve">, while </w:t>
        </w:r>
      </w:ins>
      <w:ins w:id="51" w:author="Hu Chuan-Peng" w:date="2024-01-25T10:33:00Z">
        <w:r w:rsidR="00B3266B">
          <w:rPr>
            <w:color w:val="FF0000"/>
          </w:rPr>
          <w:t xml:space="preserve">estimate of prevalence of the </w:t>
        </w:r>
      </w:ins>
      <w:ins w:id="52" w:author="Hu Chuan-Peng" w:date="2024-01-25T10:34:00Z">
        <w:r w:rsidR="00B3266B">
          <w:rPr>
            <w:color w:val="FF0000"/>
          </w:rPr>
          <w:t>students</w:t>
        </w:r>
      </w:ins>
      <w:ins w:id="53" w:author="Hu Chuan-Peng" w:date="2024-01-25T10:32:00Z">
        <w:r w:rsidR="00B3266B">
          <w:rPr>
            <w:color w:val="FF0000"/>
          </w:rPr>
          <w:t xml:space="preserve"> </w:t>
        </w:r>
      </w:ins>
      <w:ins w:id="54" w:author="Hu Chuan-Peng" w:date="2024-01-25T10:34:00Z">
        <w:r w:rsidR="00B3266B">
          <w:rPr>
            <w:color w:val="FF0000"/>
          </w:rPr>
          <w:t xml:space="preserve">with similar age </w:t>
        </w:r>
        <w:r w:rsidR="00B3266B">
          <w:rPr>
            <w:color w:val="FF0000"/>
          </w:rPr>
          <w:lastRenderedPageBreak/>
          <w:t xml:space="preserve">range </w:t>
        </w:r>
      </w:ins>
      <w:ins w:id="55" w:author="Hu Chuan-Peng" w:date="2024-01-25T10:32:00Z">
        <w:r w:rsidR="00B3266B">
          <w:rPr>
            <w:color w:val="FF0000"/>
          </w:rPr>
          <w:t>from recent meta-analyses</w:t>
        </w:r>
      </w:ins>
      <w:ins w:id="56" w:author="Hu Chuan-Peng" w:date="2024-01-25T10:34:00Z">
        <w:r w:rsidR="00B3266B">
          <w:rPr>
            <w:color w:val="FF0000"/>
          </w:rPr>
          <w:t xml:space="preserve">, </w:t>
        </w:r>
        <w:r w:rsidR="00B3266B">
          <w:t>which</w:t>
        </w:r>
        <w:r w:rsidR="00B3266B" w:rsidRPr="003C2718">
          <w:rPr>
            <w:color w:val="FF0000"/>
          </w:rPr>
          <w:t xml:space="preserve"> synthesized data from </w:t>
        </w:r>
        <w:r w:rsidR="00B3266B">
          <w:rPr>
            <w:color w:val="FF0000"/>
          </w:rPr>
          <w:t>465 studies published during 2010-2020</w:t>
        </w:r>
        <w:r w:rsidR="00B3266B">
          <w:rPr>
            <w:color w:val="FF0000"/>
          </w:rPr>
          <w:t>,</w:t>
        </w:r>
      </w:ins>
      <w:ins w:id="57" w:author="Hu Chuan-Peng" w:date="2024-01-25T10:33:00Z">
        <w:r w:rsidR="00B3266B">
          <w:rPr>
            <w:color w:val="FF0000"/>
          </w:rPr>
          <w:t xml:space="preserve"> was above 14.6% (</w:t>
        </w:r>
        <w:r w:rsidR="00B3266B" w:rsidRPr="003C2718">
          <w:rPr>
            <w:color w:val="FF0000"/>
          </w:rPr>
          <w:t>14.6% among elementary school students, 23.6% ~ 24.2% among middle school students, 28.0% among high sch</w:t>
        </w:r>
        <w:r w:rsidR="00B3266B" w:rsidRPr="003C2718">
          <w:rPr>
            <w:rFonts w:hint="eastAsia"/>
            <w:color w:val="FF0000"/>
          </w:rPr>
          <w:t>o</w:t>
        </w:r>
        <w:r w:rsidR="00B3266B" w:rsidRPr="003C2718">
          <w:rPr>
            <w:color w:val="FF0000"/>
          </w:rPr>
          <w:t>ol students</w:t>
        </w:r>
        <w:r w:rsidR="00B3266B">
          <w:rPr>
            <w:color w:val="FF0000"/>
          </w:rPr>
          <w:t xml:space="preserve">) </w:t>
        </w:r>
      </w:ins>
      <w:del w:id="58" w:author="Hu Chuan-Peng" w:date="2024-01-25T10:32:00Z">
        <w:r w:rsidDel="00B3266B">
          <w:rPr>
            <w:color w:val="FF0000"/>
          </w:rPr>
          <w:delText xml:space="preserve">. </w:delText>
        </w:r>
      </w:del>
      <w:del w:id="59" w:author="Hu Chuan-Peng" w:date="2024-01-25T10:34:00Z">
        <w:r w:rsidDel="00B3266B">
          <w:rPr>
            <w:color w:val="FF0000"/>
          </w:rPr>
          <w:delText>This study employed a two-stage procedure to estimate the prevalence of mental disorder: first using</w:delText>
        </w:r>
        <w:r w:rsidRPr="001267C1" w:rsidDel="00B3266B">
          <w:rPr>
            <w:color w:val="FF0000"/>
          </w:rPr>
          <w:delText xml:space="preserve"> </w:delText>
        </w:r>
        <w:r w:rsidRPr="00CF7231" w:rsidDel="00B3266B">
          <w:rPr>
            <w:color w:val="FF0000"/>
          </w:rPr>
          <w:delText xml:space="preserve">Child Behavior Checklist </w:delText>
        </w:r>
        <w:commentRangeStart w:id="60"/>
        <w:commentRangeStart w:id="61"/>
        <w:r w:rsidDel="00B3266B">
          <w:rPr>
            <w:color w:val="FF0000"/>
          </w:rPr>
          <w:delText>(</w:delText>
        </w:r>
        <w:r w:rsidRPr="001267C1" w:rsidDel="00B3266B">
          <w:rPr>
            <w:color w:val="FF0000"/>
          </w:rPr>
          <w:delText>CBCL</w:delText>
        </w:r>
        <w:r w:rsidDel="00B3266B">
          <w:rPr>
            <w:color w:val="FF0000"/>
          </w:rPr>
          <w:delText>)</w:delText>
        </w:r>
        <w:r w:rsidRPr="001267C1" w:rsidDel="00B3266B">
          <w:rPr>
            <w:color w:val="FF0000"/>
          </w:rPr>
          <w:delText xml:space="preserve"> </w:delText>
        </w:r>
        <w:commentRangeEnd w:id="60"/>
        <w:r w:rsidDel="00B3266B">
          <w:rPr>
            <w:rStyle w:val="CommentReference"/>
          </w:rPr>
          <w:commentReference w:id="60"/>
        </w:r>
        <w:commentRangeEnd w:id="61"/>
        <w:r w:rsidR="00EC117F" w:rsidDel="00B3266B">
          <w:rPr>
            <w:rStyle w:val="CommentReference"/>
          </w:rPr>
          <w:commentReference w:id="61"/>
        </w:r>
        <w:r w:rsidRPr="001267C1" w:rsidDel="00B3266B">
          <w:rPr>
            <w:color w:val="FF0000"/>
          </w:rPr>
          <w:delText>for preliminary screening</w:delText>
        </w:r>
        <w:r w:rsidDel="00B3266B">
          <w:rPr>
            <w:color w:val="FF0000"/>
          </w:rPr>
          <w:delText xml:space="preserve"> and then </w:delText>
        </w:r>
        <w:r w:rsidRPr="001267C1" w:rsidDel="00B3266B">
          <w:rPr>
            <w:color w:val="FF0000"/>
          </w:rPr>
          <w:delText>followed by diagnostic interviews</w:delText>
        </w:r>
        <w:r w:rsidDel="00B3266B">
          <w:rPr>
            <w:color w:val="FF0000"/>
          </w:rPr>
          <w:delText xml:space="preserve">. This result is </w:delText>
        </w:r>
        <w:r w:rsidR="00D009C9" w:rsidDel="00B3266B">
          <w:rPr>
            <w:color w:val="FF0000"/>
          </w:rPr>
          <w:delText>different from recent meta-analyses</w:delText>
        </w:r>
        <w:r w:rsidR="00D009C9" w:rsidDel="00B3266B">
          <w:rPr>
            <w:rStyle w:val="CommentReference"/>
          </w:rPr>
          <w:delText xml:space="preserve"> </w:delText>
        </w:r>
      </w:del>
      <w:r w:rsidR="00684332">
        <w:fldChar w:fldCharType="begin"/>
      </w:r>
      <w:r w:rsidR="00E82581">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w:instrText>
      </w:r>
      <w:r w:rsidR="00E82581">
        <w:rPr>
          <w:rFonts w:hint="eastAsia"/>
        </w:rPr>
        <w:instrText>:"Zhang","given":"Yali"},{"family":"Yu","given":"Guoliang"}],"issued":{"date-parts":[["2022",5,1]]}},"label":"page"},{"id":14,"uris":["http://zotero.org/users/local/eoP0LvSC/items/VDAXUCB4"],"itemData":{"id":14,"type":"article-journal","abstract":"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Science","DOI":"10.3724/SP.J.1042.2022.00978","ISSN":"1671-3710","issue":"5","language":"en","page":"978","source":"journal.psych.ac.cn","title":"Prevalence of mental health problems</w:instrText>
      </w:r>
      <w:r w:rsidR="00E82581">
        <w:instrText xml:space="preserve">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E82581" w:rsidRPr="00E82581">
        <w:t>(Chen, Zhang, and Yu 2022; Huang, Zhang, and Yu 2022; Yu, Zhang, and Yu 2022; Zhang, Jin, and Yu 2022)</w:t>
      </w:r>
      <w:r w:rsidR="00684332">
        <w:fldChar w:fldCharType="end"/>
      </w:r>
      <w:ins w:id="62" w:author="Hu Chuan-Peng" w:date="2024-01-25T10:35:00Z">
        <w:r w:rsidR="00B3266B">
          <w:t>.</w:t>
        </w:r>
      </w:ins>
      <w:del w:id="63" w:author="Hu Chuan-Peng" w:date="2024-01-25T10:35:00Z">
        <w:r w:rsidR="00D009C9" w:rsidDel="00B3266B">
          <w:delText>, which</w:delText>
        </w:r>
        <w:bookmarkStart w:id="64" w:name="OLE_LINK6"/>
        <w:r w:rsidR="00D55F02" w:rsidRPr="003C2718" w:rsidDel="00B3266B">
          <w:rPr>
            <w:color w:val="FF0000"/>
          </w:rPr>
          <w:delText xml:space="preserve"> synthesized data from </w:delText>
        </w:r>
        <w:r w:rsidR="00CF277D" w:rsidDel="00B3266B">
          <w:rPr>
            <w:color w:val="FF0000"/>
          </w:rPr>
          <w:delText>465</w:delText>
        </w:r>
        <w:r w:rsidR="00257214" w:rsidDel="00B3266B">
          <w:rPr>
            <w:color w:val="FF0000"/>
          </w:rPr>
          <w:delText xml:space="preserve"> studies published during </w:delText>
        </w:r>
        <w:r w:rsidR="00CF277D" w:rsidDel="00B3266B">
          <w:rPr>
            <w:color w:val="FF0000"/>
          </w:rPr>
          <w:delText xml:space="preserve">2010-2020 </w:delText>
        </w:r>
        <w:r w:rsidR="00257214" w:rsidDel="00B3266B">
          <w:rPr>
            <w:color w:val="FF0000"/>
          </w:rPr>
          <w:delText>and</w:delText>
        </w:r>
        <w:r w:rsidR="00D55F02" w:rsidRPr="003C2718" w:rsidDel="00B3266B">
          <w:rPr>
            <w:color w:val="FF0000"/>
          </w:rPr>
          <w:delText xml:space="preserve"> found a </w:delText>
        </w:r>
        <w:r w:rsidR="005C7FDF" w:rsidDel="00B3266B">
          <w:rPr>
            <w:color w:val="FF0000"/>
          </w:rPr>
          <w:delText xml:space="preserve">self-reported </w:delText>
        </w:r>
        <w:r w:rsidR="00D55F02" w:rsidRPr="003C2718" w:rsidDel="00B3266B">
          <w:rPr>
            <w:color w:val="FF0000"/>
          </w:rPr>
          <w:delText xml:space="preserve">prevalence rate of depression is </w:delText>
        </w:r>
        <w:r w:rsidR="007D22E2" w:rsidRPr="003C2718" w:rsidDel="00B3266B">
          <w:rPr>
            <w:color w:val="FF0000"/>
          </w:rPr>
          <w:delText xml:space="preserve">14.6% </w:delText>
        </w:r>
        <w:r w:rsidR="00D55F02" w:rsidRPr="003C2718" w:rsidDel="00B3266B">
          <w:rPr>
            <w:color w:val="FF0000"/>
          </w:rPr>
          <w:delText xml:space="preserve">among elementary school students, </w:delText>
        </w:r>
        <w:r w:rsidR="007D22E2" w:rsidRPr="003C2718" w:rsidDel="00B3266B">
          <w:rPr>
            <w:color w:val="FF0000"/>
          </w:rPr>
          <w:delText>23.6% ~ 24.2%</w:delText>
        </w:r>
        <w:r w:rsidR="00D55F02" w:rsidRPr="003C2718" w:rsidDel="00B3266B">
          <w:rPr>
            <w:color w:val="FF0000"/>
          </w:rPr>
          <w:delText xml:space="preserve"> among</w:delText>
        </w:r>
        <w:r w:rsidR="007D22E2" w:rsidRPr="003C2718" w:rsidDel="00B3266B">
          <w:rPr>
            <w:color w:val="FF0000"/>
          </w:rPr>
          <w:delText xml:space="preserve"> </w:delText>
        </w:r>
        <w:r w:rsidR="00D55F02" w:rsidRPr="003C2718" w:rsidDel="00B3266B">
          <w:rPr>
            <w:color w:val="FF0000"/>
          </w:rPr>
          <w:delText xml:space="preserve">middle school students, </w:delText>
        </w:r>
        <w:r w:rsidR="007D22E2" w:rsidRPr="003C2718" w:rsidDel="00B3266B">
          <w:rPr>
            <w:color w:val="FF0000"/>
          </w:rPr>
          <w:delText>28.0%</w:delText>
        </w:r>
        <w:r w:rsidR="00D55F02" w:rsidRPr="003C2718" w:rsidDel="00B3266B">
          <w:rPr>
            <w:color w:val="FF0000"/>
          </w:rPr>
          <w:delText xml:space="preserve"> among high sch</w:delText>
        </w:r>
        <w:r w:rsidR="007D22E2" w:rsidRPr="003C2718" w:rsidDel="00B3266B">
          <w:rPr>
            <w:rFonts w:hint="eastAsia"/>
            <w:color w:val="FF0000"/>
          </w:rPr>
          <w:delText>o</w:delText>
        </w:r>
        <w:r w:rsidR="00D55F02" w:rsidRPr="003C2718" w:rsidDel="00B3266B">
          <w:rPr>
            <w:color w:val="FF0000"/>
          </w:rPr>
          <w:delText xml:space="preserve">ol students, and </w:delText>
        </w:r>
        <w:r w:rsidR="007D22E2" w:rsidRPr="003C2718" w:rsidDel="00B3266B">
          <w:rPr>
            <w:color w:val="FF0000"/>
          </w:rPr>
          <w:delText>20</w:delText>
        </w:r>
        <w:r w:rsidR="007D22E2" w:rsidRPr="003C2718" w:rsidDel="00B3266B">
          <w:rPr>
            <w:rFonts w:hint="eastAsia"/>
            <w:color w:val="FF0000"/>
          </w:rPr>
          <w:delText>.</w:delText>
        </w:r>
        <w:r w:rsidR="007D22E2" w:rsidRPr="003C2718" w:rsidDel="00B3266B">
          <w:rPr>
            <w:color w:val="FF0000"/>
          </w:rPr>
          <w:delText>8%</w:delText>
        </w:r>
        <w:r w:rsidR="00D55F02" w:rsidRPr="003C2718" w:rsidDel="00B3266B">
          <w:rPr>
            <w:color w:val="FF0000"/>
          </w:rPr>
          <w:delText xml:space="preserve"> among college</w:delText>
        </w:r>
        <w:r w:rsidR="001440CD" w:rsidRPr="003C2718" w:rsidDel="00B3266B">
          <w:rPr>
            <w:color w:val="FF0000"/>
          </w:rPr>
          <w:delText>.</w:delText>
        </w:r>
        <w:r w:rsidR="005E47A2" w:rsidRPr="003C2718" w:rsidDel="00B3266B">
          <w:rPr>
            <w:color w:val="FF0000"/>
          </w:rPr>
          <w:delText xml:space="preserve"> </w:delText>
        </w:r>
      </w:del>
      <w:bookmarkEnd w:id="64"/>
    </w:p>
    <w:p w14:paraId="2C383576" w14:textId="717385CC" w:rsidR="00D71946" w:rsidDel="00DB53BB" w:rsidRDefault="000709C6" w:rsidP="00741ABF">
      <w:pPr>
        <w:ind w:firstLine="480"/>
        <w:rPr>
          <w:del w:id="65" w:author="Hu Chuan-Peng" w:date="2024-01-25T10:41:00Z"/>
        </w:rPr>
        <w:pPrChange w:id="66" w:author="Hu Chuan-Peng" w:date="2024-01-25T10:53:00Z">
          <w:pPr>
            <w:ind w:firstLine="480"/>
          </w:pPr>
        </w:pPrChange>
      </w:pPr>
      <w:r>
        <w:rPr>
          <w:color w:val="FF0000"/>
        </w:rPr>
        <w:t xml:space="preserve">The </w:t>
      </w:r>
      <w:del w:id="67" w:author="Hu Chuan-Peng" w:date="2024-01-25T10:37:00Z">
        <w:r w:rsidDel="00DB53BB">
          <w:rPr>
            <w:rFonts w:hint="eastAsia"/>
            <w:color w:val="FF0000"/>
          </w:rPr>
          <w:delText>contra</w:delText>
        </w:r>
        <w:r w:rsidDel="00DB53BB">
          <w:rPr>
            <w:color w:val="FF0000"/>
          </w:rPr>
          <w:delText xml:space="preserve">st </w:delText>
        </w:r>
      </w:del>
      <w:ins w:id="68" w:author="Hu Chuan-Peng" w:date="2024-01-25T10:37:00Z">
        <w:r w:rsidR="00DB53BB">
          <w:rPr>
            <w:color w:val="FF0000"/>
          </w:rPr>
          <w:t>vast different estimate</w:t>
        </w:r>
        <w:r w:rsidR="00DB53BB">
          <w:rPr>
            <w:color w:val="FF0000"/>
          </w:rPr>
          <w:t xml:space="preserve"> </w:t>
        </w:r>
      </w:ins>
      <w:r>
        <w:rPr>
          <w:color w:val="FF0000"/>
        </w:rPr>
        <w:t xml:space="preserve">between </w:t>
      </w:r>
      <w:del w:id="69" w:author="Hu Chuan-Peng" w:date="2024-01-25T10:37:00Z">
        <w:r w:rsidDel="00DB53BB">
          <w:rPr>
            <w:color w:val="FF0000"/>
          </w:rPr>
          <w:delText xml:space="preserve">large number of </w:delText>
        </w:r>
        <w:r w:rsidR="003141DF" w:rsidDel="00DB53BB">
          <w:rPr>
            <w:color w:val="FF0000"/>
          </w:rPr>
          <w:delText>small-scale</w:delText>
        </w:r>
        <w:r w:rsidDel="00DB53BB">
          <w:rPr>
            <w:color w:val="FF0000"/>
          </w:rPr>
          <w:delText xml:space="preserve"> studies using </w:delText>
        </w:r>
      </w:del>
      <w:r>
        <w:rPr>
          <w:color w:val="FF0000"/>
        </w:rPr>
        <w:t>self-reported scale</w:t>
      </w:r>
      <w:ins w:id="70" w:author="Hu Chuan-Peng" w:date="2024-01-25T10:37:00Z">
        <w:r w:rsidR="00DB53BB">
          <w:rPr>
            <w:color w:val="FF0000"/>
          </w:rPr>
          <w:t>s</w:t>
        </w:r>
      </w:ins>
      <w:ins w:id="71" w:author="Hu Chuan-Peng" w:date="2024-01-25T10:40:00Z">
        <w:r w:rsidR="00DB53BB">
          <w:rPr>
            <w:color w:val="FF0000"/>
          </w:rPr>
          <w:t xml:space="preserve"> </w:t>
        </w:r>
      </w:ins>
      <w:del w:id="72" w:author="Hu Chuan-Peng" w:date="2024-01-25T10:37:00Z">
        <w:r w:rsidDel="00DB53BB">
          <w:rPr>
            <w:color w:val="FF0000"/>
          </w:rPr>
          <w:delText xml:space="preserve"> of depression </w:delText>
        </w:r>
      </w:del>
      <w:r>
        <w:rPr>
          <w:color w:val="FF0000"/>
        </w:rPr>
        <w:t xml:space="preserve">and </w:t>
      </w:r>
      <w:del w:id="73" w:author="Hu Chuan-Peng" w:date="2024-01-25T10:37:00Z">
        <w:r w:rsidDel="00DB53BB">
          <w:rPr>
            <w:color w:val="FF0000"/>
          </w:rPr>
          <w:delText xml:space="preserve">the scarcity of </w:delText>
        </w:r>
      </w:del>
      <w:r>
        <w:rPr>
          <w:color w:val="FF0000"/>
        </w:rPr>
        <w:t>interview-based data</w:t>
      </w:r>
      <w:ins w:id="74" w:author="Hu Chuan-Peng" w:date="2024-01-25T10:40:00Z">
        <w:r w:rsidR="00DB53BB">
          <w:rPr>
            <w:color w:val="FF0000"/>
          </w:rPr>
          <w:t xml:space="preserve"> </w:t>
        </w:r>
      </w:ins>
      <w:ins w:id="75" w:author="Hu Chuan-Peng" w:date="2024-01-25T10:41:00Z">
        <w:r w:rsidR="00DB53BB">
          <w:rPr>
            <w:color w:val="FF0000"/>
          </w:rPr>
          <w:t>cast dou</w:t>
        </w:r>
      </w:ins>
      <w:ins w:id="76" w:author="Hu Chuan-Peng" w:date="2024-01-25T10:42:00Z">
        <w:r w:rsidR="00DB53BB">
          <w:rPr>
            <w:color w:val="FF0000"/>
          </w:rPr>
          <w:t>ble on the reliability of these</w:t>
        </w:r>
      </w:ins>
      <w:ins w:id="77" w:author="Hu Chuan-Peng" w:date="2024-01-25T10:39:00Z">
        <w:r w:rsidR="00DB53BB">
          <w:rPr>
            <w:color w:val="FF0000"/>
          </w:rPr>
          <w:t xml:space="preserve"> diagnostic/screen</w:t>
        </w:r>
      </w:ins>
      <w:ins w:id="78" w:author="Hu Chuan-Peng" w:date="2024-01-25T10:42:00Z">
        <w:r w:rsidR="00DB53BB">
          <w:rPr>
            <w:color w:val="FF0000"/>
          </w:rPr>
          <w:t>ing</w:t>
        </w:r>
      </w:ins>
      <w:ins w:id="79" w:author="Hu Chuan-Peng" w:date="2024-01-25T10:39:00Z">
        <w:r w:rsidR="00DB53BB">
          <w:rPr>
            <w:color w:val="FF0000"/>
          </w:rPr>
          <w:t xml:space="preserve"> tools and the underlying psychopathological assumpation</w:t>
        </w:r>
      </w:ins>
      <w:ins w:id="80" w:author="Hu Chuan-Peng" w:date="2024-01-25T10:41:00Z">
        <w:r w:rsidR="00DB53BB">
          <w:rPr>
            <w:color w:val="FF0000"/>
          </w:rPr>
          <w:t>s</w:t>
        </w:r>
      </w:ins>
      <w:del w:id="81" w:author="Hu Chuan-Peng" w:date="2024-01-25T10:37:00Z">
        <w:r w:rsidDel="00DB53BB">
          <w:rPr>
            <w:color w:val="FF0000"/>
          </w:rPr>
          <w:delText xml:space="preserve"> is intriguing</w:delText>
        </w:r>
      </w:del>
      <w:r w:rsidRPr="006D7493">
        <w:rPr>
          <w:color w:val="FF0000"/>
          <w:highlight w:val="yellow"/>
        </w:rPr>
        <w:t>.</w:t>
      </w:r>
      <w:r>
        <w:rPr>
          <w:color w:val="FF0000"/>
        </w:rPr>
        <w:t xml:space="preserve"> </w:t>
      </w:r>
      <w:bookmarkStart w:id="82" w:name="OLE_LINK42"/>
      <w:bookmarkStart w:id="83" w:name="OLE_LINK35"/>
      <w:ins w:id="84" w:author="Hu Chuan-Peng" w:date="2024-01-25T10:46:00Z">
        <w:r w:rsidR="00DB53BB">
          <w:rPr>
            <w:color w:val="FF0000"/>
          </w:rPr>
          <w:t xml:space="preserve">The </w:t>
        </w:r>
      </w:ins>
      <w:ins w:id="85" w:author="Hu Chuan-Peng" w:date="2024-01-25T10:43:00Z">
        <w:r w:rsidR="00DB53BB">
          <w:rPr>
            <w:color w:val="FF0000"/>
          </w:rPr>
          <w:t>c</w:t>
        </w:r>
      </w:ins>
      <w:ins w:id="86" w:author="Hu Chuan-Peng" w:date="2024-01-25T10:44:00Z">
        <w:r w:rsidR="00DB53BB">
          <w:rPr>
            <w:color w:val="FF0000"/>
          </w:rPr>
          <w:t>lassical psychopathological approach in clincial setting (DSM-5 or ICD-1</w:t>
        </w:r>
      </w:ins>
      <w:ins w:id="87" w:author="Hu Chuan-Peng" w:date="2024-01-25T10:45:00Z">
        <w:r w:rsidR="00DB53BB">
          <w:rPr>
            <w:color w:val="FF0000"/>
          </w:rPr>
          <w:t>1) is di</w:t>
        </w:r>
      </w:ins>
      <w:ins w:id="88" w:author="Hu Chuan-Peng" w:date="2024-01-25T10:46:00Z">
        <w:r w:rsidR="00DB53BB">
          <w:rPr>
            <w:color w:val="FF0000"/>
          </w:rPr>
          <w:t xml:space="preserve">chotomous diagnoses based on several critirion. This approach has been challenged by new approaches such as network </w:t>
        </w:r>
      </w:ins>
      <w:ins w:id="89" w:author="Hu Chuan-Peng" w:date="2024-01-25T10:47:00Z">
        <w:r w:rsidR="002670D8">
          <w:rPr>
            <w:color w:val="FF0000"/>
          </w:rPr>
          <w:t>approaches</w:t>
        </w:r>
      </w:ins>
      <w:ins w:id="90" w:author="Hu Chuan-Peng" w:date="2024-01-25T10:46:00Z">
        <w:r w:rsidR="00DB53BB">
          <w:rPr>
            <w:color w:val="FF0000"/>
          </w:rPr>
          <w:t>,</w:t>
        </w:r>
      </w:ins>
      <w:ins w:id="91" w:author="Hu Chuan-Peng" w:date="2024-01-25T10:47:00Z">
        <w:r w:rsidR="002670D8">
          <w:rPr>
            <w:color w:val="FF0000"/>
          </w:rPr>
          <w:t xml:space="preserve"> </w:t>
        </w:r>
        <w:r w:rsidR="002670D8" w:rsidRPr="002670D8">
          <w:rPr>
            <w:color w:val="FF0000"/>
          </w:rPr>
          <w:t>transdiagnostic dimensional approaches</w:t>
        </w:r>
        <w:r w:rsidR="002670D8">
          <w:rPr>
            <w:color w:val="FF0000"/>
          </w:rPr>
          <w:t xml:space="preserve">, and clinical staging approaches (Eaton et al., 2023, </w:t>
        </w:r>
      </w:ins>
      <w:ins w:id="92" w:author="Hu Chuan-Peng" w:date="2024-01-25T10:48:00Z">
        <w:r w:rsidR="002670D8" w:rsidRPr="002670D8">
          <w:rPr>
            <w:color w:val="FF0000"/>
          </w:rPr>
          <w:t>https://doi.org/10.1038/s44159-023-00218-4</w:t>
        </w:r>
      </w:ins>
      <w:ins w:id="93" w:author="Hu Chuan-Peng" w:date="2024-01-25T10:47:00Z">
        <w:r w:rsidR="002670D8">
          <w:rPr>
            <w:color w:val="FF0000"/>
          </w:rPr>
          <w:t>)</w:t>
        </w:r>
      </w:ins>
      <w:ins w:id="94" w:author="Hu Chuan-Peng" w:date="2024-01-25T10:48:00Z">
        <w:r w:rsidR="002670D8">
          <w:rPr>
            <w:color w:val="FF0000"/>
          </w:rPr>
          <w:t>.</w:t>
        </w:r>
      </w:ins>
      <w:ins w:id="95" w:author="Hu Chuan-Peng" w:date="2024-01-25T10:46:00Z">
        <w:r w:rsidR="00DB53BB">
          <w:rPr>
            <w:color w:val="FF0000"/>
          </w:rPr>
          <w:t xml:space="preserve"> </w:t>
        </w:r>
      </w:ins>
      <w:ins w:id="96" w:author="Hu Chuan-Peng" w:date="2024-01-25T10:48:00Z">
        <w:r w:rsidR="002670D8">
          <w:rPr>
            <w:color w:val="FF0000"/>
          </w:rPr>
          <w:t xml:space="preserve">These new approaches call for attention to the sypmtoms of mental disorders. </w:t>
        </w:r>
      </w:ins>
      <w:ins w:id="97" w:author="Hu Chuan-Peng" w:date="2024-01-25T10:50:00Z">
        <w:r w:rsidR="002670D8">
          <w:rPr>
            <w:color w:val="FF0000"/>
          </w:rPr>
          <w:t>Empircal data also suggest that different scales are heterogeneity and brough</w:t>
        </w:r>
      </w:ins>
      <w:ins w:id="98" w:author="Hu Chuan-Peng" w:date="2024-01-25T10:51:00Z">
        <w:r w:rsidR="002670D8">
          <w:rPr>
            <w:color w:val="FF0000"/>
          </w:rPr>
          <w:t xml:space="preserve">t significant variablity in diagnosis and screening. </w:t>
        </w:r>
        <w:commentRangeStart w:id="99"/>
        <w:r w:rsidR="002670D8">
          <w:rPr>
            <w:color w:val="FF0000"/>
          </w:rPr>
          <w:t xml:space="preserve">For example, in all four meta-analysis, the authors found significant moderating effect of scales </w:t>
        </w:r>
      </w:ins>
      <w:ins w:id="100" w:author="Hu Chuan-Peng" w:date="2024-01-25T10:52:00Z">
        <w:r w:rsidR="002670D8">
          <w:rPr>
            <w:color w:val="FF0000"/>
          </w:rPr>
          <w:t xml:space="preserve">on prevalence rate </w:t>
        </w:r>
        <w:commentRangeEnd w:id="99"/>
        <w:r w:rsidR="002670D8">
          <w:rPr>
            <w:rStyle w:val="CommentReference"/>
          </w:rPr>
          <w:commentReference w:id="99"/>
        </w:r>
      </w:ins>
      <w:moveToRangeStart w:id="101" w:author="Hu Chuan-Peng" w:date="2024-01-25T10:55:00Z" w:name="move157072531"/>
      <w:moveTo w:id="102" w:author="Hu Chuan-Peng" w:date="2024-01-25T10:55:00Z">
        <w:r w:rsidR="00593AF2">
          <w:fldChar w:fldCharType="begin"/>
        </w:r>
        <w:r w:rsidR="00593AF2">
          <w:instrText xml:space="preserve"> ADDIN ZOTERO_ITEM CSL_CITATION {"citationID":"va4GNwPS","properties":{"formattedCitation":"(Huang et al. 2022; Yu et al. 2022; Zhang et al. 2022)","plainCitation":"(Huang et al. 2022; Yu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w:instrText>
        </w:r>
        <w:r w:rsidR="00593AF2">
          <w:rPr>
            <w:rFonts w:hint="eastAsia"/>
          </w:rPr>
          <w:instrText>}},"label":"page"},{"id":14,"uris":["http://zotero.org/users/local/eoP0LvSC/items/VDAXUCB4"],"itemData":{"id":14,"type":"article-journal","abstract":"</w:instrText>
        </w:r>
        <w:r w:rsidR="00593AF2">
          <w:rPr>
            <w:rFonts w:hint="eastAsia"/>
          </w:rPr>
          <w:instrText>我国高中生心理健康问题的检出率亟需关注</w:instrText>
        </w:r>
        <w:r w:rsidR="00593AF2">
          <w:rPr>
            <w:rFonts w:hint="eastAsia"/>
          </w:rPr>
          <w:instrText xml:space="preserve">, </w:instrText>
        </w:r>
        <w:r w:rsidR="00593AF2">
          <w:rPr>
            <w:rFonts w:hint="eastAsia"/>
          </w:rPr>
          <w:instrText>许多研究对此进行了</w:instrText>
        </w:r>
        <w:r w:rsidR="00593AF2">
          <w:rPr>
            <w:rFonts w:hint="eastAsia"/>
          </w:rPr>
          <w:instrText>...","container-title":"Advances in Psychological Science","DOI":"10.3724/S</w:instrText>
        </w:r>
        <w:r w:rsidR="00593AF2">
          <w:instrText xml:space="preserve">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593AF2">
          <w:fldChar w:fldCharType="separate"/>
        </w:r>
        <w:r w:rsidR="00593AF2" w:rsidRPr="00E82581">
          <w:t>(Huang et al. 2022; Yu et al. 2022; Zhang et al. 2022)</w:t>
        </w:r>
        <w:r w:rsidR="00593AF2">
          <w:fldChar w:fldCharType="end"/>
        </w:r>
        <w:del w:id="103" w:author="Hu Chuan-Peng" w:date="2024-01-25T10:55:00Z">
          <w:r w:rsidR="00593AF2" w:rsidRPr="00EF47D8" w:rsidDel="00593AF2">
            <w:delText>.</w:delText>
          </w:r>
        </w:del>
      </w:moveTo>
      <w:moveToRangeEnd w:id="101"/>
      <w:ins w:id="104" w:author="Hu Chuan-Peng" w:date="2024-01-25T10:52:00Z">
        <w:r w:rsidR="002670D8">
          <w:rPr>
            <w:color w:val="FF0000"/>
          </w:rPr>
          <w:t xml:space="preserve">. </w:t>
        </w:r>
      </w:ins>
      <w:ins w:id="105" w:author="Hu Chuan-Peng" w:date="2024-01-25T10:53:00Z">
        <w:r w:rsidR="00741ABF">
          <w:rPr>
            <w:rFonts w:hint="eastAsia"/>
            <w:color w:val="FF0000"/>
          </w:rPr>
          <w:t>Content</w:t>
        </w:r>
        <w:r w:rsidR="00741ABF">
          <w:rPr>
            <w:color w:val="FF0000"/>
          </w:rPr>
          <w:t xml:space="preserve"> </w:t>
        </w:r>
        <w:r w:rsidR="00741ABF">
          <w:rPr>
            <w:rFonts w:hint="eastAsia"/>
            <w:color w:val="FF0000"/>
          </w:rPr>
          <w:t>analysis</w:t>
        </w:r>
        <w:r w:rsidR="00741ABF">
          <w:rPr>
            <w:color w:val="FF0000"/>
          </w:rPr>
          <w:t xml:space="preserve"> of </w:t>
        </w:r>
      </w:ins>
      <w:del w:id="106" w:author="Hu Chuan-Peng" w:date="2024-01-25T10:41:00Z">
        <w:r w:rsidR="002E733B" w:rsidRPr="00054814" w:rsidDel="00DB53BB">
          <w:delText>Although</w:delText>
        </w:r>
        <w:r w:rsidR="002E733B" w:rsidRPr="003038B4" w:rsidDel="00DB53BB">
          <w:rPr>
            <w:highlight w:val="yellow"/>
          </w:rPr>
          <w:delText xml:space="preserve"> </w:delText>
        </w:r>
        <w:r w:rsidR="002E733B" w:rsidRPr="00F720E7" w:rsidDel="00DB53BB">
          <w:delText xml:space="preserve">diagnostic interview </w:delText>
        </w:r>
        <w:r w:rsidR="002E733B" w:rsidDel="00DB53BB">
          <w:delText xml:space="preserve">is preferred over self-report scales for </w:delText>
        </w:r>
        <w:r w:rsidR="001608E9" w:rsidDel="00DB53BB">
          <w:delText>clinical</w:delText>
        </w:r>
        <w:r w:rsidR="002E733B" w:rsidDel="00DB53BB">
          <w:delText xml:space="preserve"> purpose </w:delText>
        </w:r>
        <w:r w:rsidR="002E733B" w:rsidRPr="00F720E7" w:rsidDel="00DB53BB">
          <w:fldChar w:fldCharType="begin"/>
        </w:r>
        <w:r w:rsidR="0099300B" w:rsidDel="00DB53BB">
          <w:delInstrText xml:space="preserve"> ADDIN ZOTERO_ITEM CSL_CITATION {"citationID":"AjyabL4R","properties":{"formattedCitation":"(Lu et al. 2021; McGrath et al. 2023)","plainCitation":"(Lu et al. 2021; McGrath et al. 2023)","noteIndex":0},"citationItems":[{"id":450,"uris":["http://zotero.org/users/local/eoP0LvSC/items/8NTPYL2V"],"itemData":{"id":450,"type":"article-journal","abstract":"Background In China, depressive disorders have been estimated to be the second leading cause of years lived with disability. However, nationally representative epidemiological data for depressive disorders, in particular use of mental health services by adults with these disorders, are unavailable in China. The present study, part of the China Mental Health Survey, 2012–15, aims to describe the socioeconomic characteristics and the use of mental health services in people with depressive disorders in China.","container-title":"The Lancet Psychiatry","DOI":"10.1016/S2215-0366(21)00251-0","ISSN":"22150366","issue":"11","journalAbbreviation":"The Lancet Psychiatry","language":"en","page":"981-990","source":"DOI.org (Crossref)","title":"Prevalence of depressive disorders and treatment in China: a cross-sectional epidemiological study","title-short":"Prevalence of depressive disorders and treatment in China","volume":"8","author":[{"family":"Lu","given":"Jin"},{"family":"Xu","given":"Xiufeng"},{"family":"Huang","given":"Yueqin"},{"family":"Li","given":"Tao"},{"family":"Ma","given":"Chao"},{"family":"Xu","given":"Guangming"},{"family":"Yin","given":"Huifang"},{"family":"Xu","given":"Xiangdong"},{"family":"Ma","given":"Yanjuan"},{"family":"Wang","given":"Limin"},{"family":"Huang","given":"Zhengjing"},{"family":"Yan","given":"Yongping"},{"family":"Wang","given":"Bo"},{"family":"Xiao","given":"Shuiyuan"},{"family":"Zhou","given":"Liang"},{"family":"Li","given":"Lingjiang"},{"family":"Zhang","given":"Yan"},{"family":"Chen","given":"Hongguang"},{"family":"Zhang","given":"TingTing"},{"family":"Yan","given":"Jie"},{"family":"Ding","given":"Hua"},{"family":"Yu","given":"Yaqin"},{"family":"Kou","given":"Changgui"},{"family":"Shen","given":"Zonglin"},{"family":"Jiang","given":"Linling"},{"family":"Wang","given":"Zhizhong"},{"family":"Sun","given":"Xian"},{"family":"Xu","given":"Yifeng"},{"family":"He","given":"Yanling"},{"family":"Guo","given":"Wanjun"},{"family":"Jiang","given":"Lijun"},{"family":"Li","given":"Shengyan"},{"family":"Pan","given":"Wen"},{"family":"Wu","given":"Yue"},{"family":"Li","given":"Guohua"},{"family":"Jia","given":"Fujun"},{"family":"Shi","given":"Jianfei"},{"family":"Shen","given":"Zhongxia"},{"family":"Zhang","given":"Ning"}],"issued":{"date-parts":[["2021",11]]}},"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delInstrText>
        </w:r>
        <w:r w:rsidR="002E733B" w:rsidRPr="00F720E7" w:rsidDel="00DB53BB">
          <w:fldChar w:fldCharType="separate"/>
        </w:r>
        <w:r w:rsidR="0099300B" w:rsidRPr="0099300B" w:rsidDel="00DB53BB">
          <w:delText>(Lu et al. 2021; McGrath et al. 2023)</w:delText>
        </w:r>
        <w:r w:rsidR="002E733B" w:rsidRPr="00F720E7" w:rsidDel="00DB53BB">
          <w:fldChar w:fldCharType="end"/>
        </w:r>
        <w:r w:rsidR="002E733B" w:rsidDel="00DB53BB">
          <w:delText>;</w:delText>
        </w:r>
        <w:bookmarkStart w:id="107" w:name="OLE_LINK49"/>
        <w:r w:rsidR="002E733B" w:rsidDel="00DB53BB">
          <w:delText xml:space="preserve"> this approach also has its own </w:delText>
        </w:r>
        <w:r w:rsidR="001608E9" w:rsidDel="00DB53BB">
          <w:delText>limitations</w:delText>
        </w:r>
        <w:r w:rsidR="002E733B" w:rsidDel="00DB53BB">
          <w:delText xml:space="preserve">. </w:delText>
        </w:r>
        <w:bookmarkStart w:id="108" w:name="OLE_LINK44"/>
        <w:r w:rsidR="002E733B" w:rsidDel="00DB53BB">
          <w:delText>For instance, it takes more time and need professional interviewers.</w:delText>
        </w:r>
        <w:bookmarkEnd w:id="107"/>
        <w:r w:rsidR="002E733B" w:rsidDel="00DB53BB">
          <w:delText xml:space="preserve"> </w:delText>
        </w:r>
        <w:bookmarkStart w:id="109" w:name="OLE_LINK38"/>
        <w:r w:rsidR="002E733B" w:rsidDel="00DB53BB">
          <w:delText xml:space="preserve">Prevalence rate based on </w:delText>
        </w:r>
        <w:r w:rsidR="001608E9" w:rsidDel="00DB53BB">
          <w:delText>diagnostic</w:delText>
        </w:r>
        <w:r w:rsidR="002E733B" w:rsidDel="00DB53BB">
          <w:delText xml:space="preserve"> interviews, therefore, may suffer from the problem of representativeness</w:delText>
        </w:r>
        <w:commentRangeStart w:id="110"/>
        <w:commentRangeStart w:id="111"/>
        <w:r w:rsidR="002E733B" w:rsidDel="00DB53BB">
          <w:delText xml:space="preserve"> </w:delText>
        </w:r>
        <w:bookmarkEnd w:id="109"/>
        <w:r w:rsidR="0099300B" w:rsidDel="00DB53BB">
          <w:fldChar w:fldCharType="begin"/>
        </w:r>
        <w:r w:rsidR="0099300B" w:rsidDel="00DB53BB">
          <w:delInstrText xml:space="preserve"> ADDIN ZOTERO_ITEM CSL_CITATION {"citationID":"5u2RubLS","properties":{"formattedCitation":"(Kang and Yang 2022)","plainCitation":"(Kang and Yang 2022)","noteIndex":0},"citationItems":[{"id":452,"uris":["http://zotero.org/users/local/eoP0LvSC/items/5XLHUFFV"],"itemData":{"id":452,"type":"article-journal","container-title":"The Lancet Psychiatry","DOI":"10.1016/S2215-0366(21)00400-4","ISSN":"22150366","issue":"1","journalAbbreviation":"The Lancet Psychiatry","language":"en","page":"13","source":"DOI.org (Crossref)","title":"Prevalence of mental disorders in China","volume":"9","author":[{"family":"Kang","given":"Chuanyuan"},{"family":"Yang","given":"Jianzhong"}],"issued":{"date-parts":[["2022",1]]}}}],"schema":"https://github.com/citation-style-language/schema/raw/master/csl-citation.json"} </w:delInstrText>
        </w:r>
        <w:r w:rsidR="0099300B" w:rsidDel="00DB53BB">
          <w:fldChar w:fldCharType="separate"/>
        </w:r>
        <w:r w:rsidR="0099300B" w:rsidRPr="0099300B" w:rsidDel="00DB53BB">
          <w:delText>(Kang and Yang 2022)</w:delText>
        </w:r>
        <w:r w:rsidR="0099300B" w:rsidDel="00DB53BB">
          <w:fldChar w:fldCharType="end"/>
        </w:r>
        <w:r w:rsidR="002E733B" w:rsidDel="00DB53BB">
          <w:delText>.</w:delText>
        </w:r>
        <w:commentRangeEnd w:id="110"/>
        <w:r w:rsidR="00557A88" w:rsidDel="00DB53BB">
          <w:rPr>
            <w:rStyle w:val="CommentReference"/>
          </w:rPr>
          <w:commentReference w:id="110"/>
        </w:r>
        <w:commentRangeEnd w:id="111"/>
        <w:r w:rsidDel="00DB53BB">
          <w:rPr>
            <w:rStyle w:val="CommentReference"/>
          </w:rPr>
          <w:commentReference w:id="111"/>
        </w:r>
        <w:r w:rsidR="002E733B" w:rsidDel="00DB53BB">
          <w:delText xml:space="preserve"> </w:delText>
        </w:r>
        <w:bookmarkEnd w:id="108"/>
        <w:r w:rsidR="002E733B" w:rsidDel="00DB53BB">
          <w:delText xml:space="preserve">On the other hand, surveys with </w:delText>
        </w:r>
        <w:r w:rsidR="00820A8E" w:rsidDel="00DB53BB">
          <w:delText xml:space="preserve">self-report scales </w:delText>
        </w:r>
        <w:r w:rsidR="002E733B" w:rsidDel="00DB53BB">
          <w:delText>are more feasible for quick screen, and these scales might be</w:delText>
        </w:r>
        <w:r w:rsidR="00273068" w:rsidDel="00DB53BB">
          <w:delText xml:space="preserve"> </w:delText>
        </w:r>
        <w:r w:rsidR="00820A8E" w:rsidDel="00DB53BB">
          <w:delText xml:space="preserve">the only available method in regions where the per capita </w:delText>
        </w:r>
        <w:r w:rsidR="003A2AC4" w:rsidDel="00DB53BB">
          <w:delText>psychiatrists</w:delText>
        </w:r>
        <w:r w:rsidR="00820A8E" w:rsidDel="00DB53BB">
          <w:delText xml:space="preserve"> is low </w:delText>
        </w:r>
        <w:r w:rsidR="00273068" w:rsidDel="00DB53BB">
          <w:delText xml:space="preserve">or lack of professionals </w:delText>
        </w:r>
        <w:r w:rsidR="00820A8E" w:rsidDel="00DB53BB">
          <w:delText>(e.g.,</w:delText>
        </w:r>
        <w:r w:rsidR="003A2AC4" w:rsidDel="00DB53BB">
          <w:fldChar w:fldCharType="begin"/>
        </w:r>
        <w:r w:rsidR="003A2AC4" w:rsidDel="00DB53BB">
          <w:delInstrText xml:space="preserve"> ADDIN ZOTERO_ITEM CSL_CITATION {"citationID":"89pAaZT4","properties":{"formattedCitation":"(Geng et al. 2022)","plainCitation":"(Geng et al. 2022)","noteIndex":0},"citationItems":[{"id":366,"uris":["http://zotero.org/users/local/eoP0LvSC/items/XUGWTJLQ"],"itemData":{"id":366,"type":"article-journal","container-title":"Nature Human Behaviour","DOI":"10.1038/s41562-022-01328-4","ISSN":"2397-3374","issue":"5","journalAbbreviation":"Nat Hum Behav","language":"en","page":"615-617","source":"DOI.org (Crossref)","title":"Promoting computational psychiatry in China","volume":"6","author":[{"family":"Geng","given":"Haiyang"},{"family":"Chen","given":"Ji"},{"family":"Chuan-Peng","given":"Hu"},{"family":"Jin","given":"Jingwen"},{"family":"Chan","given":"Raymond C. K."},{"family":"Li","given":"Ying"},{"family":"Hu","given":"Xiaoqing"},{"family":"Zhang","given":"Ru-Yuan"},{"family":"Zhang","given":"Lei"}],"issued":{"date-parts":[["2022",3,28]]}}}],"schema":"https://github.com/citation-style-language/schema/raw/master/csl-citation.json"} </w:delInstrText>
        </w:r>
        <w:r w:rsidR="003A2AC4" w:rsidDel="00DB53BB">
          <w:fldChar w:fldCharType="separate"/>
        </w:r>
        <w:r w:rsidR="003A2AC4" w:rsidRPr="003A2AC4" w:rsidDel="00DB53BB">
          <w:delText>(Geng et al. 2022)</w:delText>
        </w:r>
        <w:r w:rsidR="003A2AC4" w:rsidDel="00DB53BB">
          <w:fldChar w:fldCharType="end"/>
        </w:r>
        <w:r w:rsidR="00820A8E" w:rsidDel="00DB53BB">
          <w:delText xml:space="preserve">. </w:delText>
        </w:r>
        <w:bookmarkStart w:id="112" w:name="OLE_LINK13"/>
        <w:bookmarkEnd w:id="82"/>
        <w:r w:rsidR="002E733B" w:rsidDel="00DB53BB">
          <w:delText xml:space="preserve">The </w:delText>
        </w:r>
        <w:bookmarkStart w:id="113" w:name="OLE_LINK47"/>
        <w:r w:rsidR="00A30871" w:rsidDel="00DB53BB">
          <w:delText>global prevalence data we mentioned above</w:delText>
        </w:r>
        <w:r w:rsidR="001440CD" w:rsidDel="00DB53BB">
          <w:delText xml:space="preserve"> (</w:delText>
        </w:r>
        <w:commentRangeStart w:id="114"/>
        <w:commentRangeStart w:id="115"/>
        <w:r w:rsidR="001440CD" w:rsidDel="00DB53BB">
          <w:delText>XXX</w:delText>
        </w:r>
        <w:commentRangeEnd w:id="114"/>
        <w:r w:rsidR="00EF3545" w:rsidDel="00DB53BB">
          <w:rPr>
            <w:rStyle w:val="CommentReference"/>
          </w:rPr>
          <w:commentReference w:id="114"/>
        </w:r>
        <w:commentRangeEnd w:id="115"/>
        <w:r w:rsidR="00557A88" w:rsidDel="00DB53BB">
          <w:rPr>
            <w:rStyle w:val="CommentReference"/>
          </w:rPr>
          <w:commentReference w:id="115"/>
        </w:r>
        <w:r w:rsidR="001440CD" w:rsidDel="00DB53BB">
          <w:delText>)</w:delText>
        </w:r>
        <w:r w:rsidR="00A30871" w:rsidDel="00DB53BB">
          <w:delText xml:space="preserve"> are most aggregated from self-reported data from different countries. </w:delText>
        </w:r>
        <w:bookmarkEnd w:id="83"/>
        <w:bookmarkEnd w:id="113"/>
        <w:r w:rsidR="00273068" w:rsidDel="00DB53BB">
          <w:delText xml:space="preserve"> </w:delText>
        </w:r>
        <w:bookmarkStart w:id="116" w:name="OLE_LINK45"/>
        <w:r w:rsidR="00E50D82" w:rsidDel="00DB53BB">
          <w:delText>L</w:delText>
        </w:r>
        <w:r w:rsidR="001830EB" w:rsidDel="00DB53BB">
          <w:delText>arge-scale survey</w:delText>
        </w:r>
        <w:r w:rsidR="00EF3545" w:rsidDel="00DB53BB">
          <w:delText>s</w:delText>
        </w:r>
        <w:r w:rsidR="001830EB" w:rsidDel="00DB53BB">
          <w:delText xml:space="preserve"> </w:delText>
        </w:r>
        <w:r w:rsidR="00A30871" w:rsidDel="00DB53BB">
          <w:delText>primarily</w:delText>
        </w:r>
        <w:r w:rsidR="00A30871" w:rsidRPr="00E64B55" w:rsidDel="00DB53BB">
          <w:delText xml:space="preserve"> </w:delText>
        </w:r>
        <w:r w:rsidR="001608E9" w:rsidDel="00DB53BB">
          <w:delText>rely</w:delText>
        </w:r>
        <w:r w:rsidR="00EF3545" w:rsidDel="00DB53BB">
          <w:delText xml:space="preserve"> on</w:delText>
        </w:r>
        <w:r w:rsidR="00EF3545" w:rsidRPr="00E64B55" w:rsidDel="00DB53BB">
          <w:delText xml:space="preserve"> </w:delText>
        </w:r>
        <w:r w:rsidR="00E64B55" w:rsidRPr="00E64B55" w:rsidDel="00DB53BB">
          <w:delText>self-report instruments</w:delText>
        </w:r>
        <w:r w:rsidR="009B2CEF" w:rsidDel="00DB53BB">
          <w:delText xml:space="preserve"> </w:delText>
        </w:r>
        <w:r w:rsidR="00EF3545" w:rsidDel="00DB53BB">
          <w:delText xml:space="preserve">in China, especially for those survey for research purpose </w:delText>
        </w:r>
        <w:r w:rsidR="009B2CEF" w:rsidDel="00DB53BB">
          <w:delText xml:space="preserve">(see </w:delText>
        </w:r>
        <w:r w:rsidR="007449CC" w:rsidDel="00DB53BB">
          <w:delText>S</w:delText>
        </w:r>
        <w:r w:rsidR="007449CC" w:rsidRPr="007449CC" w:rsidDel="00DB53BB">
          <w:delText>upplementary materials</w:delText>
        </w:r>
        <w:r w:rsidR="009B2CEF" w:rsidDel="00DB53BB">
          <w:delText>)</w:delText>
        </w:r>
        <w:r w:rsidR="00E64B55" w:rsidRPr="00E64B55" w:rsidDel="00DB53BB">
          <w:delText xml:space="preserve">. </w:delText>
        </w:r>
        <w:bookmarkStart w:id="117" w:name="OLE_LINK25"/>
        <w:bookmarkStart w:id="118" w:name="OLE_LINK21"/>
        <w:r w:rsidR="009B2CEF" w:rsidDel="00DB53BB">
          <w:delText>The</w:delText>
        </w:r>
        <w:r w:rsidR="00FF5BA0" w:rsidDel="00DB53BB">
          <w:delText xml:space="preserve"> these large-scale surveys </w:delText>
        </w:r>
        <w:r w:rsidR="009B2CEF" w:rsidDel="00DB53BB">
          <w:delText>may have great impact on the public-health related policy-making</w:delText>
        </w:r>
        <w:r w:rsidR="00A30871" w:rsidDel="00DB53BB">
          <w:delText xml:space="preserve"> </w:delText>
        </w:r>
        <w:r w:rsidR="00FF5BA0" w:rsidDel="00DB53BB">
          <w:fldChar w:fldCharType="begin"/>
        </w:r>
        <w:r w:rsidR="003A2AC4" w:rsidDel="00DB53BB">
          <w:delInstrText xml:space="preserve"> ADDIN ZOTERO_ITEM CSL_CITATION {"citationID":"ImFQ9mm1","properties":{"formattedCitation":"(Ma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delInstrText>
        </w:r>
        <w:r w:rsidR="00FF5BA0" w:rsidDel="00DB53BB">
          <w:fldChar w:fldCharType="separate"/>
        </w:r>
        <w:r w:rsidR="003A2AC4" w:rsidRPr="003A2AC4" w:rsidDel="00DB53BB">
          <w:delText>(Ma et al. 2023)</w:delText>
        </w:r>
        <w:r w:rsidR="00FF5BA0" w:rsidDel="00DB53BB">
          <w:fldChar w:fldCharType="end"/>
        </w:r>
        <w:r w:rsidR="00FF5BA0" w:rsidDel="00DB53BB">
          <w:delText>.</w:delText>
        </w:r>
        <w:bookmarkEnd w:id="116"/>
        <w:r w:rsidR="00C71516" w:rsidRPr="00C71516" w:rsidDel="00DB53BB">
          <w:rPr>
            <w:highlight w:val="yellow"/>
          </w:rPr>
          <w:delText xml:space="preserve"> </w:delText>
        </w:r>
        <w:r w:rsidR="00D71946" w:rsidRPr="00D71946" w:rsidDel="00DB53BB">
          <w:rPr>
            <w:highlight w:val="yellow"/>
          </w:rPr>
          <w:delText>At the same time, many studies in adolescent depression pathology also utilize depression measurement scales</w:delText>
        </w:r>
        <w:r w:rsidR="00D71946" w:rsidDel="00DB53BB">
          <w:rPr>
            <w:highlight w:val="yellow"/>
          </w:rPr>
          <w:fldChar w:fldCharType="begin"/>
        </w:r>
        <w:r w:rsidR="00D71946" w:rsidDel="00DB53BB">
          <w:rPr>
            <w:highlight w:val="yellow"/>
          </w:rPr>
          <w:delInstrText xml:space="preserve"> ADDIN ZOTERO_ITEM CSL_CITATION {"citationID":"KLrTMJ61","properties":{"formattedCitation":"(Cullen et al. 2014; Davey et al. 2015; Yang et al. 2009)","plainCitation":"(Cullen et al. 2014; Davey et al. 2015; Yang et al. 2009)","noteIndex":0},"citationItems":[{"id":446,"uris":["http://zotero.org/users/local/eoP0LvSC/items/5JP479IH"],"itemData":{"id":446,"type":"article-journal","abstract":"OBJECTIVE To examine amygdala resting-state functional connectivity (RSFC) in adolescents with and without MDD using resting-state functional magnetic resonance imaging as well as how amygdala RSFC relates to a broad range of symptom dimensions. DESIGN, SETTING, AND PARTICIPANTS A cross-sectional resting-state functional magnetic resonance imaging study was conducted within a depression research program at an academic medical center. Participants included 41 adolescents and young adults aged 12 to 19 years with MDD and 29 healthy adolescents (frequency matched on age and sex) with no psychiatric diagnoses. MAIN OUTCOMES AND MEASURES Using a whole-brain functional connectivity approach, we examined the correlation of spontaneous fluctuation of the blood oxygen level–dependent signal of each voxel in the whole brain with that of the amygdala.\nRESULTS Adolescents with MDD showed lower positive RSFC between the amygdala and hippocampus, parahippocampus, and brainstem (z &gt;2.3, corrected P &lt; .05); this connectivity was inversely correlated with general depression (R = −.523, P = .01), dysphoria (R = −.455, P = .05), and lassitude (R = −.449, P = .05) and was positively correlated with well-being (R = .470, P = .03). Patients also demonstrated greater (positive) amygdala-precuneus RSFC (z &gt;2.3, corrected P &lt; .05) in contrast to negative amygdala-precuneus RSFC in the adolescents serving as controls.\nCONCLUSIONS AND RELEVANCE Impaired amygdala-hippocampal/brainstem and amygdala-precuneus RSFC have not previously been highlighted in depression and may be unique to adolescent MDD. These circuits are important for different aspects of memory and self-processing and for modulation of physiologic responses to emotion. The findings suggest potential mechanisms underlying both mood and vegetative symptoms, potentially via impaired processing of memories and visceral signals that spontaneously arise during rest, contributing to the persistent symptoms experienced by adolescents with depression.","container-title":"JAMA Psychiatry","DOI":"10.1001/jamapsychiatry.2014.1087","ISSN":"2168-622X","issue":"10","journalAbbreviation":"JAMA Psychiatry","language":"en","page":"1138","source":"DOI.org (Crossref)","title":"Abnormal Amygdala Resting-State Functional Connectivity in Adolescent Depression","volume":"71","author":[{"family":"Cullen","given":"Kathryn R."},{"family":"Westlund","given":"Melinda K."},{"family":"Klimes-Dougan","given":"Bonnie"},{"family":"Mueller","given":"Bryon A."},{"family":"Houri","given":"Alaa"},{"family":"Eberly","given":"Lynn E."},{"family":"Lim","given":"Kelvin O."}],"issued":{"date-parts":[["2014",10,1]]}},"label":"page"},{"id":444,"uris":["http://zotero.org/users/local/eoP0LvSC/items/HK7NA6WR"],"itemData":{"id":444,"type":"article-journal","abstract":"Background. The amygdala and subgenual anterior cingulate cortex (sACC) are key brain regions for the generation of negative affect. In this longitudinal fMRI study of adolescents we investigated how amygdala–sACC connectivity was correlated with negative affectivity (NA) both cross-sectionally and longitudinally, and examined its relationship to the onset of ﬁrst-episode depression.\nMethod. Fifty-six adolescents who were part of a larger longitudinal study of adolescent development were included. They had no history of mental illness at the time of their baseline scan (mean age 16.5 years) and had a follow-up scan 2 years later (mean age 18.8 years). We used resting-state functional-connectivity MRI to investigate whether cross-sectional and change measures of amygdala–sACC connectivity were (i) correlated with NA and its change over time, and (ii) related to the onset of ﬁrst-episode depression.\nResults. The magnitude of amygdala connectivity with sACC showed signiﬁcant positive correlation with NA at both time-points. Further analysis conﬁrmed that change in amygdala–sACC connectivity between assessments was correlated with change in NA. Eight participants developed a ﬁrst episode of depression between the baseline and followup assessments: they showed increased amygdala–sACC connectivity at follow-up.\nConclusions. Amygdala–sACC connectivity is associated with NA in adolescence, with change in connectivity between these regions showing positive correlation with change in NA. Our observation that the onset of depression was associated with an increase in connectivity between the regions provides support for the neurobiological ‘scar’ hypothesis of depression.","container-title":"Psychological Medicine","DOI":"10.1017/S0033291714002001","ISSN":"0033-2917, 1469-8978","issue":"5","journalAbbreviation":"Psychol. Med.","language":"en","page":"1001-1009","source":"DOI.org (Crossref)","title":"Functional brain-imaging correlates of negative affectivity and the onset of first-episode depression","volume":"45","author":[{"family":"Davey","given":"C. G."},{"family":"Whittle","given":"S."},{"family":"Harrison","given":"B. J."},{"family":"Simmons","given":"J. G."},{"family":"Byrne","given":"M. L."},{"family":"Schwartz","given":"O. S."},{"family":"Allen","given":"N. B."}],"issued":{"date-parts":[["2015",4]]}},"label":"page"},{"id":442,"uris":["http://zotero.org/users/local/eoP0LvSC/items/9XLG5S7N"],"itemData":{"id":442,"type":"article-journal","container-title":"NeuroReport","DOI":"10.1097/WNR.0b013e3283262e10","ISSN":"0959-4965","issue":"4","language":"en","page":"440-444","source":"DOI.org (Crossref)","title":"Depressed adolescents demonstrate greater subgenual anterior cingulate activity","volume":"20","author":[{"family":"Yang","given":"Tony T."},{"family":"Simmons","given":"Alan N."},{"family":"Matthews","given":"Scott C."},{"family":"Tapert","given":"Susan F."},{"family":"Frank","given":"Guido K."},{"family":"Bischoff-Grethe","given":"Amanda"},{"family":"Lansing","given":"Amy E."},{"family":"Wu","given":"Jing"},{"family":"Brown","given":"Gregory G."},{"family":"Paulus","given":"Martin P."}],"issued":{"date-parts":[["2009",3,4]]}},"label":"page"}],"schema":"https://github.com/citation-style-language/schema/raw/master/csl-citation.json"} </w:delInstrText>
        </w:r>
        <w:r w:rsidR="00D71946" w:rsidDel="00DB53BB">
          <w:rPr>
            <w:highlight w:val="yellow"/>
          </w:rPr>
          <w:fldChar w:fldCharType="separate"/>
        </w:r>
        <w:r w:rsidR="00D71946" w:rsidRPr="00D71946" w:rsidDel="00DB53BB">
          <w:rPr>
            <w:highlight w:val="yellow"/>
          </w:rPr>
          <w:delText>(Cullen et al. 2014; Davey et al. 2015; Yang et al. 2009)</w:delText>
        </w:r>
        <w:r w:rsidR="00D71946" w:rsidDel="00DB53BB">
          <w:rPr>
            <w:highlight w:val="yellow"/>
          </w:rPr>
          <w:fldChar w:fldCharType="end"/>
        </w:r>
        <w:r w:rsidR="00D71946" w:rsidRPr="00D71946" w:rsidDel="00DB53BB">
          <w:rPr>
            <w:highlight w:val="yellow"/>
          </w:rPr>
          <w:delText>.</w:delText>
        </w:r>
      </w:del>
    </w:p>
    <w:p w14:paraId="0367CD9B" w14:textId="0F6F48FD" w:rsidR="00D71946" w:rsidDel="00DB53BB" w:rsidRDefault="00D71946" w:rsidP="00741ABF">
      <w:pPr>
        <w:ind w:firstLine="480"/>
        <w:rPr>
          <w:del w:id="119" w:author="Hu Chuan-Peng" w:date="2024-01-25T10:41:00Z"/>
        </w:rPr>
        <w:pPrChange w:id="120" w:author="Hu Chuan-Peng" w:date="2024-01-25T10:53:00Z">
          <w:pPr>
            <w:ind w:firstLine="480"/>
          </w:pPr>
        </w:pPrChange>
      </w:pPr>
    </w:p>
    <w:p w14:paraId="40476FB3" w14:textId="3B4FBA4C" w:rsidR="00D71946" w:rsidDel="00DB53BB" w:rsidRDefault="00D71946" w:rsidP="00741ABF">
      <w:pPr>
        <w:ind w:firstLine="480"/>
        <w:rPr>
          <w:del w:id="121" w:author="Hu Chuan-Peng" w:date="2024-01-25T10:41:00Z"/>
        </w:rPr>
        <w:pPrChange w:id="122" w:author="Hu Chuan-Peng" w:date="2024-01-25T10:53:00Z">
          <w:pPr>
            <w:ind w:firstLine="480"/>
          </w:pPr>
        </w:pPrChange>
      </w:pPr>
    </w:p>
    <w:p w14:paraId="0F950F4E" w14:textId="7CAACBC6" w:rsidR="00D71946" w:rsidDel="00DB53BB" w:rsidRDefault="00D71946" w:rsidP="00741ABF">
      <w:pPr>
        <w:ind w:firstLine="480"/>
        <w:rPr>
          <w:del w:id="123" w:author="Hu Chuan-Peng" w:date="2024-01-25T10:41:00Z"/>
        </w:rPr>
        <w:pPrChange w:id="124" w:author="Hu Chuan-Peng" w:date="2024-01-25T10:53:00Z">
          <w:pPr>
            <w:ind w:firstLine="480"/>
          </w:pPr>
        </w:pPrChange>
      </w:pPr>
    </w:p>
    <w:p w14:paraId="6478DEAD" w14:textId="3F5866C9" w:rsidR="00D71946" w:rsidDel="00DB53BB" w:rsidRDefault="00D71946" w:rsidP="00741ABF">
      <w:pPr>
        <w:ind w:firstLine="480"/>
        <w:rPr>
          <w:del w:id="125" w:author="Hu Chuan-Peng" w:date="2024-01-25T10:41:00Z"/>
        </w:rPr>
        <w:pPrChange w:id="126" w:author="Hu Chuan-Peng" w:date="2024-01-25T10:53:00Z">
          <w:pPr>
            <w:ind w:firstLine="480"/>
          </w:pPr>
        </w:pPrChange>
      </w:pPr>
    </w:p>
    <w:p w14:paraId="0DE575F0" w14:textId="3D6C109A" w:rsidR="00D71946" w:rsidRPr="00D71946" w:rsidDel="00DB53BB" w:rsidRDefault="00D71946" w:rsidP="00741ABF">
      <w:pPr>
        <w:ind w:firstLine="480"/>
        <w:rPr>
          <w:del w:id="127" w:author="Hu Chuan-Peng" w:date="2024-01-25T10:41:00Z"/>
          <w:highlight w:val="yellow"/>
        </w:rPr>
        <w:pPrChange w:id="128" w:author="Hu Chuan-Peng" w:date="2024-01-25T10:53:00Z">
          <w:pPr>
            <w:ind w:firstLine="480"/>
          </w:pPr>
        </w:pPrChange>
      </w:pPr>
    </w:p>
    <w:p w14:paraId="5296B38A" w14:textId="75C5A6C7" w:rsidR="00D71946" w:rsidDel="00DB53BB" w:rsidRDefault="00D71946" w:rsidP="00741ABF">
      <w:pPr>
        <w:ind w:firstLine="480"/>
        <w:rPr>
          <w:del w:id="129" w:author="Hu Chuan-Peng" w:date="2024-01-25T10:41:00Z"/>
          <w:highlight w:val="yellow"/>
        </w:rPr>
        <w:pPrChange w:id="130" w:author="Hu Chuan-Peng" w:date="2024-01-25T10:53:00Z">
          <w:pPr>
            <w:ind w:firstLine="480"/>
          </w:pPr>
        </w:pPrChange>
      </w:pPr>
    </w:p>
    <w:bookmarkEnd w:id="112"/>
    <w:p w14:paraId="7971C241" w14:textId="3A9C2165" w:rsidR="002E733B" w:rsidDel="00DB53BB" w:rsidRDefault="002E733B" w:rsidP="00741ABF">
      <w:pPr>
        <w:ind w:firstLine="480"/>
        <w:rPr>
          <w:del w:id="131" w:author="Hu Chuan-Peng" w:date="2024-01-25T10:41:00Z"/>
        </w:rPr>
        <w:pPrChange w:id="132" w:author="Hu Chuan-Peng" w:date="2024-01-25T10:53:00Z">
          <w:pPr>
            <w:ind w:firstLine="480"/>
          </w:pPr>
        </w:pPrChange>
      </w:pPr>
    </w:p>
    <w:bookmarkEnd w:id="117"/>
    <w:bookmarkEnd w:id="118"/>
    <w:p w14:paraId="42AAD89F" w14:textId="2237CECB" w:rsidR="00FC1EED" w:rsidDel="00DB53BB" w:rsidRDefault="00FC1EED" w:rsidP="00741ABF">
      <w:pPr>
        <w:ind w:firstLine="480"/>
        <w:rPr>
          <w:del w:id="133" w:author="Hu Chuan-Peng" w:date="2024-01-25T10:41:00Z"/>
          <w:szCs w:val="24"/>
        </w:rPr>
        <w:pPrChange w:id="134" w:author="Hu Chuan-Peng" w:date="2024-01-25T10:53:00Z">
          <w:pPr>
            <w:ind w:firstLineChars="0" w:firstLine="0"/>
          </w:pPr>
        </w:pPrChange>
      </w:pPr>
      <w:commentRangeStart w:id="135"/>
      <w:del w:id="136" w:author="Hu Chuan-Peng" w:date="2024-01-25T10:41:00Z">
        <w:r w:rsidRPr="00AC66A1" w:rsidDel="00DB53BB">
          <w:rPr>
            <w:szCs w:val="24"/>
          </w:rPr>
          <w:delText>[</w:delText>
        </w:r>
        <w:bookmarkStart w:id="137" w:name="OLE_LINK17"/>
        <w:bookmarkStart w:id="138" w:name="OLE_LINK9"/>
        <w:r w:rsidR="002D0709" w:rsidDel="00DB53BB">
          <w:rPr>
            <w:rFonts w:hint="eastAsia"/>
            <w:szCs w:val="24"/>
          </w:rPr>
          <w:delText>自我报告问卷的问题：临床、心理病理等</w:delText>
        </w:r>
        <w:bookmarkEnd w:id="137"/>
        <w:bookmarkEnd w:id="138"/>
        <w:r w:rsidRPr="00AC66A1" w:rsidDel="00DB53BB">
          <w:rPr>
            <w:szCs w:val="24"/>
          </w:rPr>
          <w:delText>]</w:delText>
        </w:r>
        <w:commentRangeEnd w:id="135"/>
        <w:r w:rsidR="00C71516" w:rsidDel="00DB53BB">
          <w:rPr>
            <w:rStyle w:val="CommentReference"/>
          </w:rPr>
          <w:commentReference w:id="135"/>
        </w:r>
      </w:del>
    </w:p>
    <w:p w14:paraId="1513E90B" w14:textId="4F67C63E" w:rsidR="007449CC" w:rsidRPr="007B7A9A" w:rsidRDefault="009A4C68" w:rsidP="00741ABF">
      <w:pPr>
        <w:ind w:firstLine="480"/>
      </w:pPr>
      <w:bookmarkStart w:id="139" w:name="OLE_LINK30"/>
      <w:bookmarkStart w:id="140" w:name="OLE_LINK43"/>
      <w:del w:id="141" w:author="Hu Chuan-Peng" w:date="2024-01-25T10:41:00Z">
        <w:r w:rsidRPr="00CA7ECB" w:rsidDel="00DB53BB">
          <w:rPr>
            <w:szCs w:val="24"/>
            <w:highlight w:val="yellow"/>
          </w:rPr>
          <w:delText>In the realm of psychopharmacotherapy, diagnostic tools play a pivotal role in categorizing patients and assessing the intensity of psychopathological syndromes over time</w:delText>
        </w:r>
        <w:r w:rsidR="00CA7ECB" w:rsidRPr="00CA7ECB" w:rsidDel="00DB53BB">
          <w:rPr>
            <w:szCs w:val="24"/>
            <w:highlight w:val="yellow"/>
          </w:rPr>
          <w:delText xml:space="preserve"> </w:delText>
        </w:r>
        <w:r w:rsidR="008D6777" w:rsidRPr="008D6777" w:rsidDel="00DB53BB">
          <w:rPr>
            <w:szCs w:val="24"/>
            <w:highlight w:val="yellow"/>
          </w:rPr>
          <w:fldChar w:fldCharType="begin"/>
        </w:r>
        <w:r w:rsidR="008D6777" w:rsidRPr="008D6777" w:rsidDel="00DB53BB">
          <w:rPr>
            <w:szCs w:val="24"/>
            <w:highlight w:val="yellow"/>
          </w:rPr>
          <w:delInstrText xml:space="preserve"> ADDIN ZOTERO_ITEM CSL_CITATION {"citationID":"3yZfRuGu","properties":{"formattedCitation":"(Stieglitz and Volz 2022)","plainCitation":"(Stieglitz and Volz 2022)","noteIndex":0},"citationItems":[{"id":406,"uris":["http://zotero.org/users/local/eoP0LvSC/items/YULKS93P"],"itemData":{"id":406,"type":"chapter","container-title":"NeuroPsychopharmacotherapy","event-place":"Cham","ISBN":"978-3-030-62058-5","language":"en","note":"DOI: 10.1007/978-3-030-62059-2_5","page":"245-267","publisher":"Springer International Publishing","publisher-place":"Cham","source":"DOI.org (Crossref)","title":"Psychopathology: Rating Scales for the Assessment of Mental Status","title-short":"Psychopathology","URL":"https://link.springer.com/10.1007/978-3-030-62059-2_5","editor":[{"family":"Riederer","given":"Peter"},{"family":"Laux","given":"Gerd"},{"family":"Nagatsu","given":"Toshiharu"},{"family":"Le","given":"Weidong"},{"family":"Riederer","given":"Christian"}],"author":[{"family":"Stieglitz","given":"Rolf-Dieter"},{"family":"Volz","given":"Hans-Peter"}],"accessed":{"date-parts":[["2024",1,17]]},"issued":{"date-parts":[["2022"]]}}}],"schema":"https://github.com/citation-style-language/schema/raw/master/csl-citation.json"} </w:delInstrText>
        </w:r>
        <w:r w:rsidR="008D6777" w:rsidRPr="008D6777" w:rsidDel="00DB53BB">
          <w:rPr>
            <w:szCs w:val="24"/>
            <w:highlight w:val="yellow"/>
          </w:rPr>
          <w:fldChar w:fldCharType="separate"/>
        </w:r>
        <w:r w:rsidR="008D6777" w:rsidRPr="008D6777" w:rsidDel="00DB53BB">
          <w:rPr>
            <w:highlight w:val="yellow"/>
          </w:rPr>
          <w:delText>(Stieglitz and Volz 2022)</w:delText>
        </w:r>
        <w:r w:rsidR="008D6777" w:rsidRPr="008D6777" w:rsidDel="00DB53BB">
          <w:rPr>
            <w:szCs w:val="24"/>
            <w:highlight w:val="yellow"/>
          </w:rPr>
          <w:fldChar w:fldCharType="end"/>
        </w:r>
        <w:r w:rsidR="008D6777" w:rsidRPr="008D6777" w:rsidDel="00DB53BB">
          <w:rPr>
            <w:szCs w:val="24"/>
            <w:highlight w:val="yellow"/>
          </w:rPr>
          <w:delText>.</w:delText>
        </w:r>
        <w:bookmarkStart w:id="142" w:name="OLE_LINK20"/>
        <w:bookmarkStart w:id="143" w:name="OLE_LINK31"/>
        <w:bookmarkStart w:id="144" w:name="OLE_LINK26"/>
        <w:bookmarkStart w:id="145" w:name="OLE_LINK34"/>
        <w:bookmarkStart w:id="146" w:name="OLE_LINK10"/>
        <w:r w:rsidR="00CA7ECB" w:rsidRPr="00CA7ECB" w:rsidDel="00DB53BB">
          <w:rPr>
            <w:highlight w:val="yellow"/>
          </w:rPr>
          <w:delText xml:space="preserve"> </w:delText>
        </w:r>
      </w:del>
      <w:del w:id="147" w:author="Hu Chuan-Peng" w:date="2024-01-25T10:49:00Z">
        <w:r w:rsidR="00CA7ECB" w:rsidRPr="00CA7ECB" w:rsidDel="002670D8">
          <w:rPr>
            <w:highlight w:val="yellow"/>
          </w:rPr>
          <w:delText>The measurement of depression faces challenges due to unreliable methodological and theoretical foundations, resulting in limited evidence of validity and reliability</w:delText>
        </w:r>
        <w:bookmarkEnd w:id="139"/>
        <w:commentRangeStart w:id="148"/>
        <w:commentRangeStart w:id="149"/>
        <w:r w:rsidR="009018EE" w:rsidRPr="00CA7ECB" w:rsidDel="002670D8">
          <w:rPr>
            <w:highlight w:val="yellow"/>
          </w:rPr>
          <w:delText xml:space="preserve"> </w:delText>
        </w:r>
        <w:r w:rsidR="009018EE" w:rsidRPr="00CA7ECB" w:rsidDel="002670D8">
          <w:rPr>
            <w:highlight w:val="yellow"/>
          </w:rPr>
          <w:fldChar w:fldCharType="begin"/>
        </w:r>
        <w:r w:rsidR="00EC117F" w:rsidDel="002670D8">
          <w:rPr>
            <w:highlight w:val="yellow"/>
          </w:rPr>
          <w:delInstrText xml:space="preserve"> ADDIN ZOTERO_ITEM CSL_CITATION {"citationID":"RSQZZM1N","properties":{"unsorted":true,"formattedCitation":"(Fried,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delInstrText>
        </w:r>
        <w:r w:rsidR="009018EE" w:rsidRPr="00CA7ECB" w:rsidDel="002670D8">
          <w:rPr>
            <w:highlight w:val="yellow"/>
          </w:rPr>
          <w:fldChar w:fldCharType="separate"/>
        </w:r>
        <w:r w:rsidR="00EC117F" w:rsidRPr="00EC117F" w:rsidDel="002670D8">
          <w:rPr>
            <w:highlight w:val="yellow"/>
          </w:rPr>
          <w:delText>(Fried, Flake, and Robinaugh 2022)</w:delText>
        </w:r>
        <w:r w:rsidR="009018EE" w:rsidRPr="00CA7ECB" w:rsidDel="002670D8">
          <w:rPr>
            <w:highlight w:val="yellow"/>
          </w:rPr>
          <w:fldChar w:fldCharType="end"/>
        </w:r>
        <w:r w:rsidR="009018EE" w:rsidRPr="00CA7ECB" w:rsidDel="002670D8">
          <w:rPr>
            <w:rFonts w:hint="eastAsia"/>
            <w:color w:val="FF0000"/>
            <w:highlight w:val="yellow"/>
          </w:rPr>
          <w:delText>.</w:delText>
        </w:r>
        <w:r w:rsidR="0095577A" w:rsidRPr="00CA7ECB" w:rsidDel="002670D8">
          <w:rPr>
            <w:color w:val="FF0000"/>
            <w:highlight w:val="yellow"/>
          </w:rPr>
          <w:delText xml:space="preserve"> </w:delText>
        </w:r>
        <w:commentRangeEnd w:id="148"/>
        <w:r w:rsidR="0095577A" w:rsidRPr="00CA7ECB" w:rsidDel="002670D8">
          <w:rPr>
            <w:rStyle w:val="CommentReference"/>
            <w:color w:val="FF0000"/>
            <w:highlight w:val="yellow"/>
          </w:rPr>
          <w:commentReference w:id="148"/>
        </w:r>
        <w:commentRangeEnd w:id="149"/>
        <w:r w:rsidR="00CF7231" w:rsidRPr="00CA7ECB" w:rsidDel="002670D8">
          <w:rPr>
            <w:rStyle w:val="CommentReference"/>
            <w:color w:val="FF0000"/>
            <w:highlight w:val="yellow"/>
          </w:rPr>
          <w:commentReference w:id="149"/>
        </w:r>
        <w:bookmarkEnd w:id="142"/>
        <w:bookmarkEnd w:id="143"/>
        <w:bookmarkEnd w:id="144"/>
        <w:bookmarkEnd w:id="145"/>
        <w:r w:rsidR="009018EE" w:rsidDel="002670D8">
          <w:rPr>
            <w:rFonts w:hint="eastAsia"/>
            <w:color w:val="FF0000"/>
          </w:rPr>
          <w:delText xml:space="preserve"> </w:delText>
        </w:r>
        <w:r w:rsidR="00CA7ECB" w:rsidRPr="00CA7ECB" w:rsidDel="002670D8">
          <w:rPr>
            <w:highlight w:val="yellow"/>
          </w:rPr>
          <w:delText>With numerous instruments for measuring depression, the question arises: are they measuring the same mental disorder?</w:delText>
        </w:r>
        <w:r w:rsidR="00CA7ECB" w:rsidRPr="00CA7ECB" w:rsidDel="002670D8">
          <w:delText xml:space="preserve"> </w:delText>
        </w:r>
        <w:r w:rsidR="00AE5226" w:rsidDel="002670D8">
          <w:delText xml:space="preserve"> </w:delText>
        </w:r>
      </w:del>
      <w:bookmarkStart w:id="150" w:name="OLE_LINK24"/>
      <w:bookmarkStart w:id="151" w:name="OLE_LINK56"/>
      <w:bookmarkStart w:id="152" w:name="OLE_LINK36"/>
      <w:del w:id="153" w:author="Hu Chuan-Peng" w:date="2024-01-25T10:53:00Z">
        <w:r w:rsidR="00AE5226" w:rsidDel="00741ABF">
          <w:delText>In his seminal work,</w:delText>
        </w:r>
        <w:r w:rsidR="00F413AF" w:rsidDel="00741ABF">
          <w:delText xml:space="preserve"> </w:delText>
        </w:r>
        <w:bookmarkStart w:id="154" w:name="OLE_LINK48"/>
        <w:r w:rsidR="00F413AF" w:rsidDel="00741ABF">
          <w:fldChar w:fldCharType="begin"/>
        </w:r>
        <w:r w:rsidR="008D6777" w:rsidDel="00741ABF">
          <w:delInstrText xml:space="preserve"> ADDIN ZOTERO_ITEM CSL_CITATION {"citationID":"3SyOI6D2","properties":{"custom":"Fried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delInstrText>
        </w:r>
        <w:r w:rsidR="00F413AF" w:rsidDel="00741ABF">
          <w:fldChar w:fldCharType="separate"/>
        </w:r>
        <w:r w:rsidR="003A2AC4" w:rsidRPr="003A2AC4" w:rsidDel="00741ABF">
          <w:delText>Fried (2017)</w:delText>
        </w:r>
        <w:r w:rsidR="00F413AF" w:rsidDel="00741ABF">
          <w:fldChar w:fldCharType="end"/>
        </w:r>
        <w:r w:rsidR="00F413AF" w:rsidRPr="00F413AF" w:rsidDel="00741ABF">
          <w:delText xml:space="preserve"> </w:delText>
        </w:r>
        <w:r w:rsidR="00AE5226" w:rsidDel="00741ABF">
          <w:delText>examined</w:delText>
        </w:r>
        <w:r w:rsidR="00F413AF" w:rsidRPr="00F413AF" w:rsidDel="00741ABF">
          <w:delText xml:space="preserve"> </w:delText>
        </w:r>
        <w:r w:rsidR="00AE5226" w:rsidDel="00741ABF">
          <w:delText>the hidden</w:delText>
        </w:r>
        <w:r w:rsidR="00AE5226" w:rsidRPr="00F413AF" w:rsidDel="00741ABF">
          <w:delText xml:space="preserve"> </w:delText>
        </w:r>
        <w:r w:rsidR="00F413AF" w:rsidRPr="00F413AF" w:rsidDel="00741ABF">
          <w:delText>assumption</w:delText>
        </w:r>
        <w:r w:rsidR="00F413AF" w:rsidDel="00741ABF">
          <w:delText xml:space="preserve"> </w:delText>
        </w:r>
        <w:r w:rsidR="00F413AF" w:rsidRPr="00F413AF" w:rsidDel="00741ABF">
          <w:delText xml:space="preserve">that </w:delText>
        </w:r>
        <w:r w:rsidR="00AE5226" w:rsidDel="00741ABF">
          <w:delText>different</w:delText>
        </w:r>
        <w:r w:rsidR="00AE5226" w:rsidRPr="00F413AF" w:rsidDel="00741ABF">
          <w:delText xml:space="preserve"> </w:delText>
        </w:r>
        <w:r w:rsidR="00F413AF" w:rsidRPr="00F413AF" w:rsidDel="00741ABF">
          <w:delText xml:space="preserve">depression </w:delText>
        </w:r>
        <w:r w:rsidR="00AE5226" w:rsidDel="00741ABF">
          <w:delText>scales</w:delText>
        </w:r>
        <w:r w:rsidR="00F413AF" w:rsidRPr="00F413AF" w:rsidDel="00741ABF">
          <w:delText xml:space="preserve"> </w:delText>
        </w:r>
        <w:r w:rsidR="00AE5226" w:rsidDel="00741ABF">
          <w:delText>are measuring the same latent</w:delText>
        </w:r>
        <w:r w:rsidR="00F74BA3" w:rsidDel="00741ABF">
          <w:delText xml:space="preserve"> mental disorder</w:delText>
        </w:r>
        <w:r w:rsidR="00F413AF" w:rsidRPr="00F413AF" w:rsidDel="00741ABF">
          <w:delText>.</w:delText>
        </w:r>
        <w:bookmarkEnd w:id="154"/>
        <w:r w:rsidR="00F413AF" w:rsidRPr="00F413AF" w:rsidDel="00741ABF">
          <w:delText xml:space="preserve"> </w:delText>
        </w:r>
        <w:r w:rsidR="00F74BA3" w:rsidDel="00741ABF">
          <w:delText>After</w:delText>
        </w:r>
        <w:r w:rsidR="00F74BA3" w:rsidRPr="00F413AF" w:rsidDel="00741ABF">
          <w:delText xml:space="preserve"> analyz</w:delText>
        </w:r>
        <w:r w:rsidR="00F74BA3" w:rsidDel="00741ABF">
          <w:delText>ing</w:delText>
        </w:r>
        <w:r w:rsidR="00F74BA3" w:rsidRPr="00F413AF" w:rsidDel="00741ABF">
          <w:delText xml:space="preserve"> </w:delText>
        </w:r>
      </w:del>
      <w:r w:rsidR="00F413AF" w:rsidRPr="00F413AF">
        <w:t>seve</w:t>
      </w:r>
      <w:ins w:id="155" w:author="Hu Chuan-Peng" w:date="2024-01-25T10:53:00Z">
        <w:r w:rsidR="00741ABF">
          <w:t xml:space="preserve"> most-widely used</w:t>
        </w:r>
      </w:ins>
      <w:del w:id="156" w:author="Hu Chuan-Peng" w:date="2024-01-25T10:53:00Z">
        <w:r w:rsidR="00F413AF" w:rsidRPr="00F413AF" w:rsidDel="00741ABF">
          <w:delText>n common</w:delText>
        </w:r>
      </w:del>
      <w:r w:rsidR="00F413AF" w:rsidRPr="00F413AF">
        <w:t xml:space="preserve"> depression scales</w:t>
      </w:r>
      <w:ins w:id="157" w:author="Hu Chuan-Peng" w:date="2024-01-25T10:53:00Z">
        <w:r w:rsidR="00741ABF">
          <w:t xml:space="preserve"> </w:t>
        </w:r>
      </w:ins>
      <w:del w:id="158" w:author="Hu Chuan-Peng" w:date="2024-01-25T10:53:00Z">
        <w:r w:rsidR="00F74BA3" w:rsidDel="00741ABF">
          <w:delText>,</w:delText>
        </w:r>
        <w:bookmarkEnd w:id="150"/>
        <w:r w:rsidR="00F74BA3" w:rsidDel="00741ABF">
          <w:delText xml:space="preserve"> </w:delText>
        </w:r>
        <w:r w:rsidR="00F74BA3" w:rsidDel="00741ABF">
          <w:fldChar w:fldCharType="begin"/>
        </w:r>
        <w:r w:rsidR="008D6777" w:rsidDel="00741ABF">
          <w:delInstrText xml:space="preserve"> ADDIN ZOTERO_ITEM CSL_CITATION {"citationID":"Dx1FdzrI","properties":{"custom":"Fried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delInstrText>
        </w:r>
        <w:r w:rsidR="00F74BA3" w:rsidDel="00741ABF">
          <w:fldChar w:fldCharType="separate"/>
        </w:r>
        <w:r w:rsidR="003A2AC4" w:rsidRPr="003A2AC4" w:rsidDel="00741ABF">
          <w:delText>Fried (2017)</w:delText>
        </w:r>
        <w:r w:rsidR="00F74BA3" w:rsidDel="00741ABF">
          <w:fldChar w:fldCharType="end"/>
        </w:r>
        <w:r w:rsidR="00F74BA3" w:rsidRPr="00F413AF" w:rsidDel="00741ABF">
          <w:delText xml:space="preserve"> </w:delText>
        </w:r>
        <w:r w:rsidR="00F413AF" w:rsidRPr="00F413AF" w:rsidDel="00741ABF">
          <w:delText>identified</w:delText>
        </w:r>
      </w:del>
      <w:ins w:id="159" w:author="Hu Chuan-Peng" w:date="2024-01-25T10:53:00Z">
        <w:r w:rsidR="00741ABF">
          <w:t>revealed low</w:t>
        </w:r>
      </w:ins>
      <w:del w:id="160" w:author="Hu Chuan-Peng" w:date="2024-01-25T10:53:00Z">
        <w:r w:rsidR="00F413AF" w:rsidRPr="00F413AF" w:rsidDel="00741ABF">
          <w:delText xml:space="preserve"> 52 different depressive symptoms</w:delText>
        </w:r>
        <w:r w:rsidR="00F74BA3" w:rsidDel="00741ABF">
          <w:delText xml:space="preserve"> and found that the</w:delText>
        </w:r>
      </w:del>
      <w:r w:rsidR="00F413AF" w:rsidRPr="00F413AF">
        <w:t xml:space="preserve"> overlap </w:t>
      </w:r>
      <w:r w:rsidR="00F74BA3">
        <w:t>between</w:t>
      </w:r>
      <w:r w:rsidR="00F413AF" w:rsidRPr="00F413AF">
        <w:t xml:space="preserve"> </w:t>
      </w:r>
      <w:del w:id="161" w:author="Hu Chuan-Peng" w:date="2024-01-25T10:54:00Z">
        <w:r w:rsidR="00F74BA3" w:rsidDel="00741ABF">
          <w:delText>these seven</w:delText>
        </w:r>
      </w:del>
      <w:ins w:id="162" w:author="Hu Chuan-Peng" w:date="2024-01-25T10:54:00Z">
        <w:r w:rsidR="00741ABF">
          <w:t>different</w:t>
        </w:r>
      </w:ins>
      <w:r w:rsidR="00F74BA3">
        <w:t xml:space="preserve"> scales</w:t>
      </w:r>
      <w:ins w:id="163" w:author="Hu Chuan-Peng" w:date="2024-01-25T10:54:00Z">
        <w:r w:rsidR="00747357">
          <w:t xml:space="preserve"> (Fried 2017)</w:t>
        </w:r>
      </w:ins>
      <w:del w:id="164" w:author="Hu Chuan-Peng" w:date="2024-01-25T10:54:00Z">
        <w:r w:rsidR="00F74BA3" w:rsidRPr="00F413AF" w:rsidDel="00741ABF">
          <w:delText xml:space="preserve"> </w:delText>
        </w:r>
        <w:r w:rsidR="00F413AF" w:rsidRPr="00F413AF" w:rsidDel="00741ABF">
          <w:delText xml:space="preserve">was low, indicating </w:delText>
        </w:r>
        <w:r w:rsidR="00F74BA3" w:rsidDel="00741ABF">
          <w:delText xml:space="preserve">heterogeneity </w:delText>
        </w:r>
        <w:r w:rsidR="005512E5" w:rsidDel="00741ABF">
          <w:delText>among</w:delText>
        </w:r>
        <w:r w:rsidR="00F74BA3" w:rsidDel="00741ABF">
          <w:delText xml:space="preserve"> different scales</w:delText>
        </w:r>
      </w:del>
      <w:r w:rsidR="00F413AF" w:rsidRPr="00F413AF">
        <w:t>.</w:t>
      </w:r>
      <w:bookmarkStart w:id="165" w:name="OLE_LINK29"/>
      <w:r w:rsidR="00F74BA3">
        <w:t xml:space="preserve"> </w:t>
      </w:r>
      <w:del w:id="166" w:author="Hu Chuan-Peng" w:date="2024-01-25T10:54:00Z">
        <w:r w:rsidR="00F74BA3" w:rsidDel="00593AF2">
          <w:delText>Relatedly</w:delText>
        </w:r>
      </w:del>
      <w:ins w:id="167" w:author="Hu Chuan-Peng" w:date="2024-01-25T10:54:00Z">
        <w:r w:rsidR="00593AF2">
          <w:t xml:space="preserve">Similar results was found from </w:t>
        </w:r>
      </w:ins>
      <w:del w:id="168" w:author="Hu Chuan-Peng" w:date="2024-01-25T10:54:00Z">
        <w:r w:rsidR="00F74BA3" w:rsidDel="00593AF2">
          <w:delText>, Fried also found that the symptoms on which</w:delText>
        </w:r>
      </w:del>
      <w:ins w:id="169" w:author="Hu Chuan-Peng" w:date="2024-01-25T10:54:00Z">
        <w:r w:rsidR="00593AF2">
          <w:t>medical record of</w:t>
        </w:r>
      </w:ins>
      <w:r w:rsidR="00F74BA3">
        <w:t xml:space="preserve"> patients </w:t>
      </w:r>
      <w:ins w:id="170" w:author="Hu Chuan-Peng" w:date="2024-01-25T10:54:00Z">
        <w:r w:rsidR="00593AF2">
          <w:t xml:space="preserve">who </w:t>
        </w:r>
      </w:ins>
      <w:r w:rsidR="00F74BA3">
        <w:t xml:space="preserve">were diagnosed as major depression </w:t>
      </w:r>
      <w:del w:id="171" w:author="Hu Chuan-Peng" w:date="2024-01-25T10:54:00Z">
        <w:r w:rsidR="00F74BA3" w:rsidDel="00593AF2">
          <w:delText>was also heterogeneous</w:delText>
        </w:r>
        <w:r w:rsidR="00684332" w:rsidDel="00593AF2">
          <w:delText xml:space="preserve"> </w:delText>
        </w:r>
      </w:del>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(Fried et al. 2016)</w:t>
      </w:r>
      <w:r w:rsidR="002B7A6B">
        <w:fldChar w:fldCharType="end"/>
      </w:r>
      <w:bookmarkEnd w:id="146"/>
      <w:r w:rsidR="005512E5">
        <w:t xml:space="preserve">. </w:t>
      </w:r>
      <w:bookmarkEnd w:id="151"/>
      <w:bookmarkEnd w:id="165"/>
      <w:del w:id="172" w:author="Hu Chuan-Peng" w:date="2024-01-25T10:55:00Z">
        <w:r w:rsidR="007B7A9A" w:rsidRPr="007B7A9A" w:rsidDel="00593AF2">
          <w:rPr>
            <w:highlight w:val="yellow"/>
          </w:rPr>
          <w:delText>This conclusion poses a significant challenge to the interchangeable use of depression tools in clinical and pathological research.</w:delText>
        </w:r>
        <w:r w:rsidR="007B7A9A" w:rsidDel="00593AF2">
          <w:rPr>
            <w:rFonts w:hint="eastAsia"/>
          </w:rPr>
          <w:delText xml:space="preserve"> </w:delText>
        </w:r>
        <w:r w:rsidR="00DC3454" w:rsidDel="00593AF2">
          <w:delText>R</w:delText>
        </w:r>
        <w:r w:rsidR="00DC3454" w:rsidRPr="00EF47D8" w:rsidDel="00593AF2">
          <w:delText>ecent meta-analys</w:delText>
        </w:r>
        <w:r w:rsidR="00DC3454" w:rsidDel="00593AF2">
          <w:delText>e</w:delText>
        </w:r>
        <w:r w:rsidR="00DC3454" w:rsidRPr="00EF47D8" w:rsidDel="00593AF2">
          <w:delText xml:space="preserve">s on </w:delText>
        </w:r>
        <w:r w:rsidR="00DC3454" w:rsidDel="00593AF2">
          <w:delText>prev</w:delText>
        </w:r>
        <w:r w:rsidR="005512E5" w:rsidDel="00593AF2">
          <w:delText>al</w:delText>
        </w:r>
        <w:r w:rsidR="00DC3454" w:rsidDel="00593AF2">
          <w:delText>ence rate</w:delText>
        </w:r>
        <w:r w:rsidR="00DC3454" w:rsidRPr="00EF47D8" w:rsidDel="00593AF2">
          <w:delText xml:space="preserve"> of mental health issues among Chinese students</w:delText>
        </w:r>
        <w:r w:rsidR="00DC3454" w:rsidDel="00593AF2">
          <w:delText xml:space="preserve"> population</w:delText>
        </w:r>
        <w:r w:rsidR="00DC3454" w:rsidRPr="00EF47D8" w:rsidDel="00593AF2">
          <w:delText xml:space="preserve"> </w:delText>
        </w:r>
        <w:r w:rsidR="00DC3454" w:rsidDel="00593AF2">
          <w:delText>found</w:delText>
        </w:r>
        <w:r w:rsidR="00DC3454" w:rsidRPr="00EF47D8" w:rsidDel="00593AF2">
          <w:delText xml:space="preserve"> a significant moderating effect of measurement tools, particularly in the context of depression</w:delText>
        </w:r>
        <w:r w:rsidR="00DC3454" w:rsidDel="00593AF2">
          <w:delText xml:space="preserve"> </w:delText>
        </w:r>
      </w:del>
      <w:moveFromRangeStart w:id="173" w:author="Hu Chuan-Peng" w:date="2024-01-25T10:55:00Z" w:name="move157072531"/>
      <w:moveFrom w:id="174" w:author="Hu Chuan-Peng" w:date="2024-01-25T10:55:00Z">
        <w:r w:rsidR="00DC3454" w:rsidDel="00593AF2">
          <w:fldChar w:fldCharType="begin"/>
        </w:r>
        <w:r w:rsidR="00E82581" w:rsidDel="00593AF2">
          <w:instrText xml:space="preserve"> ADDIN ZOTERO_ITEM CSL_CITATION {"citationID":"va4GNwPS","properties":{"formattedCitation":"(Huang et al. 2022; Yu et al. 2022; Zhang et al. 2022)","plainCitation":"(Huang et al. 2022; Yu et al. 2022; Zhang et al. 2022)","noteIndex":0},"citationItems":[{"id":295,"uris":["http://zotero.org/users/local/eoP0LvSC/items/87HCGSGD"],"itemData":{"id":295,"type":"article-journal","container-title":"Advances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w:instrText>
        </w:r>
        <w:r w:rsidR="00E82581" w:rsidDel="00593AF2">
          <w:rPr>
            <w:rFonts w:hint="eastAsia"/>
          </w:rPr>
          <w:instrText>}},"label":"page"},{"id":14,"uris":["http://zotero.org/users/local/eoP0LvSC/items/VDAXUCB4"],"itemData":{"id":14,"type":"article-journal","abstract":"</w:instrText>
        </w:r>
        <w:r w:rsidR="00E82581" w:rsidDel="00593AF2">
          <w:rPr>
            <w:rFonts w:hint="eastAsia"/>
          </w:rPr>
          <w:instrText>我国高中生心理健康问题的检出率亟需关注</w:instrText>
        </w:r>
        <w:r w:rsidR="00E82581" w:rsidDel="00593AF2">
          <w:rPr>
            <w:rFonts w:hint="eastAsia"/>
          </w:rPr>
          <w:instrText xml:space="preserve">, </w:instrText>
        </w:r>
        <w:r w:rsidR="00E82581" w:rsidDel="00593AF2">
          <w:rPr>
            <w:rFonts w:hint="eastAsia"/>
          </w:rPr>
          <w:instrText>许多研究对此进行了</w:instrText>
        </w:r>
        <w:r w:rsidR="00E82581" w:rsidDel="00593AF2">
          <w:rPr>
            <w:rFonts w:hint="eastAsia"/>
          </w:rPr>
          <w:instrText>...","container-title":"Advances in Psychological Science","DOI":"10.3724/S</w:instrText>
        </w:r>
        <w:r w:rsidR="00E82581" w:rsidDel="00593AF2">
          <w:instrText xml:space="preserve">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DC3454" w:rsidDel="00593AF2">
          <w:fldChar w:fldCharType="separate"/>
        </w:r>
        <w:r w:rsidR="00E82581" w:rsidRPr="00E82581" w:rsidDel="00593AF2">
          <w:t>(Huang et al. 2022; Yu et al. 2022; Zhang et al. 2022)</w:t>
        </w:r>
        <w:r w:rsidR="00DC3454" w:rsidDel="00593AF2">
          <w:fldChar w:fldCharType="end"/>
        </w:r>
        <w:r w:rsidR="00DC3454" w:rsidRPr="00EF47D8" w:rsidDel="00593AF2">
          <w:t>.</w:t>
        </w:r>
      </w:moveFrom>
      <w:moveFromRangeEnd w:id="173"/>
      <w:r w:rsidR="00F74BA3">
        <w:t xml:space="preserve">These findings </w:t>
      </w:r>
      <w:r w:rsidR="009C2394">
        <w:t>called for</w:t>
      </w:r>
      <w:r w:rsidR="00F74BA3">
        <w:t xml:space="preserve"> attention </w:t>
      </w:r>
      <w:r w:rsidR="009C2394">
        <w:t xml:space="preserve">to the tools that used for screening depression among children, </w:t>
      </w:r>
      <w:r w:rsidR="007449CC">
        <w:t>adolescents</w:t>
      </w:r>
      <w:r w:rsidR="009C2394">
        <w:t>, and young adults</w:t>
      </w:r>
      <w:r w:rsidR="00F74BA3">
        <w:t>.</w:t>
      </w:r>
    </w:p>
    <w:p w14:paraId="08A6CECE" w14:textId="68EF93B3" w:rsidR="00FC1EED" w:rsidRDefault="00FC1EED" w:rsidP="00FC1EED">
      <w:pPr>
        <w:ind w:firstLineChars="0" w:firstLine="0"/>
        <w:rPr>
          <w:szCs w:val="24"/>
        </w:rPr>
      </w:pPr>
      <w:bookmarkStart w:id="175" w:name="OLE_LINK5"/>
      <w:bookmarkEnd w:id="140"/>
      <w:bookmarkEnd w:id="152"/>
      <w:r w:rsidRPr="00AC66A1">
        <w:rPr>
          <w:szCs w:val="24"/>
        </w:rPr>
        <w:t>[</w:t>
      </w:r>
      <w:bookmarkStart w:id="176" w:name="OLE_LINK11"/>
      <w:r w:rsidR="002D0709">
        <w:rPr>
          <w:rFonts w:ascii="SimSun" w:hAnsi="SimSun" w:cs="SimSun" w:hint="eastAsia"/>
          <w:szCs w:val="24"/>
        </w:rPr>
        <w:t>我们的工作及其意义</w:t>
      </w:r>
      <w:bookmarkEnd w:id="176"/>
      <w:r w:rsidRPr="00AC66A1">
        <w:rPr>
          <w:szCs w:val="24"/>
        </w:rPr>
        <w:t>]</w:t>
      </w:r>
    </w:p>
    <w:bookmarkEnd w:id="175"/>
    <w:p w14:paraId="2092A97F" w14:textId="3F93B5F5" w:rsidR="00FC1EED" w:rsidRPr="005E27CC" w:rsidRDefault="007010A9" w:rsidP="005E27CC">
      <w:pPr>
        <w:ind w:firstLine="480"/>
      </w:pPr>
      <w:del w:id="177" w:author="Hu Chuan-Peng" w:date="2024-01-25T10:56:00Z">
        <w:r w:rsidRPr="007010A9" w:rsidDel="00593AF2">
          <w:rPr>
            <w:highlight w:val="yellow"/>
          </w:rPr>
          <w:delText>Despite previous studies analyzing the degree of content overlap among seven depression scales, there has yet to be research specifically focused on commonly used scales for Chinese adolescents.</w:delText>
        </w:r>
        <w:r w:rsidDel="00593AF2">
          <w:delText xml:space="preserve"> </w:delText>
        </w:r>
      </w:del>
      <w:r w:rsidR="00046779">
        <w:rPr>
          <w:rFonts w:hint="eastAsia"/>
        </w:rPr>
        <w:t>To</w:t>
      </w:r>
      <w:r w:rsidR="00046779">
        <w:t xml:space="preserve"> </w:t>
      </w:r>
      <w:del w:id="178" w:author="Hu Chuan-Peng" w:date="2024-01-25T10:56:00Z">
        <w:r w:rsidR="00046779" w:rsidDel="00593AF2">
          <w:delText>fill the gap</w:delText>
        </w:r>
      </w:del>
      <w:ins w:id="179" w:author="Hu Chuan-Peng" w:date="2024-01-25T10:56:00Z">
        <w:r w:rsidR="00593AF2">
          <w:t>address this issue</w:t>
        </w:r>
      </w:ins>
      <w:r w:rsidR="00046779">
        <w:t xml:space="preserve">, we </w:t>
      </w:r>
      <w:del w:id="180" w:author="Hu Chuan-Peng" w:date="2024-01-25T10:56:00Z">
        <w:r w:rsidR="00592677" w:rsidDel="00593AF2">
          <w:delText>looked into</w:delText>
        </w:r>
      </w:del>
      <w:ins w:id="181" w:author="Hu Chuan-Peng" w:date="2024-01-25T10:56:00Z">
        <w:r w:rsidR="00593AF2">
          <w:t>conducted a comprehensive</w:t>
        </w:r>
      </w:ins>
      <w:ins w:id="182" w:author="Hu Chuan-Peng" w:date="2024-01-25T10:57:00Z">
        <w:r w:rsidR="00593AF2">
          <w:t xml:space="preserve"> </w:t>
        </w:r>
        <w:r w:rsidR="007C410B">
          <w:t>content analyses of</w:t>
        </w:r>
      </w:ins>
      <w:r w:rsidR="00592677">
        <w:t xml:space="preserve"> 27</w:t>
      </w:r>
      <w:r w:rsidR="005B2E57">
        <w:t xml:space="preserve"> </w:t>
      </w:r>
      <w:r w:rsidR="00046779">
        <w:t>Chinese</w:t>
      </w:r>
      <w:r w:rsidR="005B2E57">
        <w:t xml:space="preserve"> depression scales </w:t>
      </w:r>
      <w:r w:rsidR="00592677">
        <w:t xml:space="preserve">that had been </w:t>
      </w:r>
      <w:ins w:id="183" w:author="Hu Chuan-Peng" w:date="2024-01-25T10:56:00Z">
        <w:r w:rsidR="00593AF2">
          <w:t xml:space="preserve">used </w:t>
        </w:r>
      </w:ins>
      <w:r w:rsidR="00592677">
        <w:t>in previous studies</w:t>
      </w:r>
      <w:del w:id="184" w:author="Hu Chuan-Peng" w:date="2024-01-25T10:57:00Z">
        <w:r w:rsidR="00592677" w:rsidDel="007C410B">
          <w:delText xml:space="preserve"> and</w:delText>
        </w:r>
        <w:r w:rsidR="005B2E57" w:rsidDel="007C410B">
          <w:delText xml:space="preserve"> (1) </w:delText>
        </w:r>
        <w:r w:rsidR="00592677" w:rsidDel="007C410B">
          <w:delText xml:space="preserve">assessed </w:delText>
        </w:r>
        <w:r w:rsidR="005B2E57" w:rsidDel="007C410B">
          <w:delText xml:space="preserve">the overlap </w:delText>
        </w:r>
        <w:r w:rsidR="00592677" w:rsidDel="007C410B">
          <w:delText xml:space="preserve">of symptoms measured </w:delText>
        </w:r>
        <w:r w:rsidR="005B2E57" w:rsidDel="007C410B">
          <w:delText xml:space="preserve">among these scales, (2) </w:delText>
        </w:r>
        <w:r w:rsidR="00592677" w:rsidDel="007C410B">
          <w:delText xml:space="preserve">examined </w:delText>
        </w:r>
        <w:r w:rsidR="005B2E57" w:rsidDel="007C410B">
          <w:delText>the extent to which DSM-5 symptoms</w:delText>
        </w:r>
        <w:r w:rsidR="00592677" w:rsidDel="007C410B">
          <w:delText>, which are used for diagnostic purpose,</w:delText>
        </w:r>
        <w:r w:rsidR="005B2E57" w:rsidDel="007C410B">
          <w:delText xml:space="preserve"> are measured across scales</w:delText>
        </w:r>
      </w:del>
      <w:r w:rsidR="005B2E57">
        <w:t>.</w:t>
      </w:r>
      <w:r w:rsidR="00D009C9">
        <w:t xml:space="preserve"> </w:t>
      </w:r>
      <w:ins w:id="185" w:author="Hu Chuan-Peng" w:date="2024-01-25T10:57:00Z">
        <w:r w:rsidR="007C410B">
          <w:t>We reveal</w:t>
        </w:r>
      </w:ins>
      <w:ins w:id="186" w:author="Hu Chuan-Peng" w:date="2024-01-25T10:58:00Z">
        <w:r w:rsidR="007C410B">
          <w:t>ed</w:t>
        </w:r>
      </w:ins>
      <w:ins w:id="187" w:author="Hu Chuan-Peng" w:date="2024-01-25T10:57:00Z">
        <w:r w:rsidR="007C410B">
          <w:t xml:space="preserve"> </w:t>
        </w:r>
      </w:ins>
      <w:del w:id="188" w:author="Hu Chuan-Peng" w:date="2024-01-25T10:58:00Z">
        <w:r w:rsidR="00D009C9" w:rsidDel="007C410B">
          <w:delText xml:space="preserve">Our </w:delText>
        </w:r>
      </w:del>
      <w:del w:id="189" w:author="Hu Chuan-Peng" w:date="2024-01-25T10:59:00Z">
        <w:r w:rsidR="00D009C9" w:rsidDel="007C410B">
          <w:delText xml:space="preserve">results not only provided the </w:delText>
        </w:r>
        <w:r w:rsidR="009C2394" w:rsidDel="007C410B">
          <w:delText xml:space="preserve">initial evidence for </w:delText>
        </w:r>
      </w:del>
      <w:r w:rsidR="009C2394">
        <w:t>the</w:t>
      </w:r>
      <w:r w:rsidR="00592677">
        <w:t xml:space="preserve"> heterogeneity </w:t>
      </w:r>
      <w:ins w:id="190" w:author="Hu Chuan-Peng" w:date="2024-01-25T10:59:00Z">
        <w:r w:rsidR="007C410B">
          <w:t>among</w:t>
        </w:r>
      </w:ins>
      <w:del w:id="191" w:author="Hu Chuan-Peng" w:date="2024-01-25T10:59:00Z">
        <w:r w:rsidR="00592677" w:rsidDel="007C410B">
          <w:delText>of</w:delText>
        </w:r>
      </w:del>
      <w:r w:rsidR="00592677">
        <w:t xml:space="preserve"> </w:t>
      </w:r>
      <w:del w:id="192" w:author="Hu Chuan-Peng" w:date="2024-01-25T10:59:00Z">
        <w:r w:rsidR="009C2394" w:rsidDel="007C410B">
          <w:delText xml:space="preserve">Chinese depression </w:delText>
        </w:r>
      </w:del>
      <w:r w:rsidR="00592677">
        <w:t>scales</w:t>
      </w:r>
      <w:ins w:id="193" w:author="Hu Chuan-Peng" w:date="2024-01-25T10:59:00Z">
        <w:r w:rsidR="007C410B">
          <w:t xml:space="preserve"> that used for </w:t>
        </w:r>
      </w:ins>
      <w:ins w:id="194" w:author="Hu Chuan-Peng" w:date="2024-01-25T11:00:00Z">
        <w:r w:rsidR="007C410B">
          <w:t xml:space="preserve">screening depression among Chinese children and adolescent. Also, </w:t>
        </w:r>
      </w:ins>
      <w:del w:id="195" w:author="Hu Chuan-Peng" w:date="2024-01-25T11:00:00Z">
        <w:r w:rsidR="00D009C9" w:rsidDel="007C410B">
          <w:delText xml:space="preserve"> but also</w:delText>
        </w:r>
      </w:del>
      <w:ins w:id="196" w:author="Hu Chuan-Peng" w:date="2024-01-25T11:00:00Z">
        <w:r w:rsidR="007C410B">
          <w:t>our results</w:t>
        </w:r>
      </w:ins>
      <w:r w:rsidR="00D009C9">
        <w:t xml:space="preserve"> provide</w:t>
      </w:r>
      <w:ins w:id="197" w:author="Hu Chuan-Peng" w:date="2024-01-25T11:00:00Z">
        <w:r w:rsidR="007C410B">
          <w:t>d</w:t>
        </w:r>
      </w:ins>
      <w:r w:rsidR="00D009C9">
        <w:t xml:space="preserve"> a </w:t>
      </w:r>
      <w:r w:rsidR="003141DF">
        <w:t>comprehensive</w:t>
      </w:r>
      <w:r w:rsidR="00D009C9">
        <w:t xml:space="preserve"> list of symptoms that were used for screening depression. These results will provide insight</w:t>
      </w:r>
      <w:ins w:id="198" w:author="Hu Chuan-Peng" w:date="2024-01-25T11:00:00Z">
        <w:r w:rsidR="007C410B">
          <w:t>s</w:t>
        </w:r>
      </w:ins>
      <w:r w:rsidR="00D009C9">
        <w:t xml:space="preserve"> for </w:t>
      </w:r>
      <w:del w:id="199" w:author="Hu Chuan-Peng" w:date="2024-01-25T11:01:00Z">
        <w:r w:rsidR="00D009C9" w:rsidDel="007C410B">
          <w:delText xml:space="preserve">both </w:delText>
        </w:r>
      </w:del>
      <w:ins w:id="200" w:author="Hu Chuan-Peng" w:date="2024-01-25T11:01:00Z">
        <w:r w:rsidR="007C410B">
          <w:t>understanding the</w:t>
        </w:r>
        <w:r w:rsidR="007C410B">
          <w:t xml:space="preserve"> </w:t>
        </w:r>
      </w:ins>
      <w:r w:rsidR="00D009C9">
        <w:t>psychopathology of depression in Chinese society (and east Asian societies more generally) and will facilitate the</w:t>
      </w:r>
      <w:ins w:id="201" w:author="Hu Chuan-Peng" w:date="2024-01-25T11:01:00Z">
        <w:r w:rsidR="007C410B">
          <w:t xml:space="preserve"> improvement</w:t>
        </w:r>
      </w:ins>
      <w:del w:id="202" w:author="Hu Chuan-Peng" w:date="2024-01-25T11:01:00Z">
        <w:r w:rsidR="00D009C9" w:rsidDel="007C410B">
          <w:delText xml:space="preserve"> usage</w:delText>
        </w:r>
      </w:del>
      <w:r w:rsidR="00D009C9">
        <w:t xml:space="preserve"> of scales </w:t>
      </w:r>
      <w:ins w:id="203" w:author="Hu Chuan-Peng" w:date="2024-01-25T11:01:00Z">
        <w:r w:rsidR="007C410B">
          <w:t xml:space="preserve">used </w:t>
        </w:r>
      </w:ins>
      <w:r w:rsidR="00D009C9">
        <w:t xml:space="preserve">in </w:t>
      </w:r>
      <w:r w:rsidR="003141DF">
        <w:t>clinical</w:t>
      </w:r>
      <w:r w:rsidR="00D009C9">
        <w:t xml:space="preserve"> setting</w:t>
      </w:r>
      <w:ins w:id="204" w:author="Hu Chuan-Peng" w:date="2024-01-25T11:01:00Z">
        <w:r w:rsidR="007C410B">
          <w:t>s</w:t>
        </w:r>
      </w:ins>
      <w:r w:rsidR="00D009C9">
        <w:t xml:space="preserve"> and public health policies.</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Heading1"/>
      </w:pPr>
      <w:r w:rsidRPr="00AC66A1">
        <w:t xml:space="preserve">2. </w:t>
      </w:r>
      <w:r w:rsidRPr="00AC66A1">
        <w:rPr>
          <w:rFonts w:hint="eastAsia"/>
        </w:rPr>
        <w:t>Method</w:t>
      </w:r>
      <w:r w:rsidRPr="00AC66A1">
        <w:t>s</w:t>
      </w:r>
    </w:p>
    <w:p w14:paraId="40853BB4" w14:textId="2B440E02" w:rsidR="0077489C" w:rsidRDefault="0077489C" w:rsidP="004D751B">
      <w:pPr>
        <w:ind w:firstLine="480"/>
      </w:pPr>
      <w:bookmarkStart w:id="205" w:name="OLE_LINK8"/>
      <w:bookmarkStart w:id="206" w:name="OLE_LINK19"/>
      <w:r w:rsidRPr="00D05412">
        <w:t xml:space="preserve">We took three steps to extract symptoms from all scales that measure depressions </w:t>
      </w:r>
      <w:r w:rsidRPr="00D05412">
        <w:lastRenderedPageBreak/>
        <w:t xml:space="preserve">among </w:t>
      </w:r>
      <w:r>
        <w:rPr>
          <w:rFonts w:hint="eastAsia"/>
        </w:rPr>
        <w:t>the</w:t>
      </w:r>
      <w:r>
        <w:t xml:space="preserve"> Chinese </w:t>
      </w:r>
      <w:r w:rsidR="007010A9" w:rsidRPr="00D05412">
        <w:t>student’s</w:t>
      </w:r>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207" w:name="OLE_LINK7"/>
      <w:r w:rsidRPr="00D05412">
        <w:t xml:space="preserve"> </w:t>
      </w:r>
      <w:r w:rsidR="004D751B">
        <w:fldChar w:fldCharType="begin"/>
      </w:r>
      <w:r w:rsidR="00EF47D8">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4D751B">
        <w:fldChar w:fldCharType="separate"/>
      </w:r>
      <w:r w:rsidR="003A2AC4" w:rsidRPr="003A2AC4">
        <w:t>Fried (2017)</w:t>
      </w:r>
      <w:r w:rsidR="004D751B">
        <w:fldChar w:fldCharType="end"/>
      </w:r>
      <w:bookmarkEnd w:id="207"/>
      <w:r w:rsidRPr="00D05412">
        <w:t xml:space="preserve">but </w:t>
      </w:r>
      <w:r>
        <w:t>with modifications</w:t>
      </w:r>
      <w:r w:rsidRPr="00D05412">
        <w:t xml:space="preserve"> (see details below).</w:t>
      </w:r>
    </w:p>
    <w:p w14:paraId="52504573" w14:textId="77777777" w:rsidR="0077489C" w:rsidRPr="00DB3CE8" w:rsidRDefault="0077489C" w:rsidP="0077489C">
      <w:pPr>
        <w:pStyle w:val="Heading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74DCFD8C"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陈雨濛等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4</w:t>
      </w:r>
      <w:r w:rsidR="006A283B">
        <w:t>65</w:t>
      </w:r>
      <w:r>
        <w:t xml:space="preserve"> articles </w:t>
      </w:r>
      <w:r>
        <w:rPr>
          <w:rFonts w:hint="eastAsia"/>
        </w:rPr>
        <w:t>from</w:t>
      </w:r>
      <w:r>
        <w:t xml:space="preserve"> all articles included in </w:t>
      </w:r>
      <w:r w:rsidR="006A283B" w:rsidRPr="00D05412">
        <w:t>these four meta-analyses</w:t>
      </w:r>
      <w:r w:rsidRPr="00D05412">
        <w:t>.</w:t>
      </w:r>
      <w:r>
        <w:t xml:space="preserve"> </w:t>
      </w:r>
    </w:p>
    <w:p w14:paraId="4E96E57F" w14:textId="1856FE77"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r w:rsidR="006A283B" w:rsidRPr="0040767F">
        <w:t>mythological</w:t>
      </w:r>
      <w:r w:rsidRPr="0040767F">
        <w:t xml:space="preserve"> reasons, we </w:t>
      </w:r>
      <w:r w:rsidR="006A283B" w:rsidRPr="0040767F">
        <w:t>choose</w:t>
      </w:r>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(1999)</w:t>
      </w:r>
      <w:r w:rsidR="004D751B" w:rsidRPr="008D3D75">
        <w:fldChar w:fldCharType="end"/>
      </w:r>
      <w:r w:rsidRPr="008D3D75">
        <w:t>, which was used by 39 of all 4</w:t>
      </w:r>
      <w:r w:rsidR="006A283B">
        <w:t>65</w:t>
      </w:r>
      <w:r w:rsidRPr="008D3D75">
        <w:t xml:space="preserve"> papers included in the four menta-analyses. However, </w:t>
      </w:r>
      <w:r w:rsidR="008D3D75" w:rsidRPr="008D3D75">
        <w:fldChar w:fldCharType="begin"/>
      </w:r>
      <w:r w:rsidR="008D3D75" w:rsidRPr="008D3D75">
        <w:rPr>
          <w:rFonts w:hint="eastAsia"/>
        </w:rPr>
        <w:instrText xml:space="preserve"> ADDIN ZOTERO_ITEM CSL_CITATION {"citationID":"EP3bGCp4","properties":{"custom":"</w:instrText>
      </w:r>
      <w:r w:rsidR="008D3D75" w:rsidRPr="008D3D75">
        <w:rPr>
          <w:rFonts w:hint="eastAsia"/>
        </w:rPr>
        <w:instrText>章婕等</w:instrText>
      </w:r>
      <w:r w:rsidR="008D3D75" w:rsidRPr="008D3D75">
        <w:rPr>
          <w:rFonts w:hint="eastAsia"/>
        </w:rPr>
        <w:instrText>(2010)","formattedCitation":"</w:instrText>
      </w:r>
      <w:r w:rsidR="008D3D75" w:rsidRPr="008D3D75">
        <w:rPr>
          <w:rFonts w:hint="eastAsia"/>
        </w:rPr>
        <w:instrText>章婕等</w:instrText>
      </w:r>
      <w:r w:rsidR="008D3D75" w:rsidRPr="008D3D75">
        <w:rPr>
          <w:rFonts w:hint="eastAsia"/>
        </w:rPr>
        <w:instrText>(2010)","plainCitation":"</w:instrText>
      </w:r>
      <w:r w:rsidR="008D3D75" w:rsidRPr="008D3D75">
        <w:rPr>
          <w:rFonts w:hint="eastAsia"/>
        </w:rPr>
        <w:instrText>章婕等</w:instrText>
      </w:r>
      <w:r w:rsidR="008D3D75" w:rsidRPr="008D3D75">
        <w:rPr>
          <w:rFonts w:hint="eastAsia"/>
        </w:rPr>
        <w:instrText>(2010)","noteIndex":0},"citationItems":[{"id":303,"uris":["http://zotero.org/users/local/eoP0LvSC/items/RNYKFLVK"],"itemData":{"id":303,"type":"article-journal","abstract":"</w:instrText>
      </w:r>
      <w:r w:rsidR="008D3D75" w:rsidRPr="008D3D75">
        <w:rPr>
          <w:rFonts w:hint="eastAsia"/>
        </w:rPr>
        <w:instrText>目的</w:instrText>
      </w:r>
      <w:r w:rsidR="008D3D75" w:rsidRPr="008D3D75">
        <w:rPr>
          <w:rFonts w:hint="eastAsia"/>
        </w:rPr>
        <w:instrText>:</w:instrText>
      </w:r>
      <w:r w:rsidR="008D3D75" w:rsidRPr="008D3D75">
        <w:rPr>
          <w:rFonts w:hint="eastAsia"/>
        </w:rPr>
        <w:instrText>验证流调中心抑郁量表</w:instrText>
      </w:r>
      <w:r w:rsidR="008D3D75" w:rsidRPr="008D3D75">
        <w:rPr>
          <w:rFonts w:hint="eastAsia"/>
        </w:rPr>
        <w:instrText>(The Center for Epidemiological Studies Depression Scale,CES-D)</w:instrText>
      </w:r>
      <w:r w:rsidR="008D3D75" w:rsidRPr="008D3D75">
        <w:rPr>
          <w:rFonts w:hint="eastAsia"/>
        </w:rPr>
        <w:instrText>在我国城市人群中不同年龄组的适用性</w:instrText>
      </w:r>
      <w:r w:rsidR="008D3D75" w:rsidRPr="008D3D75">
        <w:rPr>
          <w:rFonts w:hint="eastAsia"/>
        </w:rPr>
        <w:instrText>,</w:instrText>
      </w:r>
      <w:r w:rsidR="008D3D75" w:rsidRPr="008D3D75">
        <w:rPr>
          <w:rFonts w:hint="eastAsia"/>
        </w:rPr>
        <w:instrText>并建立各年龄组常模。方法</w:instrText>
      </w:r>
      <w:r w:rsidR="008D3D75" w:rsidRPr="008D3D75">
        <w:rPr>
          <w:rFonts w:hint="eastAsia"/>
        </w:rPr>
        <w:instrText>:</w:instrText>
      </w:r>
      <w:r w:rsidR="008D3D75" w:rsidRPr="008D3D75">
        <w:rPr>
          <w:rFonts w:hint="eastAsia"/>
        </w:rPr>
        <w:instrText>采用横断面研究方法</w:instrText>
      </w:r>
      <w:r w:rsidR="008D3D75" w:rsidRPr="008D3D75">
        <w:rPr>
          <w:rFonts w:hint="eastAsia"/>
        </w:rPr>
        <w:instrText>,</w:instrText>
      </w:r>
      <w:r w:rsidR="008D3D75" w:rsidRPr="008D3D75">
        <w:rPr>
          <w:rFonts w:hint="eastAsia"/>
        </w:rPr>
        <w:instrText>在全国</w:instrText>
      </w:r>
      <w:r w:rsidR="008D3D75" w:rsidRPr="008D3D75">
        <w:rPr>
          <w:rFonts w:hint="eastAsia"/>
        </w:rPr>
        <w:instrText>21</w:instrText>
      </w:r>
      <w:r w:rsidR="008D3D75" w:rsidRPr="008D3D75">
        <w:rPr>
          <w:rFonts w:hint="eastAsia"/>
        </w:rPr>
        <w:instrText>省</w:instrText>
      </w:r>
      <w:r w:rsidR="008D3D75" w:rsidRPr="008D3D75">
        <w:rPr>
          <w:rFonts w:hint="eastAsia"/>
        </w:rPr>
        <w:instrText>39</w:instrText>
      </w:r>
      <w:r w:rsidR="008D3D75" w:rsidRPr="008D3D75">
        <w:rPr>
          <w:rFonts w:hint="eastAsia"/>
        </w:rPr>
        <w:instrText>座城市收集普通人群样本</w:instrText>
      </w:r>
      <w:r w:rsidR="008D3D75" w:rsidRPr="008D3D75">
        <w:rPr>
          <w:rFonts w:hint="eastAsia"/>
        </w:rPr>
        <w:instrText>16047</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11</w:instrText>
      </w:r>
      <w:r w:rsidR="008D3D75" w:rsidRPr="008D3D75">
        <w:rPr>
          <w:rFonts w:hint="eastAsia"/>
        </w:rPr>
        <w:instrText>～</w:instrText>
      </w:r>
      <w:r w:rsidR="008D3D75" w:rsidRPr="008D3D75">
        <w:rPr>
          <w:rFonts w:hint="eastAsia"/>
        </w:rPr>
        <w:instrText>100</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(37.7</w:instrText>
      </w:r>
      <w:r w:rsidR="008D3D75" w:rsidRPr="008D3D75">
        <w:rPr>
          <w:rFonts w:hint="eastAsia"/>
        </w:rPr>
        <w:instrText>±</w:instrText>
      </w:r>
      <w:r w:rsidR="008D3D75" w:rsidRPr="008D3D75">
        <w:rPr>
          <w:rFonts w:hint="eastAsia"/>
        </w:rPr>
        <w:instrText>21.3)</w:instrText>
      </w:r>
      <w:r w:rsidR="008D3D75" w:rsidRPr="008D3D75">
        <w:rPr>
          <w:rFonts w:hint="eastAsia"/>
        </w:rPr>
        <w:instrText>岁</w:instrText>
      </w:r>
      <w:r w:rsidR="008D3D75" w:rsidRPr="008D3D75">
        <w:rPr>
          <w:rFonts w:hint="eastAsia"/>
        </w:rPr>
        <w:instrText>]</w:instrText>
      </w:r>
      <w:r w:rsidR="008D3D75" w:rsidRPr="008D3D75">
        <w:rPr>
          <w:rFonts w:hint="eastAsia"/>
        </w:rPr>
        <w:instrText>以建立常模</w:instrText>
      </w:r>
      <w:r w:rsidR="008D3D75" w:rsidRPr="008D3D75">
        <w:rPr>
          <w:rFonts w:hint="eastAsia"/>
        </w:rPr>
        <w:instrText>,</w:instrText>
      </w:r>
      <w:r w:rsidR="008D3D75" w:rsidRPr="008D3D75">
        <w:rPr>
          <w:rFonts w:hint="eastAsia"/>
        </w:rPr>
        <w:instrText>在</w:instrText>
      </w:r>
      <w:r w:rsidR="008D3D75" w:rsidRPr="008D3D75">
        <w:rPr>
          <w:rFonts w:hint="eastAsia"/>
        </w:rPr>
        <w:instrText>4</w:instrText>
      </w:r>
      <w:r w:rsidR="008D3D75" w:rsidRPr="008D3D75">
        <w:rPr>
          <w:rFonts w:hint="eastAsia"/>
        </w:rPr>
        <w:instrText>个城市的精神科门诊与住院病人中选取病人样本</w:instrText>
      </w:r>
      <w:r w:rsidR="008D3D75" w:rsidRPr="008D3D75">
        <w:rPr>
          <w:rFonts w:hint="eastAsia"/>
        </w:rPr>
        <w:instrText>349</w:instrText>
      </w:r>
      <w:r w:rsidR="008D3D75" w:rsidRPr="008D3D75">
        <w:rPr>
          <w:rFonts w:hint="eastAsia"/>
        </w:rPr>
        <w:instrText>名</w:instrText>
      </w:r>
      <w:r w:rsidR="008D3D75" w:rsidRPr="008D3D75">
        <w:rPr>
          <w:rFonts w:hint="eastAsia"/>
        </w:rPr>
        <w:instrText>[</w:instrText>
      </w:r>
      <w:r w:rsidR="008D3D75" w:rsidRPr="008D3D75">
        <w:rPr>
          <w:rFonts w:hint="eastAsia"/>
        </w:rPr>
        <w:instrText>年龄</w:instrText>
      </w:r>
      <w:r w:rsidR="008D3D75" w:rsidRPr="008D3D75">
        <w:rPr>
          <w:rFonts w:hint="eastAsia"/>
        </w:rPr>
        <w:instrText>16</w:instrText>
      </w:r>
      <w:r w:rsidR="008D3D75" w:rsidRPr="008D3D75">
        <w:rPr>
          <w:rFonts w:hint="eastAsia"/>
        </w:rPr>
        <w:instrText>～</w:instrText>
      </w:r>
      <w:r w:rsidR="008D3D75" w:rsidRPr="008D3D75">
        <w:rPr>
          <w:rFonts w:hint="eastAsia"/>
        </w:rPr>
        <w:instrText>81</w:instrText>
      </w:r>
      <w:r w:rsidR="008D3D75" w:rsidRPr="008D3D75">
        <w:rPr>
          <w:rFonts w:hint="eastAsia"/>
        </w:rPr>
        <w:instrText>岁</w:instrText>
      </w:r>
      <w:r w:rsidR="008D3D75" w:rsidRPr="008D3D75">
        <w:rPr>
          <w:rFonts w:hint="eastAsia"/>
        </w:rPr>
        <w:instrText>,</w:instrText>
      </w:r>
      <w:r w:rsidR="008D3D75" w:rsidRPr="008D3D75">
        <w:rPr>
          <w:rFonts w:hint="eastAsia"/>
        </w:rPr>
        <w:instrText>平均</w:instrText>
      </w:r>
      <w:r w:rsidR="008D3D75" w:rsidRPr="008D3D75">
        <w:rPr>
          <w:rFonts w:hint="eastAsia"/>
        </w:rPr>
        <w:instrText>(32.0</w:instrText>
      </w:r>
      <w:r w:rsidR="008D3D75" w:rsidRPr="008D3D75">
        <w:rPr>
          <w:rFonts w:hint="eastAsia"/>
        </w:rPr>
        <w:instrText>±</w:instrText>
      </w:r>
      <w:r w:rsidR="008D3D75" w:rsidRPr="008D3D75">
        <w:rPr>
          <w:rFonts w:hint="eastAsia"/>
        </w:rPr>
        <w:instrText>12.1)</w:instrText>
      </w:r>
      <w:r w:rsidR="008D3D75" w:rsidRPr="008D3D75">
        <w:rPr>
          <w:rFonts w:hint="eastAsia"/>
        </w:rPr>
        <w:instrText>岁</w:instrText>
      </w:r>
      <w:r w:rsidR="008D3D75" w:rsidRPr="008D3D75">
        <w:rPr>
          <w:rFonts w:hint="eastAsia"/>
        </w:rPr>
        <w:instrText>]</w:instrText>
      </w:r>
      <w:r w:rsidR="008D3D75" w:rsidRPr="008D3D75">
        <w:rPr>
          <w:rFonts w:hint="eastAsia"/>
        </w:rPr>
        <w:instrText>以检验效标效度。从普通人群样本中抽取北京、东莞、包头的</w:instrText>
      </w:r>
      <w:r w:rsidR="008D3D75" w:rsidRPr="008D3D75">
        <w:rPr>
          <w:rFonts w:hint="eastAsia"/>
        </w:rPr>
        <w:instrText>199</w:instrText>
      </w:r>
      <w:r w:rsidR="008D3D75" w:rsidRPr="008D3D75">
        <w:rPr>
          <w:rFonts w:hint="eastAsia"/>
        </w:rPr>
        <w:instrText>名企业职工、</w:instrText>
      </w:r>
      <w:r w:rsidR="008D3D75" w:rsidRPr="008D3D75">
        <w:rPr>
          <w:rFonts w:hint="eastAsia"/>
        </w:rPr>
        <w:instrText>100</w:instrText>
      </w:r>
      <w:r w:rsidR="008D3D75" w:rsidRPr="008D3D75">
        <w:rPr>
          <w:rFonts w:hint="eastAsia"/>
        </w:rPr>
        <w:instrText>名大学生、</w:instrText>
      </w:r>
      <w:r w:rsidR="008D3D75" w:rsidRPr="008D3D75">
        <w:rPr>
          <w:rFonts w:hint="eastAsia"/>
        </w:rPr>
        <w:instrText>30</w:instrText>
      </w:r>
      <w:r w:rsidR="008D3D75" w:rsidRPr="008D3D75">
        <w:rPr>
          <w:rFonts w:hint="eastAsia"/>
        </w:rPr>
        <w:instrText>名教师进行了间隔</w:instrText>
      </w:r>
      <w:r w:rsidR="008D3D75" w:rsidRPr="008D3D75">
        <w:rPr>
          <w:rFonts w:hint="eastAsia"/>
        </w:rPr>
        <w:instrText>8</w:instrText>
      </w:r>
      <w:r w:rsidR="008D3D75" w:rsidRPr="008D3D75">
        <w:rPr>
          <w:rFonts w:hint="eastAsia"/>
        </w:rPr>
        <w:instrText>周的重测</w:instrText>
      </w:r>
      <w:r w:rsidR="008D3D75" w:rsidRPr="008D3D75">
        <w:rPr>
          <w:rFonts w:hint="eastAsia"/>
        </w:rPr>
        <w:instrText>,</w:instrText>
      </w:r>
      <w:r w:rsidR="008D3D75" w:rsidRPr="008D3D75">
        <w:rPr>
          <w:rFonts w:hint="eastAsia"/>
        </w:rPr>
        <w:instrText>以检验重测信度。结果</w:instrText>
      </w:r>
      <w:r w:rsidR="008D3D75" w:rsidRPr="008D3D75">
        <w:rPr>
          <w:rFonts w:hint="eastAsia"/>
        </w:rPr>
        <w:instrText>:CES-D</w:instrText>
      </w:r>
      <w:r w:rsidR="008D3D75" w:rsidRPr="008D3D75">
        <w:rPr>
          <w:rFonts w:hint="eastAsia"/>
        </w:rPr>
        <w:instrText>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0.90,</w:instrText>
      </w:r>
      <w:r w:rsidR="008D3D75" w:rsidRPr="008D3D75">
        <w:rPr>
          <w:rFonts w:hint="eastAsia"/>
        </w:rPr>
        <w:instrText>各因素的</w:instrText>
      </w:r>
      <w:r w:rsidR="008D3D75" w:rsidRPr="008D3D75">
        <w:rPr>
          <w:rFonts w:hint="eastAsia"/>
        </w:rPr>
        <w:instrText>Cronbach</w:instrText>
      </w:r>
      <w:r w:rsidR="008D3D75" w:rsidRPr="008D3D75">
        <w:rPr>
          <w:rFonts w:hint="eastAsia"/>
        </w:rPr>
        <w:instrText>α系数为</w:instrText>
      </w:r>
      <w:r w:rsidR="008D3D75" w:rsidRPr="008D3D75">
        <w:rPr>
          <w:rFonts w:hint="eastAsia"/>
        </w:rPr>
        <w:instrText>0.68</w:instrText>
      </w:r>
      <w:r w:rsidR="008D3D75" w:rsidRPr="008D3D75">
        <w:rPr>
          <w:rFonts w:hint="eastAsia"/>
        </w:rPr>
        <w:instrText>～</w:instrText>
      </w:r>
      <w:r w:rsidR="008D3D75" w:rsidRPr="008D3D75">
        <w:rPr>
          <w:rFonts w:hint="eastAsia"/>
        </w:rPr>
        <w:instrText>0.86;</w:instrText>
      </w:r>
      <w:r w:rsidR="008D3D75" w:rsidRPr="008D3D75">
        <w:rPr>
          <w:rFonts w:hint="eastAsia"/>
        </w:rPr>
        <w:instrText>间隔</w:instrText>
      </w:r>
      <w:r w:rsidR="008D3D75" w:rsidRPr="008D3D75">
        <w:rPr>
          <w:rFonts w:hint="eastAsia"/>
        </w:rPr>
        <w:instrText>8</w:instrText>
      </w:r>
      <w:r w:rsidR="008D3D75" w:rsidRPr="008D3D75">
        <w:rPr>
          <w:rFonts w:hint="eastAsia"/>
        </w:rPr>
        <w:instrText>周的重测信度为</w:instrText>
      </w:r>
      <w:r w:rsidR="008D3D75" w:rsidRPr="008D3D75">
        <w:rPr>
          <w:rFonts w:hint="eastAsia"/>
        </w:rPr>
        <w:instrText>0.49(P&lt;0.01),</w:instrText>
      </w:r>
      <w:r w:rsidR="008D3D75" w:rsidRPr="008D3D75">
        <w:rPr>
          <w:rFonts w:hint="eastAsia"/>
        </w:rPr>
        <w:instrText>各因素重测相关为</w:instrText>
      </w:r>
      <w:r w:rsidR="008D3D75" w:rsidRPr="008D3D75">
        <w:rPr>
          <w:rFonts w:hint="eastAsia"/>
        </w:rPr>
        <w:instrText>0.39</w:instrText>
      </w:r>
      <w:r w:rsidR="008D3D75" w:rsidRPr="008D3D75">
        <w:rPr>
          <w:rFonts w:hint="eastAsia"/>
        </w:rPr>
        <w:instrText>～</w:instrText>
      </w:r>
      <w:r w:rsidR="008D3D75" w:rsidRPr="008D3D75">
        <w:rPr>
          <w:rFonts w:hint="eastAsia"/>
        </w:rPr>
        <w:instrText>0.51(P&lt;0.01);</w:instrText>
      </w:r>
      <w:r w:rsidR="008D3D75" w:rsidRPr="008D3D75">
        <w:rPr>
          <w:rFonts w:hint="eastAsia"/>
        </w:rPr>
        <w:instrText>验证性因素分析支持原量表</w:instrText>
      </w:r>
      <w:r w:rsidR="008D3D75" w:rsidRPr="008D3D75">
        <w:rPr>
          <w:rFonts w:hint="eastAsia"/>
        </w:rPr>
        <w:instrText>4</w:instrText>
      </w:r>
      <w:r w:rsidR="008D3D75" w:rsidRPr="008D3D75">
        <w:rPr>
          <w:rFonts w:hint="eastAsia"/>
        </w:rPr>
        <w:instrText>因素的结构</w:instrText>
      </w:r>
      <w:r w:rsidR="008D3D75" w:rsidRPr="008D3D75">
        <w:rPr>
          <w:rFonts w:hint="eastAsia"/>
        </w:rPr>
        <w:instrText>(RMSEA=0.057,CFI=0.976,GFI=0.948);</w:instrText>
      </w:r>
      <w:r w:rsidR="008D3D75" w:rsidRPr="008D3D75">
        <w:rPr>
          <w:rFonts w:hint="eastAsia"/>
        </w:rPr>
        <w:instrText>心理疾病患者</w:instrText>
      </w:r>
      <w:r w:rsidR="008D3D75" w:rsidRPr="008D3D75">
        <w:rPr>
          <w:rFonts w:hint="eastAsia"/>
        </w:rPr>
        <w:instrText>CES-D</w:instrText>
      </w:r>
      <w:r w:rsidR="008D3D75" w:rsidRPr="008D3D75">
        <w:rPr>
          <w:rFonts w:hint="eastAsia"/>
        </w:rPr>
        <w:instrText>得分高于普通人群</w:instrText>
      </w:r>
      <w:r w:rsidR="008D3D75" w:rsidRPr="008D3D75">
        <w:rPr>
          <w:rFonts w:hint="eastAsia"/>
        </w:rPr>
        <w:instrText>[(21.72</w:instrText>
      </w:r>
      <w:r w:rsidR="008D3D75" w:rsidRPr="008D3D75">
        <w:rPr>
          <w:rFonts w:hint="eastAsia"/>
        </w:rPr>
        <w:instrText>±</w:instrText>
      </w:r>
      <w:r w:rsidR="008D3D75" w:rsidRPr="008D3D75">
        <w:rPr>
          <w:rFonts w:hint="eastAsia"/>
        </w:rPr>
        <w:instrText>13.39)vs.(13.24</w:instrText>
      </w:r>
      <w:r w:rsidR="008D3D75" w:rsidRPr="008D3D75">
        <w:rPr>
          <w:rFonts w:hint="eastAsia"/>
        </w:rPr>
        <w:instrText>±</w:instrText>
      </w:r>
      <w:r w:rsidR="008D3D75" w:rsidRPr="008D3D75">
        <w:rPr>
          <w:rFonts w:hint="eastAsia"/>
        </w:rPr>
        <w:instrText>10.33),P&lt;0.01)],</w:instrText>
      </w:r>
      <w:r w:rsidR="008D3D75" w:rsidRPr="008D3D75">
        <w:rPr>
          <w:rFonts w:hint="eastAsia"/>
        </w:rPr>
        <w:instrText>其中抑郁患者得分最高</w:instrText>
      </w:r>
      <w:r w:rsidR="008D3D75" w:rsidRPr="008D3D75">
        <w:rPr>
          <w:rFonts w:hint="eastAsia"/>
        </w:rPr>
        <w:instrText>[(27.82</w:instrText>
      </w:r>
      <w:r w:rsidR="008D3D75" w:rsidRPr="008D3D75">
        <w:rPr>
          <w:rFonts w:hint="eastAsia"/>
        </w:rPr>
        <w:instrText>±</w:instrText>
      </w:r>
      <w:r w:rsidR="008D3D75" w:rsidRPr="008D3D75">
        <w:rPr>
          <w:rFonts w:hint="eastAsia"/>
        </w:rPr>
        <w:instrText>14.42),P&lt;0.01];</w:instrText>
      </w:r>
      <w:r w:rsidR="008D3D75" w:rsidRPr="008D3D75">
        <w:rPr>
          <w:rFonts w:hint="eastAsia"/>
        </w:rPr>
        <w:instrText>不同年龄组</w:instrText>
      </w:r>
      <w:r w:rsidR="008D3D75" w:rsidRPr="008D3D75">
        <w:rPr>
          <w:rFonts w:hint="eastAsia"/>
        </w:rPr>
        <w:instrText>CES-D</w:instrText>
      </w:r>
      <w:r w:rsidR="008D3D75" w:rsidRPr="008D3D75">
        <w:rPr>
          <w:rFonts w:hint="eastAsia"/>
        </w:rPr>
        <w:instrText>得分差异有统计学意义</w:instrText>
      </w:r>
      <w:r w:rsidR="008D3D75" w:rsidRPr="008D3D75">
        <w:rPr>
          <w:rFonts w:hint="eastAsia"/>
        </w:rPr>
        <w:instrText>,60</w:instrText>
      </w:r>
      <w:r w:rsidR="008D3D75" w:rsidRPr="008D3D75">
        <w:rPr>
          <w:rFonts w:hint="eastAsia"/>
        </w:rPr>
        <w:instrText>岁以上组得分高于</w:instrText>
      </w:r>
      <w:r w:rsidR="008D3D75" w:rsidRPr="008D3D75">
        <w:rPr>
          <w:rFonts w:hint="eastAsia"/>
        </w:rPr>
        <w:instrText>60</w:instrText>
      </w:r>
      <w:r w:rsidR="008D3D75" w:rsidRPr="008D3D75">
        <w:rPr>
          <w:rFonts w:hint="eastAsia"/>
        </w:rPr>
        <w:instrText>岁以下各组</w:instrText>
      </w:r>
      <w:r w:rsidR="008D3D75" w:rsidRPr="008D3D75">
        <w:rPr>
          <w:rFonts w:hint="eastAsia"/>
        </w:rPr>
        <w:instrText>(P&lt;0.01)</w:instrText>
      </w:r>
      <w:r w:rsidR="008D3D75" w:rsidRPr="008D3D75">
        <w:rPr>
          <w:rFonts w:hint="eastAsia"/>
        </w:rPr>
        <w:instrText>。结论</w:instrText>
      </w:r>
      <w:r w:rsidR="008D3D75" w:rsidRPr="008D3D75">
        <w:rPr>
          <w:rFonts w:hint="eastAsia"/>
        </w:rPr>
        <w:instrText>:</w:instrText>
      </w:r>
      <w:r w:rsidR="008D3D75" w:rsidRPr="008D3D75">
        <w:rPr>
          <w:rFonts w:hint="eastAsia"/>
        </w:rPr>
        <w:instrText>中文版流调中心抑郁量表适用于我国不同年龄群体</w:instrText>
      </w:r>
      <w:r w:rsidR="008D3D75" w:rsidRPr="008D3D75">
        <w:rPr>
          <w:rFonts w:hint="eastAsia"/>
        </w:rPr>
        <w:instrText>,</w:instrText>
      </w:r>
      <w:r w:rsidR="008D3D75" w:rsidRPr="008D3D75">
        <w:rPr>
          <w:rFonts w:hint="eastAsia"/>
        </w:rPr>
        <w:instrText>是一个可靠而有效的自评式抑郁症状测量工具。</w:instrText>
      </w:r>
      <w:r w:rsidR="008D3D75" w:rsidRPr="008D3D75">
        <w:rPr>
          <w:rFonts w:hint="eastAsia"/>
        </w:rPr>
        <w:instrText>","container-title":"</w:instrText>
      </w:r>
      <w:r w:rsidR="008D3D75" w:rsidRPr="008D3D75">
        <w:rPr>
          <w:rFonts w:hint="eastAsia"/>
        </w:rPr>
        <w:instrText>中国心理卫生杂志</w:instrText>
      </w:r>
      <w:r w:rsidR="008D3D75" w:rsidRPr="008D3D75">
        <w:rPr>
          <w:rFonts w:hint="eastAsia"/>
        </w:rPr>
        <w:instrText>","ISSN":"1000-6729","issue":"2","language":"zh","note":"657 citations(CNKI)[2023-12-27]","page":"139-143","source":"CNKI","title":"</w:instrText>
      </w:r>
      <w:r w:rsidR="008D3D75" w:rsidRPr="008D3D75">
        <w:rPr>
          <w:rFonts w:hint="eastAsia"/>
        </w:rPr>
        <w:instrText>流调中心抑郁量表全国城市常模的建立</w:instrText>
      </w:r>
      <w:r w:rsidR="008D3D75" w:rsidRPr="008D3D75">
        <w:rPr>
          <w:rFonts w:hint="eastAsia"/>
        </w:rPr>
        <w:instrText>","volume":"24","author":[{"literal":"</w:instrText>
      </w:r>
      <w:r w:rsidR="008D3D75" w:rsidRPr="008D3D75">
        <w:rPr>
          <w:rFonts w:hint="eastAsia"/>
        </w:rPr>
        <w:instrText>章婕</w:instrText>
      </w:r>
      <w:r w:rsidR="008D3D75" w:rsidRPr="008D3D75">
        <w:rPr>
          <w:rFonts w:hint="eastAsia"/>
        </w:rPr>
        <w:instrText>"},{"literal":"</w:instrText>
      </w:r>
      <w:r w:rsidR="008D3D75" w:rsidRPr="008D3D75">
        <w:rPr>
          <w:rFonts w:hint="eastAsia"/>
        </w:rPr>
        <w:instrText>吴振云</w:instrText>
      </w:r>
      <w:r w:rsidR="008D3D75" w:rsidRPr="008D3D75">
        <w:rPr>
          <w:rFonts w:hint="eastAsia"/>
        </w:rPr>
        <w:instrText>"},{"literal":"</w:instrText>
      </w:r>
      <w:r w:rsidR="008D3D75" w:rsidRPr="008D3D75">
        <w:rPr>
          <w:rFonts w:hint="eastAsia"/>
        </w:rPr>
        <w:instrText>方格</w:instrText>
      </w:r>
      <w:r w:rsidR="008D3D75" w:rsidRPr="008D3D75">
        <w:rPr>
          <w:rFonts w:hint="eastAsia"/>
        </w:rPr>
        <w:instrText>"},{"literal":"</w:instrText>
      </w:r>
      <w:r w:rsidR="008D3D75" w:rsidRPr="008D3D75">
        <w:rPr>
          <w:rFonts w:hint="eastAsia"/>
        </w:rPr>
        <w:instrText>李娟</w:instrText>
      </w:r>
      <w:r w:rsidR="008D3D75" w:rsidRPr="008D3D75">
        <w:rPr>
          <w:rFonts w:hint="eastAsia"/>
        </w:rPr>
        <w:instrText>"},{"literal":"</w:instrText>
      </w:r>
      <w:r w:rsidR="008D3D75" w:rsidRPr="008D3D75">
        <w:rPr>
          <w:rFonts w:hint="eastAsia"/>
        </w:rPr>
        <w:instrText>韩布新</w:instrText>
      </w:r>
      <w:r w:rsidR="008D3D75" w:rsidRPr="008D3D75">
        <w:rPr>
          <w:rFonts w:hint="eastAsia"/>
        </w:rPr>
        <w:instrText>"},{"literal":"</w:instrText>
      </w:r>
      <w:r w:rsidR="008D3D75" w:rsidRPr="008D3D75">
        <w:rPr>
          <w:rFonts w:hint="eastAsia"/>
        </w:rPr>
        <w:instrText>陈祉妍</w:instrText>
      </w:r>
      <w:r w:rsidR="008D3D75" w:rsidRPr="008D3D75">
        <w:rPr>
          <w:rFonts w:hint="eastAsia"/>
        </w:rPr>
        <w:instrText>"}],"issued":{"date</w:instrText>
      </w:r>
      <w:r w:rsidR="008D3D75" w:rsidRPr="008D3D75">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improved the translation of the 20th item, thus, we chose the revised version by </w:t>
      </w:r>
      <w:r w:rsidR="008D3D75" w:rsidRPr="008D3D75">
        <w:fldChar w:fldCharType="begin"/>
      </w:r>
      <w:r w:rsidR="00AE3A2E">
        <w:rPr>
          <w:rFonts w:hint="eastAsia"/>
        </w:rPr>
        <w:instrText xml:space="preserve"> ADDIN ZOTERO_ITEM CSL_CITATION {"citationID":"LiEP1EK1","properties":{"custom":"</w:instrText>
      </w:r>
      <w:r w:rsidR="00AE3A2E">
        <w:rPr>
          <w:rFonts w:hint="eastAsia"/>
        </w:rPr>
        <w:instrText>章婕等</w:instrText>
      </w:r>
      <w:r w:rsidR="00AE3A2E">
        <w:rPr>
          <w:rFonts w:hint="eastAsia"/>
        </w:rPr>
        <w:instrText>(2010)","formattedCitation":"</w:instrText>
      </w:r>
      <w:r w:rsidR="00AE3A2E">
        <w:rPr>
          <w:rFonts w:hint="eastAsia"/>
        </w:rPr>
        <w:instrText>章婕等</w:instrText>
      </w:r>
      <w:r w:rsidR="00AE3A2E">
        <w:rPr>
          <w:rFonts w:hint="eastAsia"/>
        </w:rPr>
        <w:instrText>(2010)","plainCitation":"</w:instrText>
      </w:r>
      <w:r w:rsidR="00AE3A2E">
        <w:rPr>
          <w:rFonts w:hint="eastAsia"/>
        </w:rPr>
        <w:instrText>章婕等</w:instrText>
      </w:r>
      <w:r w:rsidR="00AE3A2E">
        <w:rPr>
          <w:rFonts w:hint="eastAsia"/>
        </w:rPr>
        <w:instrText>(2010)","noteIndex":0},"citationItems":[{"id":303,"uris":["http://zotero.org/users/local/eoP0LvSC/items/RNYKFLVK"],"itemData":{"id":303,"type":"article-journal","abstract":"</w:instrText>
      </w:r>
      <w:r w:rsidR="00AE3A2E">
        <w:rPr>
          <w:rFonts w:hint="eastAsia"/>
        </w:rPr>
        <w:instrText>目的</w:instrText>
      </w:r>
      <w:r w:rsidR="00AE3A2E">
        <w:rPr>
          <w:rFonts w:hint="eastAsia"/>
        </w:rPr>
        <w:instrText>:</w:instrText>
      </w:r>
      <w:r w:rsidR="00AE3A2E">
        <w:rPr>
          <w:rFonts w:hint="eastAsia"/>
        </w:rPr>
        <w:instrText>验证流调中心抑郁量表</w:instrText>
      </w:r>
      <w:r w:rsidR="00AE3A2E">
        <w:rPr>
          <w:rFonts w:hint="eastAsia"/>
        </w:rPr>
        <w:instrText>(The Center for Epidemiological Studies Depression Scale,CES-D)</w:instrText>
      </w:r>
      <w:r w:rsidR="00AE3A2E">
        <w:rPr>
          <w:rFonts w:hint="eastAsia"/>
        </w:rPr>
        <w:instrText>在我国城市人群中不同年龄组的适用性</w:instrText>
      </w:r>
      <w:r w:rsidR="00AE3A2E">
        <w:rPr>
          <w:rFonts w:hint="eastAsia"/>
        </w:rPr>
        <w:instrText>,</w:instrText>
      </w:r>
      <w:r w:rsidR="00AE3A2E">
        <w:rPr>
          <w:rFonts w:hint="eastAsia"/>
        </w:rPr>
        <w:instrText>并建立各年龄组常模。方法</w:instrText>
      </w:r>
      <w:r w:rsidR="00AE3A2E">
        <w:rPr>
          <w:rFonts w:hint="eastAsia"/>
        </w:rPr>
        <w:instrText>:</w:instrText>
      </w:r>
      <w:r w:rsidR="00AE3A2E">
        <w:rPr>
          <w:rFonts w:hint="eastAsia"/>
        </w:rPr>
        <w:instrText>采用横断面研究方法</w:instrText>
      </w:r>
      <w:r w:rsidR="00AE3A2E">
        <w:rPr>
          <w:rFonts w:hint="eastAsia"/>
        </w:rPr>
        <w:instrText>,</w:instrText>
      </w:r>
      <w:r w:rsidR="00AE3A2E">
        <w:rPr>
          <w:rFonts w:hint="eastAsia"/>
        </w:rPr>
        <w:instrText>在全国</w:instrText>
      </w:r>
      <w:r w:rsidR="00AE3A2E">
        <w:rPr>
          <w:rFonts w:hint="eastAsia"/>
        </w:rPr>
        <w:instrText>21</w:instrText>
      </w:r>
      <w:r w:rsidR="00AE3A2E">
        <w:rPr>
          <w:rFonts w:hint="eastAsia"/>
        </w:rPr>
        <w:instrText>省</w:instrText>
      </w:r>
      <w:r w:rsidR="00AE3A2E">
        <w:rPr>
          <w:rFonts w:hint="eastAsia"/>
        </w:rPr>
        <w:instrText>39</w:instrText>
      </w:r>
      <w:r w:rsidR="00AE3A2E">
        <w:rPr>
          <w:rFonts w:hint="eastAsia"/>
        </w:rPr>
        <w:instrText>座城市收集普通人群样本</w:instrText>
      </w:r>
      <w:r w:rsidR="00AE3A2E">
        <w:rPr>
          <w:rFonts w:hint="eastAsia"/>
        </w:rPr>
        <w:instrText>16047</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11</w:instrText>
      </w:r>
      <w:r w:rsidR="00AE3A2E">
        <w:rPr>
          <w:rFonts w:hint="eastAsia"/>
        </w:rPr>
        <w:instrText>～</w:instrText>
      </w:r>
      <w:r w:rsidR="00AE3A2E">
        <w:rPr>
          <w:rFonts w:hint="eastAsia"/>
        </w:rPr>
        <w:instrText>100</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(37.7</w:instrText>
      </w:r>
      <w:r w:rsidR="00AE3A2E">
        <w:rPr>
          <w:rFonts w:hint="eastAsia"/>
        </w:rPr>
        <w:instrText>±</w:instrText>
      </w:r>
      <w:r w:rsidR="00AE3A2E">
        <w:rPr>
          <w:rFonts w:hint="eastAsia"/>
        </w:rPr>
        <w:instrText>21.3)</w:instrText>
      </w:r>
      <w:r w:rsidR="00AE3A2E">
        <w:rPr>
          <w:rFonts w:hint="eastAsia"/>
        </w:rPr>
        <w:instrText>岁</w:instrText>
      </w:r>
      <w:r w:rsidR="00AE3A2E">
        <w:rPr>
          <w:rFonts w:hint="eastAsia"/>
        </w:rPr>
        <w:instrText>]</w:instrText>
      </w:r>
      <w:r w:rsidR="00AE3A2E">
        <w:rPr>
          <w:rFonts w:hint="eastAsia"/>
        </w:rPr>
        <w:instrText>以建立常模</w:instrText>
      </w:r>
      <w:r w:rsidR="00AE3A2E">
        <w:rPr>
          <w:rFonts w:hint="eastAsia"/>
        </w:rPr>
        <w:instrText>,</w:instrText>
      </w:r>
      <w:r w:rsidR="00AE3A2E">
        <w:rPr>
          <w:rFonts w:hint="eastAsia"/>
        </w:rPr>
        <w:instrText>在</w:instrText>
      </w:r>
      <w:r w:rsidR="00AE3A2E">
        <w:rPr>
          <w:rFonts w:hint="eastAsia"/>
        </w:rPr>
        <w:instrText>4</w:instrText>
      </w:r>
      <w:r w:rsidR="00AE3A2E">
        <w:rPr>
          <w:rFonts w:hint="eastAsia"/>
        </w:rPr>
        <w:instrText>个城市的精神科门诊与住院病人中选取病人样本</w:instrText>
      </w:r>
      <w:r w:rsidR="00AE3A2E">
        <w:rPr>
          <w:rFonts w:hint="eastAsia"/>
        </w:rPr>
        <w:instrText>349</w:instrText>
      </w:r>
      <w:r w:rsidR="00AE3A2E">
        <w:rPr>
          <w:rFonts w:hint="eastAsia"/>
        </w:rPr>
        <w:instrText>名</w:instrText>
      </w:r>
      <w:r w:rsidR="00AE3A2E">
        <w:rPr>
          <w:rFonts w:hint="eastAsia"/>
        </w:rPr>
        <w:instrText>[</w:instrText>
      </w:r>
      <w:r w:rsidR="00AE3A2E">
        <w:rPr>
          <w:rFonts w:hint="eastAsia"/>
        </w:rPr>
        <w:instrText>年龄</w:instrText>
      </w:r>
      <w:r w:rsidR="00AE3A2E">
        <w:rPr>
          <w:rFonts w:hint="eastAsia"/>
        </w:rPr>
        <w:instrText>16</w:instrText>
      </w:r>
      <w:r w:rsidR="00AE3A2E">
        <w:rPr>
          <w:rFonts w:hint="eastAsia"/>
        </w:rPr>
        <w:instrText>～</w:instrText>
      </w:r>
      <w:r w:rsidR="00AE3A2E">
        <w:rPr>
          <w:rFonts w:hint="eastAsia"/>
        </w:rPr>
        <w:instrText>81</w:instrText>
      </w:r>
      <w:r w:rsidR="00AE3A2E">
        <w:rPr>
          <w:rFonts w:hint="eastAsia"/>
        </w:rPr>
        <w:instrText>岁</w:instrText>
      </w:r>
      <w:r w:rsidR="00AE3A2E">
        <w:rPr>
          <w:rFonts w:hint="eastAsia"/>
        </w:rPr>
        <w:instrText>,</w:instrText>
      </w:r>
      <w:r w:rsidR="00AE3A2E">
        <w:rPr>
          <w:rFonts w:hint="eastAsia"/>
        </w:rPr>
        <w:instrText>平均</w:instrText>
      </w:r>
      <w:r w:rsidR="00AE3A2E">
        <w:rPr>
          <w:rFonts w:hint="eastAsia"/>
        </w:rPr>
        <w:instrText>(32.0</w:instrText>
      </w:r>
      <w:r w:rsidR="00AE3A2E">
        <w:rPr>
          <w:rFonts w:hint="eastAsia"/>
        </w:rPr>
        <w:instrText>±</w:instrText>
      </w:r>
      <w:r w:rsidR="00AE3A2E">
        <w:rPr>
          <w:rFonts w:hint="eastAsia"/>
        </w:rPr>
        <w:instrText>12.1)</w:instrText>
      </w:r>
      <w:r w:rsidR="00AE3A2E">
        <w:rPr>
          <w:rFonts w:hint="eastAsia"/>
        </w:rPr>
        <w:instrText>岁</w:instrText>
      </w:r>
      <w:r w:rsidR="00AE3A2E">
        <w:rPr>
          <w:rFonts w:hint="eastAsia"/>
        </w:rPr>
        <w:instrText>]</w:instrText>
      </w:r>
      <w:r w:rsidR="00AE3A2E">
        <w:rPr>
          <w:rFonts w:hint="eastAsia"/>
        </w:rPr>
        <w:instrText>以检验效标效度。从普通人群样本中抽取北京、东莞、包头的</w:instrText>
      </w:r>
      <w:r w:rsidR="00AE3A2E">
        <w:rPr>
          <w:rFonts w:hint="eastAsia"/>
        </w:rPr>
        <w:instrText>199</w:instrText>
      </w:r>
      <w:r w:rsidR="00AE3A2E">
        <w:rPr>
          <w:rFonts w:hint="eastAsia"/>
        </w:rPr>
        <w:instrText>名企业职工、</w:instrText>
      </w:r>
      <w:r w:rsidR="00AE3A2E">
        <w:rPr>
          <w:rFonts w:hint="eastAsia"/>
        </w:rPr>
        <w:instrText>100</w:instrText>
      </w:r>
      <w:r w:rsidR="00AE3A2E">
        <w:rPr>
          <w:rFonts w:hint="eastAsia"/>
        </w:rPr>
        <w:instrText>名大学生、</w:instrText>
      </w:r>
      <w:r w:rsidR="00AE3A2E">
        <w:rPr>
          <w:rFonts w:hint="eastAsia"/>
        </w:rPr>
        <w:instrText>30</w:instrText>
      </w:r>
      <w:r w:rsidR="00AE3A2E">
        <w:rPr>
          <w:rFonts w:hint="eastAsia"/>
        </w:rPr>
        <w:instrText>名教师进行了间隔</w:instrText>
      </w:r>
      <w:r w:rsidR="00AE3A2E">
        <w:rPr>
          <w:rFonts w:hint="eastAsia"/>
        </w:rPr>
        <w:instrText>8</w:instrText>
      </w:r>
      <w:r w:rsidR="00AE3A2E">
        <w:rPr>
          <w:rFonts w:hint="eastAsia"/>
        </w:rPr>
        <w:instrText>周的重测</w:instrText>
      </w:r>
      <w:r w:rsidR="00AE3A2E">
        <w:rPr>
          <w:rFonts w:hint="eastAsia"/>
        </w:rPr>
        <w:instrText>,</w:instrText>
      </w:r>
      <w:r w:rsidR="00AE3A2E">
        <w:rPr>
          <w:rFonts w:hint="eastAsia"/>
        </w:rPr>
        <w:instrText>以检验重测信度。结果</w:instrText>
      </w:r>
      <w:r w:rsidR="00AE3A2E">
        <w:rPr>
          <w:rFonts w:hint="eastAsia"/>
        </w:rPr>
        <w:instrText>:CES-D</w:instrText>
      </w:r>
      <w:r w:rsidR="00AE3A2E">
        <w:rPr>
          <w:rFonts w:hint="eastAsia"/>
        </w:rPr>
        <w:instrText>的</w:instrText>
      </w:r>
      <w:r w:rsidR="00AE3A2E">
        <w:rPr>
          <w:rFonts w:hint="eastAsia"/>
        </w:rPr>
        <w:instrText>Cronbach</w:instrText>
      </w:r>
      <w:r w:rsidR="00AE3A2E">
        <w:rPr>
          <w:rFonts w:hint="eastAsia"/>
        </w:rPr>
        <w:instrText>α系数为</w:instrText>
      </w:r>
      <w:r w:rsidR="00AE3A2E">
        <w:rPr>
          <w:rFonts w:hint="eastAsia"/>
        </w:rPr>
        <w:instrText>0.90,</w:instrText>
      </w:r>
      <w:r w:rsidR="00AE3A2E">
        <w:rPr>
          <w:rFonts w:hint="eastAsia"/>
        </w:rPr>
        <w:instrText>各因素的</w:instrText>
      </w:r>
      <w:r w:rsidR="00AE3A2E">
        <w:rPr>
          <w:rFonts w:hint="eastAsia"/>
        </w:rPr>
        <w:instrText>Cronbach</w:instrText>
      </w:r>
      <w:r w:rsidR="00AE3A2E">
        <w:rPr>
          <w:rFonts w:hint="eastAsia"/>
        </w:rPr>
        <w:instrText>α系数为</w:instrText>
      </w:r>
      <w:r w:rsidR="00AE3A2E">
        <w:rPr>
          <w:rFonts w:hint="eastAsia"/>
        </w:rPr>
        <w:instrText>0.68</w:instrText>
      </w:r>
      <w:r w:rsidR="00AE3A2E">
        <w:rPr>
          <w:rFonts w:hint="eastAsia"/>
        </w:rPr>
        <w:instrText>～</w:instrText>
      </w:r>
      <w:r w:rsidR="00AE3A2E">
        <w:rPr>
          <w:rFonts w:hint="eastAsia"/>
        </w:rPr>
        <w:instrText>0.86;</w:instrText>
      </w:r>
      <w:r w:rsidR="00AE3A2E">
        <w:rPr>
          <w:rFonts w:hint="eastAsia"/>
        </w:rPr>
        <w:instrText>间隔</w:instrText>
      </w:r>
      <w:r w:rsidR="00AE3A2E">
        <w:rPr>
          <w:rFonts w:hint="eastAsia"/>
        </w:rPr>
        <w:instrText>8</w:instrText>
      </w:r>
      <w:r w:rsidR="00AE3A2E">
        <w:rPr>
          <w:rFonts w:hint="eastAsia"/>
        </w:rPr>
        <w:instrText>周的重测信度为</w:instrText>
      </w:r>
      <w:r w:rsidR="00AE3A2E">
        <w:rPr>
          <w:rFonts w:hint="eastAsia"/>
        </w:rPr>
        <w:instrText>0.49(P&lt;0.01),</w:instrText>
      </w:r>
      <w:r w:rsidR="00AE3A2E">
        <w:rPr>
          <w:rFonts w:hint="eastAsia"/>
        </w:rPr>
        <w:instrText>各因素重测相关为</w:instrText>
      </w:r>
      <w:r w:rsidR="00AE3A2E">
        <w:rPr>
          <w:rFonts w:hint="eastAsia"/>
        </w:rPr>
        <w:instrText>0.39</w:instrText>
      </w:r>
      <w:r w:rsidR="00AE3A2E">
        <w:rPr>
          <w:rFonts w:hint="eastAsia"/>
        </w:rPr>
        <w:instrText>～</w:instrText>
      </w:r>
      <w:r w:rsidR="00AE3A2E">
        <w:rPr>
          <w:rFonts w:hint="eastAsia"/>
        </w:rPr>
        <w:instrText>0.51(P&lt;0.01);</w:instrText>
      </w:r>
      <w:r w:rsidR="00AE3A2E">
        <w:rPr>
          <w:rFonts w:hint="eastAsia"/>
        </w:rPr>
        <w:instrText>验证性因素分析支持原量表</w:instrText>
      </w:r>
      <w:r w:rsidR="00AE3A2E">
        <w:rPr>
          <w:rFonts w:hint="eastAsia"/>
        </w:rPr>
        <w:instrText>4</w:instrText>
      </w:r>
      <w:r w:rsidR="00AE3A2E">
        <w:rPr>
          <w:rFonts w:hint="eastAsia"/>
        </w:rPr>
        <w:instrText>因素的结构</w:instrText>
      </w:r>
      <w:r w:rsidR="00AE3A2E">
        <w:rPr>
          <w:rFonts w:hint="eastAsia"/>
        </w:rPr>
        <w:instrText>(RMSEA=0.057,CFI=0.976,GFI=0.948);</w:instrText>
      </w:r>
      <w:r w:rsidR="00AE3A2E">
        <w:rPr>
          <w:rFonts w:hint="eastAsia"/>
        </w:rPr>
        <w:instrText>心理疾病患者</w:instrText>
      </w:r>
      <w:r w:rsidR="00AE3A2E">
        <w:rPr>
          <w:rFonts w:hint="eastAsia"/>
        </w:rPr>
        <w:instrText>CES-D</w:instrText>
      </w:r>
      <w:r w:rsidR="00AE3A2E">
        <w:rPr>
          <w:rFonts w:hint="eastAsia"/>
        </w:rPr>
        <w:instrText>得分高于普通人群</w:instrText>
      </w:r>
      <w:r w:rsidR="00AE3A2E">
        <w:rPr>
          <w:rFonts w:hint="eastAsia"/>
        </w:rPr>
        <w:instrText>[(21.72</w:instrText>
      </w:r>
      <w:r w:rsidR="00AE3A2E">
        <w:rPr>
          <w:rFonts w:hint="eastAsia"/>
        </w:rPr>
        <w:instrText>±</w:instrText>
      </w:r>
      <w:r w:rsidR="00AE3A2E">
        <w:rPr>
          <w:rFonts w:hint="eastAsia"/>
        </w:rPr>
        <w:instrText>13.39)vs.(13.24</w:instrText>
      </w:r>
      <w:r w:rsidR="00AE3A2E">
        <w:rPr>
          <w:rFonts w:hint="eastAsia"/>
        </w:rPr>
        <w:instrText>±</w:instrText>
      </w:r>
      <w:r w:rsidR="00AE3A2E">
        <w:rPr>
          <w:rFonts w:hint="eastAsia"/>
        </w:rPr>
        <w:instrText>10.33),P&lt;0.01)],</w:instrText>
      </w:r>
      <w:r w:rsidR="00AE3A2E">
        <w:rPr>
          <w:rFonts w:hint="eastAsia"/>
        </w:rPr>
        <w:instrText>其中抑郁患者得分最高</w:instrText>
      </w:r>
      <w:r w:rsidR="00AE3A2E">
        <w:rPr>
          <w:rFonts w:hint="eastAsia"/>
        </w:rPr>
        <w:instrText>[(27.82</w:instrText>
      </w:r>
      <w:r w:rsidR="00AE3A2E">
        <w:rPr>
          <w:rFonts w:hint="eastAsia"/>
        </w:rPr>
        <w:instrText>±</w:instrText>
      </w:r>
      <w:r w:rsidR="00AE3A2E">
        <w:rPr>
          <w:rFonts w:hint="eastAsia"/>
        </w:rPr>
        <w:instrText>14.42),P&lt;0.01];</w:instrText>
      </w:r>
      <w:r w:rsidR="00AE3A2E">
        <w:rPr>
          <w:rFonts w:hint="eastAsia"/>
        </w:rPr>
        <w:instrText>不同年龄组</w:instrText>
      </w:r>
      <w:r w:rsidR="00AE3A2E">
        <w:rPr>
          <w:rFonts w:hint="eastAsia"/>
        </w:rPr>
        <w:instrText>CES-D</w:instrText>
      </w:r>
      <w:r w:rsidR="00AE3A2E">
        <w:rPr>
          <w:rFonts w:hint="eastAsia"/>
        </w:rPr>
        <w:instrText>得分差异有统计学意义</w:instrText>
      </w:r>
      <w:r w:rsidR="00AE3A2E">
        <w:rPr>
          <w:rFonts w:hint="eastAsia"/>
        </w:rPr>
        <w:instrText>,60</w:instrText>
      </w:r>
      <w:r w:rsidR="00AE3A2E">
        <w:rPr>
          <w:rFonts w:hint="eastAsia"/>
        </w:rPr>
        <w:instrText>岁以上组得分高于</w:instrText>
      </w:r>
      <w:r w:rsidR="00AE3A2E">
        <w:rPr>
          <w:rFonts w:hint="eastAsia"/>
        </w:rPr>
        <w:instrText>60</w:instrText>
      </w:r>
      <w:r w:rsidR="00AE3A2E">
        <w:rPr>
          <w:rFonts w:hint="eastAsia"/>
        </w:rPr>
        <w:instrText>岁以下各组</w:instrText>
      </w:r>
      <w:r w:rsidR="00AE3A2E">
        <w:rPr>
          <w:rFonts w:hint="eastAsia"/>
        </w:rPr>
        <w:instrText>(P&lt;0.01)</w:instrText>
      </w:r>
      <w:r w:rsidR="00AE3A2E">
        <w:rPr>
          <w:rFonts w:hint="eastAsia"/>
        </w:rPr>
        <w:instrText>。结论</w:instrText>
      </w:r>
      <w:r w:rsidR="00AE3A2E">
        <w:rPr>
          <w:rFonts w:hint="eastAsia"/>
        </w:rPr>
        <w:instrText>:</w:instrText>
      </w:r>
      <w:r w:rsidR="00AE3A2E">
        <w:rPr>
          <w:rFonts w:hint="eastAsia"/>
        </w:rPr>
        <w:instrText>中文版流调中心抑郁量表适用于我国不同年龄群体</w:instrText>
      </w:r>
      <w:r w:rsidR="00AE3A2E">
        <w:rPr>
          <w:rFonts w:hint="eastAsia"/>
        </w:rPr>
        <w:instrText>,</w:instrText>
      </w:r>
      <w:r w:rsidR="00AE3A2E">
        <w:rPr>
          <w:rFonts w:hint="eastAsia"/>
        </w:rPr>
        <w:instrText>是一个可靠而有效的自评式抑郁症状测量工具。</w:instrText>
      </w:r>
      <w:r w:rsidR="00AE3A2E">
        <w:rPr>
          <w:rFonts w:hint="eastAsia"/>
        </w:rPr>
        <w:instrText>","container-title":"</w:instrText>
      </w:r>
      <w:r w:rsidR="00AE3A2E">
        <w:rPr>
          <w:rFonts w:hint="eastAsia"/>
        </w:rPr>
        <w:instrText>中国心理卫生杂志</w:instrText>
      </w:r>
      <w:r w:rsidR="00AE3A2E">
        <w:rPr>
          <w:rFonts w:hint="eastAsia"/>
        </w:rPr>
        <w:instrText>","ISSN":"1000-6729","issue":"2","language":"zh","note":"657 citations(CNKI)[2023-12-27]","page":"139-143","source":"CNKI","title":"</w:instrText>
      </w:r>
      <w:r w:rsidR="00AE3A2E">
        <w:rPr>
          <w:rFonts w:hint="eastAsia"/>
        </w:rPr>
        <w:instrText>流调中心抑郁量表全国城市常模的建立</w:instrText>
      </w:r>
      <w:r w:rsidR="00AE3A2E">
        <w:rPr>
          <w:rFonts w:hint="eastAsia"/>
        </w:rPr>
        <w:instrText>","volume":"24","author":[{"literal":"</w:instrText>
      </w:r>
      <w:r w:rsidR="00AE3A2E">
        <w:rPr>
          <w:rFonts w:hint="eastAsia"/>
        </w:rPr>
        <w:instrText>章婕</w:instrText>
      </w:r>
      <w:r w:rsidR="00AE3A2E">
        <w:rPr>
          <w:rFonts w:hint="eastAsia"/>
        </w:rPr>
        <w:instrText>"},{"literal":"</w:instrText>
      </w:r>
      <w:r w:rsidR="00AE3A2E">
        <w:rPr>
          <w:rFonts w:hint="eastAsia"/>
        </w:rPr>
        <w:instrText>吴振云</w:instrText>
      </w:r>
      <w:r w:rsidR="00AE3A2E">
        <w:rPr>
          <w:rFonts w:hint="eastAsia"/>
        </w:rPr>
        <w:instrText>"},{"literal":"</w:instrText>
      </w:r>
      <w:r w:rsidR="00AE3A2E">
        <w:rPr>
          <w:rFonts w:hint="eastAsia"/>
        </w:rPr>
        <w:instrText>方格</w:instrText>
      </w:r>
      <w:r w:rsidR="00AE3A2E">
        <w:rPr>
          <w:rFonts w:hint="eastAsia"/>
        </w:rPr>
        <w:instrText>"},{"literal":"</w:instrText>
      </w:r>
      <w:r w:rsidR="00AE3A2E">
        <w:rPr>
          <w:rFonts w:hint="eastAsia"/>
        </w:rPr>
        <w:instrText>李娟</w:instrText>
      </w:r>
      <w:r w:rsidR="00AE3A2E">
        <w:rPr>
          <w:rFonts w:hint="eastAsia"/>
        </w:rPr>
        <w:instrText>"},{"literal":"</w:instrText>
      </w:r>
      <w:r w:rsidR="00AE3A2E">
        <w:rPr>
          <w:rFonts w:hint="eastAsia"/>
        </w:rPr>
        <w:instrText>韩布新</w:instrText>
      </w:r>
      <w:r w:rsidR="00AE3A2E">
        <w:rPr>
          <w:rFonts w:hint="eastAsia"/>
        </w:rPr>
        <w:instrText>"},{"literal":"</w:instrText>
      </w:r>
      <w:r w:rsidR="00AE3A2E">
        <w:rPr>
          <w:rFonts w:hint="eastAsia"/>
        </w:rPr>
        <w:instrText>陈祉妍</w:instrText>
      </w:r>
      <w:r w:rsidR="00AE3A2E">
        <w:rPr>
          <w:rFonts w:hint="eastAsia"/>
        </w:rPr>
        <w:instrText>"}],"issued":{"date</w:instrText>
      </w:r>
      <w:r w:rsidR="00AE3A2E">
        <w:instrText xml:space="preserv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(2010)</w:t>
      </w:r>
      <w:r w:rsidR="008D3D75" w:rsidRPr="008D3D75">
        <w:fldChar w:fldCharType="end"/>
      </w:r>
      <w:r w:rsidRPr="008D3D75">
        <w:t xml:space="preserve">. </w:t>
      </w:r>
    </w:p>
    <w:p w14:paraId="0DEF177A" w14:textId="77777777" w:rsidR="0077489C" w:rsidRPr="00D05412" w:rsidRDefault="0077489C" w:rsidP="0077489C">
      <w:pPr>
        <w:pStyle w:val="Heading2"/>
      </w:pPr>
      <w:r>
        <w:t>2.2 Identify symptoms within scales</w:t>
      </w:r>
    </w:p>
    <w:p w14:paraId="28644ABC" w14:textId="77777777" w:rsidR="0077489C" w:rsidRPr="005E097C" w:rsidRDefault="0077489C" w:rsidP="0077489C">
      <w:pPr>
        <w:ind w:firstLine="480"/>
      </w:pPr>
      <w:r w:rsidRPr="005E097C">
        <w:t xml:space="preserve">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discrepancies. Subsequently, the two pairs of coders cross-checked their findings and collaboratively addressed any remaining inconsistencies, seeking guidance from the </w:t>
      </w:r>
      <w:r w:rsidRPr="005E097C">
        <w:lastRenderedPageBreak/>
        <w:t>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Heading2"/>
      </w:pPr>
      <w:r>
        <w:t>2.3</w:t>
      </w:r>
      <w:r w:rsidRPr="00D05412">
        <w:t xml:space="preserve"> Compare symptoms across different </w:t>
      </w:r>
      <w:r>
        <w:rPr>
          <w:rFonts w:hint="eastAsia"/>
        </w:rPr>
        <w:t>scale</w:t>
      </w:r>
      <w:r w:rsidRPr="00D05412">
        <w:t>s</w:t>
      </w:r>
    </w:p>
    <w:p w14:paraId="049CB6A7" w14:textId="77777777"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r>
        <w:t xml:space="preserve">indepenedent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6436FA91"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AE3A2E">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We employed an approach that maximize the amount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AE3A2E">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Disorders","DOI":"10.1016/j.jad.2016.10.019","ISSN":"01650327","journalAbbreviation":"Journal of Affective Disorders","language":"en","page":"191-197","source":"DOI.org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D3D75">
        <w:fldChar w:fldCharType="separate"/>
      </w:r>
      <w:r w:rsidR="003A2AC4" w:rsidRPr="003A2AC4">
        <w:t>Fried (2017)</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symtom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 xml:space="preserve">'Depressed mood' </w:t>
      </w:r>
      <w:r w:rsidRPr="00F545D7">
        <w:t xml:space="preserve">, we assigned “0” for CDI on this symptom. For compound symptom “appetite change”, CDI has an item directly measures this symptom and was coded as 2 on this symptom. Importantly, even CDI does not have item for specific symptoms of “appetite changes”, i.e., 'appetite increased' and 'appetite </w:t>
      </w:r>
      <w:r w:rsidRPr="00F545D7">
        <w:lastRenderedPageBreak/>
        <w:t>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208"/>
      <w:commentRangeStart w:id="209"/>
      <w:commentRangeStart w:id="210"/>
      <w:commentRangeEnd w:id="208"/>
      <w:r>
        <w:rPr>
          <w:rStyle w:val="CommentReference"/>
        </w:rPr>
        <w:commentReference w:id="208"/>
      </w:r>
      <w:commentRangeEnd w:id="209"/>
      <w:r>
        <w:rPr>
          <w:rStyle w:val="CommentReference"/>
        </w:rPr>
        <w:commentReference w:id="209"/>
      </w:r>
      <w:commentRangeEnd w:id="210"/>
      <w:r>
        <w:rPr>
          <w:rStyle w:val="CommentReference"/>
        </w:rPr>
        <w:commentReference w:id="210"/>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467779">
          <w:headerReference w:type="even" r:id="rId11"/>
          <w:headerReference w:type="default" r:id="rId12"/>
          <w:footerReference w:type="even" r:id="rId13"/>
          <w:footerReference w:type="default" r:id="rId14"/>
          <w:headerReference w:type="first" r:id="rId15"/>
          <w:footerReference w:type="first" r:id="rId16"/>
          <w:pgSz w:w="11906" w:h="16838"/>
          <w:pgMar w:top="1440" w:right="1797" w:bottom="1440" w:left="1797" w:header="851" w:footer="992" w:gutter="0"/>
          <w:cols w:space="425"/>
          <w:docGrid w:linePitch="312"/>
        </w:sectPr>
      </w:pPr>
    </w:p>
    <w:bookmarkEnd w:id="205"/>
    <w:p w14:paraId="62094E42" w14:textId="77777777" w:rsidR="0077489C" w:rsidRDefault="0077489C" w:rsidP="0077489C">
      <w:pPr>
        <w:pStyle w:val="Heading2"/>
      </w:pPr>
      <w:r>
        <w:lastRenderedPageBreak/>
        <w:t xml:space="preserve">2.4 </w:t>
      </w:r>
      <w:r>
        <w:rPr>
          <w:shd w:val="clear" w:color="auto" w:fill="FFFFFF"/>
        </w:rPr>
        <w:t>Data analyses</w:t>
      </w:r>
    </w:p>
    <w:p w14:paraId="1A0C328A" w14:textId="6292BAA1"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211" w:name="OLE_LINK14"/>
      <w:r w:rsidRPr="00530B22">
        <w:t xml:space="preserve">We also highlightd symptoms that are used in DSM-5 for diagonosis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(2015)</w:t>
      </w:r>
      <w:r w:rsidRPr="00530B22">
        <w:fldChar w:fldCharType="end"/>
      </w:r>
      <w:r w:rsidRPr="00530B22">
        <w:t xml:space="preserve"> for details.</w:t>
      </w:r>
      <w:r>
        <w:rPr>
          <w:rFonts w:hint="eastAsia"/>
        </w:rPr>
        <w:t xml:space="preserve"> </w:t>
      </w:r>
      <w:bookmarkEnd w:id="211"/>
    </w:p>
    <w:p w14:paraId="60FB9593" w14:textId="0085F303" w:rsidR="0077489C" w:rsidRDefault="0077489C" w:rsidP="0077489C">
      <w:pPr>
        <w:ind w:firstLine="480"/>
        <w:sectPr w:rsidR="0077489C" w:rsidSect="00467779">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206"/>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212"/>
      <w:commentRangeStart w:id="213"/>
      <w:r w:rsidRPr="00530B22">
        <w:t>correlation</w:t>
      </w:r>
      <w:commentRangeEnd w:id="212"/>
      <w:r w:rsidRPr="00530B22">
        <w:commentReference w:id="212"/>
      </w:r>
      <w:commentRangeEnd w:id="213"/>
      <w:r w:rsidR="00C572F2" w:rsidRPr="00530B22">
        <w:commentReference w:id="213"/>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[Insert Fig  later]</w:t>
      </w:r>
    </w:p>
    <w:p w14:paraId="2EA60025" w14:textId="7DCCE9E9" w:rsidR="0077489C" w:rsidRPr="003049CA" w:rsidRDefault="0077489C" w:rsidP="0077489C">
      <w:pPr>
        <w:ind w:firstLine="480"/>
      </w:pPr>
    </w:p>
    <w:p w14:paraId="316059D1" w14:textId="77777777" w:rsidR="0077489C" w:rsidRDefault="0077489C" w:rsidP="0077489C">
      <w:pPr>
        <w:ind w:firstLine="428"/>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8"/>
        <w:rPr>
          <w:b/>
          <w:bCs/>
          <w:sz w:val="21"/>
          <w:szCs w:val="21"/>
        </w:rPr>
        <w:sectPr w:rsidR="0077489C" w:rsidRPr="00D93CDE" w:rsidSect="00467779">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Heading1"/>
      </w:pPr>
      <w:r w:rsidRPr="00D05412">
        <w:lastRenderedPageBreak/>
        <w:t>3 Result</w:t>
      </w:r>
      <w:r>
        <w:t xml:space="preserve"> </w:t>
      </w:r>
    </w:p>
    <w:p w14:paraId="4FA63F06" w14:textId="77777777" w:rsidR="0077489C" w:rsidRDefault="0077489C" w:rsidP="0077489C">
      <w:pPr>
        <w:pStyle w:val="Heading1"/>
      </w:pPr>
      <w:r>
        <w:rPr>
          <w:rFonts w:eastAsiaTheme="minorEastAsia"/>
        </w:rPr>
        <w:t>3</w:t>
      </w:r>
      <w:r w:rsidRPr="00D05412">
        <w:t>.1</w:t>
      </w:r>
      <w:r w:rsidRPr="00056964">
        <w:t xml:space="preserve"> </w:t>
      </w:r>
      <w:r>
        <w:t>A summary of scales</w:t>
      </w:r>
    </w:p>
    <w:p w14:paraId="37CC9C20" w14:textId="1928D052"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w:t>
      </w:r>
      <w:r w:rsidR="006A283B">
        <w:t>65</w:t>
      </w:r>
      <w:r>
        <w:t xml:space="preserve"> reported depression.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hese six scales were excluded from furthere analys</w:t>
      </w:r>
      <w:r>
        <w:t>e</w:t>
      </w:r>
      <w:r w:rsidRPr="00D05412">
        <w:t xml:space="preserve">s. </w:t>
      </w:r>
      <w:r>
        <w:t xml:space="preserve">The items used in </w:t>
      </w:r>
      <w:r w:rsidRPr="00D05412">
        <w:t xml:space="preserve">'Gu &amp; Chen (2020) 'and 'Ji (2007)' </w:t>
      </w:r>
      <w:r>
        <w:t xml:space="preserve">were identifical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number of usages of these scales among all 4</w:t>
      </w:r>
      <w:r w:rsidR="006A283B">
        <w:t>65</w:t>
      </w:r>
      <w:r>
        <w:t xml:space="preserve"> empirical papers </w:t>
      </w:r>
      <w:r w:rsidRPr="00262BBD">
        <w:t>in the meta-analy</w:t>
      </w:r>
      <w:r>
        <w:t>es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Heading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7777777" w:rsidR="0077489C" w:rsidRDefault="0077489C" w:rsidP="0077489C">
      <w:pPr>
        <w:ind w:firstLine="480"/>
      </w:pPr>
      <w:bookmarkStart w:id="214"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"During the past 12 months, did you ever feel so sad or hopeless almost every day for two weeks or more in a row that you stopped doing your usual activities?" meausres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215" w:name="OLE_LINK15"/>
      <w:r>
        <w:t xml:space="preserve">(See </w:t>
      </w:r>
      <w:bookmarkStart w:id="216" w:name="OLE_LINK4"/>
      <w:bookmarkEnd w:id="214"/>
      <w:r w:rsidRPr="00A11C85">
        <w:rPr>
          <w:shd w:val="clear" w:color="auto" w:fill="FFFFFF"/>
        </w:rPr>
        <w:t>supplementary materials</w:t>
      </w:r>
      <w:bookmarkEnd w:id="216"/>
      <w:r>
        <w:t xml:space="preserve"> for number of items and symptoms of each included scale)</w:t>
      </w:r>
      <w:r w:rsidRPr="00FD4466">
        <w:t>.</w:t>
      </w:r>
      <w:bookmarkEnd w:id="215"/>
    </w:p>
    <w:p w14:paraId="363A800B" w14:textId="77777777" w:rsidR="0077489C" w:rsidRPr="00CE4E99" w:rsidRDefault="0077489C" w:rsidP="0077489C">
      <w:pPr>
        <w:ind w:firstLine="480"/>
      </w:pPr>
      <w:bookmarkStart w:id="217"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217"/>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218"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219"/>
      <w:commentRangeStart w:id="220"/>
      <w:commentRangeStart w:id="221"/>
      <w:commentRangeStart w:id="222"/>
      <w:commentRangeStart w:id="223"/>
      <w:commentRangeStart w:id="224"/>
      <w:r w:rsidRPr="00FD6780">
        <w:rPr>
          <w:shd w:val="clear" w:color="auto" w:fill="FFFFFF"/>
        </w:rPr>
        <w:t xml:space="preserve">71.42% </w:t>
      </w:r>
      <w:commentRangeEnd w:id="219"/>
      <w:r>
        <w:rPr>
          <w:rStyle w:val="CommentReference"/>
        </w:rPr>
        <w:commentReference w:id="219"/>
      </w:r>
      <w:commentRangeEnd w:id="220"/>
      <w:r>
        <w:rPr>
          <w:rStyle w:val="CommentReference"/>
        </w:rPr>
        <w:commentReference w:id="220"/>
      </w:r>
      <w:commentRangeEnd w:id="221"/>
      <w:r>
        <w:rPr>
          <w:rStyle w:val="CommentReference"/>
        </w:rPr>
        <w:commentReference w:id="221"/>
      </w:r>
      <w:commentRangeEnd w:id="222"/>
      <w:r>
        <w:rPr>
          <w:rStyle w:val="CommentReference"/>
        </w:rPr>
        <w:commentReference w:id="222"/>
      </w:r>
      <w:commentRangeEnd w:id="223"/>
      <w:r>
        <w:rPr>
          <w:rStyle w:val="CommentReference"/>
        </w:rPr>
        <w:commentReference w:id="223"/>
      </w:r>
      <w:commentRangeEnd w:id="224"/>
      <w:r w:rsidR="00C572F2">
        <w:rPr>
          <w:rStyle w:val="CommentReference"/>
        </w:rPr>
        <w:commentReference w:id="224"/>
      </w:r>
      <w:r w:rsidRPr="00FD6780">
        <w:rPr>
          <w:shd w:val="clear" w:color="auto" w:fill="FFFFFF"/>
        </w:rPr>
        <w:t>of the total nine DSM-5 depression symptoms.</w:t>
      </w:r>
      <w:r w:rsidRPr="00FD6780">
        <w:t xml:space="preserve"> </w:t>
      </w:r>
      <w:r>
        <w:rPr>
          <w:rFonts w:hint="eastAsia"/>
        </w:rPr>
        <w:t>Please</w:t>
      </w:r>
      <w:r>
        <w:t xml:space="preserve"> see the supplementary matierals for </w:t>
      </w:r>
      <w:r w:rsidRPr="00A11C85">
        <w:rPr>
          <w:shd w:val="clear" w:color="auto" w:fill="FFFFFF"/>
        </w:rPr>
        <w:t>detailed information.</w:t>
      </w:r>
    </w:p>
    <w:bookmarkEnd w:id="218"/>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bookmarkStart w:id="225" w:name="OLE_LINK23"/>
      <w:r w:rsidRPr="00CE4E99">
        <w:rPr>
          <w:color w:val="0D0D0D" w:themeColor="text1" w:themeTint="F2"/>
          <w:sz w:val="21"/>
          <w:szCs w:val="21"/>
        </w:rPr>
        <w:t>Child Behavior Checklist</w:t>
      </w:r>
      <w:bookmarkEnd w:id="225"/>
      <w:r w:rsidRPr="00CE4E99">
        <w:rPr>
          <w:color w:val="0D0D0D" w:themeColor="text1" w:themeTint="F2"/>
          <w:sz w:val="21"/>
          <w:szCs w:val="21"/>
        </w:rPr>
        <w: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Heading1"/>
        <w:rPr>
          <w:shd w:val="clear" w:color="auto" w:fill="FFFFFF"/>
        </w:rPr>
      </w:pPr>
      <w:r w:rsidRPr="00B34C39">
        <w:rPr>
          <w:shd w:val="clear" w:color="auto" w:fill="FFFFFF"/>
        </w:rPr>
        <w:t>3.3 Symptoms across scales</w:t>
      </w:r>
    </w:p>
    <w:p w14:paraId="5D354812" w14:textId="77777777" w:rsidR="0077489C" w:rsidRPr="002E7C36" w:rsidRDefault="0077489C" w:rsidP="0077489C">
      <w:pPr>
        <w:ind w:firstLine="480"/>
      </w:pPr>
      <w:r w:rsidRPr="00342229">
        <w:rPr>
          <w:shd w:val="clear" w:color="auto" w:fill="FFFFFF"/>
        </w:rPr>
        <w:t>Amo</w:t>
      </w:r>
      <w:r w:rsidRPr="002E7C36">
        <w:rPr>
          <w:shd w:val="clear" w:color="auto" w:fill="FFFFFF"/>
        </w:rPr>
        <w:t>ng</w:t>
      </w:r>
      <w:r w:rsidRPr="00342229">
        <w:rPr>
          <w:shd w:val="clear" w:color="auto" w:fill="FFFFFF"/>
        </w:rPr>
        <w:t xml:space="preserve"> the 84 symptoms, 18 (21.4</w:t>
      </w:r>
      <w:r>
        <w:rPr>
          <w:shd w:val="clear" w:color="auto" w:fill="FFFFFF"/>
        </w:rPr>
        <w:t>3</w:t>
      </w:r>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226"/>
      <w:commentRangeStart w:id="227"/>
      <w:commentRangeStart w:id="228"/>
      <w:commentRangeStart w:id="229"/>
      <w:r w:rsidRPr="0040767F">
        <w:rPr>
          <w:i/>
          <w:iCs/>
        </w:rPr>
        <w:t xml:space="preserve">markedly diminished interest or </w:t>
      </w:r>
      <w:commentRangeEnd w:id="226"/>
      <w:r w:rsidRPr="0040767F">
        <w:rPr>
          <w:i/>
          <w:iCs/>
        </w:rPr>
        <w:t>pleasure</w:t>
      </w:r>
      <w:r w:rsidRPr="0040767F">
        <w:rPr>
          <w:rStyle w:val="CommentReference"/>
          <w:i/>
          <w:iCs/>
        </w:rPr>
        <w:commentReference w:id="226"/>
      </w:r>
      <w:commentRangeEnd w:id="227"/>
      <w:r w:rsidRPr="0040767F">
        <w:rPr>
          <w:rStyle w:val="CommentReference"/>
          <w:i/>
          <w:iCs/>
        </w:rPr>
        <w:commentReference w:id="227"/>
      </w:r>
      <w:commentRangeEnd w:id="228"/>
      <w:r w:rsidRPr="0040767F">
        <w:rPr>
          <w:rStyle w:val="CommentReference"/>
          <w:i/>
          <w:iCs/>
        </w:rPr>
        <w:commentReference w:id="228"/>
      </w:r>
      <w:commentRangeEnd w:id="229"/>
      <w:r w:rsidRPr="0040767F">
        <w:rPr>
          <w:rStyle w:val="CommentReference"/>
          <w:i/>
          <w:iCs/>
        </w:rPr>
        <w:commentReference w:id="229"/>
      </w:r>
      <w:r w:rsidRPr="0040767F">
        <w:t xml:space="preserve">, a key symptom of diagnosis of major depression in DSM-5, is splitted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230"/>
      <w:commentRangeStart w:id="231"/>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include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230"/>
      <w:r w:rsidRPr="002E7C36">
        <w:rPr>
          <w:rStyle w:val="CommentReference"/>
        </w:rPr>
        <w:commentReference w:id="230"/>
      </w:r>
      <w:commentRangeEnd w:id="231"/>
      <w:r w:rsidRPr="002E7C36">
        <w:rPr>
          <w:rStyle w:val="CommentReference"/>
        </w:rPr>
        <w:commentReference w:id="231"/>
      </w:r>
    </w:p>
    <w:p w14:paraId="65456D27" w14:textId="77777777"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chidlren</w:t>
      </w:r>
      <w:r>
        <w:rPr>
          <w:rStyle w:val="CommentReference"/>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2D0283C4" w:rsidR="0077489C" w:rsidRPr="00FD6780" w:rsidRDefault="0077489C" w:rsidP="0077489C">
      <w:pPr>
        <w:ind w:firstLine="480"/>
        <w:rPr>
          <w:shd w:val="clear" w:color="auto" w:fill="FFFFFF"/>
        </w:rPr>
      </w:pPr>
      <w:r>
        <w:rPr>
          <w:shd w:val="clear" w:color="auto" w:fill="FFFFFF"/>
        </w:rPr>
        <w:t xml:space="preserve">We found a </w:t>
      </w:r>
      <w:bookmarkStart w:id="232" w:name="OLE_LINK1"/>
      <w:commentRangeStart w:id="233"/>
      <w:commentRangeStart w:id="234"/>
      <w:r>
        <w:rPr>
          <w:shd w:val="clear" w:color="auto" w:fill="FFFFFF"/>
        </w:rPr>
        <w:t>correlation</w:t>
      </w:r>
      <w:bookmarkEnd w:id="232"/>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233"/>
      <w:r>
        <w:rPr>
          <w:rStyle w:val="CommentReference"/>
        </w:rPr>
        <w:commentReference w:id="233"/>
      </w:r>
      <w:commentRangeEnd w:id="234"/>
      <w:r>
        <w:rPr>
          <w:rStyle w:val="CommentReference"/>
        </w:rPr>
        <w:commentReference w:id="234"/>
      </w:r>
      <w:r>
        <w:rPr>
          <w:shd w:val="clear" w:color="auto" w:fill="FFFFFF"/>
        </w:rPr>
        <w:t xml:space="preserve">, </w:t>
      </w:r>
      <w:r w:rsidRPr="00E70817">
        <w:rPr>
          <w:i/>
          <w:iCs/>
          <w:shd w:val="clear" w:color="auto" w:fill="FFFFFF"/>
        </w:rPr>
        <w:t>r</w:t>
      </w:r>
      <w:r>
        <w:rPr>
          <w:shd w:val="clear" w:color="auto" w:fill="FFFFFF"/>
        </w:rPr>
        <w:t xml:space="preserve"> = </w:t>
      </w:r>
      <w:r w:rsidRPr="00FD6780">
        <w:rPr>
          <w:shd w:val="clear" w:color="auto" w:fill="FFFFFF"/>
        </w:rPr>
        <w:t>0.5</w:t>
      </w:r>
      <w:r w:rsidR="00B57518">
        <w:rPr>
          <w:shd w:val="clear" w:color="auto" w:fill="FFFFFF"/>
        </w:rPr>
        <w:t>4</w:t>
      </w:r>
      <w:r>
        <w:rPr>
          <w:shd w:val="clear" w:color="auto" w:fill="FFFFFF"/>
        </w:rPr>
        <w:t>, 95% CI [0.</w:t>
      </w:r>
      <w:r w:rsidR="00B57518">
        <w:rPr>
          <w:shd w:val="clear" w:color="auto" w:fill="FFFFFF"/>
        </w:rPr>
        <w:t>14</w:t>
      </w:r>
      <w:r>
        <w:rPr>
          <w:shd w:val="clear" w:color="auto" w:fill="FFFFFF"/>
        </w:rPr>
        <w:t>, 0.7</w:t>
      </w:r>
      <w:r w:rsidR="00B57518">
        <w:rPr>
          <w:shd w:val="clear" w:color="auto" w:fill="FFFFFF"/>
        </w:rPr>
        <w:t>8</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 </w:t>
      </w:r>
      <w:r w:rsidRPr="00E70817">
        <w:rPr>
          <w:i/>
          <w:iCs/>
          <w:shd w:val="clear" w:color="auto" w:fill="FFFFFF"/>
        </w:rPr>
        <w:t>r</w:t>
      </w:r>
      <w:r>
        <w:rPr>
          <w:shd w:val="clear" w:color="auto" w:fill="FFFFFF"/>
        </w:rPr>
        <w:t xml:space="preserve"> = </w:t>
      </w:r>
      <w:r w:rsidRPr="00FD6780">
        <w:rPr>
          <w:shd w:val="clear" w:color="auto" w:fill="FFFFFF"/>
        </w:rPr>
        <w:t>0.</w:t>
      </w:r>
      <w:r w:rsidR="00B57518">
        <w:rPr>
          <w:shd w:val="clear" w:color="auto" w:fill="FFFFFF"/>
        </w:rPr>
        <w:t>70</w:t>
      </w:r>
      <w:r>
        <w:rPr>
          <w:shd w:val="clear" w:color="auto" w:fill="FFFFFF"/>
        </w:rPr>
        <w:t>, 95% CI [0.</w:t>
      </w:r>
      <w:r w:rsidR="00B57518">
        <w:rPr>
          <w:shd w:val="clear" w:color="auto" w:fill="FFFFFF"/>
        </w:rPr>
        <w:t>39</w:t>
      </w:r>
      <w:r>
        <w:rPr>
          <w:shd w:val="clear" w:color="auto" w:fill="FFFFFF"/>
        </w:rPr>
        <w:t>, 0.8</w:t>
      </w:r>
      <w:r w:rsidR="00B57518">
        <w:rPr>
          <w:shd w:val="clear" w:color="auto" w:fill="FFFFFF"/>
        </w:rPr>
        <w:t>7</w:t>
      </w:r>
      <w:r>
        <w:rPr>
          <w:shd w:val="clear" w:color="auto" w:fill="FFFFFF"/>
        </w:rPr>
        <w:t>]</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467779">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467779">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Heading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7777777" w:rsidR="0077489C" w:rsidRPr="00FD6780" w:rsidRDefault="0077489C" w:rsidP="0077489C">
      <w:pPr>
        <w:ind w:firstLineChars="0" w:firstLine="0"/>
        <w:rPr>
          <w:szCs w:val="44"/>
        </w:rPr>
      </w:pPr>
      <w:r w:rsidRPr="00FD6780">
        <w:t>[</w:t>
      </w:r>
      <w:r w:rsidRPr="00FD6780">
        <w:rPr>
          <w:rFonts w:hint="eastAsia"/>
        </w:rPr>
        <w:t>第一段</w:t>
      </w:r>
      <w:r>
        <w:t xml:space="preserve">: </w:t>
      </w:r>
      <w:r>
        <w:rPr>
          <w:rFonts w:hint="eastAsia"/>
        </w:rPr>
        <w:t>总结结果</w:t>
      </w:r>
      <w:r w:rsidRPr="00FD6780">
        <w:t>]</w:t>
      </w:r>
    </w:p>
    <w:p w14:paraId="79E9D6A6" w14:textId="77777777" w:rsidR="0077489C" w:rsidRPr="00FD6780" w:rsidRDefault="0077489C" w:rsidP="0077489C">
      <w:pPr>
        <w:ind w:firstLine="480"/>
      </w:pPr>
      <w:r w:rsidRPr="00FD6780">
        <w:rPr>
          <w:rFonts w:hint="eastAsia"/>
        </w:rPr>
        <w:t>研究分析了多个常用的抑郁量表，并发现它们在捕捉抑郁症状方面存在较大的异质性。这些量表之间的项目内容重叠度较低。这对于使用和解释相关数据有重要的启示作用。</w:t>
      </w:r>
    </w:p>
    <w:p w14:paraId="1ADC9990" w14:textId="77777777" w:rsidR="0077489C" w:rsidRPr="00FD6780" w:rsidRDefault="0077489C" w:rsidP="0077489C">
      <w:pPr>
        <w:ind w:firstLineChars="0" w:firstLine="0"/>
      </w:pPr>
      <w:r w:rsidRPr="00FD6780">
        <w:t>[</w:t>
      </w:r>
      <w:r w:rsidRPr="00FD6780">
        <w:rPr>
          <w:rFonts w:hint="eastAsia"/>
        </w:rPr>
        <w:t>第二段</w:t>
      </w:r>
      <w:r>
        <w:t xml:space="preserve">: </w:t>
      </w:r>
      <w:r>
        <w:rPr>
          <w:rFonts w:hint="eastAsia"/>
        </w:rPr>
        <w:t>与已有研究进行比较</w:t>
      </w:r>
      <w:r w:rsidRPr="00FD6780">
        <w:t>]</w:t>
      </w:r>
    </w:p>
    <w:p w14:paraId="1BFBFB83" w14:textId="77777777" w:rsidR="0077489C" w:rsidRPr="00FD6780" w:rsidRDefault="0077489C" w:rsidP="0077489C">
      <w:pPr>
        <w:ind w:firstLineChars="0" w:firstLine="484"/>
      </w:pPr>
      <w:r w:rsidRPr="00FD6780">
        <w:rPr>
          <w:szCs w:val="24"/>
        </w:rPr>
        <w:t>Fried (2017).</w:t>
      </w:r>
      <w:r w:rsidRPr="00FD6780">
        <w:rPr>
          <w:rFonts w:hint="eastAsia"/>
        </w:rPr>
        <w:t>的研究中</w:t>
      </w:r>
      <w:r w:rsidRPr="00FD6780">
        <w:rPr>
          <w:rFonts w:hint="eastAsia"/>
        </w:rPr>
        <w:t>Ces-d</w:t>
      </w:r>
      <w:r w:rsidRPr="00FD6780">
        <w:rPr>
          <w:rFonts w:hint="eastAsia"/>
        </w:rPr>
        <w:t>与其他量表有着最差的平均重叠率（</w:t>
      </w:r>
      <w:r w:rsidRPr="00FD6780">
        <w:rPr>
          <w:rFonts w:hint="eastAsia"/>
        </w:rPr>
        <w:t>0.27</w:t>
      </w:r>
      <w:r w:rsidRPr="00FD6780">
        <w:rPr>
          <w:rFonts w:hint="eastAsia"/>
        </w:rPr>
        <w:t>），而</w:t>
      </w:r>
      <w:r w:rsidRPr="00FD6780">
        <w:t>C</w:t>
      </w:r>
      <w:r w:rsidRPr="00FD6780">
        <w:rPr>
          <w:rFonts w:hint="eastAsia"/>
        </w:rPr>
        <w:t>es-d</w:t>
      </w:r>
      <w:r w:rsidRPr="00FD6780">
        <w:rPr>
          <w:rFonts w:hint="eastAsia"/>
        </w:rPr>
        <w:t>在本研究中表现出最高的平均重叠率（</w:t>
      </w:r>
      <w:r w:rsidRPr="00FD6780">
        <w:rPr>
          <w:rFonts w:hint="eastAsia"/>
        </w:rPr>
        <w:t>0.25</w:t>
      </w:r>
      <w:r w:rsidRPr="00FD6780">
        <w:rPr>
          <w:rFonts w:hint="eastAsia"/>
        </w:rPr>
        <w:t>），可能是由于：</w:t>
      </w:r>
      <w:r w:rsidRPr="00FD6780">
        <w:rPr>
          <w:rFonts w:hint="eastAsia"/>
        </w:rPr>
        <w:t>1</w:t>
      </w:r>
      <w:r w:rsidRPr="00FD6780">
        <w:rPr>
          <w:rFonts w:hint="eastAsia"/>
        </w:rPr>
        <w:t>、本研究中除</w:t>
      </w:r>
      <w:r w:rsidRPr="00FD6780">
        <w:t>C</w:t>
      </w:r>
      <w:r w:rsidRPr="00FD6780">
        <w:rPr>
          <w:rFonts w:hint="eastAsia"/>
        </w:rPr>
        <w:t>es-d</w:t>
      </w:r>
      <w:r w:rsidRPr="00FD6780">
        <w:rPr>
          <w:rFonts w:hint="eastAsia"/>
        </w:rPr>
        <w:t>以外还纳入了</w:t>
      </w:r>
      <w:r w:rsidRPr="00FD6780">
        <w:t>C</w:t>
      </w:r>
      <w:r w:rsidRPr="00FD6780">
        <w:rPr>
          <w:rFonts w:hint="eastAsia"/>
        </w:rPr>
        <w:t>es-d</w:t>
      </w:r>
      <w:r w:rsidRPr="00FD6780">
        <w:rPr>
          <w:rFonts w:hint="eastAsia"/>
        </w:rPr>
        <w:t>简版以及</w:t>
      </w:r>
      <w:r w:rsidRPr="00FD6780">
        <w:t>C</w:t>
      </w:r>
      <w:r w:rsidRPr="00FD6780">
        <w:rPr>
          <w:rFonts w:hint="eastAsia"/>
        </w:rPr>
        <w:t>es-d</w:t>
      </w:r>
      <w:r w:rsidRPr="00FD6780">
        <w:rPr>
          <w:rFonts w:hint="eastAsia"/>
        </w:rPr>
        <w:t>儿童版。</w:t>
      </w:r>
      <w:r w:rsidRPr="00FD6780">
        <w:rPr>
          <w:rFonts w:hint="eastAsia"/>
        </w:rPr>
        <w:t>2</w:t>
      </w:r>
      <w:r w:rsidRPr="00FD6780">
        <w:rPr>
          <w:rFonts w:hint="eastAsia"/>
        </w:rPr>
        <w:t>、在他的研究中</w:t>
      </w:r>
      <w:r w:rsidRPr="00FD6780">
        <w:t>C</w:t>
      </w:r>
      <w:r w:rsidRPr="00FD6780">
        <w:rPr>
          <w:rFonts w:hint="eastAsia"/>
        </w:rPr>
        <w:t>es-d</w:t>
      </w:r>
      <w:r w:rsidRPr="00FD6780">
        <w:rPr>
          <w:rFonts w:hint="eastAsia"/>
        </w:rPr>
        <w:t>有</w:t>
      </w:r>
      <w:r w:rsidRPr="00FD6780">
        <w:rPr>
          <w:rFonts w:hint="eastAsia"/>
        </w:rPr>
        <w:t>33%</w:t>
      </w:r>
      <w:r w:rsidRPr="00FD6780">
        <w:rPr>
          <w:rFonts w:hint="eastAsia"/>
        </w:rPr>
        <w:t>的独特症状，而本研究中，随着纳入的量表增加，</w:t>
      </w:r>
      <w:r w:rsidRPr="00FD6780">
        <w:t>C</w:t>
      </w:r>
      <w:r w:rsidRPr="00FD6780">
        <w:rPr>
          <w:rFonts w:hint="eastAsia"/>
        </w:rPr>
        <w:t>es-d</w:t>
      </w:r>
      <w:r w:rsidRPr="00FD6780">
        <w:rPr>
          <w:rFonts w:hint="eastAsia"/>
        </w:rPr>
        <w:t>的独特症状为</w:t>
      </w:r>
      <w:r w:rsidRPr="00FD6780">
        <w:rPr>
          <w:rFonts w:hint="eastAsia"/>
        </w:rPr>
        <w:t>0</w:t>
      </w:r>
      <w:r w:rsidRPr="00FD6780">
        <w:rPr>
          <w:rFonts w:hint="eastAsia"/>
        </w:rPr>
        <w:t>。</w:t>
      </w:r>
    </w:p>
    <w:p w14:paraId="2CEC8E08" w14:textId="77777777"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Pr>
          <w:rFonts w:hint="eastAsia"/>
        </w:rPr>
        <w:t>重新阐述问题的严重性，尤其是与大规模调查进行结合</w:t>
      </w:r>
      <w:r w:rsidRPr="00FD6780">
        <w:t>]</w:t>
      </w:r>
    </w:p>
    <w:p w14:paraId="0A11A0A7" w14:textId="77777777" w:rsidR="0077489C" w:rsidRPr="00FD6780" w:rsidRDefault="0077489C" w:rsidP="0077489C">
      <w:pPr>
        <w:ind w:firstLine="480"/>
      </w:pPr>
      <w:r w:rsidRPr="00FD6780">
        <w:rPr>
          <w:rFonts w:hint="eastAsia"/>
        </w:rPr>
        <w:t>抑郁量表的异质性来源可能是由于构念的不清晰，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r w:rsidRPr="00FD6780">
        <w:t>[</w:t>
      </w:r>
      <w:r w:rsidRPr="00FD6780">
        <w:rPr>
          <w:rFonts w:hint="eastAsia"/>
        </w:rPr>
        <w:t>第四段</w:t>
      </w:r>
      <w:r>
        <w:rPr>
          <w:rFonts w:hint="eastAsia"/>
        </w:rPr>
        <w:t>：如何解读结果，</w:t>
      </w:r>
      <w:r>
        <w:rPr>
          <w:rFonts w:hint="eastAsia"/>
        </w:rPr>
        <w:t>call</w:t>
      </w:r>
      <w:r>
        <w:t xml:space="preserve"> </w:t>
      </w:r>
      <w:r>
        <w:rPr>
          <w:rFonts w:hint="eastAsia"/>
        </w:rPr>
        <w:t>for</w:t>
      </w:r>
      <w:r>
        <w:t xml:space="preserve"> </w:t>
      </w:r>
      <w:r>
        <w:rPr>
          <w:rFonts w:hint="eastAsia"/>
        </w:rPr>
        <w:t>better</w:t>
      </w:r>
      <w:r>
        <w:t xml:space="preserve"> standards</w:t>
      </w:r>
      <w:r w:rsidRPr="00FD6780">
        <w:rPr>
          <w:rFonts w:hint="eastAsia"/>
        </w:rPr>
        <w:t>]</w:t>
      </w:r>
    </w:p>
    <w:p w14:paraId="0ABEDBA8" w14:textId="77777777"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9"/>
        <w:jc w:val="center"/>
        <w:rPr>
          <w:b/>
          <w:bCs/>
        </w:rPr>
      </w:pPr>
      <w:r w:rsidRPr="008D3D75">
        <w:rPr>
          <w:rFonts w:hint="eastAsia"/>
          <w:b/>
          <w:bCs/>
        </w:rPr>
        <w:lastRenderedPageBreak/>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22DF5681" w14:textId="77777777" w:rsidR="0099300B" w:rsidRPr="0099300B" w:rsidRDefault="004D751B" w:rsidP="0099300B">
      <w:pPr>
        <w:pStyle w:val="Bibliography"/>
        <w:ind w:firstLine="480"/>
      </w:pPr>
      <w:r>
        <w:fldChar w:fldCharType="begin"/>
      </w:r>
      <w:r w:rsidR="005E27CC">
        <w:instrText xml:space="preserve"> ADDIN ZOTERO_BIBL {"uncited":[],"omitted":[],"custom":[]} CSL_BIBLIOGRAPHY </w:instrText>
      </w:r>
      <w:r>
        <w:fldChar w:fldCharType="separate"/>
      </w:r>
      <w:r w:rsidR="0099300B" w:rsidRPr="0099300B">
        <w:t xml:space="preserve">Amaltinga, Awuni Prosper Mandela, and James Fenibe Mbinta. 2020. ‘Factors Associated with Depression among Young People Globally: A Narrative Review’. </w:t>
      </w:r>
      <w:r w:rsidR="0099300B" w:rsidRPr="0099300B">
        <w:rPr>
          <w:i/>
          <w:iCs/>
        </w:rPr>
        <w:t>International Journal Of Community Medicine And Public Health</w:t>
      </w:r>
      <w:r w:rsidR="0099300B" w:rsidRPr="0099300B">
        <w:t xml:space="preserve"> 7(9):3711. doi: 10.18203/2394-6040.ijcmph20203949.</w:t>
      </w:r>
    </w:p>
    <w:p w14:paraId="6D065BB1" w14:textId="77777777" w:rsidR="0099300B" w:rsidRPr="0099300B" w:rsidRDefault="0099300B" w:rsidP="0099300B">
      <w:pPr>
        <w:pStyle w:val="Bibliography"/>
        <w:ind w:firstLine="480"/>
      </w:pPr>
      <w:r w:rsidRPr="0099300B">
        <w:t xml:space="preserve">Chen Yumeng, Zhang Yali, and Yu Guoliang. 2022. ‘Prevalence of mental health problems among college students in mainland China from 2010 to 2020: A meta-analysis’. </w:t>
      </w:r>
      <w:r w:rsidRPr="0099300B">
        <w:rPr>
          <w:i/>
          <w:iCs/>
        </w:rPr>
        <w:t>Advances in Psychological Science</w:t>
      </w:r>
      <w:r w:rsidRPr="0099300B">
        <w:t xml:space="preserve"> 30(5):991–1004. doi: 10.3724/SP.J.1042.2022.00991.</w:t>
      </w:r>
    </w:p>
    <w:p w14:paraId="27F8846C" w14:textId="77777777" w:rsidR="0099300B" w:rsidRPr="0099300B" w:rsidRDefault="0099300B" w:rsidP="0099300B">
      <w:pPr>
        <w:pStyle w:val="Bibliography"/>
        <w:ind w:firstLine="480"/>
      </w:pPr>
      <w:r w:rsidRPr="0099300B">
        <w:t xml:space="preserve">Cullen, Kathryn R., Melinda K. Westlund, Bonnie Klimes-Dougan, Bryon A. Mueller, Alaa Houri, Lynn E. Eberly, and Kelvin O. Lim. 2014. ‘Abnormal Amygdala Resting-State Functional Connectivity in Adolescent Depression’. </w:t>
      </w:r>
      <w:r w:rsidRPr="0099300B">
        <w:rPr>
          <w:i/>
          <w:iCs/>
        </w:rPr>
        <w:t>JAMA Psychiatry</w:t>
      </w:r>
      <w:r w:rsidRPr="0099300B">
        <w:t xml:space="preserve"> 71(10):1138. doi: 10.1001/jamapsychiatry.2014.1087.</w:t>
      </w:r>
    </w:p>
    <w:p w14:paraId="03FCE51A" w14:textId="77777777" w:rsidR="0099300B" w:rsidRPr="0099300B" w:rsidRDefault="0099300B" w:rsidP="0099300B">
      <w:pPr>
        <w:pStyle w:val="Bibliography"/>
        <w:ind w:firstLine="480"/>
      </w:pPr>
      <w:r w:rsidRPr="0099300B">
        <w:t xml:space="preserve">Dattani, Saloni. 2022. ‘At What Age Do People Experience Depression for the First Time?’ </w:t>
      </w:r>
      <w:r w:rsidRPr="0099300B">
        <w:rPr>
          <w:i/>
          <w:iCs/>
        </w:rPr>
        <w:t>Our World in Data</w:t>
      </w:r>
      <w:r w:rsidRPr="0099300B">
        <w:t>.</w:t>
      </w:r>
    </w:p>
    <w:p w14:paraId="17EDBCF6" w14:textId="77777777" w:rsidR="0099300B" w:rsidRPr="0099300B" w:rsidRDefault="0099300B" w:rsidP="0099300B">
      <w:pPr>
        <w:pStyle w:val="Bibliography"/>
        <w:ind w:firstLine="480"/>
      </w:pPr>
      <w:r w:rsidRPr="0099300B">
        <w:t xml:space="preserve">Davey, C. G., S. Whittle, B. J. Harrison, J. G. Simmons, M. L. Byrne, O. S. Schwartz, and N. B. Allen. 2015. ‘Functional Brain-Imaging Correlates of Negative Affectivity and the Onset of First-Episode Depression’. </w:t>
      </w:r>
      <w:r w:rsidRPr="0099300B">
        <w:rPr>
          <w:i/>
          <w:iCs/>
        </w:rPr>
        <w:t>Psychological Medicine</w:t>
      </w:r>
      <w:r w:rsidRPr="0099300B">
        <w:t xml:space="preserve"> 45(5):1001–9. doi: 10.1017/S0033291714002001.</w:t>
      </w:r>
    </w:p>
    <w:p w14:paraId="1676EAC8" w14:textId="77777777" w:rsidR="0099300B" w:rsidRPr="0099300B" w:rsidRDefault="0099300B" w:rsidP="0099300B">
      <w:pPr>
        <w:pStyle w:val="Bibliography"/>
        <w:ind w:firstLine="480"/>
      </w:pPr>
      <w:r w:rsidRPr="0099300B">
        <w:t xml:space="preserve">Fried, Eiko I. 2017. ‘The 52 Symptoms of Major Depression: Lack of Content Overlap among Seven Common Depression Scales’. </w:t>
      </w:r>
      <w:r w:rsidRPr="0099300B">
        <w:rPr>
          <w:i/>
          <w:iCs/>
        </w:rPr>
        <w:t>Journal of Affective Disorders</w:t>
      </w:r>
      <w:r w:rsidRPr="0099300B">
        <w:t xml:space="preserve"> 208:191–97. doi: 10.1016/j.jad.2016.10.019.</w:t>
      </w:r>
    </w:p>
    <w:p w14:paraId="6B19C415" w14:textId="77777777" w:rsidR="0099300B" w:rsidRPr="0099300B" w:rsidRDefault="0099300B" w:rsidP="0099300B">
      <w:pPr>
        <w:pStyle w:val="Bibliography"/>
        <w:ind w:firstLine="480"/>
      </w:pPr>
      <w:r w:rsidRPr="0099300B">
        <w:t xml:space="preserve">Fried, Eiko I., Sacha Epskamp, Randolph M. Nesse, Francis Tuerlinckx, and Denny Borsboom. 2016. ‘What Are “good” Depression Symptoms? Comparing the Centrality of DSM and Non-DSM Symptoms of Depression in a Network Analysis’. </w:t>
      </w:r>
      <w:r w:rsidRPr="0099300B">
        <w:rPr>
          <w:i/>
          <w:iCs/>
        </w:rPr>
        <w:t>Journal of Affective Disorders</w:t>
      </w:r>
      <w:r w:rsidRPr="0099300B">
        <w:t xml:space="preserve"> 189:314–20. doi: 10.1016/j.jad.2015.09.005.</w:t>
      </w:r>
    </w:p>
    <w:p w14:paraId="56845A21" w14:textId="77777777" w:rsidR="0099300B" w:rsidRPr="0099300B" w:rsidRDefault="0099300B" w:rsidP="0099300B">
      <w:pPr>
        <w:pStyle w:val="Bibliography"/>
        <w:ind w:firstLine="480"/>
      </w:pPr>
      <w:r w:rsidRPr="0099300B">
        <w:t xml:space="preserve">Fried, Eiko I., Jessica K. Flake, and Donald J. Robinaugh. 2022. ‘Revisiting the Theoretical and Methodological Foundations of Depression Measurement’. </w:t>
      </w:r>
      <w:r w:rsidRPr="0099300B">
        <w:rPr>
          <w:i/>
          <w:iCs/>
        </w:rPr>
        <w:t>Nature Reviews Psychology</w:t>
      </w:r>
      <w:r w:rsidRPr="0099300B">
        <w:t xml:space="preserve"> 1(6):358–68. doi: 10.1038/s44159-022-00050-2.</w:t>
      </w:r>
    </w:p>
    <w:p w14:paraId="2E82919C" w14:textId="77777777" w:rsidR="0099300B" w:rsidRPr="0099300B" w:rsidRDefault="0099300B" w:rsidP="0099300B">
      <w:pPr>
        <w:pStyle w:val="Bibliography"/>
        <w:ind w:firstLine="480"/>
      </w:pPr>
      <w:r w:rsidRPr="0099300B">
        <w:t xml:space="preserve">Fried, Eiko I., and Randolph M. Nesse. 2015. ‘Depression Sum-Scores Don’t Add up: Why Analyzing Specific Depression Symptoms Is Essential’. </w:t>
      </w:r>
      <w:r w:rsidRPr="0099300B">
        <w:rPr>
          <w:i/>
          <w:iCs/>
        </w:rPr>
        <w:t>BMC Medicine</w:t>
      </w:r>
      <w:r w:rsidRPr="0099300B">
        <w:t xml:space="preserve"> 13(1):72. doi: 10.1186/s12916-015-0325-4.</w:t>
      </w:r>
    </w:p>
    <w:p w14:paraId="6218DD8B" w14:textId="77777777" w:rsidR="0099300B" w:rsidRPr="0099300B" w:rsidRDefault="0099300B" w:rsidP="0099300B">
      <w:pPr>
        <w:pStyle w:val="Bibliography"/>
        <w:ind w:firstLine="480"/>
      </w:pPr>
      <w:r w:rsidRPr="0099300B">
        <w:t xml:space="preserve">Fu, Xiaolan, and kan Zhang. 2023. </w:t>
      </w:r>
      <w:r w:rsidRPr="0099300B">
        <w:rPr>
          <w:i/>
          <w:iCs/>
        </w:rPr>
        <w:t>心理健康蓝皮书</w:t>
      </w:r>
      <w:r w:rsidRPr="0099300B">
        <w:rPr>
          <w:i/>
          <w:iCs/>
        </w:rPr>
        <w:t xml:space="preserve"> </w:t>
      </w:r>
      <w:r w:rsidRPr="0099300B">
        <w:rPr>
          <w:i/>
          <w:iCs/>
        </w:rPr>
        <w:t>中国国民心理健康发展报告</w:t>
      </w:r>
      <w:r w:rsidRPr="0099300B">
        <w:rPr>
          <w:i/>
          <w:iCs/>
        </w:rPr>
        <w:t>(2021-2022)</w:t>
      </w:r>
      <w:r w:rsidRPr="0099300B">
        <w:t xml:space="preserve">. 1st ed. </w:t>
      </w:r>
      <w:r w:rsidRPr="0099300B">
        <w:t>北京</w:t>
      </w:r>
      <w:r w:rsidRPr="0099300B">
        <w:t xml:space="preserve">: </w:t>
      </w:r>
      <w:r w:rsidRPr="0099300B">
        <w:t>社会科学文献出版社</w:t>
      </w:r>
      <w:r w:rsidRPr="0099300B">
        <w:t>.</w:t>
      </w:r>
    </w:p>
    <w:p w14:paraId="6EF80F76" w14:textId="77777777" w:rsidR="0099300B" w:rsidRPr="0099300B" w:rsidRDefault="0099300B" w:rsidP="0099300B">
      <w:pPr>
        <w:pStyle w:val="Bibliography"/>
        <w:ind w:firstLine="480"/>
      </w:pPr>
      <w:r w:rsidRPr="0099300B">
        <w:lastRenderedPageBreak/>
        <w:t xml:space="preserve">Geng, Haiyang, Ji Chen, Hu Chuan-Peng, Jingwen Jin, Raymond C. K. Chan, Ying Li, Xiaoqing Hu, Ru-Yuan Zhang, and Lei Zhang. 2022. ‘Promoting Computational Psychiatry in China’. </w:t>
      </w:r>
      <w:r w:rsidRPr="0099300B">
        <w:rPr>
          <w:i/>
          <w:iCs/>
        </w:rPr>
        <w:t>Nature Human Behaviour</w:t>
      </w:r>
      <w:r w:rsidRPr="0099300B">
        <w:t xml:space="preserve"> 6(5):615–17. doi: 10.1038/s41562-022-01328-4.</w:t>
      </w:r>
    </w:p>
    <w:p w14:paraId="3D760646" w14:textId="77777777" w:rsidR="0099300B" w:rsidRPr="0099300B" w:rsidRDefault="0099300B" w:rsidP="0099300B">
      <w:pPr>
        <w:pStyle w:val="Bibliography"/>
        <w:ind w:firstLine="480"/>
      </w:pPr>
      <w:r w:rsidRPr="0099300B">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Shuiyuan Xiao, Madhukar Trivedi, Rudolf Uher, Lakshmi Vijayakumar, and Miranda Wolpert. 2022. ‘Time for United Action on Depression: A Lancet–World Psychiatric Association Commission’. </w:t>
      </w:r>
      <w:r w:rsidRPr="0099300B">
        <w:rPr>
          <w:i/>
          <w:iCs/>
        </w:rPr>
        <w:t>The Lancet</w:t>
      </w:r>
      <w:r w:rsidRPr="0099300B">
        <w:t xml:space="preserve"> 399(10328):957–1022. doi: 10.1016/S0140-6736(21)02141-3.</w:t>
      </w:r>
    </w:p>
    <w:p w14:paraId="73DB6E30" w14:textId="77777777" w:rsidR="0099300B" w:rsidRPr="0099300B" w:rsidRDefault="0099300B" w:rsidP="0099300B">
      <w:pPr>
        <w:pStyle w:val="Bibliography"/>
        <w:ind w:firstLine="480"/>
      </w:pPr>
      <w:r w:rsidRPr="0099300B">
        <w:t xml:space="preserve">Huang Xiaoxiao, Zhang Yali, and Yu Guoliang. 2022. ‘Prevalence of mental health problems among primary school students in Chinese mainland from 2010 to 2010:A meta-analysis’. </w:t>
      </w:r>
      <w:r w:rsidRPr="0099300B">
        <w:rPr>
          <w:i/>
          <w:iCs/>
        </w:rPr>
        <w:t>Advances in Psychological Science</w:t>
      </w:r>
      <w:r w:rsidRPr="0099300B">
        <w:t xml:space="preserve"> 30(5):953–64. doi: 10.3724/SP.J.1042.2022.00953.</w:t>
      </w:r>
    </w:p>
    <w:p w14:paraId="441F2192" w14:textId="77777777" w:rsidR="0099300B" w:rsidRPr="0099300B" w:rsidRDefault="0099300B" w:rsidP="0099300B">
      <w:pPr>
        <w:pStyle w:val="Bibliography"/>
        <w:ind w:firstLine="480"/>
      </w:pPr>
      <w:r w:rsidRPr="0099300B">
        <w:t xml:space="preserve">Kang, Chuanyuan, and Jianzhong Yang. 2022. ‘Prevalence of Mental Disorders in China’. </w:t>
      </w:r>
      <w:r w:rsidRPr="0099300B">
        <w:rPr>
          <w:i/>
          <w:iCs/>
        </w:rPr>
        <w:t>The Lancet Psychiatry</w:t>
      </w:r>
      <w:r w:rsidRPr="0099300B">
        <w:t xml:space="preserve"> 9(1):13. doi: 10.1016/S2215-0366(21)00400-4.</w:t>
      </w:r>
    </w:p>
    <w:p w14:paraId="7957BADF" w14:textId="77777777" w:rsidR="0099300B" w:rsidRPr="0099300B" w:rsidRDefault="0099300B" w:rsidP="0099300B">
      <w:pPr>
        <w:pStyle w:val="Bibliography"/>
        <w:ind w:firstLine="480"/>
      </w:pPr>
      <w:r w:rsidRPr="0099300B">
        <w:t xml:space="preserve">Lu, Jin, Xiufeng Xu, Yueqin Huang, Tao Li, Chao Ma, Guangming Xu, Huifang Yin, Xiangdong Xu, Yanjuan Ma, Limin Wang, Zhengjing Huang, Yongping Yan, Bo Wang, Shuiyuan Xiao, Liang Zhou, Lingjiang Li, Yan Zhang, Hongguang Chen, TingTing Zhang, Jie Yan, Hua Ding, Yaqin Yu, Changgui Kou, Zonglin Shen, Linling Jiang, Zhizhong Wang, Xian Sun, Yifeng Xu, Yanling He, Wanjun Guo, Lijun Jiang, Shengyan Li, Wen Pan, Yue Wu, Guohua Li, Fujun Jia, Jianfei Shi, Zhongxia Shen, and Ning Zhang. 2021. ‘Prevalence of Depressive Disorders and Treatment in China: A Cross-Sectional Epidemiological Study’. </w:t>
      </w:r>
      <w:r w:rsidRPr="0099300B">
        <w:rPr>
          <w:i/>
          <w:iCs/>
        </w:rPr>
        <w:t>The Lancet Psychiatry</w:t>
      </w:r>
      <w:r w:rsidRPr="0099300B">
        <w:t xml:space="preserve"> 8(11):981–90. doi: 10.1016/S2215-0366(21)00251-0.</w:t>
      </w:r>
    </w:p>
    <w:p w14:paraId="35A8FF3D" w14:textId="77777777" w:rsidR="0099300B" w:rsidRPr="0099300B" w:rsidRDefault="0099300B" w:rsidP="0099300B">
      <w:pPr>
        <w:pStyle w:val="Bibliography"/>
        <w:ind w:firstLine="480"/>
      </w:pPr>
      <w:r w:rsidRPr="0099300B">
        <w:t xml:space="preserve">Ma, Jinping, Hai Zhou, Qinqin Fu, and Guohua Lu. 2023. ‘Facilitators and Barriers in the Development and Implementation of Depression Prevention and Treatment Policies in China: A Qualitative Study’. </w:t>
      </w:r>
      <w:r w:rsidRPr="0099300B">
        <w:rPr>
          <w:i/>
          <w:iCs/>
        </w:rPr>
        <w:t>BMC Public Health</w:t>
      </w:r>
      <w:r w:rsidRPr="0099300B">
        <w:t xml:space="preserve"> 23(1):276. doi: 10.1186/s12889-023-15201-0.</w:t>
      </w:r>
    </w:p>
    <w:p w14:paraId="2F549550" w14:textId="77777777" w:rsidR="0099300B" w:rsidRPr="0099300B" w:rsidRDefault="0099300B" w:rsidP="0099300B">
      <w:pPr>
        <w:pStyle w:val="Bibliography"/>
        <w:ind w:firstLine="480"/>
      </w:pPr>
      <w:r w:rsidRPr="0099300B">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w:t>
      </w:r>
      <w:r w:rsidRPr="0099300B">
        <w:lastRenderedPageBreak/>
        <w:t xml:space="preserve">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99300B">
        <w:rPr>
          <w:i/>
          <w:iCs/>
        </w:rPr>
        <w:t>The Lancet Psychiatry</w:t>
      </w:r>
      <w:r w:rsidRPr="0099300B">
        <w:t xml:space="preserve"> 10(9):668–81. doi: 10.1016/S2215-0366(23)00193-1.</w:t>
      </w:r>
    </w:p>
    <w:p w14:paraId="5AF0E2D8" w14:textId="77777777" w:rsidR="0099300B" w:rsidRPr="0099300B" w:rsidRDefault="0099300B" w:rsidP="0099300B">
      <w:pPr>
        <w:pStyle w:val="Bibliography"/>
        <w:ind w:firstLine="480"/>
      </w:pPr>
      <w:r w:rsidRPr="0099300B">
        <w:t xml:space="preserve">Solmi, Marco, Joaquim Radua, Miriam Olivola, Enrico Croce, Livia Soardo, Gonzalo Salazar De Pablo, Jae Il Shin, James B. Kirkbride, Peter Jones, Jae Han Kim, Jong Yeob Kim, Andrè F. Carvalho, Mary V. Seeman, Christoph U. Correll, and Paolo Fusar-Poli. 2022. ‘Age at Onset of Mental Disorders Worldwide: Large-Scale Meta-Analysis of 192 Epidemiological Studies’. </w:t>
      </w:r>
      <w:r w:rsidRPr="0099300B">
        <w:rPr>
          <w:i/>
          <w:iCs/>
        </w:rPr>
        <w:t>Molecular Psychiatry</w:t>
      </w:r>
      <w:r w:rsidRPr="0099300B">
        <w:t xml:space="preserve"> 27(1):281–95. doi: 10.1038/s41380-021-01161-7.</w:t>
      </w:r>
    </w:p>
    <w:p w14:paraId="663B6EEE" w14:textId="77777777" w:rsidR="0099300B" w:rsidRPr="0099300B" w:rsidRDefault="0099300B" w:rsidP="0099300B">
      <w:pPr>
        <w:pStyle w:val="Bibliography"/>
        <w:ind w:firstLine="480"/>
      </w:pPr>
      <w:r w:rsidRPr="0099300B">
        <w:t xml:space="preserve">Stieglitz, Rolf-Dieter, and Hans-Peter Volz. 2022. ‘Psychopathology: Rating Scales for the Assessment of Mental Status’. Pp. 245–67 in </w:t>
      </w:r>
      <w:r w:rsidRPr="0099300B">
        <w:rPr>
          <w:i/>
          <w:iCs/>
        </w:rPr>
        <w:t>NeuroPsychopharmacotherapy</w:t>
      </w:r>
      <w:r w:rsidRPr="0099300B">
        <w:t>, edited by P. Riederer, G. Laux, T. Nagatsu, W. Le, and C. Riederer. Cham: Springer International Publishing.</w:t>
      </w:r>
    </w:p>
    <w:p w14:paraId="111B80F9" w14:textId="77777777" w:rsidR="0099300B" w:rsidRPr="0099300B" w:rsidRDefault="0099300B" w:rsidP="0099300B">
      <w:pPr>
        <w:pStyle w:val="Bibliography"/>
        <w:ind w:firstLine="480"/>
      </w:pPr>
      <w:r w:rsidRPr="0099300B">
        <w:t xml:space="preserve">William Styron. 1990. </w:t>
      </w:r>
      <w:r w:rsidRPr="0099300B">
        <w:rPr>
          <w:i/>
          <w:iCs/>
        </w:rPr>
        <w:t>Darkness Visible: A Memoir of Madness.</w:t>
      </w:r>
      <w:r w:rsidRPr="0099300B">
        <w:t xml:space="preserve"> New York: Random House.</w:t>
      </w:r>
    </w:p>
    <w:p w14:paraId="672F8222" w14:textId="77777777" w:rsidR="0099300B" w:rsidRPr="0099300B" w:rsidRDefault="0099300B" w:rsidP="0099300B">
      <w:pPr>
        <w:pStyle w:val="Bibliography"/>
        <w:ind w:firstLine="480"/>
      </w:pPr>
      <w:r w:rsidRPr="0099300B">
        <w:t xml:space="preserve">Yang, Tony T., Alan N. Simmons, Scott C. Matthews, Susan F. Tapert, Guido K. Frank, Amanda Bischoff-Grethe, Amy E. Lansing, Jing Wu, Gregory G. Brown, and Martin P. Paulus. 2009. ‘Depressed Adolescents Demonstrate Greater Subgenual Anterior Cingulate Activity’. </w:t>
      </w:r>
      <w:r w:rsidRPr="0099300B">
        <w:rPr>
          <w:i/>
          <w:iCs/>
        </w:rPr>
        <w:t>NeuroReport</w:t>
      </w:r>
      <w:r w:rsidRPr="0099300B">
        <w:t xml:space="preserve"> 20(4):440–44. doi: 10.1097/WNR.0b013e3283262e10.</w:t>
      </w:r>
    </w:p>
    <w:p w14:paraId="24A03C9A" w14:textId="77777777" w:rsidR="0099300B" w:rsidRPr="0099300B" w:rsidRDefault="0099300B" w:rsidP="0099300B">
      <w:pPr>
        <w:pStyle w:val="Bibliography"/>
        <w:ind w:firstLine="480"/>
      </w:pPr>
      <w:r w:rsidRPr="0099300B">
        <w:t xml:space="preserve">Yu, Xiaoqi, Yali Zhang, and Guoliang Yu. 2022. ‘Prevalence of Mental Health Problems among Senior High School Students in Mainland of China from 2010 to 2020: A Meta-Analysis’. </w:t>
      </w:r>
      <w:r w:rsidRPr="0099300B">
        <w:rPr>
          <w:i/>
          <w:iCs/>
        </w:rPr>
        <w:t>Advances in Psychological Science</w:t>
      </w:r>
      <w:r w:rsidRPr="0099300B">
        <w:t xml:space="preserve"> 30(5):978. doi: 10.3724/SP.J.1042.2022.00978.</w:t>
      </w:r>
    </w:p>
    <w:p w14:paraId="3241A927" w14:textId="77777777" w:rsidR="0099300B" w:rsidRPr="0099300B" w:rsidRDefault="0099300B" w:rsidP="0099300B">
      <w:pPr>
        <w:pStyle w:val="Bibliography"/>
        <w:ind w:firstLine="480"/>
      </w:pPr>
      <w:r w:rsidRPr="0099300B">
        <w:t xml:space="preserve">Zeynep Başgöze, Andrea Wiglesworth, Katherine A. Carosella, Bonnie </w:t>
      </w:r>
      <w:r w:rsidRPr="0099300B">
        <w:lastRenderedPageBreak/>
        <w:t xml:space="preserve">Klimes-Dougan, and Kathryn R. Cullen. 2021. ‘Depression, Non-Suicidal Self-Injury, and Suicidality in Adolescents: Common and Distinct Precursors, Correlates, and Outcomes’. </w:t>
      </w:r>
      <w:r w:rsidRPr="0099300B">
        <w:rPr>
          <w:i/>
          <w:iCs/>
        </w:rPr>
        <w:t>Journal of Psychiatry and Brain Science</w:t>
      </w:r>
      <w:r w:rsidRPr="0099300B">
        <w:t>. doi: 10.20900/jpbs.20210018.</w:t>
      </w:r>
    </w:p>
    <w:p w14:paraId="1C030267" w14:textId="77777777" w:rsidR="0099300B" w:rsidRPr="0099300B" w:rsidRDefault="0099300B" w:rsidP="0099300B">
      <w:pPr>
        <w:pStyle w:val="Bibliography"/>
        <w:ind w:firstLine="480"/>
      </w:pPr>
      <w:r w:rsidRPr="0099300B">
        <w:t xml:space="preserve">Zhang Yali, Jin Juanjuan, and Yu Guoliang. 2022. ‘Prevalence of mental health problems among junior high school students in Chinese mainland from 2010 to 2020: A meta-analysis’. </w:t>
      </w:r>
      <w:r w:rsidRPr="0099300B">
        <w:rPr>
          <w:i/>
          <w:iCs/>
        </w:rPr>
        <w:t>Advances in Psychological Science</w:t>
      </w:r>
      <w:r w:rsidRPr="0099300B">
        <w:t xml:space="preserve"> 30(5):965–77. doi: 10.3724/SP.J.1042.2022.00965.</w:t>
      </w:r>
    </w:p>
    <w:p w14:paraId="3A7FFCF7" w14:textId="77777777" w:rsidR="0099300B" w:rsidRPr="0099300B" w:rsidRDefault="0099300B" w:rsidP="0099300B">
      <w:pPr>
        <w:pStyle w:val="Bibliography"/>
        <w:ind w:firstLine="480"/>
      </w:pPr>
      <w:r w:rsidRPr="0099300B">
        <w:t>汪向东</w:t>
      </w:r>
      <w:r w:rsidRPr="0099300B">
        <w:t xml:space="preserve">, </w:t>
      </w:r>
      <w:r w:rsidRPr="0099300B">
        <w:t>王希林</w:t>
      </w:r>
      <w:r w:rsidRPr="0099300B">
        <w:t xml:space="preserve">, and </w:t>
      </w:r>
      <w:r w:rsidRPr="0099300B">
        <w:t>马弘</w:t>
      </w:r>
      <w:r w:rsidRPr="0099300B">
        <w:t xml:space="preserve">. 1999. </w:t>
      </w:r>
      <w:r w:rsidRPr="0099300B">
        <w:t>心理卫生评定量表手册</w:t>
      </w:r>
      <w:r w:rsidRPr="0099300B">
        <w:t xml:space="preserve">. </w:t>
      </w:r>
      <w:r w:rsidRPr="0099300B">
        <w:t>中国心理卫生杂志社</w:t>
      </w:r>
      <w:r w:rsidRPr="0099300B">
        <w:t>.</w:t>
      </w:r>
    </w:p>
    <w:p w14:paraId="5B185783" w14:textId="77777777" w:rsidR="0099300B" w:rsidRPr="0099300B" w:rsidRDefault="0099300B" w:rsidP="0099300B">
      <w:pPr>
        <w:pStyle w:val="Bibliography"/>
        <w:ind w:firstLine="480"/>
      </w:pPr>
      <w:r w:rsidRPr="0099300B">
        <w:t>章婕</w:t>
      </w:r>
      <w:r w:rsidRPr="0099300B">
        <w:t xml:space="preserve">, </w:t>
      </w:r>
      <w:r w:rsidRPr="0099300B">
        <w:t>吴振云</w:t>
      </w:r>
      <w:r w:rsidRPr="0099300B">
        <w:t xml:space="preserve">, </w:t>
      </w:r>
      <w:r w:rsidRPr="0099300B">
        <w:t>方格</w:t>
      </w:r>
      <w:r w:rsidRPr="0099300B">
        <w:t xml:space="preserve">, </w:t>
      </w:r>
      <w:r w:rsidRPr="0099300B">
        <w:t>李娟</w:t>
      </w:r>
      <w:r w:rsidRPr="0099300B">
        <w:t xml:space="preserve">, </w:t>
      </w:r>
      <w:r w:rsidRPr="0099300B">
        <w:t>韩布新</w:t>
      </w:r>
      <w:r w:rsidRPr="0099300B">
        <w:t xml:space="preserve">, and </w:t>
      </w:r>
      <w:r w:rsidRPr="0099300B">
        <w:t>陈祉妍</w:t>
      </w:r>
      <w:r w:rsidRPr="0099300B">
        <w:t>. 2010. ‘</w:t>
      </w:r>
      <w:r w:rsidRPr="0099300B">
        <w:t>流调中心抑郁量表全国城市常模的建立</w:t>
      </w:r>
      <w:r w:rsidRPr="0099300B">
        <w:t xml:space="preserve">’. </w:t>
      </w:r>
      <w:r w:rsidRPr="0099300B">
        <w:t>中国心理卫生杂志</w:t>
      </w:r>
      <w:r w:rsidRPr="0099300B">
        <w:t xml:space="preserve"> 24(2):139–43.</w:t>
      </w:r>
    </w:p>
    <w:p w14:paraId="6B0CD4BA" w14:textId="2F948ADC"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浩远 汪" w:date="2024-01-22T15:53:00Z" w:initials="浩汪">
    <w:p w14:paraId="7C752417" w14:textId="77777777" w:rsidR="00EC117F" w:rsidRDefault="00EC117F" w:rsidP="00C71516">
      <w:pPr>
        <w:pStyle w:val="CommentText"/>
        <w:ind w:firstLine="320"/>
      </w:pPr>
      <w:r>
        <w:rPr>
          <w:rStyle w:val="CommentReference"/>
        </w:rPr>
        <w:annotationRef/>
      </w:r>
      <w:r w:rsidR="00C71516">
        <w:rPr>
          <w:rFonts w:hint="eastAsia"/>
        </w:rPr>
        <w:t>查找了一下与青少年抑郁有关的病理学文献，青少年抑郁与诸多脑区有关。但是与</w:t>
      </w:r>
      <w:r>
        <w:rPr>
          <w:rFonts w:hint="eastAsia"/>
        </w:rPr>
        <w:t>问卷有关的感觉就是拿问卷用来分组</w:t>
      </w:r>
      <w:r w:rsidR="00C71516">
        <w:rPr>
          <w:rFonts w:hint="eastAsia"/>
        </w:rPr>
        <w:t>。</w:t>
      </w:r>
    </w:p>
    <w:p w14:paraId="25B3DE66" w14:textId="57DE4881" w:rsidR="00C71516" w:rsidRDefault="00CF277D" w:rsidP="00C71516">
      <w:pPr>
        <w:pStyle w:val="CommentText"/>
        <w:ind w:firstLine="480"/>
      </w:pPr>
      <w:r>
        <w:rPr>
          <w:rFonts w:hint="eastAsia"/>
        </w:rPr>
        <w:t>在本段进行了一些相关的补充。</w:t>
      </w:r>
    </w:p>
  </w:comment>
  <w:comment w:id="60" w:author="Hu Chuan-Peng" w:date="2024-01-20T12:51:00Z" w:initials="HC">
    <w:p w14:paraId="630C69DF" w14:textId="43F7EBA8" w:rsidR="00A030A8" w:rsidRDefault="00A030A8">
      <w:pPr>
        <w:pStyle w:val="CommentText"/>
        <w:ind w:firstLine="320"/>
      </w:pPr>
      <w:r>
        <w:rPr>
          <w:rStyle w:val="CommentReference"/>
        </w:rPr>
        <w:annotationRef/>
      </w:r>
      <w:r>
        <w:rPr>
          <w:rFonts w:hint="eastAsia"/>
        </w:rPr>
        <w:t>如果只看</w:t>
      </w:r>
      <w:r>
        <w:rPr>
          <w:rFonts w:hint="eastAsia"/>
        </w:rPr>
        <w:t>CBCL</w:t>
      </w:r>
      <w:r>
        <w:rPr>
          <w:rFonts w:hint="eastAsia"/>
        </w:rPr>
        <w:t>呢？有多少人筛出了抑郁的问题？</w:t>
      </w:r>
    </w:p>
  </w:comment>
  <w:comment w:id="61" w:author="浩远 汪" w:date="2024-01-22T15:50:00Z" w:initials="浩汪">
    <w:p w14:paraId="1A28449B" w14:textId="66FA50EB" w:rsidR="00EC117F" w:rsidRDefault="00EC117F">
      <w:pPr>
        <w:pStyle w:val="CommentText"/>
        <w:ind w:firstLine="320"/>
      </w:pPr>
      <w:r>
        <w:rPr>
          <w:rStyle w:val="CommentReference"/>
        </w:rPr>
        <w:annotationRef/>
      </w:r>
      <w:r>
        <w:rPr>
          <w:rFonts w:hint="eastAsia"/>
        </w:rPr>
        <w:t>并没有报告。</w:t>
      </w:r>
    </w:p>
    <w:p w14:paraId="5DD4930A" w14:textId="0CB51661" w:rsidR="00EC117F" w:rsidRDefault="00EC117F">
      <w:pPr>
        <w:pStyle w:val="CommentText"/>
        <w:ind w:firstLine="480"/>
      </w:pPr>
      <w:r>
        <w:rPr>
          <w:rFonts w:hint="eastAsia"/>
        </w:rPr>
        <w:t>第一阶段的被试共</w:t>
      </w:r>
      <w:r>
        <w:rPr>
          <w:rFonts w:hint="eastAsia"/>
        </w:rPr>
        <w:t>7</w:t>
      </w:r>
      <w:r>
        <w:t>2107</w:t>
      </w:r>
      <w:r>
        <w:rPr>
          <w:rFonts w:hint="eastAsia"/>
        </w:rPr>
        <w:t>人，原文报告为：</w:t>
      </w:r>
      <w:r w:rsidRPr="00EC117F">
        <w:t>Moving further on the results of Stage 1, we identified 14,653 participants as high-risk individuals with mental disorders.</w:t>
      </w:r>
    </w:p>
    <w:p w14:paraId="05546D63" w14:textId="2977DFAA" w:rsidR="00EC117F" w:rsidRDefault="00EC117F">
      <w:pPr>
        <w:pStyle w:val="CommentText"/>
        <w:ind w:firstLine="480"/>
      </w:pPr>
      <w:r>
        <w:rPr>
          <w:rFonts w:hint="eastAsia"/>
        </w:rPr>
        <w:t>并不是单纯的抑郁问题。</w:t>
      </w:r>
    </w:p>
  </w:comment>
  <w:comment w:id="99" w:author="Hu Chuan-Peng" w:date="2024-01-25T10:52:00Z" w:initials="HC">
    <w:p w14:paraId="10849F08" w14:textId="25032C7F" w:rsidR="002670D8" w:rsidRDefault="002670D8">
      <w:pPr>
        <w:pStyle w:val="CommentText"/>
        <w:ind w:firstLine="320"/>
        <w:rPr>
          <w:rFonts w:hint="eastAsia"/>
        </w:rPr>
      </w:pPr>
      <w:r>
        <w:rPr>
          <w:rStyle w:val="CommentReference"/>
        </w:rPr>
        <w:annotationRef/>
      </w:r>
      <w:r>
        <w:rPr>
          <w:rFonts w:hint="eastAsia"/>
        </w:rPr>
        <w:t>这里是说心理科学进展上四个元分析中以量表作为调节变量进行元回归时</w:t>
      </w:r>
      <w:r w:rsidR="0066171B">
        <w:rPr>
          <w:rFonts w:hint="eastAsia"/>
        </w:rPr>
        <w:t>发现显著的调节效应。</w:t>
      </w:r>
    </w:p>
  </w:comment>
  <w:comment w:id="110" w:author="浩远 汪" w:date="2024-01-15T14:46:00Z" w:initials="浩汪">
    <w:p w14:paraId="4B5C597C" w14:textId="77777777" w:rsidR="00557A88" w:rsidRDefault="00557A88">
      <w:pPr>
        <w:pStyle w:val="CommentText"/>
        <w:ind w:firstLine="320"/>
      </w:pPr>
      <w:r>
        <w:rPr>
          <w:rStyle w:val="CommentReference"/>
        </w:rPr>
        <w:annotationRef/>
      </w:r>
      <w:r>
        <w:rPr>
          <w:rFonts w:hint="eastAsia"/>
        </w:rPr>
        <w:t>传鹏好，这个文献是什么呀？</w:t>
      </w:r>
      <w:r>
        <w:br/>
      </w:r>
      <w:r>
        <w:fldChar w:fldCharType="begin"/>
      </w:r>
      <w:r>
        <w:instrText xml:space="preserve"> ADDIN ZOTERO_ITEM CSL_CITATION {"citationID":"UxDiZ7az","properties":{"unsorted":true,"formattedCitation":"(Fried,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Pr>
          <w:rFonts w:hint="eastAsia"/>
        </w:rPr>
        <w:t>另外发现</w:t>
      </w:r>
      <w:r>
        <w:rPr>
          <w:rFonts w:hint="eastAsia"/>
        </w:rPr>
        <w:t>:</w:t>
      </w:r>
    </w:p>
    <w:p w14:paraId="65FFCE49" w14:textId="4E3A3C59" w:rsidR="00557A88" w:rsidRDefault="00557A88">
      <w:pPr>
        <w:pStyle w:val="CommentText"/>
        <w:ind w:leftChars="75" w:left="180" w:firstLine="480"/>
      </w:pPr>
      <w:r w:rsidRPr="003A2AC4">
        <w:t>Fried, Flake, and Robinaugh 2022)</w:t>
      </w:r>
      <w:r>
        <w:fldChar w:fldCharType="end"/>
      </w:r>
    </w:p>
    <w:p w14:paraId="538485D9" w14:textId="21E8EB19" w:rsidR="00557A88" w:rsidRDefault="00557A88">
      <w:pPr>
        <w:pStyle w:val="CommentText"/>
        <w:ind w:firstLine="480"/>
      </w:pPr>
      <w:r>
        <w:rPr>
          <w:rFonts w:hint="eastAsia"/>
        </w:rPr>
        <w:t>提到了</w:t>
      </w:r>
      <w:r w:rsidRPr="00557A88">
        <w:t>Alternatively, it might be that participants report more honestly in self-rated instruments and are less candid in clinical interviews</w:t>
      </w:r>
      <w:r>
        <w:t>.</w:t>
      </w:r>
    </w:p>
    <w:p w14:paraId="0DCCEE1E" w14:textId="67999704" w:rsidR="00557A88" w:rsidRDefault="00557A88">
      <w:pPr>
        <w:pStyle w:val="CommentText"/>
        <w:ind w:firstLine="480"/>
      </w:pPr>
      <w:r>
        <w:rPr>
          <w:rFonts w:hint="eastAsia"/>
        </w:rPr>
        <w:t>好像也可以写在这附近。</w:t>
      </w:r>
    </w:p>
    <w:p w14:paraId="66E41709" w14:textId="24C85C31" w:rsidR="00557A88" w:rsidRDefault="00557A88">
      <w:pPr>
        <w:pStyle w:val="CommentText"/>
        <w:ind w:firstLine="480"/>
      </w:pPr>
    </w:p>
  </w:comment>
  <w:comment w:id="111" w:author="Hu Chuan-Peng" w:date="2024-01-19T19:49:00Z" w:initials="HC">
    <w:p w14:paraId="6C7F1CC3" w14:textId="77777777" w:rsidR="00EC45F7" w:rsidRDefault="000709C6" w:rsidP="000709C6">
      <w:pPr>
        <w:widowControl/>
        <w:spacing w:line="480" w:lineRule="auto"/>
        <w:ind w:firstLineChars="0" w:hanging="480"/>
        <w:jc w:val="left"/>
        <w:rPr>
          <w:rFonts w:ascii="SimSun" w:hAnsi="SimSun" w:cs="SimSun"/>
          <w:kern w:val="0"/>
          <w:szCs w:val="24"/>
        </w:rPr>
      </w:pPr>
      <w:r>
        <w:rPr>
          <w:rStyle w:val="CommentReference"/>
        </w:rPr>
        <w:annotationRef/>
      </w:r>
      <w:r>
        <w:rPr>
          <w:rFonts w:ascii="SimSun" w:hAnsi="SimSun" w:cs="SimSun" w:hint="eastAsia"/>
          <w:kern w:val="0"/>
          <w:szCs w:val="24"/>
        </w:rPr>
        <w:t>这里应该是</w:t>
      </w:r>
      <w:r w:rsidR="00EC45F7">
        <w:rPr>
          <w:rFonts w:ascii="SimSun" w:hAnsi="SimSun" w:cs="SimSun" w:hint="eastAsia"/>
          <w:kern w:val="0"/>
          <w:szCs w:val="24"/>
        </w:rPr>
        <w:t>两个批评：</w:t>
      </w:r>
    </w:p>
    <w:p w14:paraId="6BD6D41E" w14:textId="4269B630" w:rsidR="000709C6" w:rsidRDefault="000709C6" w:rsidP="000709C6">
      <w:pPr>
        <w:widowControl/>
        <w:spacing w:line="480" w:lineRule="auto"/>
        <w:ind w:firstLineChars="0" w:hanging="480"/>
        <w:jc w:val="left"/>
        <w:rPr>
          <w:rFonts w:eastAsia="Times New Roman"/>
          <w:kern w:val="0"/>
          <w:szCs w:val="24"/>
        </w:rPr>
      </w:pPr>
      <w:r w:rsidRPr="000709C6">
        <w:rPr>
          <w:rFonts w:eastAsia="Times New Roman"/>
          <w:kern w:val="0"/>
          <w:szCs w:val="24"/>
        </w:rPr>
        <w:t xml:space="preserve">Kang, C., &amp; Yang, J. (2022). Prevalence of mental disorders in China. </w:t>
      </w:r>
      <w:r w:rsidRPr="000709C6">
        <w:rPr>
          <w:rFonts w:eastAsia="Times New Roman"/>
          <w:i/>
          <w:iCs/>
          <w:kern w:val="0"/>
          <w:szCs w:val="24"/>
        </w:rPr>
        <w:t>The Lancet Psychiatry</w:t>
      </w:r>
      <w:r w:rsidRPr="000709C6">
        <w:rPr>
          <w:rFonts w:eastAsia="Times New Roman"/>
          <w:kern w:val="0"/>
          <w:szCs w:val="24"/>
        </w:rPr>
        <w:t xml:space="preserve">, </w:t>
      </w:r>
      <w:r w:rsidRPr="000709C6">
        <w:rPr>
          <w:rFonts w:eastAsia="Times New Roman"/>
          <w:i/>
          <w:iCs/>
          <w:kern w:val="0"/>
          <w:szCs w:val="24"/>
        </w:rPr>
        <w:t>9</w:t>
      </w:r>
      <w:r w:rsidRPr="000709C6">
        <w:rPr>
          <w:rFonts w:eastAsia="Times New Roman"/>
          <w:kern w:val="0"/>
          <w:szCs w:val="24"/>
        </w:rPr>
        <w:t xml:space="preserve">(1), 13. </w:t>
      </w:r>
      <w:hyperlink r:id="rId1" w:history="1">
        <w:r w:rsidRPr="000709C6">
          <w:rPr>
            <w:rFonts w:eastAsia="Times New Roman"/>
            <w:color w:val="0000FF"/>
            <w:kern w:val="0"/>
            <w:szCs w:val="24"/>
            <w:u w:val="single"/>
          </w:rPr>
          <w:t>https://doi.org/10.1016/S2215-0366(21)00400-4</w:t>
        </w:r>
      </w:hyperlink>
    </w:p>
    <w:p w14:paraId="3E852241" w14:textId="77777777" w:rsidR="000709C6" w:rsidRDefault="000709C6" w:rsidP="000709C6">
      <w:pPr>
        <w:widowControl/>
        <w:spacing w:line="480" w:lineRule="auto"/>
        <w:ind w:firstLineChars="0" w:hanging="480"/>
        <w:jc w:val="left"/>
        <w:rPr>
          <w:rFonts w:eastAsia="Times New Roman"/>
          <w:kern w:val="0"/>
          <w:szCs w:val="24"/>
        </w:rPr>
      </w:pPr>
    </w:p>
    <w:p w14:paraId="50374EE6" w14:textId="77777777" w:rsidR="00EC45F7" w:rsidRPr="00EC45F7" w:rsidRDefault="000709C6" w:rsidP="00EC45F7">
      <w:pPr>
        <w:widowControl/>
        <w:spacing w:line="480" w:lineRule="auto"/>
        <w:ind w:firstLineChars="0" w:hanging="480"/>
        <w:jc w:val="left"/>
        <w:rPr>
          <w:rFonts w:eastAsia="Times New Roman"/>
          <w:kern w:val="0"/>
          <w:szCs w:val="24"/>
        </w:rPr>
      </w:pPr>
      <w:r>
        <w:rPr>
          <w:rFonts w:eastAsia="Times New Roman" w:hint="eastAsia"/>
          <w:kern w:val="0"/>
          <w:szCs w:val="24"/>
        </w:rPr>
        <w:t>Xiang</w:t>
      </w:r>
      <w:r w:rsidR="00EC45F7">
        <w:rPr>
          <w:rFonts w:ascii="SimSun" w:hAnsi="SimSun" w:cs="SimSun" w:hint="eastAsia"/>
          <w:kern w:val="0"/>
          <w:szCs w:val="24"/>
        </w:rPr>
        <w:t>是这个：</w:t>
      </w:r>
      <w:r w:rsidR="00EC45F7" w:rsidRPr="00EC45F7">
        <w:rPr>
          <w:rFonts w:eastAsia="Times New Roman"/>
          <w:kern w:val="0"/>
          <w:szCs w:val="24"/>
        </w:rPr>
        <w:t xml:space="preserve">Xiang, Y.-T., Cai, H., Sun, H.-L., Su, Z., Cheung, T., &amp; Ng, C. H. (2022). Prevalence of mental disorders in China. </w:t>
      </w:r>
      <w:r w:rsidR="00EC45F7" w:rsidRPr="00EC45F7">
        <w:rPr>
          <w:rFonts w:eastAsia="Times New Roman"/>
          <w:i/>
          <w:iCs/>
          <w:kern w:val="0"/>
          <w:szCs w:val="24"/>
        </w:rPr>
        <w:t>The Lancet Psychiatry</w:t>
      </w:r>
      <w:r w:rsidR="00EC45F7" w:rsidRPr="00EC45F7">
        <w:rPr>
          <w:rFonts w:eastAsia="Times New Roman"/>
          <w:kern w:val="0"/>
          <w:szCs w:val="24"/>
        </w:rPr>
        <w:t xml:space="preserve">, </w:t>
      </w:r>
      <w:r w:rsidR="00EC45F7" w:rsidRPr="00EC45F7">
        <w:rPr>
          <w:rFonts w:eastAsia="Times New Roman"/>
          <w:i/>
          <w:iCs/>
          <w:kern w:val="0"/>
          <w:szCs w:val="24"/>
        </w:rPr>
        <w:t>9</w:t>
      </w:r>
      <w:r w:rsidR="00EC45F7" w:rsidRPr="00EC45F7">
        <w:rPr>
          <w:rFonts w:eastAsia="Times New Roman"/>
          <w:kern w:val="0"/>
          <w:szCs w:val="24"/>
        </w:rPr>
        <w:t xml:space="preserve">(1), 13–14. </w:t>
      </w:r>
      <w:hyperlink r:id="rId2" w:history="1">
        <w:r w:rsidR="00EC45F7" w:rsidRPr="00EC45F7">
          <w:rPr>
            <w:rFonts w:eastAsia="Times New Roman"/>
            <w:color w:val="0000FF"/>
            <w:kern w:val="0"/>
            <w:szCs w:val="24"/>
            <w:u w:val="single"/>
          </w:rPr>
          <w:t>https://doi.org/10.1016/S2215-0366(21)00430-2</w:t>
        </w:r>
      </w:hyperlink>
    </w:p>
    <w:p w14:paraId="18D9AFCD" w14:textId="74DAA85D" w:rsidR="000709C6" w:rsidRDefault="000709C6" w:rsidP="000709C6">
      <w:pPr>
        <w:widowControl/>
        <w:spacing w:line="480" w:lineRule="auto"/>
        <w:ind w:firstLineChars="0" w:hanging="480"/>
        <w:jc w:val="left"/>
        <w:rPr>
          <w:rFonts w:ascii="SimSun" w:hAnsi="SimSun" w:cs="SimSun"/>
          <w:kern w:val="0"/>
          <w:szCs w:val="24"/>
        </w:rPr>
      </w:pPr>
    </w:p>
    <w:p w14:paraId="18586F85" w14:textId="2B948221" w:rsidR="000709C6" w:rsidRDefault="000709C6" w:rsidP="00EC45F7">
      <w:pPr>
        <w:pStyle w:val="CommentText"/>
        <w:ind w:firstLineChars="83" w:firstLine="199"/>
      </w:pPr>
    </w:p>
  </w:comment>
  <w:comment w:id="114" w:author="Hu Chuan-Peng" w:date="2024-01-11T20:55:00Z" w:initials="HC">
    <w:p w14:paraId="312D9BCE" w14:textId="1C764F1C" w:rsidR="00EF3545" w:rsidRDefault="00EF3545">
      <w:pPr>
        <w:pStyle w:val="CommentText"/>
        <w:ind w:firstLine="320"/>
      </w:pPr>
      <w:r>
        <w:rPr>
          <w:rStyle w:val="CommentReference"/>
        </w:rPr>
        <w:annotationRef/>
      </w:r>
      <w:r>
        <w:rPr>
          <w:rFonts w:hint="eastAsia"/>
        </w:rPr>
        <w:t>文献</w:t>
      </w:r>
    </w:p>
  </w:comment>
  <w:comment w:id="115" w:author="浩远 汪" w:date="2024-01-15T14:51:00Z" w:initials="浩汪">
    <w:p w14:paraId="560A9DD7" w14:textId="77777777" w:rsidR="00557A88" w:rsidRDefault="00557A88">
      <w:pPr>
        <w:pStyle w:val="CommentText"/>
        <w:ind w:firstLine="320"/>
      </w:pPr>
      <w:r>
        <w:rPr>
          <w:rStyle w:val="CommentReference"/>
        </w:rPr>
        <w:annotationRef/>
      </w:r>
      <w:r>
        <w:rPr>
          <w:rFonts w:hint="eastAsia"/>
        </w:rPr>
        <w:t>咱们前面提到的全球患病率数据不是自我报告汇总而成的呀，全球范围的就提到了</w:t>
      </w:r>
      <w:r w:rsidRPr="003A2AC4">
        <w:t>(McGrath et al. 2023</w:t>
      </w:r>
      <w:r>
        <w:rPr>
          <w:rFonts w:hint="eastAsia"/>
        </w:rPr>
        <w:t>，但他是面谈得到的数据。</w:t>
      </w:r>
    </w:p>
    <w:p w14:paraId="2CEFF11B" w14:textId="7276E7D8" w:rsidR="00557A88" w:rsidRDefault="00557A88">
      <w:pPr>
        <w:pStyle w:val="CommentText"/>
        <w:ind w:firstLine="480"/>
      </w:pPr>
      <w:r>
        <w:rPr>
          <w:rFonts w:hint="eastAsia"/>
        </w:rPr>
        <w:t>前面提到的中国的患病率数据是依靠自我报告得到的。例如</w:t>
      </w:r>
      <w:r>
        <w:fldChar w:fldCharType="begin"/>
      </w:r>
      <w:r>
        <w:rPr>
          <w:rFonts w:hint="eastAsia"/>
        </w:rPr>
        <w:instrText xml:space="preserve"> ADDIN ZOTERO_ITEM CSL_CITATION {"citationID":"BRcBE7MV","properties":{"formattedCitation":"(\\uc0\\u20613{}\\uc0\\u23567{}\\uc0\\u20848{} and \\uc0\\u24352{}\\uc0\\u20355{} 2023)","plainCitation":"(</w:instrText>
      </w:r>
      <w:r>
        <w:rPr>
          <w:rFonts w:hint="eastAsia"/>
        </w:rPr>
        <w:instrText>傅小兰</w:instrText>
      </w:r>
      <w:r>
        <w:rPr>
          <w:rFonts w:hint="eastAsia"/>
        </w:rPr>
        <w:instrText xml:space="preserve"> and </w:instrText>
      </w:r>
      <w:r>
        <w:rPr>
          <w:rFonts w:hint="eastAsia"/>
        </w:rPr>
        <w:instrText>张侃</w:instrText>
      </w:r>
      <w:r>
        <w:rPr>
          <w:rFonts w:hint="eastAsia"/>
        </w:rPr>
        <w:instrText xml:space="preserve"> 2023)","noteIndex":0},"citationItems":[{"id":307,"uris":["http://zotero.org/users/local/eoP0LvSC/items/8L92BE7G"],"itemData":{"id":307,"type":"book","edition":"1","event-place":"</w:instrText>
      </w:r>
      <w:r>
        <w:rPr>
          <w:rFonts w:hint="eastAsia"/>
        </w:rPr>
        <w:instrText>北京</w:instrText>
      </w:r>
      <w:r>
        <w:rPr>
          <w:rFonts w:hint="eastAsia"/>
        </w:rPr>
        <w:instrText>","publisher":"</w:instrText>
      </w:r>
      <w:r>
        <w:rPr>
          <w:rFonts w:hint="eastAsia"/>
        </w:rPr>
        <w:instrText>社会科学文献出版社</w:instrText>
      </w:r>
      <w:r>
        <w:rPr>
          <w:rFonts w:hint="eastAsia"/>
        </w:rPr>
        <w:instrText>","publisher-place":"</w:instrText>
      </w:r>
      <w:r>
        <w:rPr>
          <w:rFonts w:hint="eastAsia"/>
        </w:rPr>
        <w:instrText>北京</w:instrText>
      </w:r>
      <w:r>
        <w:rPr>
          <w:rFonts w:hint="eastAsia"/>
        </w:rPr>
        <w:instrText>","title":"</w:instrText>
      </w:r>
      <w:r>
        <w:rPr>
          <w:rFonts w:hint="eastAsia"/>
        </w:rPr>
        <w:instrText>心理健康蓝皮书</w:instrText>
      </w:r>
      <w:r>
        <w:rPr>
          <w:rFonts w:hint="eastAsia"/>
        </w:rPr>
        <w:instrText xml:space="preserve"> </w:instrText>
      </w:r>
      <w:r>
        <w:rPr>
          <w:rFonts w:hint="eastAsia"/>
        </w:rPr>
        <w:instrText>中国国民心理健康发展报告</w:instrText>
      </w:r>
      <w:r>
        <w:rPr>
          <w:rFonts w:hint="eastAsia"/>
        </w:rPr>
        <w:instrText>(2021-2022)","author":[{"literal":"</w:instrText>
      </w:r>
      <w:r>
        <w:rPr>
          <w:rFonts w:hint="eastAsia"/>
        </w:rPr>
        <w:instrText>傅小兰</w:instrText>
      </w:r>
      <w:r>
        <w:rPr>
          <w:rFonts w:hint="eastAsia"/>
        </w:rPr>
        <w:instrText>"},{"literal":"</w:instrText>
      </w:r>
      <w:r>
        <w:rPr>
          <w:rFonts w:hint="eastAsia"/>
        </w:rPr>
        <w:instrText>张侃</w:instrText>
      </w:r>
      <w:r>
        <w:rPr>
          <w:rFonts w:hint="eastAsia"/>
        </w:rPr>
        <w:instrText xml:space="preserve">"}],"issued":{"date-parts":[["2023"]]}}}],"schema":"https://github.com/citation-style-language/schema/raw/master/csl-citation.json"} </w:instrText>
      </w:r>
      <w:r>
        <w:fldChar w:fldCharType="separate"/>
      </w:r>
      <w:r w:rsidRPr="003A2AC4">
        <w:rPr>
          <w:kern w:val="0"/>
          <w:szCs w:val="24"/>
        </w:rPr>
        <w:t>(</w:t>
      </w:r>
      <w:r w:rsidRPr="003A2AC4">
        <w:rPr>
          <w:kern w:val="0"/>
          <w:szCs w:val="24"/>
        </w:rPr>
        <w:t>傅小兰</w:t>
      </w:r>
      <w:r w:rsidRPr="003A2AC4">
        <w:rPr>
          <w:kern w:val="0"/>
          <w:szCs w:val="24"/>
        </w:rPr>
        <w:t xml:space="preserve"> and </w:t>
      </w:r>
      <w:r w:rsidRPr="003A2AC4">
        <w:rPr>
          <w:kern w:val="0"/>
          <w:szCs w:val="24"/>
        </w:rPr>
        <w:t>张侃</w:t>
      </w:r>
      <w:r w:rsidRPr="003A2AC4">
        <w:rPr>
          <w:kern w:val="0"/>
          <w:szCs w:val="24"/>
        </w:rPr>
        <w:t xml:space="preserve"> 2023)</w:t>
      </w:r>
      <w:r>
        <w:fldChar w:fldCharType="end"/>
      </w:r>
    </w:p>
  </w:comment>
  <w:comment w:id="135" w:author="浩远 汪" w:date="2024-01-22T17:06:00Z" w:initials="浩汪">
    <w:p w14:paraId="0B20C79F" w14:textId="4EFBCF65" w:rsidR="00C71516" w:rsidRDefault="00C71516">
      <w:pPr>
        <w:pStyle w:val="CommentText"/>
        <w:ind w:firstLine="320"/>
      </w:pPr>
      <w:r>
        <w:rPr>
          <w:rStyle w:val="CommentReference"/>
        </w:rPr>
        <w:annotationRef/>
      </w:r>
      <w:r>
        <w:rPr>
          <w:rFonts w:hint="eastAsia"/>
        </w:rPr>
        <w:t>自我报告问卷的问题在这里已经进行阐述了，感觉这个问题对临床和病理的影响应该比较一致。</w:t>
      </w:r>
      <w:r w:rsidR="007B7A9A">
        <w:rPr>
          <w:rFonts w:hint="eastAsia"/>
        </w:rPr>
        <w:t>因此进行了简单的补充。</w:t>
      </w:r>
    </w:p>
    <w:p w14:paraId="7C998F5D" w14:textId="3B345FA2" w:rsidR="00C71516" w:rsidRDefault="00C71516" w:rsidP="00C71516">
      <w:pPr>
        <w:pStyle w:val="CommentText"/>
        <w:ind w:firstLineChars="83" w:firstLine="199"/>
      </w:pPr>
    </w:p>
  </w:comment>
  <w:comment w:id="148" w:author="Hu Chuan-Peng" w:date="2024-01-11T21:32:00Z" w:initials="HC">
    <w:p w14:paraId="52EF73AC" w14:textId="116E1975" w:rsidR="0095577A" w:rsidRDefault="0095577A">
      <w:pPr>
        <w:pStyle w:val="CommentText"/>
        <w:ind w:firstLine="320"/>
      </w:pPr>
      <w:r>
        <w:rPr>
          <w:rStyle w:val="CommentReference"/>
        </w:rPr>
        <w:annotationRef/>
      </w:r>
      <w:r>
        <w:t>这个</w:t>
      </w:r>
      <w:r>
        <w:rPr>
          <w:rFonts w:hint="eastAsia"/>
        </w:rPr>
        <w:t>表述还是太模糊，还得想怎么变得更精确。</w:t>
      </w:r>
    </w:p>
  </w:comment>
  <w:comment w:id="149" w:author="浩远 汪" w:date="2024-01-15T13:39:00Z" w:initials="浩汪">
    <w:p w14:paraId="2D1A881B" w14:textId="29EF9380" w:rsidR="00CF7231" w:rsidRDefault="00CF7231">
      <w:pPr>
        <w:pStyle w:val="CommentText"/>
        <w:ind w:firstLine="320"/>
      </w:pPr>
      <w:r>
        <w:rPr>
          <w:rStyle w:val="CommentReference"/>
        </w:rPr>
        <w:annotationRef/>
      </w:r>
      <w:r w:rsidR="009D5280">
        <w:rPr>
          <w:rFonts w:hint="eastAsia"/>
        </w:rPr>
        <w:t>感觉</w:t>
      </w:r>
      <w:r w:rsidR="009018EE">
        <w:rPr>
          <w:rFonts w:hint="eastAsia"/>
        </w:rPr>
        <w:t>可以需要</w:t>
      </w:r>
      <w:r w:rsidR="009D5280">
        <w:rPr>
          <w:rFonts w:hint="eastAsia"/>
        </w:rPr>
        <w:t>说的更加具体，尝试修改了一下。</w:t>
      </w:r>
    </w:p>
  </w:comment>
  <w:comment w:id="208" w:author="Hu Chuan-Peng" w:date="2023-11-18T14:38:00Z" w:initials="HC">
    <w:p w14:paraId="46AFE35D" w14:textId="77777777" w:rsidR="0077489C" w:rsidRDefault="0077489C" w:rsidP="0077489C">
      <w:pPr>
        <w:pStyle w:val="CommentText"/>
        <w:ind w:firstLine="320"/>
      </w:pPr>
      <w:r>
        <w:rPr>
          <w:rStyle w:val="CommentReference"/>
        </w:rPr>
        <w:annotationRef/>
      </w:r>
      <w:r>
        <w:rPr>
          <w:rFonts w:hint="eastAsia"/>
        </w:rPr>
        <w:t>是否可以把这个图变成二维的？</w:t>
      </w:r>
    </w:p>
    <w:p w14:paraId="64B241AC" w14:textId="77777777" w:rsidR="0077489C" w:rsidRDefault="0077489C" w:rsidP="0077489C">
      <w:pPr>
        <w:pStyle w:val="CommentText"/>
        <w:ind w:leftChars="525" w:left="1260" w:firstLine="480"/>
      </w:pPr>
      <w:r>
        <w:rPr>
          <w:rFonts w:hint="eastAsia"/>
        </w:rPr>
        <w:t>横轴是每个问卷所测量的症状数据，纵轴是它被引用的次数。</w:t>
      </w:r>
    </w:p>
  </w:comment>
  <w:comment w:id="209" w:author="浩远 汪" w:date="2023-11-19T16:39:00Z" w:initials="浩汪">
    <w:p w14:paraId="258E49FD" w14:textId="77777777" w:rsidR="0077489C" w:rsidRDefault="0077489C" w:rsidP="0077489C">
      <w:pPr>
        <w:pStyle w:val="CommentText"/>
        <w:ind w:firstLine="320"/>
      </w:pPr>
      <w:r>
        <w:rPr>
          <w:rStyle w:val="CommentReference"/>
        </w:rPr>
        <w:annotationRef/>
      </w:r>
      <w:r>
        <w:rPr>
          <w:rStyle w:val="CommentReference"/>
        </w:rPr>
        <w:annotationRef/>
      </w:r>
      <w:r>
        <w:rPr>
          <w:rFonts w:hint="eastAsia"/>
        </w:rPr>
        <w:t>是类似下面这样的图吗？是的话可以让孟真再美化下。把这些点想办法加上量表名称。</w:t>
      </w:r>
    </w:p>
    <w:p w14:paraId="5EB934F7" w14:textId="77777777" w:rsidR="0077489C" w:rsidRPr="00F545D7" w:rsidRDefault="0077489C" w:rsidP="0077489C">
      <w:pPr>
        <w:pStyle w:val="CommentText"/>
        <w:ind w:leftChars="450" w:left="1080" w:firstLine="480"/>
      </w:pPr>
    </w:p>
  </w:comment>
  <w:comment w:id="210" w:author="Hu Chuan-Peng" w:date="2023-11-21T10:51:00Z" w:initials="HC">
    <w:p w14:paraId="0231E191" w14:textId="77777777" w:rsidR="0077489C" w:rsidRDefault="0077489C" w:rsidP="0077489C">
      <w:pPr>
        <w:pStyle w:val="CommentText"/>
        <w:ind w:firstLine="320"/>
      </w:pPr>
      <w:r>
        <w:rPr>
          <w:rStyle w:val="CommentReference"/>
        </w:rPr>
        <w:annotationRef/>
      </w:r>
      <w:r>
        <w:rPr>
          <w:rFonts w:hint="eastAsia"/>
        </w:rPr>
        <w:t>形式上是对的，美化一下应该比较好。</w:t>
      </w:r>
    </w:p>
  </w:comment>
  <w:comment w:id="212" w:author="Hu Chuan-Peng" w:date="2023-11-21T10:56:00Z" w:initials="HC">
    <w:p w14:paraId="4EA7387D" w14:textId="77777777" w:rsidR="0077489C" w:rsidRDefault="0077489C" w:rsidP="0077489C">
      <w:pPr>
        <w:pStyle w:val="CommentText"/>
        <w:ind w:firstLine="320"/>
      </w:pPr>
      <w:r>
        <w:rPr>
          <w:rStyle w:val="CommentReference"/>
        </w:rPr>
        <w:annotationRef/>
      </w:r>
      <w:r>
        <w:rPr>
          <w:rFonts w:hint="eastAsia"/>
        </w:rPr>
        <w:t>用</w:t>
      </w:r>
      <w:r>
        <w:rPr>
          <w:rFonts w:hint="eastAsia"/>
        </w:rPr>
        <w:t xml:space="preserve">Spearman </w:t>
      </w:r>
      <w:r>
        <w:t xml:space="preserve">+ </w:t>
      </w:r>
      <w:r>
        <w:rPr>
          <w:rFonts w:hint="eastAsia"/>
        </w:rPr>
        <w:t>bootes</w:t>
      </w:r>
      <w:r>
        <w:rPr>
          <w:rFonts w:hint="eastAsia"/>
        </w:rPr>
        <w:t>这个包来算一下</w:t>
      </w:r>
    </w:p>
  </w:comment>
  <w:comment w:id="213" w:author="浩远 汪" w:date="2023-12-29T10:53:00Z" w:initials="浩汪">
    <w:p w14:paraId="131117A7" w14:textId="64B23DD3" w:rsidR="00C572F2" w:rsidRDefault="00C572F2">
      <w:pPr>
        <w:pStyle w:val="CommentText"/>
        <w:ind w:firstLine="320"/>
      </w:pPr>
      <w:r>
        <w:rPr>
          <w:rStyle w:val="CommentReference"/>
        </w:rPr>
        <w:annotationRef/>
      </w:r>
      <w:r>
        <w:rPr>
          <w:rFonts w:hint="eastAsia"/>
        </w:rPr>
        <w:t>已更改</w:t>
      </w:r>
    </w:p>
  </w:comment>
  <w:comment w:id="219" w:author="Hu Chuan-Peng" w:date="2023-11-17T17:05:00Z" w:initials="HC">
    <w:p w14:paraId="002EF1D4" w14:textId="77777777" w:rsidR="0077489C" w:rsidRDefault="0077489C" w:rsidP="0077489C">
      <w:pPr>
        <w:pStyle w:val="CommentText"/>
        <w:ind w:firstLine="320"/>
      </w:pPr>
      <w:r>
        <w:rPr>
          <w:rStyle w:val="CommentReference"/>
        </w:rPr>
        <w:annotationRef/>
      </w:r>
      <w:r>
        <w:t>这个的分母</w:t>
      </w:r>
      <w:r>
        <w:rPr>
          <w:rFonts w:hint="eastAsia"/>
        </w:rPr>
        <w:t>是什么？</w:t>
      </w:r>
    </w:p>
  </w:comment>
  <w:comment w:id="220" w:author="浩远 汪" w:date="2023-11-18T09:05:00Z" w:initials="浩汪">
    <w:p w14:paraId="23FFF10A" w14:textId="77777777" w:rsidR="0077489C" w:rsidRDefault="0077489C" w:rsidP="0077489C">
      <w:pPr>
        <w:pStyle w:val="CommentText"/>
        <w:ind w:firstLine="320"/>
      </w:pPr>
      <w:r>
        <w:rPr>
          <w:rStyle w:val="CommentReference"/>
        </w:rPr>
        <w:annotationRef/>
      </w:r>
      <w:r>
        <w:rPr>
          <w:rFonts w:hint="eastAsia"/>
        </w:rPr>
        <w:t>传鹏好，这里的算法是这样的。</w:t>
      </w:r>
    </w:p>
    <w:p w14:paraId="2CCEC7C1" w14:textId="77777777" w:rsidR="0077489C" w:rsidRDefault="0077489C" w:rsidP="0077489C">
      <w:pPr>
        <w:pStyle w:val="CommentText"/>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r>
        <w:rPr>
          <w:rFonts w:hint="eastAsia"/>
        </w:rPr>
        <w:t>dsi</w:t>
      </w:r>
      <w:r>
        <w:rPr>
          <w:rFonts w:hint="eastAsia"/>
        </w:rPr>
        <w:t>测量到了其中的</w:t>
      </w:r>
      <w:r>
        <w:rPr>
          <w:rFonts w:hint="eastAsia"/>
        </w:rPr>
        <w:t>2</w:t>
      </w:r>
      <w:r>
        <w:t>0</w:t>
      </w:r>
      <w:r>
        <w:rPr>
          <w:rFonts w:hint="eastAsia"/>
        </w:rPr>
        <w:t>个，所以是</w:t>
      </w:r>
      <w:r>
        <w:rPr>
          <w:rFonts w:hint="eastAsia"/>
        </w:rPr>
        <w:t>2</w:t>
      </w:r>
      <w:r>
        <w:t>0/28=71%</w:t>
      </w:r>
    </w:p>
  </w:comment>
  <w:comment w:id="221" w:author="Hu Chuan-Peng" w:date="2023-11-18T14:13:00Z" w:initials="HC">
    <w:p w14:paraId="13D2050B" w14:textId="77777777" w:rsidR="0077489C" w:rsidRDefault="0077489C" w:rsidP="0077489C">
      <w:pPr>
        <w:pStyle w:val="CommentText"/>
        <w:ind w:firstLine="320"/>
      </w:pPr>
      <w:r>
        <w:rPr>
          <w:rStyle w:val="CommentReference"/>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222" w:author="浩远 汪" w:date="2023-11-19T16:40:00Z" w:initials="浩汪">
    <w:p w14:paraId="7B1826DF" w14:textId="77777777" w:rsidR="0077489C" w:rsidRDefault="0077489C" w:rsidP="0077489C">
      <w:pPr>
        <w:pStyle w:val="CommentText"/>
        <w:ind w:firstLine="320"/>
      </w:pPr>
      <w:r>
        <w:rPr>
          <w:rStyle w:val="CommentReference"/>
        </w:rPr>
        <w:annotationRef/>
      </w:r>
      <w:r>
        <w:rPr>
          <w:rFonts w:hint="eastAsia"/>
        </w:rPr>
        <w:t>已在方法部分添加参考文献。</w:t>
      </w:r>
      <w:r>
        <w:br/>
      </w:r>
      <w:r>
        <w:rPr>
          <w:rFonts w:hint="eastAsia"/>
        </w:rPr>
        <w:t>来自</w:t>
      </w:r>
      <w:r>
        <w:t>DSM-5</w:t>
      </w:r>
      <w:r>
        <w:rPr>
          <w:rFonts w:hint="eastAsia"/>
        </w:rPr>
        <w:t>的手册，和</w:t>
      </w:r>
      <w:r w:rsidRPr="00F50C2E">
        <w:t>Eiko I Fried</w:t>
      </w:r>
      <w:r>
        <w:rPr>
          <w:rFonts w:hint="eastAsia"/>
        </w:rPr>
        <w:t>的一篇论文（二者基本一致，</w:t>
      </w:r>
      <w:r w:rsidRPr="00F50C2E">
        <w:t>Eiko I Fried</w:t>
      </w:r>
      <w:r>
        <w:rPr>
          <w:rFonts w:hint="eastAsia"/>
        </w:rPr>
        <w:t>是对前者简化描述）。</w:t>
      </w:r>
      <w:r>
        <w:br/>
      </w:r>
      <w:r>
        <w:rPr>
          <w:rFonts w:hint="eastAsia"/>
        </w:rPr>
        <w:t>其描述为“</w:t>
      </w:r>
      <w:r>
        <w:t>In the DSM-5, MDD is characterized by nine symptoms:</w:t>
      </w:r>
    </w:p>
    <w:p w14:paraId="68983BD6" w14:textId="77777777" w:rsidR="0077489C" w:rsidRDefault="0077489C" w:rsidP="0077489C">
      <w:pPr>
        <w:pStyle w:val="CommentText"/>
        <w:ind w:leftChars="600" w:left="1440" w:firstLine="480"/>
      </w:pPr>
      <w:r>
        <w:t>1. depressed mood; 2. markedly diminished interest or</w:t>
      </w:r>
    </w:p>
    <w:p w14:paraId="333C6047" w14:textId="77777777" w:rsidR="0077489C" w:rsidRDefault="0077489C" w:rsidP="0077489C">
      <w:pPr>
        <w:pStyle w:val="CommentText"/>
        <w:ind w:leftChars="600" w:left="1440" w:firstLineChars="0" w:firstLine="0"/>
      </w:pPr>
      <w:r>
        <w:t>pleasure; 3. increase or decrease in either weight or</w:t>
      </w:r>
    </w:p>
    <w:p w14:paraId="2E464DF9" w14:textId="77777777" w:rsidR="0077489C" w:rsidRDefault="0077489C" w:rsidP="0077489C">
      <w:pPr>
        <w:pStyle w:val="CommentText"/>
        <w:ind w:leftChars="600" w:left="1440" w:firstLine="480"/>
      </w:pPr>
      <w:r>
        <w:t>appetite; 4. insomnia or hypersomnia; 5. psychomotor</w:t>
      </w:r>
    </w:p>
    <w:p w14:paraId="5A2A1C8D" w14:textId="77777777" w:rsidR="0077489C" w:rsidRDefault="0077489C" w:rsidP="0077489C">
      <w:pPr>
        <w:pStyle w:val="CommentText"/>
        <w:ind w:leftChars="600" w:left="1440" w:firstLine="480"/>
      </w:pPr>
      <w:r>
        <w:t>agitation or retardation; 6. fatigue or loss of energy;</w:t>
      </w:r>
      <w:r w:rsidRPr="00F50C2E">
        <w:t xml:space="preserve"> </w:t>
      </w:r>
      <w:r>
        <w:t>7. feelings of worthlessness or inappropriate guilt; 8. dimin-</w:t>
      </w:r>
    </w:p>
    <w:p w14:paraId="1C9637EC" w14:textId="77777777" w:rsidR="0077489C" w:rsidRDefault="0077489C" w:rsidP="0077489C">
      <w:pPr>
        <w:pStyle w:val="CommentText"/>
        <w:ind w:leftChars="600" w:left="1440" w:firstLine="480"/>
      </w:pPr>
      <w:r>
        <w:t>ished ability to think or concentrate, or indecisiveness; and</w:t>
      </w:r>
    </w:p>
    <w:p w14:paraId="49EC2563" w14:textId="77777777" w:rsidR="0077489C" w:rsidRDefault="0077489C" w:rsidP="0077489C">
      <w:pPr>
        <w:pStyle w:val="CommentText"/>
        <w:ind w:leftChars="600" w:left="1440" w:firstLine="480"/>
      </w:pPr>
      <w:r>
        <w:t>9. recurrent thoughts of death or recurrent suicidal idea-tion.</w:t>
      </w:r>
      <w:r>
        <w:rPr>
          <w:rFonts w:hint="eastAsia"/>
        </w:rPr>
        <w:t>”</w:t>
      </w:r>
    </w:p>
    <w:p w14:paraId="036319D7" w14:textId="77777777" w:rsidR="0077489C" w:rsidRDefault="0077489C" w:rsidP="0077489C">
      <w:pPr>
        <w:pStyle w:val="CommentText"/>
        <w:ind w:leftChars="600" w:left="1440" w:firstLine="480"/>
      </w:pPr>
      <w:r>
        <w:rPr>
          <w:rFonts w:hint="eastAsia"/>
        </w:rPr>
        <w:t>虽然只有</w:t>
      </w:r>
      <w:r>
        <w:rPr>
          <w:rFonts w:hint="eastAsia"/>
        </w:rPr>
        <w:t>9</w:t>
      </w:r>
      <w:r>
        <w:rPr>
          <w:rFonts w:hint="eastAsia"/>
        </w:rPr>
        <w:t>个，但是好多都是复合症状，在咱们的症状中就共有</w:t>
      </w:r>
      <w:r>
        <w:rPr>
          <w:rFonts w:hint="eastAsia"/>
        </w:rPr>
        <w:t>2</w:t>
      </w:r>
      <w:r>
        <w:t>8</w:t>
      </w:r>
      <w:r>
        <w:rPr>
          <w:rFonts w:hint="eastAsia"/>
        </w:rPr>
        <w:t>个了。</w:t>
      </w:r>
    </w:p>
    <w:p w14:paraId="0BE2FC8A" w14:textId="77777777" w:rsidR="0077489C" w:rsidRDefault="0077489C" w:rsidP="0077489C">
      <w:pPr>
        <w:pStyle w:val="CommentText"/>
        <w:ind w:leftChars="600" w:left="1440" w:firstLine="480"/>
      </w:pPr>
      <w:r>
        <w:rPr>
          <w:rFonts w:hint="eastAsia"/>
        </w:rPr>
        <w:t>例如</w:t>
      </w:r>
      <w:r>
        <w:rPr>
          <w:rFonts w:hint="eastAsia"/>
        </w:rPr>
        <w:t>1</w:t>
      </w:r>
      <w:r w:rsidRPr="00F50C2E">
        <w:t xml:space="preserve"> </w:t>
      </w:r>
      <w:r>
        <w:t>depressed mood</w:t>
      </w:r>
      <w:r>
        <w:rPr>
          <w:rFonts w:hint="eastAsia"/>
        </w:rPr>
        <w:t>，在咱们的症状中就得是</w:t>
      </w:r>
      <w:r>
        <w:t>depressed mood</w:t>
      </w:r>
      <w:r>
        <w:rPr>
          <w:rFonts w:hint="eastAsia"/>
        </w:rPr>
        <w:t>和其包含的</w:t>
      </w:r>
      <w:r>
        <w:rPr>
          <w:rFonts w:hint="eastAsia"/>
        </w:rPr>
        <w:t>4</w:t>
      </w:r>
      <w:r>
        <w:rPr>
          <w:rFonts w:hint="eastAsia"/>
        </w:rPr>
        <w:t>个特殊症状都得算是</w:t>
      </w:r>
      <w:r>
        <w:rPr>
          <w:rFonts w:hint="eastAsia"/>
        </w:rPr>
        <w:t>D</w:t>
      </w:r>
      <w:r>
        <w:t>SM-5</w:t>
      </w:r>
      <w:r>
        <w:rPr>
          <w:rFonts w:hint="eastAsia"/>
        </w:rPr>
        <w:t>的症状。</w:t>
      </w:r>
    </w:p>
    <w:p w14:paraId="1DFEECC9" w14:textId="77777777" w:rsidR="0077489C" w:rsidRPr="00F545D7" w:rsidRDefault="0077489C" w:rsidP="0077489C">
      <w:pPr>
        <w:pStyle w:val="CommentText"/>
        <w:ind w:leftChars="600" w:left="1440" w:firstLine="480"/>
      </w:pPr>
    </w:p>
  </w:comment>
  <w:comment w:id="223" w:author="Hu Chuan-Peng" w:date="2023-11-21T11:05:00Z" w:initials="HC">
    <w:p w14:paraId="57CEACC4" w14:textId="77777777" w:rsidR="0077489C" w:rsidRDefault="0077489C" w:rsidP="0077489C">
      <w:pPr>
        <w:pStyle w:val="CommentText"/>
        <w:ind w:firstLine="320"/>
      </w:pPr>
      <w:r>
        <w:rPr>
          <w:rStyle w:val="CommentReference"/>
        </w:rPr>
        <w:annotationRef/>
      </w:r>
      <w:r>
        <w:t xml:space="preserve">OK, </w:t>
      </w:r>
      <w:r>
        <w:rPr>
          <w:rFonts w:hint="eastAsia"/>
        </w:rPr>
        <w:t>我在前面进行了修改，你再看看是否合理。</w:t>
      </w:r>
    </w:p>
  </w:comment>
  <w:comment w:id="224" w:author="浩远 汪" w:date="2023-12-29T10:53:00Z" w:initials="浩汪">
    <w:p w14:paraId="77683141" w14:textId="77777777" w:rsidR="00C572F2" w:rsidRDefault="00C572F2">
      <w:pPr>
        <w:pStyle w:val="CommentText"/>
        <w:ind w:firstLine="320"/>
      </w:pPr>
      <w:r>
        <w:rPr>
          <w:rStyle w:val="CommentReference"/>
        </w:rPr>
        <w:annotationRef/>
      </w:r>
      <w:r>
        <w:rPr>
          <w:rFonts w:hint="eastAsia"/>
        </w:rPr>
        <w:t>没有问题</w:t>
      </w:r>
    </w:p>
    <w:p w14:paraId="24FABC2B" w14:textId="17D5096C" w:rsidR="00C572F2" w:rsidRDefault="00C572F2">
      <w:pPr>
        <w:pStyle w:val="CommentText"/>
        <w:ind w:leftChars="525" w:left="1260" w:firstLine="480"/>
      </w:pPr>
    </w:p>
  </w:comment>
  <w:comment w:id="226" w:author="Hu Chuan-Peng" w:date="2023-11-17T17:09:00Z" w:initials="HC">
    <w:p w14:paraId="2EC6BB90" w14:textId="77777777" w:rsidR="0077489C" w:rsidRDefault="0077489C" w:rsidP="0077489C">
      <w:pPr>
        <w:pStyle w:val="CommentText"/>
        <w:ind w:firstLine="320"/>
      </w:pPr>
      <w:r>
        <w:rPr>
          <w:rStyle w:val="CommentReference"/>
        </w:rPr>
        <w:annotationRef/>
      </w:r>
      <w:r>
        <w:rPr>
          <w:rFonts w:hint="eastAsia"/>
        </w:rPr>
        <w:t>但是我们也有这个这复合症状？？出现第三多的就是它</w:t>
      </w:r>
    </w:p>
  </w:comment>
  <w:comment w:id="227" w:author="浩远 汪" w:date="2023-11-18T09:08:00Z" w:initials="浩汪">
    <w:p w14:paraId="19164D6B" w14:textId="77777777" w:rsidR="0077489C" w:rsidRDefault="0077489C" w:rsidP="0077489C">
      <w:pPr>
        <w:pStyle w:val="CommentText"/>
        <w:ind w:firstLine="320"/>
      </w:pPr>
      <w:r>
        <w:rPr>
          <w:rStyle w:val="CommentReference"/>
        </w:rPr>
        <w:annotationRef/>
      </w:r>
      <w:r>
        <w:rPr>
          <w:rFonts w:hint="eastAsia"/>
        </w:rPr>
        <w:t>这里确实搞错了，更改了说法。</w:t>
      </w:r>
    </w:p>
  </w:comment>
  <w:comment w:id="228" w:author="Hu Chuan-Peng" w:date="2023-11-18T14:16:00Z" w:initials="HC">
    <w:p w14:paraId="07A4CE01" w14:textId="77777777" w:rsidR="0077489C" w:rsidRDefault="0077489C" w:rsidP="0077489C">
      <w:pPr>
        <w:pStyle w:val="CommentText"/>
        <w:ind w:firstLine="320"/>
      </w:pPr>
      <w:r>
        <w:rPr>
          <w:rStyle w:val="CommentReference"/>
        </w:rPr>
        <w:annotationRef/>
      </w:r>
      <w:r>
        <w:rPr>
          <w:rFonts w:hint="eastAsia"/>
        </w:rPr>
        <w:t>这个症状就叫“</w:t>
      </w:r>
      <w:r w:rsidRPr="00E06B95">
        <w:t>markedly diminished interest or pleasure</w:t>
      </w:r>
      <w:r>
        <w:rPr>
          <w:rFonts w:hint="eastAsia"/>
        </w:rPr>
        <w:t>”？</w:t>
      </w:r>
    </w:p>
  </w:comment>
  <w:comment w:id="229" w:author="浩远 汪" w:date="2023-11-19T16:40:00Z" w:initials="浩汪">
    <w:p w14:paraId="587F9E74" w14:textId="77777777" w:rsidR="0077489C" w:rsidRDefault="0077489C" w:rsidP="0077489C">
      <w:pPr>
        <w:pStyle w:val="CommentText"/>
        <w:ind w:firstLine="320"/>
      </w:pPr>
      <w:r>
        <w:rPr>
          <w:rStyle w:val="CommentReference"/>
        </w:rPr>
        <w:annotationRef/>
      </w:r>
      <w:r>
        <w:rPr>
          <w:rFonts w:hint="eastAsia"/>
        </w:rPr>
        <w:t>是的就叫这个名字。</w:t>
      </w:r>
    </w:p>
  </w:comment>
  <w:comment w:id="230" w:author="Hu Chuan-Peng" w:date="2023-11-17T17:10:00Z" w:initials="HC">
    <w:p w14:paraId="32EEBAC8" w14:textId="77777777" w:rsidR="0077489C" w:rsidRDefault="0077489C" w:rsidP="0077489C">
      <w:pPr>
        <w:pStyle w:val="CommentText"/>
        <w:ind w:firstLine="320"/>
      </w:pPr>
      <w:r>
        <w:rPr>
          <w:rStyle w:val="CommentReference"/>
        </w:rPr>
        <w:annotationRef/>
      </w:r>
      <w:r>
        <w:rPr>
          <w:rFonts w:hint="eastAsia"/>
        </w:rPr>
        <w:t>这里的逻辑不是特别清楚</w:t>
      </w:r>
    </w:p>
  </w:comment>
  <w:comment w:id="231" w:author="浩远 汪" w:date="2023-11-18T09:09:00Z" w:initials="浩汪">
    <w:p w14:paraId="0B80610D" w14:textId="77777777" w:rsidR="0077489C" w:rsidRDefault="0077489C" w:rsidP="0077489C">
      <w:pPr>
        <w:pStyle w:val="CommentText"/>
        <w:ind w:firstLineChars="125"/>
      </w:pPr>
      <w:r>
        <w:rPr>
          <w:rStyle w:val="CommentReference"/>
        </w:rPr>
        <w:annotationRef/>
      </w:r>
      <w:r>
        <w:rPr>
          <w:rFonts w:hint="eastAsia"/>
        </w:rPr>
        <w:t>尝试改写了一下说法。实际意思为他们不区分复合症状和特殊症状的情况下，合并为同一个症状。</w:t>
      </w:r>
    </w:p>
  </w:comment>
  <w:comment w:id="233" w:author="Hu Chuan-Peng" w:date="2023-11-17T17:12:00Z" w:initials="HC">
    <w:p w14:paraId="0F2900C2" w14:textId="77777777" w:rsidR="0077489C" w:rsidRDefault="0077489C" w:rsidP="0077489C">
      <w:pPr>
        <w:pStyle w:val="CommentText"/>
        <w:ind w:firstLine="320"/>
      </w:pPr>
      <w:r>
        <w:rPr>
          <w:rStyle w:val="CommentReference"/>
        </w:rPr>
        <w:annotationRef/>
      </w:r>
      <w:r>
        <w:rPr>
          <w:rFonts w:hint="eastAsia"/>
        </w:rPr>
        <w:t>方法部分没有描述这个相关的计算？</w:t>
      </w:r>
    </w:p>
  </w:comment>
  <w:comment w:id="234" w:author="浩远 汪" w:date="2023-11-18T09:11:00Z" w:initials="浩汪">
    <w:p w14:paraId="330EC069" w14:textId="77777777" w:rsidR="0077489C" w:rsidRDefault="0077489C" w:rsidP="0077489C">
      <w:pPr>
        <w:pStyle w:val="CommentText"/>
        <w:ind w:firstLine="320"/>
      </w:pPr>
      <w:r>
        <w:rPr>
          <w:rStyle w:val="CommentReference"/>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B3DE66" w15:done="0"/>
  <w15:commentEx w15:paraId="630C69DF" w15:done="0"/>
  <w15:commentEx w15:paraId="05546D63" w15:paraIdParent="630C69DF" w15:done="0"/>
  <w15:commentEx w15:paraId="10849F08" w15:done="0"/>
  <w15:commentEx w15:paraId="66E41709" w15:done="1"/>
  <w15:commentEx w15:paraId="18586F85" w15:paraIdParent="66E41709" w15:done="1"/>
  <w15:commentEx w15:paraId="312D9BCE" w15:done="0"/>
  <w15:commentEx w15:paraId="2CEFF11B" w15:paraIdParent="312D9BCE" w15:done="0"/>
  <w15:commentEx w15:paraId="7C998F5D" w15:done="0"/>
  <w15:commentEx w15:paraId="52EF73AC" w15:done="0"/>
  <w15:commentEx w15:paraId="2D1A881B" w15:paraIdParent="52EF73AC"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1DFEECC9" w15:paraIdParent="002EF1D4" w15:done="1"/>
  <w15:commentEx w15:paraId="57CEACC4" w15:paraIdParent="002EF1D4" w15:done="1"/>
  <w15:commentEx w15:paraId="24FABC2B" w15:paraIdParent="002EF1D4"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9285014" w16cex:dateUtc="2024-01-22T07:53:00Z"/>
  <w16cex:commentExtensible w16cex:durableId="74B94ADA" w16cex:dateUtc="2024-01-20T04:51:00Z"/>
  <w16cex:commentExtensible w16cex:durableId="5A5F2B92" w16cex:dateUtc="2024-01-22T07:50:00Z"/>
  <w16cex:commentExtensible w16cex:durableId="4438E00F" w16cex:dateUtc="2024-01-25T02:52:00Z"/>
  <w16cex:commentExtensible w16cex:durableId="4DBE1C11" w16cex:dateUtc="2024-01-15T06:46:00Z"/>
  <w16cex:commentExtensible w16cex:durableId="6E1B8681" w16cex:dateUtc="2024-01-19T11:49:00Z"/>
  <w16cex:commentExtensible w16cex:durableId="775059C6" w16cex:dateUtc="2024-01-11T12:55:00Z"/>
  <w16cex:commentExtensible w16cex:durableId="59AB50BC" w16cex:dateUtc="2024-01-15T06:51:00Z"/>
  <w16cex:commentExtensible w16cex:durableId="29FCD280" w16cex:dateUtc="2024-01-22T09:06:00Z"/>
  <w16cex:commentExtensible w16cex:durableId="1DE16793" w16cex:dateUtc="2024-01-11T13:32:00Z"/>
  <w16cex:commentExtensible w16cex:durableId="380E0A35" w16cex:dateUtc="2024-01-15T05:39: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38C526E1" w16cex:dateUtc="2023-11-19T08:40: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B3DE66" w16cid:durableId="09285014"/>
  <w16cid:commentId w16cid:paraId="630C69DF" w16cid:durableId="74B94ADA"/>
  <w16cid:commentId w16cid:paraId="05546D63" w16cid:durableId="5A5F2B92"/>
  <w16cid:commentId w16cid:paraId="10849F08" w16cid:durableId="4438E00F"/>
  <w16cid:commentId w16cid:paraId="66E41709" w16cid:durableId="4DBE1C11"/>
  <w16cid:commentId w16cid:paraId="18586F85" w16cid:durableId="6E1B8681"/>
  <w16cid:commentId w16cid:paraId="312D9BCE" w16cid:durableId="775059C6"/>
  <w16cid:commentId w16cid:paraId="2CEFF11B" w16cid:durableId="59AB50BC"/>
  <w16cid:commentId w16cid:paraId="7C998F5D" w16cid:durableId="29FCD280"/>
  <w16cid:commentId w16cid:paraId="52EF73AC" w16cid:durableId="1DE16793"/>
  <w16cid:commentId w16cid:paraId="2D1A881B" w16cid:durableId="380E0A35"/>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1DFEECC9" w16cid:durableId="38C526E1"/>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7CB4D" w14:textId="77777777" w:rsidR="00E605F5" w:rsidRDefault="00E605F5" w:rsidP="00FC1EED">
      <w:pPr>
        <w:spacing w:line="240" w:lineRule="auto"/>
        <w:ind w:firstLine="480"/>
      </w:pPr>
      <w:r>
        <w:separator/>
      </w:r>
    </w:p>
  </w:endnote>
  <w:endnote w:type="continuationSeparator" w:id="0">
    <w:p w14:paraId="2A3E204A" w14:textId="77777777" w:rsidR="00E605F5" w:rsidRDefault="00E605F5"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F508E" w14:textId="77777777" w:rsidR="00E605F5" w:rsidRDefault="00E605F5" w:rsidP="00FC1EED">
      <w:pPr>
        <w:spacing w:line="240" w:lineRule="auto"/>
        <w:ind w:firstLine="480"/>
      </w:pPr>
      <w:r>
        <w:separator/>
      </w:r>
    </w:p>
  </w:footnote>
  <w:footnote w:type="continuationSeparator" w:id="0">
    <w:p w14:paraId="6ED16850" w14:textId="77777777" w:rsidR="00E605F5" w:rsidRDefault="00E605F5"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75B6"/>
    <w:rsid w:val="00045A41"/>
    <w:rsid w:val="00046779"/>
    <w:rsid w:val="00054814"/>
    <w:rsid w:val="000709C6"/>
    <w:rsid w:val="00075050"/>
    <w:rsid w:val="000909D8"/>
    <w:rsid w:val="00095FA2"/>
    <w:rsid w:val="000B5642"/>
    <w:rsid w:val="000C099C"/>
    <w:rsid w:val="000C2FEB"/>
    <w:rsid w:val="000C6F7A"/>
    <w:rsid w:val="000C7B5B"/>
    <w:rsid w:val="000F7503"/>
    <w:rsid w:val="00121B47"/>
    <w:rsid w:val="00122BF1"/>
    <w:rsid w:val="001267C1"/>
    <w:rsid w:val="001272A3"/>
    <w:rsid w:val="00134F1A"/>
    <w:rsid w:val="001440CD"/>
    <w:rsid w:val="00151705"/>
    <w:rsid w:val="001608E9"/>
    <w:rsid w:val="0016110E"/>
    <w:rsid w:val="00165969"/>
    <w:rsid w:val="001830EB"/>
    <w:rsid w:val="001944A8"/>
    <w:rsid w:val="001A3248"/>
    <w:rsid w:val="001A5278"/>
    <w:rsid w:val="001B0250"/>
    <w:rsid w:val="001B2554"/>
    <w:rsid w:val="001D39DD"/>
    <w:rsid w:val="001D63A7"/>
    <w:rsid w:val="001E09D0"/>
    <w:rsid w:val="001F1B04"/>
    <w:rsid w:val="001F215E"/>
    <w:rsid w:val="00200C2D"/>
    <w:rsid w:val="002026CD"/>
    <w:rsid w:val="00204E76"/>
    <w:rsid w:val="0021089D"/>
    <w:rsid w:val="00210C7A"/>
    <w:rsid w:val="00232753"/>
    <w:rsid w:val="00257214"/>
    <w:rsid w:val="002670D8"/>
    <w:rsid w:val="00273068"/>
    <w:rsid w:val="00276527"/>
    <w:rsid w:val="00290A34"/>
    <w:rsid w:val="002929EA"/>
    <w:rsid w:val="002B323D"/>
    <w:rsid w:val="002B7A6B"/>
    <w:rsid w:val="002C2170"/>
    <w:rsid w:val="002C4073"/>
    <w:rsid w:val="002D0709"/>
    <w:rsid w:val="002D43E5"/>
    <w:rsid w:val="002E733B"/>
    <w:rsid w:val="003038B4"/>
    <w:rsid w:val="00307C04"/>
    <w:rsid w:val="003141DF"/>
    <w:rsid w:val="00351F4C"/>
    <w:rsid w:val="00357BF4"/>
    <w:rsid w:val="003633C7"/>
    <w:rsid w:val="00370A89"/>
    <w:rsid w:val="00391297"/>
    <w:rsid w:val="003A2AC4"/>
    <w:rsid w:val="003B4D78"/>
    <w:rsid w:val="003C2718"/>
    <w:rsid w:val="003D4FE5"/>
    <w:rsid w:val="003F00C0"/>
    <w:rsid w:val="00400FB0"/>
    <w:rsid w:val="0041042F"/>
    <w:rsid w:val="0041090D"/>
    <w:rsid w:val="00424354"/>
    <w:rsid w:val="00446EF9"/>
    <w:rsid w:val="00467779"/>
    <w:rsid w:val="004A16BE"/>
    <w:rsid w:val="004A7E6B"/>
    <w:rsid w:val="004B6D52"/>
    <w:rsid w:val="004D3F65"/>
    <w:rsid w:val="004D751B"/>
    <w:rsid w:val="00522B52"/>
    <w:rsid w:val="00527D75"/>
    <w:rsid w:val="00530B22"/>
    <w:rsid w:val="0053735F"/>
    <w:rsid w:val="005512E5"/>
    <w:rsid w:val="00557A88"/>
    <w:rsid w:val="005604BF"/>
    <w:rsid w:val="005811FB"/>
    <w:rsid w:val="00581EEE"/>
    <w:rsid w:val="00583D67"/>
    <w:rsid w:val="005843A6"/>
    <w:rsid w:val="005853FD"/>
    <w:rsid w:val="00587D6D"/>
    <w:rsid w:val="00592677"/>
    <w:rsid w:val="00593AF2"/>
    <w:rsid w:val="00593E18"/>
    <w:rsid w:val="005A2A03"/>
    <w:rsid w:val="005B2E57"/>
    <w:rsid w:val="005C7FDF"/>
    <w:rsid w:val="005D14D2"/>
    <w:rsid w:val="005D798D"/>
    <w:rsid w:val="005D7C4C"/>
    <w:rsid w:val="005E27CC"/>
    <w:rsid w:val="005E47A2"/>
    <w:rsid w:val="005F3CD5"/>
    <w:rsid w:val="00601B1F"/>
    <w:rsid w:val="006203A6"/>
    <w:rsid w:val="006454FA"/>
    <w:rsid w:val="00657C9B"/>
    <w:rsid w:val="0066171B"/>
    <w:rsid w:val="00684332"/>
    <w:rsid w:val="0068670A"/>
    <w:rsid w:val="00691C99"/>
    <w:rsid w:val="006A0830"/>
    <w:rsid w:val="006A283B"/>
    <w:rsid w:val="006B2022"/>
    <w:rsid w:val="006B689F"/>
    <w:rsid w:val="006D7493"/>
    <w:rsid w:val="007010A9"/>
    <w:rsid w:val="00721975"/>
    <w:rsid w:val="00723104"/>
    <w:rsid w:val="007413BA"/>
    <w:rsid w:val="00741ABF"/>
    <w:rsid w:val="007449CC"/>
    <w:rsid w:val="00747357"/>
    <w:rsid w:val="00753C98"/>
    <w:rsid w:val="00754E74"/>
    <w:rsid w:val="00761D0E"/>
    <w:rsid w:val="00770F03"/>
    <w:rsid w:val="0077489C"/>
    <w:rsid w:val="00797F69"/>
    <w:rsid w:val="007B7A9A"/>
    <w:rsid w:val="007C410B"/>
    <w:rsid w:val="007D22E2"/>
    <w:rsid w:val="00820A8E"/>
    <w:rsid w:val="00832806"/>
    <w:rsid w:val="00837E4F"/>
    <w:rsid w:val="00856493"/>
    <w:rsid w:val="008B150A"/>
    <w:rsid w:val="008D3D75"/>
    <w:rsid w:val="008D50C6"/>
    <w:rsid w:val="008D6777"/>
    <w:rsid w:val="008E1B5E"/>
    <w:rsid w:val="008F1B61"/>
    <w:rsid w:val="009018EE"/>
    <w:rsid w:val="00906BE5"/>
    <w:rsid w:val="00920F86"/>
    <w:rsid w:val="0095577A"/>
    <w:rsid w:val="00967469"/>
    <w:rsid w:val="00972584"/>
    <w:rsid w:val="009732BE"/>
    <w:rsid w:val="00982F92"/>
    <w:rsid w:val="009857F1"/>
    <w:rsid w:val="00986250"/>
    <w:rsid w:val="0099300B"/>
    <w:rsid w:val="009A4C68"/>
    <w:rsid w:val="009B2CEF"/>
    <w:rsid w:val="009B57D0"/>
    <w:rsid w:val="009C2394"/>
    <w:rsid w:val="009D1BF2"/>
    <w:rsid w:val="009D5280"/>
    <w:rsid w:val="009F1D81"/>
    <w:rsid w:val="009F6A66"/>
    <w:rsid w:val="009F79E9"/>
    <w:rsid w:val="00A030A8"/>
    <w:rsid w:val="00A1483C"/>
    <w:rsid w:val="00A27742"/>
    <w:rsid w:val="00A27AC1"/>
    <w:rsid w:val="00A30871"/>
    <w:rsid w:val="00A4595E"/>
    <w:rsid w:val="00A86DCA"/>
    <w:rsid w:val="00A91A4F"/>
    <w:rsid w:val="00AA4ACE"/>
    <w:rsid w:val="00AA6B3E"/>
    <w:rsid w:val="00AA735C"/>
    <w:rsid w:val="00AE3A2E"/>
    <w:rsid w:val="00AE4406"/>
    <w:rsid w:val="00AE5226"/>
    <w:rsid w:val="00B16347"/>
    <w:rsid w:val="00B3266B"/>
    <w:rsid w:val="00B327F1"/>
    <w:rsid w:val="00B5189B"/>
    <w:rsid w:val="00B53247"/>
    <w:rsid w:val="00B57518"/>
    <w:rsid w:val="00B9043E"/>
    <w:rsid w:val="00BA06EB"/>
    <w:rsid w:val="00BA5856"/>
    <w:rsid w:val="00BB5575"/>
    <w:rsid w:val="00BC4A9C"/>
    <w:rsid w:val="00BD0476"/>
    <w:rsid w:val="00BE11C2"/>
    <w:rsid w:val="00BE19CC"/>
    <w:rsid w:val="00BE3B76"/>
    <w:rsid w:val="00BF63BB"/>
    <w:rsid w:val="00C03911"/>
    <w:rsid w:val="00C1278B"/>
    <w:rsid w:val="00C2367B"/>
    <w:rsid w:val="00C25402"/>
    <w:rsid w:val="00C400A9"/>
    <w:rsid w:val="00C45CDF"/>
    <w:rsid w:val="00C572F2"/>
    <w:rsid w:val="00C71516"/>
    <w:rsid w:val="00C87FDD"/>
    <w:rsid w:val="00CA7ECB"/>
    <w:rsid w:val="00CB1D92"/>
    <w:rsid w:val="00CD6B3E"/>
    <w:rsid w:val="00CE3DC7"/>
    <w:rsid w:val="00CF277D"/>
    <w:rsid w:val="00CF51A2"/>
    <w:rsid w:val="00CF646A"/>
    <w:rsid w:val="00CF7231"/>
    <w:rsid w:val="00D009C9"/>
    <w:rsid w:val="00D02399"/>
    <w:rsid w:val="00D118C4"/>
    <w:rsid w:val="00D148DC"/>
    <w:rsid w:val="00D23983"/>
    <w:rsid w:val="00D27B19"/>
    <w:rsid w:val="00D36716"/>
    <w:rsid w:val="00D40664"/>
    <w:rsid w:val="00D51BB2"/>
    <w:rsid w:val="00D5258D"/>
    <w:rsid w:val="00D539A2"/>
    <w:rsid w:val="00D54368"/>
    <w:rsid w:val="00D55F02"/>
    <w:rsid w:val="00D57023"/>
    <w:rsid w:val="00D7067E"/>
    <w:rsid w:val="00D71946"/>
    <w:rsid w:val="00D84BCB"/>
    <w:rsid w:val="00DB3426"/>
    <w:rsid w:val="00DB53BB"/>
    <w:rsid w:val="00DC3454"/>
    <w:rsid w:val="00DC5A06"/>
    <w:rsid w:val="00DE4A7C"/>
    <w:rsid w:val="00E11A74"/>
    <w:rsid w:val="00E2187A"/>
    <w:rsid w:val="00E27CC4"/>
    <w:rsid w:val="00E3457D"/>
    <w:rsid w:val="00E37261"/>
    <w:rsid w:val="00E401A4"/>
    <w:rsid w:val="00E449EC"/>
    <w:rsid w:val="00E45D89"/>
    <w:rsid w:val="00E46A2A"/>
    <w:rsid w:val="00E50D82"/>
    <w:rsid w:val="00E605F5"/>
    <w:rsid w:val="00E64B55"/>
    <w:rsid w:val="00E72E1F"/>
    <w:rsid w:val="00E76C9F"/>
    <w:rsid w:val="00E82581"/>
    <w:rsid w:val="00E87CF5"/>
    <w:rsid w:val="00E911FE"/>
    <w:rsid w:val="00EB5700"/>
    <w:rsid w:val="00EC0013"/>
    <w:rsid w:val="00EC117F"/>
    <w:rsid w:val="00EC45F7"/>
    <w:rsid w:val="00ED1917"/>
    <w:rsid w:val="00ED40EF"/>
    <w:rsid w:val="00EE3105"/>
    <w:rsid w:val="00EF3545"/>
    <w:rsid w:val="00EF47D8"/>
    <w:rsid w:val="00F02446"/>
    <w:rsid w:val="00F06A71"/>
    <w:rsid w:val="00F11C47"/>
    <w:rsid w:val="00F23222"/>
    <w:rsid w:val="00F245B2"/>
    <w:rsid w:val="00F32A8D"/>
    <w:rsid w:val="00F413AF"/>
    <w:rsid w:val="00F46054"/>
    <w:rsid w:val="00F5422B"/>
    <w:rsid w:val="00F720E7"/>
    <w:rsid w:val="00F74BA3"/>
    <w:rsid w:val="00F80409"/>
    <w:rsid w:val="00F909A7"/>
    <w:rsid w:val="00FC1EED"/>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EED"/>
    <w:pPr>
      <w:widowControl w:val="0"/>
      <w:spacing w:line="360" w:lineRule="auto"/>
      <w:ind w:firstLineChars="200" w:firstLine="200"/>
      <w:jc w:val="both"/>
    </w:pPr>
    <w:rPr>
      <w:sz w:val="24"/>
    </w:rPr>
  </w:style>
  <w:style w:type="paragraph" w:styleId="Heading1">
    <w:name w:val="heading 1"/>
    <w:basedOn w:val="Normal"/>
    <w:next w:val="Normal"/>
    <w:link w:val="Heading1Char"/>
    <w:uiPriority w:val="9"/>
    <w:qFormat/>
    <w:rsid w:val="00FC1EED"/>
    <w:pPr>
      <w:keepNext/>
      <w:keepLines/>
      <w:ind w:firstLineChars="0" w:firstLine="0"/>
      <w:outlineLvl w:val="0"/>
    </w:pPr>
    <w:rPr>
      <w:b/>
      <w:bCs/>
      <w:kern w:val="44"/>
      <w:sz w:val="28"/>
      <w:szCs w:val="44"/>
    </w:rPr>
  </w:style>
  <w:style w:type="paragraph" w:styleId="Heading2">
    <w:name w:val="heading 2"/>
    <w:basedOn w:val="Normal"/>
    <w:next w:val="Normal"/>
    <w:link w:val="Heading2Char"/>
    <w:uiPriority w:val="9"/>
    <w:unhideWhenUsed/>
    <w:qFormat/>
    <w:rsid w:val="0077489C"/>
    <w:pPr>
      <w:keepNext/>
      <w:keepLines/>
      <w:ind w:firstLineChars="0" w:firstLine="0"/>
      <w:outlineLvl w:val="1"/>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HeaderChar">
    <w:name w:val="Header Char"/>
    <w:basedOn w:val="DefaultParagraphFont"/>
    <w:link w:val="Header"/>
    <w:uiPriority w:val="99"/>
    <w:rsid w:val="00FC1EED"/>
    <w:rPr>
      <w:sz w:val="18"/>
      <w:szCs w:val="18"/>
    </w:rPr>
  </w:style>
  <w:style w:type="paragraph" w:styleId="Footer">
    <w:name w:val="footer"/>
    <w:basedOn w:val="Normal"/>
    <w:link w:val="FooterChar"/>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FooterChar">
    <w:name w:val="Footer Char"/>
    <w:basedOn w:val="DefaultParagraphFont"/>
    <w:link w:val="Footer"/>
    <w:uiPriority w:val="99"/>
    <w:rsid w:val="00FC1EED"/>
    <w:rPr>
      <w:sz w:val="18"/>
      <w:szCs w:val="18"/>
    </w:rPr>
  </w:style>
  <w:style w:type="character" w:customStyle="1" w:styleId="Heading1Char">
    <w:name w:val="Heading 1 Char"/>
    <w:basedOn w:val="DefaultParagraphFont"/>
    <w:link w:val="Heading1"/>
    <w:uiPriority w:val="9"/>
    <w:rsid w:val="00FC1EED"/>
    <w:rPr>
      <w:b/>
      <w:bCs/>
      <w:kern w:val="44"/>
      <w:szCs w:val="44"/>
    </w:rPr>
  </w:style>
  <w:style w:type="paragraph" w:styleId="CommentText">
    <w:name w:val="annotation text"/>
    <w:basedOn w:val="Normal"/>
    <w:link w:val="CommentTextChar"/>
    <w:uiPriority w:val="99"/>
    <w:unhideWhenUsed/>
    <w:rsid w:val="00FC1EED"/>
    <w:pPr>
      <w:jc w:val="left"/>
    </w:pPr>
  </w:style>
  <w:style w:type="character" w:customStyle="1" w:styleId="CommentTextChar">
    <w:name w:val="Comment Text Char"/>
    <w:basedOn w:val="DefaultParagraphFont"/>
    <w:link w:val="CommentText"/>
    <w:uiPriority w:val="99"/>
    <w:rsid w:val="00FC1EED"/>
    <w:rPr>
      <w:sz w:val="24"/>
    </w:rPr>
  </w:style>
  <w:style w:type="character" w:styleId="CommentReference">
    <w:name w:val="annotation reference"/>
    <w:basedOn w:val="DefaultParagraphFont"/>
    <w:uiPriority w:val="99"/>
    <w:semiHidden/>
    <w:unhideWhenUsed/>
    <w:rsid w:val="00FC1EED"/>
    <w:rPr>
      <w:sz w:val="16"/>
      <w:szCs w:val="16"/>
    </w:rPr>
  </w:style>
  <w:style w:type="table" w:styleId="TableGrid">
    <w:name w:val="Table Grid"/>
    <w:basedOn w:val="TableNormal"/>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489C"/>
    <w:rPr>
      <w:rFonts w:cstheme="majorBidi"/>
      <w:b/>
      <w:bCs/>
      <w:sz w:val="24"/>
    </w:rPr>
  </w:style>
  <w:style w:type="character" w:customStyle="1" w:styleId="innerzoteroCitation">
    <w:name w:val="innerzoteroCitation"/>
    <w:basedOn w:val="DefaultParagraphFont"/>
    <w:rsid w:val="004D751B"/>
    <w:rPr>
      <w:b w:val="0"/>
      <w:i w:val="0"/>
      <w:color w:val="0000FF"/>
      <w:vertAlign w:val="baseline"/>
    </w:rPr>
  </w:style>
  <w:style w:type="character" w:customStyle="1" w:styleId="zoteroCitation">
    <w:name w:val="zoteroCitation"/>
    <w:basedOn w:val="DefaultParagraphFont"/>
    <w:rsid w:val="004D751B"/>
    <w:rPr>
      <w:b w:val="0"/>
      <w:i w:val="0"/>
      <w:color w:val="0000FF"/>
      <w:vertAlign w:val="baseline"/>
    </w:rPr>
  </w:style>
  <w:style w:type="paragraph" w:styleId="Bibliography">
    <w:name w:val="Bibliography"/>
    <w:basedOn w:val="Normal"/>
    <w:next w:val="Normal"/>
    <w:uiPriority w:val="37"/>
    <w:unhideWhenUsed/>
    <w:rsid w:val="004D751B"/>
    <w:pPr>
      <w:spacing w:after="240" w:line="240" w:lineRule="auto"/>
      <w:ind w:left="720" w:hanging="720"/>
    </w:pPr>
  </w:style>
  <w:style w:type="paragraph" w:styleId="ListParagraph">
    <w:name w:val="List Paragraph"/>
    <w:basedOn w:val="Normal"/>
    <w:uiPriority w:val="34"/>
    <w:qFormat/>
    <w:rsid w:val="00ED40EF"/>
    <w:pPr>
      <w:ind w:firstLine="420"/>
    </w:pPr>
  </w:style>
  <w:style w:type="paragraph" w:styleId="CommentSubject">
    <w:name w:val="annotation subject"/>
    <w:basedOn w:val="CommentText"/>
    <w:next w:val="CommentText"/>
    <w:link w:val="CommentSubjectChar"/>
    <w:uiPriority w:val="99"/>
    <w:semiHidden/>
    <w:unhideWhenUsed/>
    <w:rsid w:val="00C572F2"/>
    <w:rPr>
      <w:b/>
      <w:bCs/>
    </w:rPr>
  </w:style>
  <w:style w:type="character" w:customStyle="1" w:styleId="CommentSubjectChar">
    <w:name w:val="Comment Subject Char"/>
    <w:basedOn w:val="CommentTextChar"/>
    <w:link w:val="CommentSubject"/>
    <w:uiPriority w:val="99"/>
    <w:semiHidden/>
    <w:rsid w:val="00C572F2"/>
    <w:rPr>
      <w:b/>
      <w:bCs/>
      <w:sz w:val="24"/>
    </w:rPr>
  </w:style>
  <w:style w:type="paragraph" w:styleId="Revision">
    <w:name w:val="Revision"/>
    <w:hidden/>
    <w:uiPriority w:val="99"/>
    <w:semiHidden/>
    <w:rsid w:val="003633C7"/>
    <w:rPr>
      <w:sz w:val="24"/>
    </w:rPr>
  </w:style>
  <w:style w:type="character" w:styleId="Hyperlink">
    <w:name w:val="Hyperlink"/>
    <w:basedOn w:val="DefaultParagraphFont"/>
    <w:uiPriority w:val="99"/>
    <w:unhideWhenUsed/>
    <w:rsid w:val="006B2022"/>
    <w:rPr>
      <w:color w:val="0000FF"/>
      <w:u w:val="single"/>
    </w:rPr>
  </w:style>
  <w:style w:type="character" w:styleId="UnresolvedMention">
    <w:name w:val="Unresolved Mention"/>
    <w:basedOn w:val="DefaultParagraphFont"/>
    <w:uiPriority w:val="99"/>
    <w:semiHidden/>
    <w:unhideWhenUsed/>
    <w:rsid w:val="003D4FE5"/>
    <w:rPr>
      <w:color w:val="605E5C"/>
      <w:shd w:val="clear" w:color="auto" w:fill="E1DFDD"/>
    </w:rPr>
  </w:style>
  <w:style w:type="character" w:styleId="FollowedHyperlink">
    <w:name w:val="FollowedHyperlink"/>
    <w:basedOn w:val="DefaultParagraphFont"/>
    <w:uiPriority w:val="99"/>
    <w:semiHidden/>
    <w:unhideWhenUsed/>
    <w:rsid w:val="00D84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16/S2215-0366(21)00430-2" TargetMode="External"/><Relationship Id="rId1" Type="http://schemas.openxmlformats.org/officeDocument/2006/relationships/hyperlink" Target="https://doi.org/10.1016/S2215-0366(21)00400-4"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hcp4715@hotmail.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15977</Words>
  <Characters>91073</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Hu Chuan-Peng</cp:lastModifiedBy>
  <cp:revision>11</cp:revision>
  <dcterms:created xsi:type="dcterms:W3CDTF">2024-01-24T00:30:00Z</dcterms:created>
  <dcterms:modified xsi:type="dcterms:W3CDTF">2024-01-25T03:01:00Z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id="AYWYRyNl"/&gt;&lt;style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