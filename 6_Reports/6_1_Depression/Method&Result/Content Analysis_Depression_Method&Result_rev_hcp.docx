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CC31" w14:textId="2C21F0D9" w:rsidR="007A73F5" w:rsidRDefault="007A73F5" w:rsidP="003854B5">
      <w:pPr>
        <w:spacing w:line="312" w:lineRule="auto"/>
        <w:jc w:val="center"/>
        <w:rPr>
          <w:ins w:id="0" w:author="Hu Chuan-Peng" w:date="2023-06-07T02:48:00Z"/>
          <w:b/>
          <w:bCs/>
          <w:szCs w:val="28"/>
        </w:rPr>
      </w:pPr>
      <w:ins w:id="1" w:author="Hu Chuan-Peng" w:date="2023-06-07T02:46:00Z">
        <w:r>
          <w:rPr>
            <w:rFonts w:hint="eastAsia"/>
            <w:b/>
            <w:bCs/>
            <w:szCs w:val="28"/>
          </w:rPr>
          <w:t>抑郁问卷</w:t>
        </w:r>
      </w:ins>
      <w:ins w:id="2" w:author="Hu Chuan-Peng" w:date="2023-06-07T02:51:00Z">
        <w:r w:rsidR="003854B5">
          <w:rPr>
            <w:rFonts w:hint="eastAsia"/>
            <w:b/>
            <w:bCs/>
            <w:szCs w:val="28"/>
          </w:rPr>
          <w:t>的异质性：</w:t>
        </w:r>
      </w:ins>
      <w:ins w:id="3" w:author="Hu Chuan-Peng" w:date="2023-06-07T02:52:00Z">
        <w:r w:rsidR="003854B5">
          <w:rPr>
            <w:rFonts w:hint="eastAsia"/>
            <w:b/>
            <w:bCs/>
            <w:szCs w:val="28"/>
          </w:rPr>
          <w:t>基于对</w:t>
        </w:r>
      </w:ins>
      <w:ins w:id="4" w:author="Hu Chuan-Peng" w:date="2023-06-07T02:47:00Z">
        <w:r>
          <w:rPr>
            <w:rFonts w:hint="eastAsia"/>
            <w:b/>
            <w:bCs/>
            <w:szCs w:val="28"/>
          </w:rPr>
          <w:t>2</w:t>
        </w:r>
        <w:r>
          <w:rPr>
            <w:b/>
            <w:bCs/>
            <w:szCs w:val="28"/>
          </w:rPr>
          <w:t>8</w:t>
        </w:r>
        <w:r>
          <w:rPr>
            <w:rFonts w:hint="eastAsia"/>
            <w:b/>
            <w:bCs/>
            <w:szCs w:val="28"/>
          </w:rPr>
          <w:t>个抑郁测量问卷的内容分析</w:t>
        </w:r>
      </w:ins>
    </w:p>
    <w:p w14:paraId="7C159EA2" w14:textId="11997534" w:rsidR="007A73F5" w:rsidRPr="00E23934" w:rsidRDefault="007A73F5">
      <w:pPr>
        <w:spacing w:line="312" w:lineRule="auto"/>
        <w:jc w:val="center"/>
        <w:rPr>
          <w:ins w:id="5" w:author="Hu Chuan-Peng" w:date="2023-06-07T02:46:00Z"/>
          <w:sz w:val="24"/>
          <w:szCs w:val="24"/>
          <w:rPrChange w:id="6" w:author="Hu Chuan-Peng" w:date="2023-06-07T02:52:00Z">
            <w:rPr>
              <w:ins w:id="7" w:author="Hu Chuan-Peng" w:date="2023-06-07T02:46:00Z"/>
              <w:b/>
              <w:bCs/>
              <w:szCs w:val="28"/>
            </w:rPr>
          </w:rPrChange>
        </w:rPr>
        <w:pPrChange w:id="8" w:author="Hu Chuan-Peng" w:date="2023-06-07T02:47:00Z">
          <w:pPr>
            <w:spacing w:line="312" w:lineRule="auto"/>
          </w:pPr>
        </w:pPrChange>
      </w:pPr>
      <w:ins w:id="9" w:author="Hu Chuan-Peng" w:date="2023-06-07T02:47:00Z">
        <w:r w:rsidRPr="00E23934">
          <w:rPr>
            <w:rFonts w:hint="eastAsia"/>
            <w:sz w:val="24"/>
            <w:szCs w:val="24"/>
            <w:rPrChange w:id="10" w:author="Hu Chuan-Peng" w:date="2023-06-07T02:52:00Z">
              <w:rPr>
                <w:rFonts w:hint="eastAsia"/>
                <w:b/>
                <w:bCs/>
                <w:szCs w:val="28"/>
              </w:rPr>
            </w:rPrChange>
          </w:rPr>
          <w:t>汪浩远</w:t>
        </w:r>
      </w:ins>
      <w:ins w:id="11" w:author="Hu Chuan-Peng" w:date="2023-06-07T02:49:00Z">
        <w:r w:rsidRPr="00E23934">
          <w:rPr>
            <w:sz w:val="24"/>
            <w:szCs w:val="24"/>
            <w:vertAlign w:val="superscript"/>
            <w:rPrChange w:id="12" w:author="Hu Chuan-Peng" w:date="2023-06-07T02:52:00Z">
              <w:rPr>
                <w:b/>
                <w:bCs/>
                <w:szCs w:val="28"/>
              </w:rPr>
            </w:rPrChange>
          </w:rPr>
          <w:t>1</w:t>
        </w:r>
        <w:r w:rsidRPr="00E23934">
          <w:rPr>
            <w:sz w:val="24"/>
            <w:szCs w:val="24"/>
            <w:rPrChange w:id="13" w:author="Hu Chuan-Peng" w:date="2023-06-07T02:52:00Z">
              <w:rPr>
                <w:b/>
                <w:bCs/>
                <w:szCs w:val="28"/>
              </w:rPr>
            </w:rPrChange>
          </w:rPr>
          <w:t xml:space="preserve">, </w:t>
        </w:r>
      </w:ins>
      <w:ins w:id="14" w:author="Hu Chuan-Peng" w:date="2023-06-07T02:47:00Z">
        <w:r w:rsidRPr="00E23934">
          <w:rPr>
            <w:rFonts w:hint="eastAsia"/>
            <w:sz w:val="24"/>
            <w:szCs w:val="24"/>
            <w:rPrChange w:id="15" w:author="Hu Chuan-Peng" w:date="2023-06-07T02:52:00Z">
              <w:rPr>
                <w:rFonts w:hint="eastAsia"/>
                <w:b/>
                <w:bCs/>
                <w:szCs w:val="28"/>
              </w:rPr>
            </w:rPrChange>
          </w:rPr>
          <w:t>胡孟真</w:t>
        </w:r>
      </w:ins>
      <w:ins w:id="16" w:author="Hu Chuan-Peng" w:date="2023-06-07T02:49:00Z">
        <w:r w:rsidRPr="00E23934">
          <w:rPr>
            <w:sz w:val="24"/>
            <w:szCs w:val="24"/>
            <w:vertAlign w:val="superscript"/>
            <w:rPrChange w:id="17" w:author="Hu Chuan-Peng" w:date="2023-06-07T02:52:00Z">
              <w:rPr>
                <w:b/>
                <w:bCs/>
                <w:szCs w:val="28"/>
                <w:vertAlign w:val="superscript"/>
              </w:rPr>
            </w:rPrChange>
          </w:rPr>
          <w:t>1</w:t>
        </w:r>
        <w:r w:rsidRPr="00E23934">
          <w:rPr>
            <w:sz w:val="24"/>
            <w:szCs w:val="24"/>
            <w:rPrChange w:id="18" w:author="Hu Chuan-Peng" w:date="2023-06-07T02:52:00Z">
              <w:rPr>
                <w:b/>
                <w:bCs/>
                <w:szCs w:val="28"/>
              </w:rPr>
            </w:rPrChange>
          </w:rPr>
          <w:t xml:space="preserve">, </w:t>
        </w:r>
      </w:ins>
      <w:ins w:id="19" w:author="Hu Chuan-Peng" w:date="2023-06-07T02:48:00Z">
        <w:r w:rsidRPr="00E23934">
          <w:rPr>
            <w:rFonts w:hint="eastAsia"/>
            <w:sz w:val="24"/>
            <w:szCs w:val="24"/>
            <w:rPrChange w:id="20" w:author="Hu Chuan-Peng" w:date="2023-06-07T02:52:00Z">
              <w:rPr>
                <w:rFonts w:hint="eastAsia"/>
                <w:b/>
                <w:bCs/>
                <w:szCs w:val="28"/>
              </w:rPr>
            </w:rPrChange>
          </w:rPr>
          <w:t>田柳青</w:t>
        </w:r>
      </w:ins>
      <w:ins w:id="21" w:author="Hu Chuan-Peng" w:date="2023-06-07T02:49:00Z">
        <w:r w:rsidRPr="00E23934">
          <w:rPr>
            <w:sz w:val="24"/>
            <w:szCs w:val="24"/>
            <w:vertAlign w:val="superscript"/>
            <w:rPrChange w:id="22" w:author="Hu Chuan-Peng" w:date="2023-06-07T02:52:00Z">
              <w:rPr>
                <w:b/>
                <w:bCs/>
                <w:szCs w:val="28"/>
                <w:vertAlign w:val="superscript"/>
              </w:rPr>
            </w:rPrChange>
          </w:rPr>
          <w:t>1</w:t>
        </w:r>
        <w:r w:rsidRPr="00E23934">
          <w:rPr>
            <w:sz w:val="24"/>
            <w:szCs w:val="24"/>
            <w:rPrChange w:id="23" w:author="Hu Chuan-Peng" w:date="2023-06-07T02:52:00Z">
              <w:rPr>
                <w:b/>
                <w:bCs/>
                <w:szCs w:val="28"/>
              </w:rPr>
            </w:rPrChange>
          </w:rPr>
          <w:t xml:space="preserve">, </w:t>
        </w:r>
      </w:ins>
      <w:ins w:id="24" w:author="Hu Chuan-Peng" w:date="2023-06-07T02:48:00Z">
        <w:r w:rsidRPr="00E23934">
          <w:rPr>
            <w:rFonts w:hint="eastAsia"/>
            <w:sz w:val="24"/>
            <w:szCs w:val="24"/>
            <w:rPrChange w:id="25" w:author="Hu Chuan-Peng" w:date="2023-06-07T02:52:00Z">
              <w:rPr>
                <w:rFonts w:hint="eastAsia"/>
                <w:b/>
                <w:bCs/>
                <w:szCs w:val="28"/>
              </w:rPr>
            </w:rPrChange>
          </w:rPr>
          <w:t>刘伟彪</w:t>
        </w:r>
      </w:ins>
      <w:ins w:id="26" w:author="Hu Chuan-Peng" w:date="2023-06-07T02:49:00Z">
        <w:r w:rsidRPr="00E23934">
          <w:rPr>
            <w:sz w:val="24"/>
            <w:szCs w:val="24"/>
            <w:vertAlign w:val="superscript"/>
            <w:rPrChange w:id="27" w:author="Hu Chuan-Peng" w:date="2023-06-07T02:52:00Z">
              <w:rPr>
                <w:b/>
                <w:bCs/>
                <w:szCs w:val="28"/>
                <w:vertAlign w:val="superscript"/>
              </w:rPr>
            </w:rPrChange>
          </w:rPr>
          <w:t>1</w:t>
        </w:r>
        <w:r w:rsidRPr="00E23934">
          <w:rPr>
            <w:sz w:val="24"/>
            <w:szCs w:val="24"/>
            <w:rPrChange w:id="28" w:author="Hu Chuan-Peng" w:date="2023-06-07T02:52:00Z">
              <w:rPr>
                <w:b/>
                <w:bCs/>
                <w:szCs w:val="28"/>
              </w:rPr>
            </w:rPrChange>
          </w:rPr>
          <w:t xml:space="preserve">, </w:t>
        </w:r>
      </w:ins>
      <w:ins w:id="29" w:author="Hu Chuan-Peng" w:date="2023-06-07T02:48:00Z">
        <w:r w:rsidRPr="00E23934">
          <w:rPr>
            <w:rFonts w:hint="eastAsia"/>
            <w:sz w:val="24"/>
            <w:szCs w:val="24"/>
            <w:rPrChange w:id="30" w:author="Hu Chuan-Peng" w:date="2023-06-07T02:52:00Z">
              <w:rPr>
                <w:rFonts w:hint="eastAsia"/>
                <w:b/>
                <w:bCs/>
                <w:szCs w:val="28"/>
              </w:rPr>
            </w:rPrChange>
          </w:rPr>
          <w:t>安媛媛</w:t>
        </w:r>
      </w:ins>
      <w:ins w:id="31" w:author="Hu Chuan-Peng" w:date="2023-06-07T02:49:00Z">
        <w:r w:rsidRPr="00E23934">
          <w:rPr>
            <w:sz w:val="24"/>
            <w:szCs w:val="24"/>
            <w:vertAlign w:val="superscript"/>
            <w:rPrChange w:id="32" w:author="Hu Chuan-Peng" w:date="2023-06-07T02:52:00Z">
              <w:rPr>
                <w:b/>
                <w:bCs/>
                <w:szCs w:val="28"/>
                <w:vertAlign w:val="superscript"/>
              </w:rPr>
            </w:rPrChange>
          </w:rPr>
          <w:t>1</w:t>
        </w:r>
        <w:r w:rsidRPr="00E23934">
          <w:rPr>
            <w:sz w:val="24"/>
            <w:szCs w:val="24"/>
            <w:rPrChange w:id="33" w:author="Hu Chuan-Peng" w:date="2023-06-07T02:52:00Z">
              <w:rPr>
                <w:b/>
                <w:bCs/>
                <w:szCs w:val="28"/>
              </w:rPr>
            </w:rPrChange>
          </w:rPr>
          <w:t xml:space="preserve">, </w:t>
        </w:r>
      </w:ins>
      <w:ins w:id="34" w:author="Hu Chuan-Peng" w:date="2023-06-07T02:48:00Z">
        <w:r w:rsidRPr="00E23934">
          <w:rPr>
            <w:rFonts w:hint="eastAsia"/>
            <w:sz w:val="24"/>
            <w:szCs w:val="24"/>
            <w:rPrChange w:id="35" w:author="Hu Chuan-Peng" w:date="2023-06-07T02:52:00Z">
              <w:rPr>
                <w:rFonts w:hint="eastAsia"/>
                <w:b/>
                <w:bCs/>
                <w:szCs w:val="28"/>
              </w:rPr>
            </w:rPrChange>
          </w:rPr>
          <w:t>李瑛</w:t>
        </w:r>
      </w:ins>
      <w:ins w:id="36" w:author="Hu Chuan-Peng" w:date="2023-06-07T02:51:00Z">
        <w:r w:rsidRPr="00E23934">
          <w:rPr>
            <w:sz w:val="24"/>
            <w:szCs w:val="24"/>
            <w:vertAlign w:val="superscript"/>
            <w:rPrChange w:id="37" w:author="Hu Chuan-Peng" w:date="2023-06-07T02:52:00Z">
              <w:rPr>
                <w:b/>
                <w:bCs/>
                <w:szCs w:val="28"/>
                <w:vertAlign w:val="superscript"/>
              </w:rPr>
            </w:rPrChange>
          </w:rPr>
          <w:t>2</w:t>
        </w:r>
      </w:ins>
      <w:ins w:id="38" w:author="Hu Chuan-Peng" w:date="2023-06-07T02:49:00Z">
        <w:r w:rsidRPr="00E23934">
          <w:rPr>
            <w:sz w:val="24"/>
            <w:szCs w:val="24"/>
            <w:rPrChange w:id="39" w:author="Hu Chuan-Peng" w:date="2023-06-07T02:52:00Z">
              <w:rPr>
                <w:b/>
                <w:bCs/>
                <w:szCs w:val="28"/>
              </w:rPr>
            </w:rPrChange>
          </w:rPr>
          <w:t xml:space="preserve">, </w:t>
        </w:r>
      </w:ins>
      <w:ins w:id="40" w:author="Hu Chuan-Peng" w:date="2023-06-07T02:48:00Z">
        <w:r w:rsidRPr="00E23934">
          <w:rPr>
            <w:rFonts w:hint="eastAsia"/>
            <w:sz w:val="24"/>
            <w:szCs w:val="24"/>
            <w:rPrChange w:id="41" w:author="Hu Chuan-Peng" w:date="2023-06-07T02:52:00Z">
              <w:rPr>
                <w:rFonts w:hint="eastAsia"/>
                <w:b/>
                <w:bCs/>
                <w:szCs w:val="28"/>
              </w:rPr>
            </w:rPrChange>
          </w:rPr>
          <w:t>胡传鹏</w:t>
        </w:r>
      </w:ins>
      <w:ins w:id="42" w:author="Hu Chuan-Peng" w:date="2023-06-07T02:49:00Z">
        <w:r w:rsidRPr="00E23934">
          <w:rPr>
            <w:sz w:val="24"/>
            <w:szCs w:val="24"/>
            <w:vertAlign w:val="superscript"/>
            <w:rPrChange w:id="43" w:author="Hu Chuan-Peng" w:date="2023-06-07T02:52:00Z">
              <w:rPr>
                <w:b/>
                <w:bCs/>
                <w:szCs w:val="28"/>
                <w:vertAlign w:val="superscript"/>
              </w:rPr>
            </w:rPrChange>
          </w:rPr>
          <w:t>1</w:t>
        </w:r>
      </w:ins>
    </w:p>
    <w:p w14:paraId="48EC8222" w14:textId="4A3BEDF2" w:rsidR="007A73F5" w:rsidRPr="00E23934" w:rsidRDefault="007A73F5">
      <w:pPr>
        <w:spacing w:line="312" w:lineRule="auto"/>
        <w:jc w:val="center"/>
        <w:rPr>
          <w:ins w:id="44" w:author="Hu Chuan-Peng" w:date="2023-06-07T02:49:00Z"/>
          <w:sz w:val="24"/>
          <w:szCs w:val="24"/>
          <w:rPrChange w:id="45" w:author="Hu Chuan-Peng" w:date="2023-06-07T02:52:00Z">
            <w:rPr>
              <w:ins w:id="46" w:author="Hu Chuan-Peng" w:date="2023-06-07T02:49:00Z"/>
              <w:b/>
              <w:bCs/>
              <w:szCs w:val="28"/>
            </w:rPr>
          </w:rPrChange>
        </w:rPr>
        <w:pPrChange w:id="47" w:author="Hu Chuan-Peng" w:date="2023-06-07T02:49:00Z">
          <w:pPr>
            <w:spacing w:line="312" w:lineRule="auto"/>
          </w:pPr>
        </w:pPrChange>
      </w:pPr>
      <w:ins w:id="48" w:author="Hu Chuan-Peng" w:date="2023-06-07T02:49:00Z">
        <w:r w:rsidRPr="00E23934">
          <w:rPr>
            <w:sz w:val="24"/>
            <w:szCs w:val="24"/>
            <w:rPrChange w:id="49" w:author="Hu Chuan-Peng" w:date="2023-06-07T02:52:00Z">
              <w:rPr>
                <w:b/>
                <w:bCs/>
                <w:szCs w:val="28"/>
              </w:rPr>
            </w:rPrChange>
          </w:rPr>
          <w:t>(</w:t>
        </w:r>
        <w:r w:rsidRPr="00E23934">
          <w:rPr>
            <w:sz w:val="24"/>
            <w:szCs w:val="24"/>
            <w:vertAlign w:val="superscript"/>
            <w:rPrChange w:id="50" w:author="Hu Chuan-Peng" w:date="2023-06-07T02:52:00Z">
              <w:rPr>
                <w:b/>
                <w:bCs/>
                <w:szCs w:val="28"/>
                <w:vertAlign w:val="superscript"/>
              </w:rPr>
            </w:rPrChange>
          </w:rPr>
          <w:t>1</w:t>
        </w:r>
        <w:r w:rsidRPr="00E23934">
          <w:rPr>
            <w:rFonts w:hint="eastAsia"/>
            <w:sz w:val="24"/>
            <w:szCs w:val="24"/>
            <w:rPrChange w:id="51" w:author="Hu Chuan-Peng" w:date="2023-06-07T02:52:00Z">
              <w:rPr>
                <w:rFonts w:hint="eastAsia"/>
                <w:b/>
                <w:bCs/>
                <w:szCs w:val="28"/>
              </w:rPr>
            </w:rPrChange>
          </w:rPr>
          <w:t>南京师范大学心理学院</w:t>
        </w:r>
      </w:ins>
      <w:ins w:id="52" w:author="Hu Chuan-Peng" w:date="2023-06-07T02:50:00Z">
        <w:r w:rsidRPr="00E23934">
          <w:rPr>
            <w:sz w:val="24"/>
            <w:szCs w:val="24"/>
            <w:rPrChange w:id="53" w:author="Hu Chuan-Peng" w:date="2023-06-07T02:52:00Z">
              <w:rPr>
                <w:b/>
                <w:bCs/>
                <w:szCs w:val="28"/>
              </w:rPr>
            </w:rPrChange>
          </w:rPr>
          <w:t xml:space="preserve">; </w:t>
        </w:r>
      </w:ins>
      <w:ins w:id="54" w:author="Hu Chuan-Peng" w:date="2023-06-07T02:51:00Z">
        <w:r w:rsidRPr="00E23934">
          <w:rPr>
            <w:sz w:val="24"/>
            <w:szCs w:val="24"/>
            <w:vertAlign w:val="superscript"/>
            <w:rPrChange w:id="55" w:author="Hu Chuan-Peng" w:date="2023-06-07T02:52:00Z">
              <w:rPr>
                <w:b/>
                <w:bCs/>
                <w:szCs w:val="28"/>
                <w:vertAlign w:val="superscript"/>
              </w:rPr>
            </w:rPrChange>
          </w:rPr>
          <w:t>2</w:t>
        </w:r>
      </w:ins>
      <w:ins w:id="56" w:author="Hu Chuan-Peng" w:date="2023-06-07T02:50:00Z">
        <w:r w:rsidRPr="00E23934">
          <w:rPr>
            <w:rFonts w:hint="eastAsia"/>
            <w:sz w:val="24"/>
            <w:szCs w:val="24"/>
            <w:rPrChange w:id="57" w:author="Hu Chuan-Peng" w:date="2023-06-07T02:52:00Z">
              <w:rPr>
                <w:rFonts w:hint="eastAsia"/>
                <w:b/>
                <w:bCs/>
                <w:szCs w:val="28"/>
              </w:rPr>
            </w:rPrChange>
          </w:rPr>
          <w:t>首都医科大学</w:t>
        </w:r>
      </w:ins>
      <w:ins w:id="58" w:author="Hu Chuan-Peng" w:date="2023-06-07T02:51:00Z">
        <w:r w:rsidRPr="00E23934">
          <w:rPr>
            <w:rFonts w:hint="eastAsia"/>
            <w:sz w:val="24"/>
            <w:szCs w:val="24"/>
            <w:rPrChange w:id="59" w:author="Hu Chuan-Peng" w:date="2023-06-07T02:52:00Z">
              <w:rPr>
                <w:rFonts w:hint="eastAsia"/>
                <w:b/>
                <w:bCs/>
                <w:szCs w:val="28"/>
              </w:rPr>
            </w:rPrChange>
          </w:rPr>
          <w:t>附属北京儿童医院精神科</w:t>
        </w:r>
      </w:ins>
      <w:ins w:id="60" w:author="Hu Chuan-Peng" w:date="2023-06-07T02:49:00Z">
        <w:r w:rsidRPr="00E23934">
          <w:rPr>
            <w:sz w:val="24"/>
            <w:szCs w:val="24"/>
            <w:rPrChange w:id="61" w:author="Hu Chuan-Peng" w:date="2023-06-07T02:52:00Z">
              <w:rPr>
                <w:b/>
                <w:bCs/>
                <w:szCs w:val="28"/>
              </w:rPr>
            </w:rPrChange>
          </w:rPr>
          <w:t>)</w:t>
        </w:r>
      </w:ins>
    </w:p>
    <w:p w14:paraId="43F2DFEA" w14:textId="77777777" w:rsidR="00F55D4D" w:rsidRDefault="00F55D4D" w:rsidP="00A758AD">
      <w:pPr>
        <w:spacing w:line="312" w:lineRule="auto"/>
        <w:rPr>
          <w:ins w:id="62" w:author="Hu Chuan-Peng" w:date="2023-06-07T02:53:00Z"/>
          <w:sz w:val="24"/>
          <w:szCs w:val="24"/>
        </w:rPr>
      </w:pPr>
    </w:p>
    <w:p w14:paraId="7EAC71A8" w14:textId="534973F8" w:rsidR="00481D9B" w:rsidRPr="00F55D4D" w:rsidRDefault="00F55D4D" w:rsidP="00A758AD">
      <w:pPr>
        <w:spacing w:line="312" w:lineRule="auto"/>
        <w:rPr>
          <w:ins w:id="63" w:author="Hu Chuan-Peng" w:date="2023-06-07T02:53:00Z"/>
          <w:sz w:val="24"/>
          <w:szCs w:val="24"/>
          <w:rPrChange w:id="64" w:author="Hu Chuan-Peng" w:date="2023-06-07T02:53:00Z">
            <w:rPr>
              <w:ins w:id="65" w:author="Hu Chuan-Peng" w:date="2023-06-07T02:53:00Z"/>
              <w:b/>
              <w:bCs/>
              <w:szCs w:val="28"/>
            </w:rPr>
          </w:rPrChange>
        </w:rPr>
      </w:pPr>
      <w:ins w:id="66" w:author="Hu Chuan-Peng" w:date="2023-06-07T02:53:00Z">
        <w:r w:rsidRPr="00F55D4D">
          <w:rPr>
            <w:rFonts w:hint="eastAsia"/>
            <w:sz w:val="24"/>
            <w:szCs w:val="24"/>
            <w:rPrChange w:id="67" w:author="Hu Chuan-Peng" w:date="2023-06-07T02:53:00Z">
              <w:rPr>
                <w:rFonts w:hint="eastAsia"/>
                <w:b/>
                <w:bCs/>
                <w:szCs w:val="28"/>
              </w:rPr>
            </w:rPrChange>
          </w:rPr>
          <w:t>摘要</w:t>
        </w:r>
      </w:ins>
    </w:p>
    <w:p w14:paraId="40903A75" w14:textId="15FBA4A1" w:rsidR="00F55D4D" w:rsidRPr="00F55D4D" w:rsidRDefault="00F55D4D" w:rsidP="00A758AD">
      <w:pPr>
        <w:spacing w:line="312" w:lineRule="auto"/>
        <w:rPr>
          <w:ins w:id="68" w:author="Hu Chuan-Peng" w:date="2023-06-07T02:53:00Z"/>
          <w:sz w:val="24"/>
          <w:szCs w:val="24"/>
          <w:rPrChange w:id="69" w:author="Hu Chuan-Peng" w:date="2023-06-07T02:53:00Z">
            <w:rPr>
              <w:ins w:id="70" w:author="Hu Chuan-Peng" w:date="2023-06-07T02:53:00Z"/>
              <w:b/>
              <w:bCs/>
              <w:szCs w:val="28"/>
            </w:rPr>
          </w:rPrChange>
        </w:rPr>
      </w:pPr>
      <w:ins w:id="71" w:author="Hu Chuan-Peng" w:date="2023-06-07T02:53:00Z">
        <w:r w:rsidRPr="00F55D4D">
          <w:rPr>
            <w:rFonts w:hint="eastAsia"/>
            <w:sz w:val="24"/>
            <w:szCs w:val="24"/>
            <w:rPrChange w:id="72" w:author="Hu Chuan-Peng" w:date="2023-06-07T02:53:00Z">
              <w:rPr>
                <w:rFonts w:hint="eastAsia"/>
                <w:b/>
                <w:bCs/>
                <w:szCs w:val="28"/>
              </w:rPr>
            </w:rPrChange>
          </w:rPr>
          <w:t>关键词</w:t>
        </w:r>
      </w:ins>
    </w:p>
    <w:p w14:paraId="563B9D1C" w14:textId="77777777" w:rsidR="00F55D4D" w:rsidRDefault="00F55D4D" w:rsidP="00A758AD">
      <w:pPr>
        <w:spacing w:line="312" w:lineRule="auto"/>
        <w:rPr>
          <w:ins w:id="73" w:author="Hu Chuan-Peng" w:date="2023-06-07T02:53:00Z"/>
          <w:b/>
          <w:bCs/>
          <w:szCs w:val="28"/>
        </w:rPr>
      </w:pPr>
    </w:p>
    <w:p w14:paraId="26B5AA58" w14:textId="1DAC8664" w:rsidR="007A73F5" w:rsidRDefault="00E23934" w:rsidP="00A758AD">
      <w:pPr>
        <w:spacing w:line="312" w:lineRule="auto"/>
        <w:rPr>
          <w:ins w:id="74" w:author="Hu Chuan-Peng" w:date="2023-06-07T02:52:00Z"/>
          <w:b/>
          <w:bCs/>
          <w:szCs w:val="28"/>
        </w:rPr>
      </w:pPr>
      <w:ins w:id="75" w:author="Hu Chuan-Peng" w:date="2023-06-07T02:52:00Z">
        <w:r>
          <w:rPr>
            <w:b/>
            <w:bCs/>
            <w:szCs w:val="28"/>
          </w:rPr>
          <w:t xml:space="preserve">1. </w:t>
        </w:r>
        <w:r>
          <w:rPr>
            <w:rFonts w:hint="eastAsia"/>
            <w:b/>
            <w:bCs/>
            <w:szCs w:val="28"/>
          </w:rPr>
          <w:t>引言</w:t>
        </w:r>
      </w:ins>
    </w:p>
    <w:p w14:paraId="1940FA78" w14:textId="793D81E3" w:rsidR="00E23934" w:rsidRPr="00481D9B" w:rsidRDefault="00E23934" w:rsidP="00A758AD">
      <w:pPr>
        <w:spacing w:line="312" w:lineRule="auto"/>
        <w:rPr>
          <w:ins w:id="76" w:author="Hu Chuan-Peng" w:date="2023-06-07T02:52:00Z"/>
          <w:sz w:val="24"/>
          <w:szCs w:val="24"/>
          <w:rPrChange w:id="77" w:author="Hu Chuan-Peng" w:date="2023-06-07T02:53:00Z">
            <w:rPr>
              <w:ins w:id="78" w:author="Hu Chuan-Peng" w:date="2023-06-07T02:52:00Z"/>
              <w:b/>
              <w:bCs/>
              <w:szCs w:val="28"/>
            </w:rPr>
          </w:rPrChange>
        </w:rPr>
      </w:pPr>
      <w:ins w:id="79" w:author="Hu Chuan-Peng" w:date="2023-06-07T02:52:00Z">
        <w:r w:rsidRPr="00481D9B">
          <w:rPr>
            <w:sz w:val="24"/>
            <w:szCs w:val="24"/>
            <w:rPrChange w:id="80" w:author="Hu Chuan-Peng" w:date="2023-06-07T02:53:00Z">
              <w:rPr>
                <w:b/>
                <w:bCs/>
                <w:szCs w:val="28"/>
              </w:rPr>
            </w:rPrChange>
          </w:rPr>
          <w:t>[</w:t>
        </w:r>
      </w:ins>
      <w:ins w:id="81" w:author="Hu Chuan-Peng" w:date="2023-06-07T02:53:00Z">
        <w:r w:rsidR="00481D9B" w:rsidRPr="00481D9B">
          <w:rPr>
            <w:rFonts w:hint="eastAsia"/>
            <w:sz w:val="24"/>
            <w:szCs w:val="24"/>
            <w:rPrChange w:id="82" w:author="Hu Chuan-Peng" w:date="2023-06-07T02:53:00Z">
              <w:rPr>
                <w:rFonts w:hint="eastAsia"/>
                <w:b/>
                <w:bCs/>
                <w:szCs w:val="28"/>
              </w:rPr>
            </w:rPrChange>
          </w:rPr>
          <w:t>第</w:t>
        </w:r>
      </w:ins>
      <w:ins w:id="83" w:author="Hu Chuan-Peng" w:date="2023-06-07T02:52:00Z">
        <w:r w:rsidR="00944C81" w:rsidRPr="00481D9B">
          <w:rPr>
            <w:rFonts w:hint="eastAsia"/>
            <w:sz w:val="24"/>
            <w:szCs w:val="24"/>
            <w:rPrChange w:id="84" w:author="Hu Chuan-Peng" w:date="2023-06-07T02:53:00Z">
              <w:rPr>
                <w:rFonts w:hint="eastAsia"/>
                <w:b/>
                <w:bCs/>
                <w:szCs w:val="28"/>
              </w:rPr>
            </w:rPrChange>
          </w:rPr>
          <w:t>一段的主旨句</w:t>
        </w:r>
        <w:r w:rsidRPr="00481D9B">
          <w:rPr>
            <w:sz w:val="24"/>
            <w:szCs w:val="24"/>
            <w:rPrChange w:id="85" w:author="Hu Chuan-Peng" w:date="2023-06-07T02:53:00Z">
              <w:rPr>
                <w:b/>
                <w:bCs/>
                <w:szCs w:val="28"/>
              </w:rPr>
            </w:rPrChange>
          </w:rPr>
          <w:t>]</w:t>
        </w:r>
      </w:ins>
    </w:p>
    <w:p w14:paraId="5B2BBE35" w14:textId="3F4ED241" w:rsidR="00481D9B" w:rsidRPr="00481D9B" w:rsidRDefault="00481D9B" w:rsidP="00481D9B">
      <w:pPr>
        <w:spacing w:line="312" w:lineRule="auto"/>
        <w:rPr>
          <w:ins w:id="86" w:author="Hu Chuan-Peng" w:date="2023-06-07T02:53:00Z"/>
          <w:sz w:val="24"/>
          <w:szCs w:val="24"/>
          <w:rPrChange w:id="87" w:author="Hu Chuan-Peng" w:date="2023-06-07T02:53:00Z">
            <w:rPr>
              <w:ins w:id="88" w:author="Hu Chuan-Peng" w:date="2023-06-07T02:53:00Z"/>
              <w:b/>
              <w:bCs/>
              <w:szCs w:val="28"/>
            </w:rPr>
          </w:rPrChange>
        </w:rPr>
      </w:pPr>
      <w:ins w:id="89" w:author="Hu Chuan-Peng" w:date="2023-06-07T02:53:00Z">
        <w:r w:rsidRPr="00481D9B">
          <w:rPr>
            <w:sz w:val="24"/>
            <w:szCs w:val="24"/>
            <w:rPrChange w:id="90" w:author="Hu Chuan-Peng" w:date="2023-06-07T02:53:00Z">
              <w:rPr>
                <w:b/>
                <w:bCs/>
                <w:szCs w:val="28"/>
              </w:rPr>
            </w:rPrChange>
          </w:rPr>
          <w:t>[</w:t>
        </w:r>
        <w:r w:rsidRPr="00481D9B">
          <w:rPr>
            <w:rFonts w:hint="eastAsia"/>
            <w:sz w:val="24"/>
            <w:szCs w:val="24"/>
            <w:rPrChange w:id="91" w:author="Hu Chuan-Peng" w:date="2023-06-07T02:53:00Z">
              <w:rPr>
                <w:rFonts w:hint="eastAsia"/>
                <w:b/>
                <w:bCs/>
                <w:szCs w:val="28"/>
              </w:rPr>
            </w:rPrChange>
          </w:rPr>
          <w:t>第二段的主旨句</w:t>
        </w:r>
        <w:r w:rsidRPr="00481D9B">
          <w:rPr>
            <w:sz w:val="24"/>
            <w:szCs w:val="24"/>
            <w:rPrChange w:id="92" w:author="Hu Chuan-Peng" w:date="2023-06-07T02:53:00Z">
              <w:rPr>
                <w:b/>
                <w:bCs/>
                <w:szCs w:val="28"/>
              </w:rPr>
            </w:rPrChange>
          </w:rPr>
          <w:t>]</w:t>
        </w:r>
      </w:ins>
    </w:p>
    <w:p w14:paraId="305FF25D" w14:textId="29CFF665" w:rsidR="00481D9B" w:rsidRPr="00481D9B" w:rsidRDefault="00481D9B" w:rsidP="00481D9B">
      <w:pPr>
        <w:spacing w:line="312" w:lineRule="auto"/>
        <w:rPr>
          <w:ins w:id="93" w:author="Hu Chuan-Peng" w:date="2023-06-07T02:53:00Z"/>
          <w:sz w:val="24"/>
          <w:szCs w:val="24"/>
          <w:rPrChange w:id="94" w:author="Hu Chuan-Peng" w:date="2023-06-07T02:53:00Z">
            <w:rPr>
              <w:ins w:id="95" w:author="Hu Chuan-Peng" w:date="2023-06-07T02:53:00Z"/>
              <w:b/>
              <w:bCs/>
              <w:szCs w:val="28"/>
            </w:rPr>
          </w:rPrChange>
        </w:rPr>
      </w:pPr>
      <w:ins w:id="96" w:author="Hu Chuan-Peng" w:date="2023-06-07T02:53:00Z">
        <w:r w:rsidRPr="00481D9B">
          <w:rPr>
            <w:sz w:val="24"/>
            <w:szCs w:val="24"/>
            <w:rPrChange w:id="97" w:author="Hu Chuan-Peng" w:date="2023-06-07T02:53:00Z">
              <w:rPr>
                <w:b/>
                <w:bCs/>
                <w:szCs w:val="28"/>
              </w:rPr>
            </w:rPrChange>
          </w:rPr>
          <w:t>[</w:t>
        </w:r>
        <w:r w:rsidRPr="00481D9B">
          <w:rPr>
            <w:rFonts w:hint="eastAsia"/>
            <w:sz w:val="24"/>
            <w:szCs w:val="24"/>
            <w:rPrChange w:id="98" w:author="Hu Chuan-Peng" w:date="2023-06-07T02:53:00Z">
              <w:rPr>
                <w:rFonts w:hint="eastAsia"/>
                <w:b/>
                <w:bCs/>
                <w:szCs w:val="28"/>
              </w:rPr>
            </w:rPrChange>
          </w:rPr>
          <w:t>第三段的主旨句</w:t>
        </w:r>
        <w:r w:rsidRPr="00481D9B">
          <w:rPr>
            <w:sz w:val="24"/>
            <w:szCs w:val="24"/>
            <w:rPrChange w:id="99" w:author="Hu Chuan-Peng" w:date="2023-06-07T02:53:00Z">
              <w:rPr>
                <w:b/>
                <w:bCs/>
                <w:szCs w:val="28"/>
              </w:rPr>
            </w:rPrChange>
          </w:rPr>
          <w:t>]</w:t>
        </w:r>
      </w:ins>
    </w:p>
    <w:p w14:paraId="66347D7B" w14:textId="438E3C9A" w:rsidR="00481D9B" w:rsidRPr="00481D9B" w:rsidRDefault="00481D9B" w:rsidP="00481D9B">
      <w:pPr>
        <w:spacing w:line="312" w:lineRule="auto"/>
        <w:rPr>
          <w:ins w:id="100" w:author="Hu Chuan-Peng" w:date="2023-06-07T02:53:00Z"/>
          <w:sz w:val="24"/>
          <w:szCs w:val="24"/>
          <w:rPrChange w:id="101" w:author="Hu Chuan-Peng" w:date="2023-06-07T02:53:00Z">
            <w:rPr>
              <w:ins w:id="102" w:author="Hu Chuan-Peng" w:date="2023-06-07T02:53:00Z"/>
              <w:b/>
              <w:bCs/>
              <w:szCs w:val="28"/>
            </w:rPr>
          </w:rPrChange>
        </w:rPr>
      </w:pPr>
      <w:ins w:id="103" w:author="Hu Chuan-Peng" w:date="2023-06-07T02:53:00Z">
        <w:r w:rsidRPr="00481D9B">
          <w:rPr>
            <w:sz w:val="24"/>
            <w:szCs w:val="24"/>
            <w:rPrChange w:id="104" w:author="Hu Chuan-Peng" w:date="2023-06-07T02:53:00Z">
              <w:rPr>
                <w:b/>
                <w:bCs/>
                <w:szCs w:val="28"/>
              </w:rPr>
            </w:rPrChange>
          </w:rPr>
          <w:t>[</w:t>
        </w:r>
        <w:r w:rsidRPr="00481D9B">
          <w:rPr>
            <w:rFonts w:hint="eastAsia"/>
            <w:sz w:val="24"/>
            <w:szCs w:val="24"/>
            <w:rPrChange w:id="105" w:author="Hu Chuan-Peng" w:date="2023-06-07T02:53:00Z">
              <w:rPr>
                <w:rFonts w:hint="eastAsia"/>
                <w:b/>
                <w:bCs/>
                <w:szCs w:val="28"/>
              </w:rPr>
            </w:rPrChange>
          </w:rPr>
          <w:t>第四段的主旨句</w:t>
        </w:r>
        <w:r w:rsidRPr="00481D9B">
          <w:rPr>
            <w:sz w:val="24"/>
            <w:szCs w:val="24"/>
            <w:rPrChange w:id="106" w:author="Hu Chuan-Peng" w:date="2023-06-07T02:53:00Z">
              <w:rPr>
                <w:b/>
                <w:bCs/>
                <w:szCs w:val="28"/>
              </w:rPr>
            </w:rPrChange>
          </w:rPr>
          <w:t>]</w:t>
        </w:r>
      </w:ins>
    </w:p>
    <w:p w14:paraId="42B51A2B" w14:textId="103F8882" w:rsidR="00481D9B" w:rsidRPr="00481D9B" w:rsidRDefault="00481D9B" w:rsidP="00481D9B">
      <w:pPr>
        <w:spacing w:line="312" w:lineRule="auto"/>
        <w:rPr>
          <w:ins w:id="107" w:author="Hu Chuan-Peng" w:date="2023-06-07T02:53:00Z"/>
          <w:sz w:val="24"/>
          <w:szCs w:val="24"/>
          <w:rPrChange w:id="108" w:author="Hu Chuan-Peng" w:date="2023-06-07T02:53:00Z">
            <w:rPr>
              <w:ins w:id="109" w:author="Hu Chuan-Peng" w:date="2023-06-07T02:53:00Z"/>
              <w:b/>
              <w:bCs/>
              <w:szCs w:val="28"/>
            </w:rPr>
          </w:rPrChange>
        </w:rPr>
      </w:pPr>
      <w:ins w:id="110" w:author="Hu Chuan-Peng" w:date="2023-06-07T02:53:00Z">
        <w:r w:rsidRPr="00481D9B">
          <w:rPr>
            <w:sz w:val="24"/>
            <w:szCs w:val="24"/>
            <w:rPrChange w:id="111" w:author="Hu Chuan-Peng" w:date="2023-06-07T02:53:00Z">
              <w:rPr>
                <w:b/>
                <w:bCs/>
                <w:szCs w:val="28"/>
              </w:rPr>
            </w:rPrChange>
          </w:rPr>
          <w:t>[</w:t>
        </w:r>
        <w:r w:rsidRPr="00481D9B">
          <w:rPr>
            <w:rFonts w:hint="eastAsia"/>
            <w:sz w:val="24"/>
            <w:szCs w:val="24"/>
            <w:rPrChange w:id="112" w:author="Hu Chuan-Peng" w:date="2023-06-07T02:53:00Z">
              <w:rPr>
                <w:rFonts w:hint="eastAsia"/>
                <w:b/>
                <w:bCs/>
                <w:szCs w:val="28"/>
              </w:rPr>
            </w:rPrChange>
          </w:rPr>
          <w:t>第五段的主旨句</w:t>
        </w:r>
        <w:r w:rsidRPr="00481D9B">
          <w:rPr>
            <w:sz w:val="24"/>
            <w:szCs w:val="24"/>
            <w:rPrChange w:id="113" w:author="Hu Chuan-Peng" w:date="2023-06-07T02:53:00Z">
              <w:rPr>
                <w:b/>
                <w:bCs/>
                <w:szCs w:val="28"/>
              </w:rPr>
            </w:rPrChange>
          </w:rPr>
          <w:t>]</w:t>
        </w:r>
      </w:ins>
    </w:p>
    <w:p w14:paraId="5E9A45C9" w14:textId="77777777" w:rsidR="00481D9B" w:rsidRDefault="00481D9B" w:rsidP="00A758AD">
      <w:pPr>
        <w:spacing w:line="312" w:lineRule="auto"/>
        <w:rPr>
          <w:ins w:id="114" w:author="Hu Chuan-Peng" w:date="2023-06-07T02:46:00Z"/>
          <w:b/>
          <w:bCs/>
          <w:szCs w:val="28"/>
        </w:rPr>
      </w:pPr>
    </w:p>
    <w:p w14:paraId="0A3ED9E0" w14:textId="0635F32A" w:rsidR="00A758AD" w:rsidRPr="00A354F6" w:rsidRDefault="00A758AD" w:rsidP="00A758AD">
      <w:pPr>
        <w:spacing w:line="312" w:lineRule="auto"/>
        <w:rPr>
          <w:b/>
          <w:bCs/>
          <w:szCs w:val="28"/>
        </w:rPr>
      </w:pPr>
      <w:r w:rsidRPr="00A354F6">
        <w:rPr>
          <w:b/>
          <w:bCs/>
          <w:szCs w:val="28"/>
        </w:rPr>
        <w:t>2.</w:t>
      </w:r>
      <w:r w:rsidR="005E57FC">
        <w:rPr>
          <w:b/>
          <w:bCs/>
          <w:szCs w:val="28"/>
        </w:rPr>
        <w:t xml:space="preserve"> </w:t>
      </w:r>
      <w:r w:rsidRPr="00A354F6">
        <w:rPr>
          <w:rFonts w:hint="eastAsia"/>
          <w:b/>
          <w:bCs/>
          <w:szCs w:val="28"/>
        </w:rPr>
        <w:t>方法</w:t>
      </w:r>
    </w:p>
    <w:p w14:paraId="28391941" w14:textId="2157E273" w:rsidR="00A758AD" w:rsidRPr="00A354F6" w:rsidRDefault="00A758AD" w:rsidP="00A758AD">
      <w:pPr>
        <w:spacing w:line="312" w:lineRule="auto"/>
        <w:rPr>
          <w:b/>
          <w:bCs/>
          <w:szCs w:val="28"/>
        </w:rPr>
      </w:pPr>
      <w:r w:rsidRPr="00A354F6">
        <w:rPr>
          <w:b/>
          <w:bCs/>
          <w:szCs w:val="28"/>
        </w:rPr>
        <w:t>2.1</w:t>
      </w:r>
      <w:r w:rsidRPr="00A354F6">
        <w:rPr>
          <w:rFonts w:hint="eastAsia"/>
          <w:b/>
          <w:bCs/>
          <w:szCs w:val="28"/>
        </w:rPr>
        <w:t>问卷</w:t>
      </w:r>
      <w:del w:id="115" w:author="Hu Chuan-Peng" w:date="2023-06-07T02:02:00Z">
        <w:r w:rsidRPr="00A354F6" w:rsidDel="001D627F">
          <w:rPr>
            <w:rFonts w:hint="eastAsia"/>
            <w:b/>
            <w:bCs/>
            <w:szCs w:val="28"/>
          </w:rPr>
          <w:delText>原始题目的</w:delText>
        </w:r>
      </w:del>
      <w:r w:rsidRPr="00A354F6">
        <w:rPr>
          <w:rFonts w:hint="eastAsia"/>
          <w:b/>
          <w:bCs/>
          <w:szCs w:val="28"/>
        </w:rPr>
        <w:t>收集</w:t>
      </w:r>
      <w:ins w:id="116" w:author="Hu Chuan-Peng" w:date="2023-06-07T02:04:00Z">
        <w:r w:rsidR="001D627F">
          <w:rPr>
            <w:rFonts w:hint="eastAsia"/>
            <w:b/>
            <w:bCs/>
            <w:szCs w:val="28"/>
          </w:rPr>
          <w:t>与筛选</w:t>
        </w:r>
      </w:ins>
    </w:p>
    <w:p w14:paraId="318A92E7" w14:textId="214064A8" w:rsidR="00A758AD" w:rsidRPr="00A354F6" w:rsidRDefault="00A758AD" w:rsidP="00A354F6">
      <w:pPr>
        <w:spacing w:line="360" w:lineRule="auto"/>
        <w:ind w:firstLine="557"/>
        <w:rPr>
          <w:sz w:val="24"/>
          <w:szCs w:val="24"/>
        </w:rPr>
      </w:pPr>
      <w:del w:id="117" w:author="Hu Chuan-Peng" w:date="2023-06-07T02:02:00Z">
        <w:r w:rsidRPr="00A354F6" w:rsidDel="001D627F">
          <w:rPr>
            <w:rFonts w:hint="eastAsia"/>
            <w:sz w:val="24"/>
            <w:szCs w:val="24"/>
          </w:rPr>
          <w:delText>根据中国学生心理健康问题检出率</w:delText>
        </w:r>
      </w:del>
      <w:ins w:id="118" w:author="Hu Chuan-Peng" w:date="2023-06-07T02:02:00Z">
        <w:r w:rsidR="001D627F">
          <w:rPr>
            <w:rFonts w:hint="eastAsia"/>
            <w:sz w:val="24"/>
            <w:szCs w:val="24"/>
          </w:rPr>
          <w:t>以</w:t>
        </w:r>
        <w:r w:rsidR="001D627F" w:rsidRPr="00A354F6">
          <w:rPr>
            <w:rFonts w:hint="eastAsia"/>
            <w:sz w:val="24"/>
            <w:szCs w:val="24"/>
          </w:rPr>
          <w:t>中国学生心理健康问题检出率</w:t>
        </w:r>
      </w:ins>
      <w:r w:rsidRPr="00A354F6">
        <w:rPr>
          <w:sz w:val="24"/>
          <w:szCs w:val="24"/>
        </w:rPr>
        <w:t>(Section: Prevalence of mental health problems of Chinese students)</w:t>
      </w:r>
      <w:r w:rsidRPr="00A354F6">
        <w:rPr>
          <w:rFonts w:hint="eastAsia"/>
          <w:sz w:val="24"/>
          <w:szCs w:val="24"/>
        </w:rPr>
        <w:t>专栏中的四篇</w:t>
      </w:r>
      <w:ins w:id="119" w:author="Hu Chuan-Peng" w:date="2023-06-07T02:02:00Z">
        <w:r w:rsidR="001D627F">
          <w:rPr>
            <w:rFonts w:hint="eastAsia"/>
            <w:sz w:val="24"/>
            <w:szCs w:val="24"/>
          </w:rPr>
          <w:t>最新的</w:t>
        </w:r>
      </w:ins>
      <w:r w:rsidRPr="00A354F6">
        <w:rPr>
          <w:rFonts w:hint="eastAsia"/>
          <w:sz w:val="24"/>
          <w:szCs w:val="24"/>
        </w:rPr>
        <w:t>元分析</w:t>
      </w:r>
      <w:ins w:id="120" w:author="Hu Chuan-Peng" w:date="2023-06-07T02:02:00Z">
        <w:r w:rsidR="001D627F">
          <w:rPr>
            <w:rFonts w:hint="eastAsia"/>
            <w:sz w:val="24"/>
            <w:szCs w:val="24"/>
          </w:rPr>
          <w:t>为基础</w:t>
        </w:r>
      </w:ins>
      <w:del w:id="121" w:author="Hu Chuan-Peng" w:date="2023-06-07T02:03:00Z">
        <w:r w:rsidRPr="00A354F6" w:rsidDel="001D627F">
          <w:rPr>
            <w:rFonts w:hint="eastAsia"/>
            <w:sz w:val="24"/>
            <w:szCs w:val="24"/>
          </w:rPr>
          <w:delText>中所涉及的元分析数据进行原始量表题目的收集</w:delText>
        </w:r>
      </w:del>
      <w:r w:rsidR="00A354F6" w:rsidRPr="00A354F6">
        <w:rPr>
          <w:sz w:val="24"/>
          <w:szCs w:val="24"/>
        </w:rPr>
        <w:fldChar w:fldCharType="begin"/>
      </w:r>
      <w:r w:rsidR="008A22C9">
        <w:rPr>
          <w:sz w:val="24"/>
          <w:szCs w:val="24"/>
        </w:rPr>
        <w:instrText xml:space="preserve"> ADDIN NE.Ref.{D9ADA21F-8E83-41E7-8C2F-D3F8BF829121}</w:instrText>
      </w:r>
      <w:r w:rsidR="00A354F6" w:rsidRPr="00A354F6">
        <w:rPr>
          <w:sz w:val="24"/>
          <w:szCs w:val="24"/>
        </w:rPr>
        <w:fldChar w:fldCharType="separate"/>
      </w:r>
      <w:r w:rsidR="008A22C9">
        <w:rPr>
          <w:color w:val="000000"/>
          <w:kern w:val="0"/>
          <w:sz w:val="24"/>
          <w:szCs w:val="24"/>
        </w:rPr>
        <w:t>(</w:t>
      </w:r>
      <w:r w:rsidR="008A22C9">
        <w:rPr>
          <w:color w:val="000000"/>
          <w:kern w:val="0"/>
          <w:sz w:val="24"/>
          <w:szCs w:val="24"/>
        </w:rPr>
        <w:t>于晓琪等</w:t>
      </w:r>
      <w:r w:rsidR="008A22C9">
        <w:rPr>
          <w:color w:val="000000"/>
          <w:kern w:val="0"/>
          <w:sz w:val="24"/>
          <w:szCs w:val="24"/>
        </w:rPr>
        <w:t xml:space="preserve">, 2022; </w:t>
      </w:r>
      <w:r w:rsidR="008A22C9">
        <w:rPr>
          <w:color w:val="000000"/>
          <w:kern w:val="0"/>
          <w:sz w:val="24"/>
          <w:szCs w:val="24"/>
        </w:rPr>
        <w:t>黄潇潇等</w:t>
      </w:r>
      <w:r w:rsidR="008A22C9">
        <w:rPr>
          <w:color w:val="000000"/>
          <w:kern w:val="0"/>
          <w:sz w:val="24"/>
          <w:szCs w:val="24"/>
        </w:rPr>
        <w:t xml:space="preserve">, 2022; </w:t>
      </w:r>
      <w:r w:rsidR="008A22C9">
        <w:rPr>
          <w:color w:val="000000"/>
          <w:kern w:val="0"/>
          <w:sz w:val="24"/>
          <w:szCs w:val="24"/>
        </w:rPr>
        <w:t>张亚利等</w:t>
      </w:r>
      <w:r w:rsidR="008A22C9">
        <w:rPr>
          <w:color w:val="000000"/>
          <w:kern w:val="0"/>
          <w:sz w:val="24"/>
          <w:szCs w:val="24"/>
        </w:rPr>
        <w:t xml:space="preserve">, 2022; </w:t>
      </w:r>
      <w:r w:rsidR="008A22C9">
        <w:rPr>
          <w:color w:val="000000"/>
          <w:kern w:val="0"/>
          <w:sz w:val="24"/>
          <w:szCs w:val="24"/>
        </w:rPr>
        <w:t>陈雨濛等</w:t>
      </w:r>
      <w:r w:rsidR="008A22C9">
        <w:rPr>
          <w:color w:val="000000"/>
          <w:kern w:val="0"/>
          <w:sz w:val="24"/>
          <w:szCs w:val="24"/>
        </w:rPr>
        <w:t>, 2022)</w:t>
      </w:r>
      <w:r w:rsidR="00A354F6" w:rsidRPr="00A354F6">
        <w:rPr>
          <w:sz w:val="24"/>
          <w:szCs w:val="24"/>
        </w:rPr>
        <w:fldChar w:fldCharType="end"/>
      </w:r>
      <w:ins w:id="122" w:author="Hu Chuan-Peng" w:date="2023-06-07T02:03:00Z">
        <w:r w:rsidR="001D627F">
          <w:rPr>
            <w:rFonts w:hint="eastAsia"/>
            <w:sz w:val="24"/>
            <w:szCs w:val="24"/>
          </w:rPr>
          <w:t>，收集所有用于抑郁检出的问卷</w:t>
        </w:r>
      </w:ins>
      <w:ins w:id="123" w:author="Hu Chuan-Peng" w:date="2023-06-07T02:04:00Z">
        <w:r w:rsidR="001D627F">
          <w:rPr>
            <w:rFonts w:hint="eastAsia"/>
            <w:sz w:val="24"/>
            <w:szCs w:val="24"/>
          </w:rPr>
          <w:t>，</w:t>
        </w:r>
        <w:r w:rsidR="001D627F" w:rsidRPr="00A354F6">
          <w:rPr>
            <w:rFonts w:hint="eastAsia"/>
            <w:sz w:val="24"/>
            <w:szCs w:val="24"/>
          </w:rPr>
          <w:t>共</w:t>
        </w:r>
        <w:r w:rsidR="001D627F" w:rsidRPr="00A354F6">
          <w:rPr>
            <w:rFonts w:hint="eastAsia"/>
            <w:sz w:val="24"/>
            <w:szCs w:val="24"/>
          </w:rPr>
          <w:t>3</w:t>
        </w:r>
        <w:r w:rsidR="001D627F" w:rsidRPr="00A354F6">
          <w:rPr>
            <w:sz w:val="24"/>
            <w:szCs w:val="24"/>
          </w:rPr>
          <w:t>4</w:t>
        </w:r>
        <w:r w:rsidR="001D627F" w:rsidRPr="00A354F6">
          <w:rPr>
            <w:rFonts w:hint="eastAsia"/>
            <w:sz w:val="24"/>
            <w:szCs w:val="24"/>
          </w:rPr>
          <w:t>个量表</w:t>
        </w:r>
        <w:r w:rsidR="001D627F">
          <w:rPr>
            <w:rFonts w:hint="eastAsia"/>
            <w:sz w:val="24"/>
            <w:szCs w:val="24"/>
          </w:rPr>
          <w:t>。具体问卷名见表</w:t>
        </w:r>
        <w:r w:rsidR="001D627F">
          <w:rPr>
            <w:rFonts w:hint="eastAsia"/>
            <w:sz w:val="24"/>
            <w:szCs w:val="24"/>
          </w:rPr>
          <w:t>1</w:t>
        </w:r>
        <w:r w:rsidR="001D627F">
          <w:rPr>
            <w:rFonts w:hint="eastAsia"/>
            <w:sz w:val="24"/>
            <w:szCs w:val="24"/>
          </w:rPr>
          <w:t>。</w:t>
        </w:r>
      </w:ins>
      <w:del w:id="124" w:author="Hu Chuan-Peng" w:date="2023-06-07T02:03:00Z">
        <w:r w:rsidRPr="00A354F6" w:rsidDel="001D627F">
          <w:rPr>
            <w:rFonts w:hint="eastAsia"/>
            <w:sz w:val="24"/>
            <w:szCs w:val="24"/>
          </w:rPr>
          <w:delText>。</w:delText>
        </w:r>
      </w:del>
    </w:p>
    <w:p w14:paraId="26682D29" w14:textId="1EA0C3F3" w:rsidR="005E57FC" w:rsidRPr="00A52E91" w:rsidDel="001D627F" w:rsidRDefault="001D627F" w:rsidP="00A52E91">
      <w:pPr>
        <w:spacing w:line="360" w:lineRule="auto"/>
        <w:ind w:firstLineChars="200" w:firstLine="480"/>
        <w:rPr>
          <w:del w:id="125" w:author="Hu Chuan-Peng" w:date="2023-06-07T02:04:00Z"/>
          <w:sz w:val="24"/>
          <w:szCs w:val="24"/>
        </w:rPr>
      </w:pPr>
      <w:ins w:id="126" w:author="Hu Chuan-Peng" w:date="2023-06-07T02:07:00Z">
        <w:r>
          <w:rPr>
            <w:rFonts w:hint="eastAsia"/>
            <w:sz w:val="24"/>
            <w:szCs w:val="24"/>
          </w:rPr>
          <w:t>针对</w:t>
        </w:r>
      </w:ins>
      <w:del w:id="127" w:author="Hu Chuan-Peng" w:date="2023-06-07T02:04:00Z">
        <w:r w:rsidR="00A758AD" w:rsidRPr="00A354F6" w:rsidDel="001D627F">
          <w:rPr>
            <w:rFonts w:hint="eastAsia"/>
            <w:sz w:val="24"/>
            <w:szCs w:val="24"/>
          </w:rPr>
          <w:delText>抑郁检出</w:delText>
        </w:r>
        <w:r w:rsidR="00A354F6" w:rsidRPr="00A354F6" w:rsidDel="001D627F">
          <w:rPr>
            <w:rFonts w:hint="eastAsia"/>
            <w:sz w:val="24"/>
            <w:szCs w:val="24"/>
          </w:rPr>
          <w:delText>量表</w:delText>
        </w:r>
        <w:r w:rsidR="00A758AD" w:rsidRPr="00A354F6" w:rsidDel="001D627F">
          <w:rPr>
            <w:rFonts w:hint="eastAsia"/>
            <w:sz w:val="24"/>
            <w:szCs w:val="24"/>
          </w:rPr>
          <w:delText>包括</w:delText>
        </w:r>
        <w:r w:rsidR="00196CC3" w:rsidRPr="00A354F6" w:rsidDel="001D627F">
          <w:rPr>
            <w:sz w:val="24"/>
            <w:szCs w:val="24"/>
          </w:rPr>
          <w:delText>Zung</w:delText>
        </w:r>
        <w:r w:rsidR="00196CC3" w:rsidRPr="00A354F6" w:rsidDel="001D627F">
          <w:rPr>
            <w:sz w:val="24"/>
            <w:szCs w:val="24"/>
          </w:rPr>
          <w:delText>氏抑郁自评量表</w:delText>
        </w:r>
        <w:r w:rsidR="00196CC3" w:rsidRPr="00A354F6" w:rsidDel="001D627F">
          <w:rPr>
            <w:sz w:val="24"/>
            <w:szCs w:val="24"/>
          </w:rPr>
          <w:delText>(SDS)</w:delText>
        </w:r>
        <w:r w:rsidR="00196CC3" w:rsidRPr="00A354F6" w:rsidDel="001D627F">
          <w:rPr>
            <w:rFonts w:hint="eastAsia"/>
            <w:sz w:val="24"/>
            <w:szCs w:val="24"/>
          </w:rPr>
          <w:delText>、</w:delText>
        </w:r>
        <w:r w:rsidR="00196CC3" w:rsidRPr="00A354F6" w:rsidDel="001D627F">
          <w:rPr>
            <w:sz w:val="24"/>
            <w:szCs w:val="24"/>
          </w:rPr>
          <w:delText>症状自评量表（</w:delText>
        </w:r>
        <w:r w:rsidR="00196CC3" w:rsidRPr="00A354F6" w:rsidDel="001D627F">
          <w:rPr>
            <w:sz w:val="24"/>
            <w:szCs w:val="24"/>
          </w:rPr>
          <w:delText>SCL-90</w:delText>
        </w:r>
        <w:r w:rsidR="00196CC3" w:rsidRPr="00A354F6" w:rsidDel="001D627F">
          <w:rPr>
            <w:sz w:val="24"/>
            <w:szCs w:val="24"/>
          </w:rPr>
          <w:delText>）</w:delText>
        </w:r>
        <w:r w:rsidR="00196CC3" w:rsidRPr="00A354F6" w:rsidDel="001D627F">
          <w:rPr>
            <w:rFonts w:hint="eastAsia"/>
            <w:sz w:val="24"/>
            <w:szCs w:val="24"/>
          </w:rPr>
          <w:delText>、</w:delText>
        </w:r>
        <w:r w:rsidR="00196CC3" w:rsidRPr="00A354F6" w:rsidDel="001D627F">
          <w:rPr>
            <w:sz w:val="24"/>
            <w:szCs w:val="24"/>
          </w:rPr>
          <w:delText>流调中心抑郁量表</w:delText>
        </w:r>
        <w:r w:rsidR="00196CC3" w:rsidRPr="00A354F6" w:rsidDel="001D627F">
          <w:rPr>
            <w:sz w:val="24"/>
            <w:szCs w:val="24"/>
          </w:rPr>
          <w:delText>(CES-D)</w:delText>
        </w:r>
        <w:r w:rsidR="00196CC3" w:rsidRPr="00A354F6" w:rsidDel="001D627F">
          <w:rPr>
            <w:rFonts w:hint="eastAsia"/>
            <w:sz w:val="24"/>
            <w:szCs w:val="24"/>
          </w:rPr>
          <w:delText>、</w:delText>
        </w:r>
        <w:r w:rsidR="00196CC3" w:rsidRPr="00A354F6" w:rsidDel="001D627F">
          <w:rPr>
            <w:sz w:val="24"/>
            <w:szCs w:val="24"/>
          </w:rPr>
          <w:delText>儿童抑郁量表</w:delText>
        </w:r>
        <w:r w:rsidR="00196CC3" w:rsidRPr="00A354F6" w:rsidDel="001D627F">
          <w:rPr>
            <w:sz w:val="24"/>
            <w:szCs w:val="24"/>
          </w:rPr>
          <w:delText>(CDI)</w:delText>
        </w:r>
        <w:r w:rsidR="00196CC3" w:rsidRPr="00A354F6" w:rsidDel="001D627F">
          <w:rPr>
            <w:rFonts w:hint="eastAsia"/>
            <w:sz w:val="24"/>
            <w:szCs w:val="24"/>
          </w:rPr>
          <w:delText>、</w:delText>
        </w:r>
        <w:r w:rsidR="00A354F6" w:rsidRPr="00A354F6" w:rsidDel="001D627F">
          <w:rPr>
            <w:sz w:val="24"/>
            <w:szCs w:val="24"/>
          </w:rPr>
          <w:delText>儿童抑郁障碍自评量表</w:delText>
        </w:r>
        <w:r w:rsidR="00A354F6" w:rsidRPr="00A354F6" w:rsidDel="001D627F">
          <w:rPr>
            <w:sz w:val="24"/>
            <w:szCs w:val="24"/>
          </w:rPr>
          <w:delText>(DSRSC)</w:delText>
        </w:r>
        <w:r w:rsidR="00A354F6" w:rsidRPr="00A354F6" w:rsidDel="001D627F">
          <w:rPr>
            <w:rFonts w:hint="eastAsia"/>
            <w:sz w:val="24"/>
            <w:szCs w:val="24"/>
          </w:rPr>
          <w:delText>、</w:delText>
        </w:r>
        <w:r w:rsidR="00A354F6" w:rsidRPr="00A354F6" w:rsidDel="001D627F">
          <w:rPr>
            <w:sz w:val="24"/>
            <w:szCs w:val="24"/>
          </w:rPr>
          <w:delText>贝克抑郁量表第</w:delText>
        </w:r>
        <w:r w:rsidR="00A354F6" w:rsidRPr="00A354F6" w:rsidDel="001D627F">
          <w:rPr>
            <w:sz w:val="24"/>
            <w:szCs w:val="24"/>
          </w:rPr>
          <w:delText>1</w:delText>
        </w:r>
        <w:r w:rsidR="00A354F6" w:rsidRPr="00A354F6" w:rsidDel="001D627F">
          <w:rPr>
            <w:sz w:val="24"/>
            <w:szCs w:val="24"/>
          </w:rPr>
          <w:delText>版（</w:delText>
        </w:r>
        <w:r w:rsidR="00A354F6" w:rsidRPr="00A354F6" w:rsidDel="001D627F">
          <w:rPr>
            <w:sz w:val="24"/>
            <w:szCs w:val="24"/>
          </w:rPr>
          <w:delText>BDI-I</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中学生心理健康量表（</w:delText>
        </w:r>
        <w:r w:rsidR="00A354F6" w:rsidRPr="00A354F6" w:rsidDel="001D627F">
          <w:rPr>
            <w:sz w:val="24"/>
            <w:szCs w:val="24"/>
          </w:rPr>
          <w:delText>MSSMHS</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贝克抑郁量表第</w:delText>
        </w:r>
        <w:r w:rsidR="00A354F6" w:rsidRPr="00A354F6" w:rsidDel="001D627F">
          <w:rPr>
            <w:sz w:val="24"/>
            <w:szCs w:val="24"/>
          </w:rPr>
          <w:delText>2</w:delText>
        </w:r>
        <w:r w:rsidR="00A354F6" w:rsidRPr="00A354F6" w:rsidDel="001D627F">
          <w:rPr>
            <w:sz w:val="24"/>
            <w:szCs w:val="24"/>
          </w:rPr>
          <w:delText>版（</w:delText>
        </w:r>
        <w:r w:rsidR="00A354F6" w:rsidRPr="00A354F6" w:rsidDel="001D627F">
          <w:rPr>
            <w:sz w:val="24"/>
            <w:szCs w:val="24"/>
          </w:rPr>
          <w:delText>BDI-II</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患者健康问卷</w:delText>
        </w:r>
        <w:r w:rsidR="00A354F6" w:rsidRPr="00A354F6" w:rsidDel="001D627F">
          <w:rPr>
            <w:sz w:val="24"/>
            <w:szCs w:val="24"/>
          </w:rPr>
          <w:delText>(PHQ-9)</w:delText>
        </w:r>
        <w:r w:rsidR="00A354F6" w:rsidRPr="00A354F6" w:rsidDel="001D627F">
          <w:rPr>
            <w:rFonts w:hint="eastAsia"/>
            <w:sz w:val="24"/>
            <w:szCs w:val="24"/>
          </w:rPr>
          <w:delText>、</w:delText>
        </w:r>
        <w:r w:rsidR="00A354F6" w:rsidRPr="00A354F6" w:rsidDel="001D627F">
          <w:rPr>
            <w:sz w:val="24"/>
            <w:szCs w:val="24"/>
          </w:rPr>
          <w:delText>抑郁</w:delText>
        </w:r>
        <w:r w:rsidR="00A354F6" w:rsidRPr="00A354F6" w:rsidDel="001D627F">
          <w:rPr>
            <w:sz w:val="24"/>
            <w:szCs w:val="24"/>
          </w:rPr>
          <w:delText>-</w:delText>
        </w:r>
        <w:r w:rsidR="00A354F6" w:rsidRPr="00A354F6" w:rsidDel="001D627F">
          <w:rPr>
            <w:sz w:val="24"/>
            <w:szCs w:val="24"/>
          </w:rPr>
          <w:delText>焦虑</w:delText>
        </w:r>
        <w:r w:rsidR="00A354F6" w:rsidRPr="00A354F6" w:rsidDel="001D627F">
          <w:rPr>
            <w:sz w:val="24"/>
            <w:szCs w:val="24"/>
          </w:rPr>
          <w:delText>-</w:delText>
        </w:r>
        <w:r w:rsidR="00A354F6" w:rsidRPr="00A354F6" w:rsidDel="001D627F">
          <w:rPr>
            <w:sz w:val="24"/>
            <w:szCs w:val="24"/>
          </w:rPr>
          <w:delText>压力量表简体中文版</w:delText>
        </w:r>
        <w:r w:rsidR="00A354F6" w:rsidRPr="00A354F6" w:rsidDel="001D627F">
          <w:rPr>
            <w:sz w:val="24"/>
            <w:szCs w:val="24"/>
          </w:rPr>
          <w:delText>(DASS-21)</w:delText>
        </w:r>
        <w:r w:rsidR="00A354F6" w:rsidRPr="00A354F6" w:rsidDel="001D627F">
          <w:rPr>
            <w:rFonts w:hint="eastAsia"/>
            <w:sz w:val="24"/>
            <w:szCs w:val="24"/>
          </w:rPr>
          <w:delText>、</w:delText>
        </w:r>
        <w:r w:rsidR="00A354F6" w:rsidRPr="00A354F6" w:rsidDel="001D627F">
          <w:rPr>
            <w:sz w:val="24"/>
            <w:szCs w:val="24"/>
          </w:rPr>
          <w:delText>Achenbach</w:delText>
        </w:r>
        <w:r w:rsidR="00A354F6" w:rsidRPr="00A354F6" w:rsidDel="001D627F">
          <w:rPr>
            <w:sz w:val="24"/>
            <w:szCs w:val="24"/>
          </w:rPr>
          <w:delText>父母用儿童行为量表</w:delText>
        </w:r>
        <w:r w:rsidR="00A354F6" w:rsidRPr="00A354F6" w:rsidDel="001D627F">
          <w:rPr>
            <w:sz w:val="24"/>
            <w:szCs w:val="24"/>
          </w:rPr>
          <w:delText>(CBCL)</w:delText>
        </w:r>
        <w:r w:rsidR="00A354F6" w:rsidRPr="00A354F6" w:rsidDel="001D627F">
          <w:rPr>
            <w:rFonts w:hint="eastAsia"/>
            <w:sz w:val="24"/>
            <w:szCs w:val="24"/>
          </w:rPr>
          <w:delText>、</w:delText>
        </w:r>
        <w:r w:rsidR="00A354F6" w:rsidRPr="00A354F6" w:rsidDel="001D627F">
          <w:rPr>
            <w:sz w:val="24"/>
            <w:szCs w:val="24"/>
          </w:rPr>
          <w:delText>情绪与心境问卷</w:delText>
        </w:r>
        <w:r w:rsidR="00A354F6" w:rsidRPr="00A354F6" w:rsidDel="001D627F">
          <w:rPr>
            <w:sz w:val="24"/>
            <w:szCs w:val="24"/>
          </w:rPr>
          <w:delText>(MFQ-C)</w:delText>
        </w:r>
        <w:r w:rsidR="00A354F6" w:rsidRPr="00A354F6" w:rsidDel="001D627F">
          <w:rPr>
            <w:rFonts w:hint="eastAsia"/>
            <w:sz w:val="24"/>
            <w:szCs w:val="24"/>
          </w:rPr>
          <w:delText>、</w:delText>
        </w:r>
        <w:r w:rsidR="00A354F6" w:rsidRPr="00A354F6" w:rsidDel="001D627F">
          <w:rPr>
            <w:sz w:val="24"/>
            <w:szCs w:val="24"/>
          </w:rPr>
          <w:delText>中学生抑郁量表</w:delText>
        </w:r>
        <w:r w:rsidR="00A354F6" w:rsidRPr="00A354F6" w:rsidDel="001D627F">
          <w:rPr>
            <w:sz w:val="24"/>
            <w:szCs w:val="24"/>
          </w:rPr>
          <w:delText>(CSSSDS)</w:delText>
        </w:r>
        <w:r w:rsidR="00A354F6" w:rsidRPr="00A354F6" w:rsidDel="001D627F">
          <w:rPr>
            <w:rFonts w:hint="eastAsia"/>
            <w:sz w:val="24"/>
            <w:szCs w:val="24"/>
          </w:rPr>
          <w:delText>、</w:delText>
        </w:r>
        <w:r w:rsidR="00A354F6" w:rsidRPr="00A354F6" w:rsidDel="001D627F">
          <w:rPr>
            <w:sz w:val="24"/>
            <w:szCs w:val="24"/>
          </w:rPr>
          <w:delText>流调中心抑郁量表</w:delText>
        </w:r>
        <w:r w:rsidR="00A354F6" w:rsidRPr="00A354F6" w:rsidDel="001D627F">
          <w:rPr>
            <w:rFonts w:hint="eastAsia"/>
            <w:sz w:val="24"/>
            <w:szCs w:val="24"/>
          </w:rPr>
          <w:delText>儿童版（</w:delText>
        </w:r>
        <w:r w:rsidR="00A354F6" w:rsidRPr="00A354F6" w:rsidDel="001D627F">
          <w:rPr>
            <w:sz w:val="24"/>
            <w:szCs w:val="24"/>
          </w:rPr>
          <w:delText>CES-D-C</w:delText>
        </w:r>
        <w:r w:rsidR="00A354F6" w:rsidRPr="00A354F6" w:rsidDel="001D627F">
          <w:rPr>
            <w:rFonts w:hint="eastAsia"/>
            <w:sz w:val="24"/>
            <w:szCs w:val="24"/>
          </w:rPr>
          <w:delText>）、</w:delText>
        </w:r>
        <w:r w:rsidR="00A354F6" w:rsidRPr="00A354F6" w:rsidDel="001D627F">
          <w:rPr>
            <w:sz w:val="24"/>
            <w:szCs w:val="24"/>
          </w:rPr>
          <w:delText>青少年抑郁量表（</w:delText>
        </w:r>
        <w:r w:rsidR="00A354F6" w:rsidRPr="00A354F6" w:rsidDel="001D627F">
          <w:rPr>
            <w:sz w:val="24"/>
            <w:szCs w:val="24"/>
          </w:rPr>
          <w:delText>ADI</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简明症状评定量表</w:delText>
        </w:r>
        <w:r w:rsidR="00A354F6" w:rsidRPr="00A354F6" w:rsidDel="001D627F">
          <w:rPr>
            <w:sz w:val="24"/>
            <w:szCs w:val="24"/>
          </w:rPr>
          <w:delText>(BSRS-5)</w:delText>
        </w:r>
        <w:r w:rsidR="00A354F6" w:rsidRPr="00A354F6" w:rsidDel="001D627F">
          <w:rPr>
            <w:rFonts w:hint="eastAsia"/>
            <w:sz w:val="24"/>
            <w:szCs w:val="24"/>
          </w:rPr>
          <w:delText>、简</w:delText>
        </w:r>
        <w:r w:rsidR="00A354F6" w:rsidRPr="00A354F6" w:rsidDel="001D627F">
          <w:rPr>
            <w:sz w:val="24"/>
            <w:szCs w:val="24"/>
          </w:rPr>
          <w:delText xml:space="preserve"> </w:delText>
        </w:r>
        <w:r w:rsidR="00A354F6" w:rsidRPr="00A354F6" w:rsidDel="001D627F">
          <w:rPr>
            <w:sz w:val="24"/>
            <w:szCs w:val="24"/>
          </w:rPr>
          <w:delText>版</w:delText>
        </w:r>
        <w:r w:rsidR="00A354F6" w:rsidRPr="00A354F6" w:rsidDel="001D627F">
          <w:rPr>
            <w:sz w:val="24"/>
            <w:szCs w:val="24"/>
          </w:rPr>
          <w:delText xml:space="preserve"> </w:delText>
        </w:r>
        <w:r w:rsidR="00A354F6" w:rsidRPr="00A354F6" w:rsidDel="001D627F">
          <w:rPr>
            <w:sz w:val="24"/>
            <w:szCs w:val="24"/>
          </w:rPr>
          <w:delText>流</w:delText>
        </w:r>
        <w:r w:rsidR="00A354F6" w:rsidRPr="00A354F6" w:rsidDel="001D627F">
          <w:rPr>
            <w:sz w:val="24"/>
            <w:szCs w:val="24"/>
          </w:rPr>
          <w:delText xml:space="preserve"> </w:delText>
        </w:r>
        <w:r w:rsidR="00A354F6" w:rsidRPr="00A354F6" w:rsidDel="001D627F">
          <w:rPr>
            <w:sz w:val="24"/>
            <w:szCs w:val="24"/>
          </w:rPr>
          <w:delText>调</w:delText>
        </w:r>
        <w:r w:rsidR="00A354F6" w:rsidRPr="00A354F6" w:rsidDel="001D627F">
          <w:rPr>
            <w:sz w:val="24"/>
            <w:szCs w:val="24"/>
          </w:rPr>
          <w:delText xml:space="preserve"> </w:delText>
        </w:r>
        <w:r w:rsidR="00A354F6" w:rsidRPr="00A354F6" w:rsidDel="001D627F">
          <w:rPr>
            <w:sz w:val="24"/>
            <w:szCs w:val="24"/>
          </w:rPr>
          <w:delText>中</w:delText>
        </w:r>
        <w:r w:rsidR="00A354F6" w:rsidRPr="00A354F6" w:rsidDel="001D627F">
          <w:rPr>
            <w:sz w:val="24"/>
            <w:szCs w:val="24"/>
          </w:rPr>
          <w:delText xml:space="preserve"> </w:delText>
        </w:r>
        <w:r w:rsidR="00A354F6" w:rsidRPr="00A354F6" w:rsidDel="001D627F">
          <w:rPr>
            <w:sz w:val="24"/>
            <w:szCs w:val="24"/>
          </w:rPr>
          <w:delText>心</w:delText>
        </w:r>
        <w:r w:rsidR="00A354F6" w:rsidRPr="00A354F6" w:rsidDel="001D627F">
          <w:rPr>
            <w:sz w:val="24"/>
            <w:szCs w:val="24"/>
          </w:rPr>
          <w:delText xml:space="preserve"> </w:delText>
        </w:r>
        <w:r w:rsidR="00A354F6" w:rsidRPr="00A354F6" w:rsidDel="001D627F">
          <w:rPr>
            <w:sz w:val="24"/>
            <w:szCs w:val="24"/>
          </w:rPr>
          <w:delText>抑</w:delText>
        </w:r>
        <w:r w:rsidR="00A354F6" w:rsidRPr="00A354F6" w:rsidDel="001D627F">
          <w:rPr>
            <w:sz w:val="24"/>
            <w:szCs w:val="24"/>
          </w:rPr>
          <w:delText xml:space="preserve"> </w:delText>
        </w:r>
        <w:r w:rsidR="00A354F6" w:rsidRPr="00A354F6" w:rsidDel="001D627F">
          <w:rPr>
            <w:sz w:val="24"/>
            <w:szCs w:val="24"/>
          </w:rPr>
          <w:delText>郁</w:delText>
        </w:r>
        <w:r w:rsidR="00A354F6" w:rsidRPr="00A354F6" w:rsidDel="001D627F">
          <w:rPr>
            <w:sz w:val="24"/>
            <w:szCs w:val="24"/>
          </w:rPr>
          <w:delText xml:space="preserve"> </w:delText>
        </w:r>
        <w:r w:rsidR="00A354F6" w:rsidRPr="00A354F6" w:rsidDel="001D627F">
          <w:rPr>
            <w:sz w:val="24"/>
            <w:szCs w:val="24"/>
          </w:rPr>
          <w:delText>量</w:delText>
        </w:r>
        <w:r w:rsidR="00A354F6" w:rsidRPr="00A354F6" w:rsidDel="001D627F">
          <w:rPr>
            <w:sz w:val="24"/>
            <w:szCs w:val="24"/>
          </w:rPr>
          <w:delText xml:space="preserve"> </w:delText>
        </w:r>
        <w:r w:rsidR="00A354F6" w:rsidRPr="00A354F6" w:rsidDel="001D627F">
          <w:rPr>
            <w:sz w:val="24"/>
            <w:szCs w:val="24"/>
          </w:rPr>
          <w:delText>表</w:delText>
        </w:r>
        <w:r w:rsidR="00A354F6" w:rsidRPr="00A354F6" w:rsidDel="001D627F">
          <w:rPr>
            <w:rFonts w:hint="eastAsia"/>
            <w:sz w:val="24"/>
            <w:szCs w:val="24"/>
          </w:rPr>
          <w:delText>(</w:delText>
        </w:r>
        <w:r w:rsidR="00A354F6" w:rsidRPr="00A354F6" w:rsidDel="001D627F">
          <w:rPr>
            <w:sz w:val="24"/>
            <w:szCs w:val="24"/>
          </w:rPr>
          <w:delText>CES-D-13)</w:delText>
        </w:r>
        <w:r w:rsidR="00A354F6" w:rsidRPr="00A354F6" w:rsidDel="001D627F">
          <w:rPr>
            <w:rFonts w:hint="eastAsia"/>
            <w:sz w:val="24"/>
            <w:szCs w:val="24"/>
          </w:rPr>
          <w:delText>、</w:delText>
        </w:r>
        <w:r w:rsidR="00A354F6" w:rsidRPr="00A354F6" w:rsidDel="001D627F">
          <w:rPr>
            <w:sz w:val="24"/>
            <w:szCs w:val="24"/>
          </w:rPr>
          <w:delText>中国教育小组调查量表（</w:delText>
        </w:r>
        <w:r w:rsidR="00A354F6" w:rsidRPr="00A354F6" w:rsidDel="001D627F">
          <w:rPr>
            <w:sz w:val="24"/>
            <w:szCs w:val="24"/>
          </w:rPr>
          <w:delText>CEPS</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抑郁状态问卷（</w:delText>
        </w:r>
        <w:r w:rsidR="00A354F6" w:rsidRPr="00A354F6" w:rsidDel="001D627F">
          <w:rPr>
            <w:sz w:val="24"/>
            <w:szCs w:val="24"/>
          </w:rPr>
          <w:delText>DSI</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自编问卷（</w:delText>
        </w:r>
        <w:r w:rsidR="00A354F6" w:rsidRPr="00A354F6" w:rsidDel="001D627F">
          <w:rPr>
            <w:sz w:val="24"/>
            <w:szCs w:val="24"/>
          </w:rPr>
          <w:delText>Gu_2020</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综合医院焦虑抑郁量表（</w:delText>
        </w:r>
        <w:r w:rsidR="00A354F6" w:rsidRPr="00A354F6" w:rsidDel="001D627F">
          <w:rPr>
            <w:sz w:val="24"/>
            <w:szCs w:val="24"/>
          </w:rPr>
          <w:delText>HADS</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汉密尔顿抑郁量表</w:delText>
        </w:r>
        <w:r w:rsidR="00A354F6" w:rsidRPr="00A354F6" w:rsidDel="001D627F">
          <w:rPr>
            <w:sz w:val="24"/>
            <w:szCs w:val="24"/>
          </w:rPr>
          <w:delText xml:space="preserve"> </w:delText>
        </w:r>
        <w:r w:rsidR="00A354F6" w:rsidRPr="00A354F6" w:rsidDel="001D627F">
          <w:rPr>
            <w:sz w:val="24"/>
            <w:szCs w:val="24"/>
          </w:rPr>
          <w:delText>（</w:delText>
        </w:r>
        <w:r w:rsidR="00A354F6" w:rsidRPr="00A354F6" w:rsidDel="001D627F">
          <w:rPr>
            <w:sz w:val="24"/>
            <w:szCs w:val="24"/>
          </w:rPr>
          <w:delText>HAMD</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中国青少年健康相关</w:delText>
        </w:r>
        <w:r w:rsidR="00A354F6" w:rsidRPr="00A354F6" w:rsidDel="001D627F">
          <w:rPr>
            <w:sz w:val="24"/>
            <w:szCs w:val="24"/>
          </w:rPr>
          <w:delText xml:space="preserve"> </w:delText>
        </w:r>
        <w:r w:rsidR="00A354F6" w:rsidRPr="00A354F6" w:rsidDel="001D627F">
          <w:rPr>
            <w:sz w:val="24"/>
            <w:szCs w:val="24"/>
          </w:rPr>
          <w:delText>危险行为调查问卷</w:delText>
        </w:r>
        <w:r w:rsidR="00A354F6" w:rsidRPr="00A354F6" w:rsidDel="001D627F">
          <w:rPr>
            <w:sz w:val="24"/>
            <w:szCs w:val="24"/>
          </w:rPr>
          <w:delText>(</w:delText>
        </w:r>
        <w:r w:rsidR="00A354F6" w:rsidRPr="00A354F6" w:rsidDel="001D627F">
          <w:rPr>
            <w:sz w:val="24"/>
            <w:szCs w:val="24"/>
          </w:rPr>
          <w:delText>初中</w:delText>
        </w:r>
        <w:r w:rsidR="00A354F6" w:rsidRPr="00A354F6" w:rsidDel="001D627F">
          <w:rPr>
            <w:sz w:val="24"/>
            <w:szCs w:val="24"/>
          </w:rPr>
          <w:delText>)</w:delText>
        </w:r>
        <w:r w:rsidR="00A354F6" w:rsidRPr="00A354F6" w:rsidDel="001D627F">
          <w:rPr>
            <w:sz w:val="24"/>
            <w:szCs w:val="24"/>
            <w:shd w:val="clear" w:color="auto" w:fill="FFFFFF"/>
          </w:rPr>
          <w:delText xml:space="preserve"> </w:delText>
        </w:r>
        <w:r w:rsidR="00A354F6" w:rsidRPr="00A354F6" w:rsidDel="001D627F">
          <w:rPr>
            <w:sz w:val="24"/>
            <w:szCs w:val="24"/>
            <w:shd w:val="clear" w:color="auto" w:fill="FFFFFF"/>
          </w:rPr>
          <w:delText>（</w:delText>
        </w:r>
        <w:r w:rsidR="00A354F6" w:rsidRPr="00A354F6" w:rsidDel="001D627F">
          <w:rPr>
            <w:sz w:val="24"/>
            <w:szCs w:val="24"/>
            <w:shd w:val="clear" w:color="auto" w:fill="FFFFFF"/>
          </w:rPr>
          <w:delText>Ji_2007</w:delText>
        </w:r>
        <w:r w:rsidR="00A354F6" w:rsidRPr="00A354F6" w:rsidDel="001D627F">
          <w:rPr>
            <w:sz w:val="24"/>
            <w:szCs w:val="24"/>
            <w:shd w:val="clear" w:color="auto" w:fill="FFFFFF"/>
          </w:rPr>
          <w:delText>）</w:delText>
        </w:r>
        <w:r w:rsidR="00A354F6" w:rsidRPr="00A354F6" w:rsidDel="001D627F">
          <w:rPr>
            <w:rFonts w:hint="eastAsia"/>
            <w:sz w:val="24"/>
            <w:szCs w:val="24"/>
            <w:shd w:val="clear" w:color="auto" w:fill="FFFFFF"/>
          </w:rPr>
          <w:delText>、</w:delText>
        </w:r>
        <w:r w:rsidR="00A354F6" w:rsidRPr="00A354F6" w:rsidDel="001D627F">
          <w:rPr>
            <w:sz w:val="24"/>
            <w:szCs w:val="24"/>
          </w:rPr>
          <w:delText>Kutcher</w:delText>
        </w:r>
        <w:r w:rsidR="00A354F6" w:rsidRPr="00A354F6" w:rsidDel="001D627F">
          <w:rPr>
            <w:sz w:val="24"/>
            <w:szCs w:val="24"/>
          </w:rPr>
          <w:delText>青少年抑郁量表</w:delText>
        </w:r>
        <w:r w:rsidR="00A354F6" w:rsidRPr="00A354F6" w:rsidDel="001D627F">
          <w:rPr>
            <w:sz w:val="24"/>
            <w:szCs w:val="24"/>
          </w:rPr>
          <w:delText>(KADS-11)</w:delText>
        </w:r>
        <w:r w:rsidR="00A354F6" w:rsidRPr="00A354F6" w:rsidDel="001D627F">
          <w:rPr>
            <w:rFonts w:hint="eastAsia"/>
            <w:sz w:val="24"/>
            <w:szCs w:val="24"/>
          </w:rPr>
          <w:delText>、</w:delText>
        </w:r>
        <w:r w:rsidR="00A354F6" w:rsidRPr="00A354F6" w:rsidDel="001D627F">
          <w:rPr>
            <w:sz w:val="24"/>
            <w:szCs w:val="24"/>
          </w:rPr>
          <w:delText>抑郁自编量表</w:delText>
        </w:r>
        <w:r w:rsidR="00A354F6" w:rsidRPr="00A354F6" w:rsidDel="001D627F">
          <w:rPr>
            <w:sz w:val="24"/>
            <w:szCs w:val="24"/>
          </w:rPr>
          <w:delText xml:space="preserve"> (Sakuma_2010)</w:delText>
        </w:r>
        <w:r w:rsidR="00A354F6" w:rsidRPr="00A354F6" w:rsidDel="001D627F">
          <w:rPr>
            <w:rFonts w:hint="eastAsia"/>
            <w:sz w:val="24"/>
            <w:szCs w:val="24"/>
          </w:rPr>
          <w:delText>、</w:delText>
        </w:r>
        <w:r w:rsidR="00A354F6" w:rsidRPr="00A354F6" w:rsidDel="001D627F">
          <w:rPr>
            <w:sz w:val="24"/>
            <w:szCs w:val="24"/>
          </w:rPr>
          <w:delText>简化情绪量表</w:delText>
        </w:r>
        <w:r w:rsidR="00A354F6" w:rsidRPr="00A354F6" w:rsidDel="001D627F">
          <w:rPr>
            <w:sz w:val="24"/>
            <w:szCs w:val="24"/>
          </w:rPr>
          <w:delText>(SMFQ)</w:delText>
        </w:r>
        <w:r w:rsidR="00A354F6" w:rsidRPr="00A354F6" w:rsidDel="001D627F">
          <w:rPr>
            <w:rFonts w:hint="eastAsia"/>
            <w:sz w:val="24"/>
            <w:szCs w:val="24"/>
          </w:rPr>
          <w:delText>、</w:delText>
        </w:r>
        <w:r w:rsidR="00A354F6" w:rsidRPr="00A354F6" w:rsidDel="001D627F">
          <w:rPr>
            <w:sz w:val="24"/>
            <w:szCs w:val="24"/>
          </w:rPr>
          <w:delText>大学生人格问卷（</w:delText>
        </w:r>
        <w:r w:rsidR="00A354F6" w:rsidRPr="00A354F6" w:rsidDel="001D627F">
          <w:rPr>
            <w:sz w:val="24"/>
            <w:szCs w:val="24"/>
          </w:rPr>
          <w:delText>UPI</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郑日昌编制的中国大学生心理健康量表（</w:delText>
        </w:r>
        <w:r w:rsidR="00A354F6" w:rsidRPr="00A354F6" w:rsidDel="001D627F">
          <w:rPr>
            <w:sz w:val="24"/>
            <w:szCs w:val="24"/>
          </w:rPr>
          <w:delText>CCSMHS</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儿童和青少年迷你国际神经精神访谈</w:delText>
        </w:r>
        <w:r w:rsidR="00A354F6" w:rsidRPr="00A354F6" w:rsidDel="001D627F">
          <w:rPr>
            <w:sz w:val="24"/>
            <w:szCs w:val="24"/>
          </w:rPr>
          <w:delText>(Mini-KID)</w:delText>
        </w:r>
        <w:r w:rsidR="00A354F6" w:rsidRPr="00A354F6" w:rsidDel="001D627F">
          <w:rPr>
            <w:rFonts w:hint="eastAsia"/>
            <w:sz w:val="24"/>
            <w:szCs w:val="24"/>
          </w:rPr>
          <w:delText>、</w:delText>
        </w:r>
        <w:r w:rsidR="00A354F6" w:rsidRPr="00A354F6" w:rsidDel="001D627F">
          <w:rPr>
            <w:sz w:val="24"/>
            <w:szCs w:val="24"/>
          </w:rPr>
          <w:delText>Beck</w:delText>
        </w:r>
        <w:r w:rsidR="00A354F6" w:rsidRPr="00A354F6" w:rsidDel="001D627F">
          <w:rPr>
            <w:sz w:val="24"/>
            <w:szCs w:val="24"/>
          </w:rPr>
          <w:delText>抑郁量表（张雨新</w:delText>
        </w:r>
        <w:r w:rsidR="00A354F6" w:rsidRPr="00A354F6" w:rsidDel="001D627F">
          <w:rPr>
            <w:sz w:val="24"/>
            <w:szCs w:val="24"/>
          </w:rPr>
          <w:delText>1990</w:delText>
        </w:r>
        <w:r w:rsidR="00A354F6" w:rsidRPr="00A354F6" w:rsidDel="001D627F">
          <w:rPr>
            <w:sz w:val="24"/>
            <w:szCs w:val="24"/>
          </w:rPr>
          <w:delText>修订）</w:delText>
        </w:r>
        <w:r w:rsidR="00A354F6" w:rsidRPr="00A354F6" w:rsidDel="001D627F">
          <w:rPr>
            <w:rFonts w:hint="eastAsia"/>
            <w:sz w:val="24"/>
            <w:szCs w:val="24"/>
          </w:rPr>
          <w:delText>、</w:delText>
        </w:r>
        <w:r w:rsidR="00A354F6" w:rsidRPr="00A354F6" w:rsidDel="001D627F">
          <w:rPr>
            <w:sz w:val="24"/>
            <w:szCs w:val="24"/>
          </w:rPr>
          <w:delText>简式抑郁量表</w:delText>
        </w:r>
        <w:r w:rsidR="00A354F6" w:rsidRPr="00A354F6" w:rsidDel="001D627F">
          <w:rPr>
            <w:sz w:val="24"/>
            <w:szCs w:val="24"/>
          </w:rPr>
          <w:delText>(Andrensen_1994</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sz w:val="24"/>
            <w:szCs w:val="24"/>
          </w:rPr>
          <w:delText>国际疾病分类</w:delText>
        </w:r>
        <w:r w:rsidR="00A354F6" w:rsidRPr="00A354F6" w:rsidDel="001D627F">
          <w:rPr>
            <w:sz w:val="24"/>
            <w:szCs w:val="24"/>
          </w:rPr>
          <w:delText>-10(WHO-CIDI 3.0)</w:delText>
        </w:r>
        <w:r w:rsidR="00A354F6" w:rsidRPr="00A354F6" w:rsidDel="001D627F">
          <w:rPr>
            <w:rFonts w:hint="eastAsia"/>
            <w:sz w:val="24"/>
            <w:szCs w:val="24"/>
          </w:rPr>
          <w:delText>、</w:delText>
        </w:r>
        <w:r w:rsidR="00A354F6" w:rsidRPr="00A354F6" w:rsidDel="001D627F">
          <w:rPr>
            <w:sz w:val="24"/>
            <w:szCs w:val="24"/>
          </w:rPr>
          <w:delText>心理健康测查表（</w:delText>
        </w:r>
        <w:r w:rsidR="00A354F6" w:rsidRPr="00A354F6" w:rsidDel="001D627F">
          <w:rPr>
            <w:sz w:val="24"/>
            <w:szCs w:val="24"/>
          </w:rPr>
          <w:delText>PHI</w:delText>
        </w:r>
        <w:r w:rsidR="00A354F6" w:rsidRPr="00A354F6" w:rsidDel="001D627F">
          <w:rPr>
            <w:sz w:val="24"/>
            <w:szCs w:val="24"/>
          </w:rPr>
          <w:delText>）</w:delText>
        </w:r>
        <w:r w:rsidR="00A354F6" w:rsidRPr="00A354F6" w:rsidDel="001D627F">
          <w:rPr>
            <w:rFonts w:hint="eastAsia"/>
            <w:sz w:val="24"/>
            <w:szCs w:val="24"/>
          </w:rPr>
          <w:delText>、</w:delText>
        </w:r>
        <w:r w:rsidR="00A354F6" w:rsidRPr="00A354F6" w:rsidDel="001D627F">
          <w:rPr>
            <w:rFonts w:hint="eastAsia"/>
            <w:sz w:val="24"/>
            <w:szCs w:val="24"/>
          </w:rPr>
          <w:delText>S</w:delText>
        </w:r>
        <w:r w:rsidR="00A354F6" w:rsidRPr="00A354F6" w:rsidDel="001D627F">
          <w:rPr>
            <w:sz w:val="24"/>
            <w:szCs w:val="24"/>
          </w:rPr>
          <w:delText>CL-45</w:delText>
        </w:r>
        <w:r w:rsidR="00A354F6" w:rsidRPr="00A354F6" w:rsidDel="001D627F">
          <w:rPr>
            <w:rFonts w:hint="eastAsia"/>
            <w:sz w:val="24"/>
            <w:szCs w:val="24"/>
          </w:rPr>
          <w:delText>，</w:delText>
        </w:r>
      </w:del>
      <w:del w:id="128" w:author="Hu Chuan-Peng" w:date="2023-06-07T02:03:00Z">
        <w:r w:rsidR="00A354F6" w:rsidRPr="00A354F6" w:rsidDel="001D627F">
          <w:rPr>
            <w:rFonts w:hint="eastAsia"/>
            <w:sz w:val="24"/>
            <w:szCs w:val="24"/>
          </w:rPr>
          <w:delText>共</w:delText>
        </w:r>
        <w:r w:rsidR="00A354F6" w:rsidRPr="00A354F6" w:rsidDel="001D627F">
          <w:rPr>
            <w:rFonts w:hint="eastAsia"/>
            <w:sz w:val="24"/>
            <w:szCs w:val="24"/>
          </w:rPr>
          <w:delText>3</w:delText>
        </w:r>
        <w:r w:rsidR="00A354F6" w:rsidRPr="00A354F6" w:rsidDel="001D627F">
          <w:rPr>
            <w:sz w:val="24"/>
            <w:szCs w:val="24"/>
          </w:rPr>
          <w:delText>4</w:delText>
        </w:r>
        <w:r w:rsidR="00A354F6" w:rsidRPr="00A354F6" w:rsidDel="001D627F">
          <w:rPr>
            <w:rFonts w:hint="eastAsia"/>
            <w:sz w:val="24"/>
            <w:szCs w:val="24"/>
          </w:rPr>
          <w:delText>个量表</w:delText>
        </w:r>
      </w:del>
      <w:del w:id="129" w:author="Hu Chuan-Peng" w:date="2023-06-07T02:04:00Z">
        <w:r w:rsidR="00A354F6" w:rsidRPr="00A354F6" w:rsidDel="001D627F">
          <w:rPr>
            <w:rFonts w:hint="eastAsia"/>
            <w:sz w:val="24"/>
            <w:szCs w:val="24"/>
          </w:rPr>
          <w:delText>。</w:delText>
        </w:r>
      </w:del>
    </w:p>
    <w:p w14:paraId="48D86C50" w14:textId="77777777" w:rsidR="00E54C1C" w:rsidRDefault="001D627F" w:rsidP="001D627F">
      <w:pPr>
        <w:spacing w:line="360" w:lineRule="auto"/>
        <w:ind w:firstLineChars="200" w:firstLine="480"/>
        <w:rPr>
          <w:ins w:id="130" w:author="汪 浩远" w:date="2023-06-07T11:37:00Z"/>
          <w:sz w:val="24"/>
          <w:szCs w:val="24"/>
        </w:rPr>
      </w:pPr>
      <w:ins w:id="131" w:author="Hu Chuan-Peng" w:date="2023-06-07T02:05:00Z">
        <w:r>
          <w:rPr>
            <w:rFonts w:hint="eastAsia"/>
            <w:sz w:val="24"/>
            <w:szCs w:val="24"/>
          </w:rPr>
          <w:t>同一问卷名但存在</w:t>
        </w:r>
      </w:ins>
      <w:del w:id="132" w:author="Hu Chuan-Peng" w:date="2023-06-07T02:05:00Z">
        <w:r w:rsidR="005E57FC" w:rsidDel="001D627F">
          <w:rPr>
            <w:rFonts w:hint="eastAsia"/>
            <w:sz w:val="24"/>
            <w:szCs w:val="24"/>
          </w:rPr>
          <w:delText>由于有多个量表包括</w:delText>
        </w:r>
      </w:del>
      <w:r w:rsidR="005E57FC">
        <w:rPr>
          <w:rFonts w:hint="eastAsia"/>
          <w:sz w:val="24"/>
          <w:szCs w:val="24"/>
        </w:rPr>
        <w:t>不同的译版</w:t>
      </w:r>
      <w:ins w:id="133" w:author="Hu Chuan-Peng" w:date="2023-06-07T02:07:00Z">
        <w:r>
          <w:rPr>
            <w:rFonts w:hint="eastAsia"/>
            <w:sz w:val="24"/>
            <w:szCs w:val="24"/>
          </w:rPr>
          <w:t>的情况</w:t>
        </w:r>
      </w:ins>
      <w:r w:rsidR="005E57FC">
        <w:rPr>
          <w:rFonts w:hint="eastAsia"/>
          <w:sz w:val="24"/>
          <w:szCs w:val="24"/>
        </w:rPr>
        <w:t>，</w:t>
      </w:r>
      <w:del w:id="134" w:author="Hu Chuan-Peng" w:date="2023-06-07T02:05:00Z">
        <w:r w:rsidR="00A52E91" w:rsidDel="001D627F">
          <w:rPr>
            <w:rFonts w:hint="eastAsia"/>
            <w:sz w:val="24"/>
            <w:szCs w:val="24"/>
          </w:rPr>
          <w:delText>且有一些量表是自编量表，</w:delText>
        </w:r>
        <w:r w:rsidR="00850F10" w:rsidDel="001D627F">
          <w:rPr>
            <w:rFonts w:hint="eastAsia"/>
            <w:sz w:val="24"/>
            <w:szCs w:val="24"/>
          </w:rPr>
          <w:delText>为了保证最后纳入的分析题目准确性，</w:delText>
        </w:r>
        <w:r w:rsidR="005E57FC" w:rsidDel="001D627F">
          <w:rPr>
            <w:rFonts w:hint="eastAsia"/>
            <w:sz w:val="24"/>
            <w:szCs w:val="24"/>
          </w:rPr>
          <w:delText>我们对元分析</w:delText>
        </w:r>
        <w:r w:rsidR="00850F10" w:rsidDel="001D627F">
          <w:rPr>
            <w:rFonts w:hint="eastAsia"/>
            <w:sz w:val="24"/>
            <w:szCs w:val="24"/>
          </w:rPr>
          <w:delText>数据</w:delText>
        </w:r>
        <w:r w:rsidR="005E57FC" w:rsidDel="001D627F">
          <w:rPr>
            <w:rFonts w:hint="eastAsia"/>
            <w:sz w:val="24"/>
            <w:szCs w:val="24"/>
          </w:rPr>
          <w:delText>中所涉及到的全部文章都进行了检索，</w:delText>
        </w:r>
      </w:del>
      <w:r w:rsidR="00A52E91">
        <w:rPr>
          <w:rFonts w:hint="eastAsia"/>
          <w:sz w:val="24"/>
          <w:szCs w:val="24"/>
        </w:rPr>
        <w:t>收集</w:t>
      </w:r>
      <w:del w:id="135" w:author="Hu Chuan-Peng" w:date="2023-06-07T02:05:00Z">
        <w:r w:rsidR="00A52E91" w:rsidDel="001D627F">
          <w:rPr>
            <w:rFonts w:hint="eastAsia"/>
            <w:sz w:val="24"/>
            <w:szCs w:val="24"/>
          </w:rPr>
          <w:delText>了关于上述量表出现的</w:delText>
        </w:r>
      </w:del>
      <w:r w:rsidR="00A52E91">
        <w:rPr>
          <w:rFonts w:hint="eastAsia"/>
          <w:sz w:val="24"/>
          <w:szCs w:val="24"/>
        </w:rPr>
        <w:t>所有译版</w:t>
      </w:r>
      <w:del w:id="136" w:author="Hu Chuan-Peng" w:date="2023-06-07T02:05:00Z">
        <w:r w:rsidR="00A52E91" w:rsidDel="001D627F">
          <w:rPr>
            <w:rFonts w:hint="eastAsia"/>
            <w:sz w:val="24"/>
            <w:szCs w:val="24"/>
          </w:rPr>
          <w:delText>，</w:delText>
        </w:r>
      </w:del>
      <w:r w:rsidR="005E57FC">
        <w:rPr>
          <w:rFonts w:hint="eastAsia"/>
          <w:sz w:val="24"/>
          <w:szCs w:val="24"/>
        </w:rPr>
        <w:t>并</w:t>
      </w:r>
      <w:ins w:id="137" w:author="Hu Chuan-Peng" w:date="2023-06-07T02:05:00Z">
        <w:r>
          <w:rPr>
            <w:rFonts w:hint="eastAsia"/>
            <w:sz w:val="24"/>
            <w:szCs w:val="24"/>
          </w:rPr>
          <w:t>进行</w:t>
        </w:r>
      </w:ins>
      <w:del w:id="138" w:author="Hu Chuan-Peng" w:date="2023-06-07T02:05:00Z">
        <w:r w:rsidR="005E57FC" w:rsidDel="001D627F">
          <w:rPr>
            <w:rFonts w:hint="eastAsia"/>
            <w:sz w:val="24"/>
            <w:szCs w:val="24"/>
          </w:rPr>
          <w:delText>且在不同译版中进行了</w:delText>
        </w:r>
      </w:del>
      <w:r w:rsidR="005E57FC">
        <w:rPr>
          <w:rFonts w:hint="eastAsia"/>
          <w:sz w:val="24"/>
          <w:szCs w:val="24"/>
        </w:rPr>
        <w:t>比对，</w:t>
      </w:r>
      <w:r w:rsidR="00850F10">
        <w:rPr>
          <w:rFonts w:hint="eastAsia"/>
          <w:sz w:val="24"/>
          <w:szCs w:val="24"/>
        </w:rPr>
        <w:t>用以</w:t>
      </w:r>
      <w:commentRangeStart w:id="139"/>
      <w:r w:rsidR="00850F10">
        <w:rPr>
          <w:rFonts w:hint="eastAsia"/>
          <w:sz w:val="24"/>
          <w:szCs w:val="24"/>
        </w:rPr>
        <w:t>选择出最终进行分析的译版</w:t>
      </w:r>
      <w:commentRangeEnd w:id="139"/>
      <w:r>
        <w:rPr>
          <w:rStyle w:val="ae"/>
        </w:rPr>
        <w:commentReference w:id="139"/>
      </w:r>
      <w:ins w:id="140" w:author="Hu Chuan-Peng" w:date="2023-06-07T02:06:00Z">
        <w:r>
          <w:rPr>
            <w:rFonts w:hint="eastAsia"/>
            <w:sz w:val="24"/>
            <w:szCs w:val="24"/>
          </w:rPr>
          <w:t>（见</w:t>
        </w:r>
      </w:ins>
      <w:del w:id="141" w:author="Hu Chuan-Peng" w:date="2023-06-07T02:06:00Z">
        <w:r w:rsidR="00850F10" w:rsidDel="001D627F">
          <w:rPr>
            <w:rFonts w:hint="eastAsia"/>
            <w:sz w:val="24"/>
            <w:szCs w:val="24"/>
          </w:rPr>
          <w:delText>。</w:delText>
        </w:r>
        <w:r w:rsidR="00B90BB8" w:rsidRPr="00B90BB8" w:rsidDel="001D627F">
          <w:rPr>
            <w:rFonts w:hint="eastAsia"/>
            <w:sz w:val="24"/>
            <w:szCs w:val="24"/>
          </w:rPr>
          <w:delText>对于具体</w:delText>
        </w:r>
        <w:r w:rsidR="00850F10" w:rsidDel="001D627F">
          <w:rPr>
            <w:rFonts w:hint="eastAsia"/>
            <w:sz w:val="24"/>
            <w:szCs w:val="24"/>
          </w:rPr>
          <w:delText>的操作步骤，</w:delText>
        </w:r>
        <w:r w:rsidR="00B90BB8" w:rsidDel="001D627F">
          <w:rPr>
            <w:rFonts w:hint="eastAsia"/>
            <w:sz w:val="24"/>
            <w:szCs w:val="24"/>
          </w:rPr>
          <w:delText>可参见我们</w:delText>
        </w:r>
      </w:del>
      <w:r w:rsidR="00B90BB8">
        <w:rPr>
          <w:rFonts w:hint="eastAsia"/>
          <w:sz w:val="24"/>
          <w:szCs w:val="24"/>
        </w:rPr>
        <w:t>图</w:t>
      </w:r>
      <w:r w:rsidR="00A52E91">
        <w:rPr>
          <w:rFonts w:hint="eastAsia"/>
          <w:sz w:val="24"/>
          <w:szCs w:val="24"/>
        </w:rPr>
        <w:t>1</w:t>
      </w:r>
      <w:r w:rsidR="00B90BB8">
        <w:rPr>
          <w:rFonts w:hint="eastAsia"/>
          <w:sz w:val="24"/>
          <w:szCs w:val="24"/>
        </w:rPr>
        <w:t>中</w:t>
      </w:r>
      <w:ins w:id="142" w:author="Hu Chuan-Peng" w:date="2023-06-07T02:08:00Z">
        <w:r>
          <w:rPr>
            <w:rFonts w:hint="eastAsia"/>
            <w:sz w:val="24"/>
            <w:szCs w:val="24"/>
          </w:rPr>
          <w:t>的</w:t>
        </w:r>
      </w:ins>
      <w:del w:id="143" w:author="Hu Chuan-Peng" w:date="2023-06-07T02:08:00Z">
        <w:r w:rsidR="00B90BB8" w:rsidDel="001D627F">
          <w:rPr>
            <w:rFonts w:hint="eastAsia"/>
            <w:sz w:val="24"/>
            <w:szCs w:val="24"/>
          </w:rPr>
          <w:delText>的</w:delText>
        </w:r>
      </w:del>
      <w:ins w:id="144" w:author="Hu Chuan-Peng" w:date="2023-06-07T02:06:00Z">
        <w:r>
          <w:rPr>
            <w:rFonts w:hint="eastAsia"/>
            <w:sz w:val="24"/>
            <w:szCs w:val="24"/>
          </w:rPr>
          <w:t>第一步</w:t>
        </w:r>
      </w:ins>
      <w:del w:id="145" w:author="Hu Chuan-Peng" w:date="2023-06-07T02:06:00Z">
        <w:r w:rsidR="00B90BB8" w:rsidDel="001D627F">
          <w:rPr>
            <w:rFonts w:hint="eastAsia"/>
            <w:sz w:val="24"/>
            <w:szCs w:val="24"/>
          </w:rPr>
          <w:delText>Step</w:delText>
        </w:r>
        <w:r w:rsidR="00B90BB8" w:rsidDel="001D627F">
          <w:rPr>
            <w:sz w:val="24"/>
            <w:szCs w:val="24"/>
          </w:rPr>
          <w:delText>1</w:delText>
        </w:r>
      </w:del>
      <w:ins w:id="146" w:author="Hu Chuan-Peng" w:date="2023-06-07T02:06:00Z">
        <w:r>
          <w:rPr>
            <w:rFonts w:hint="eastAsia"/>
            <w:sz w:val="24"/>
            <w:szCs w:val="24"/>
          </w:rPr>
          <w:t>）</w:t>
        </w:r>
      </w:ins>
      <w:r w:rsidR="00B90BB8">
        <w:rPr>
          <w:rFonts w:hint="eastAsia"/>
          <w:sz w:val="24"/>
          <w:szCs w:val="24"/>
        </w:rPr>
        <w:t>。</w:t>
      </w:r>
    </w:p>
    <w:p w14:paraId="51230A12" w14:textId="29F360FC" w:rsidR="00E54C1C" w:rsidRPr="00E54C1C" w:rsidRDefault="00E54C1C" w:rsidP="001D627F">
      <w:pPr>
        <w:spacing w:line="360" w:lineRule="auto"/>
        <w:ind w:firstLineChars="200" w:firstLine="480"/>
        <w:rPr>
          <w:ins w:id="147" w:author="汪 浩远" w:date="2023-06-07T11:37:00Z"/>
          <w:rFonts w:hint="eastAsia"/>
          <w:sz w:val="24"/>
          <w:szCs w:val="24"/>
        </w:rPr>
      </w:pPr>
      <w:ins w:id="148" w:author="汪 浩远" w:date="2023-06-07T11:37:00Z">
        <w:r>
          <w:rPr>
            <w:rFonts w:hint="eastAsia"/>
            <w:sz w:val="24"/>
            <w:szCs w:val="24"/>
          </w:rPr>
          <w:t>会优先选择在元分析数据中使用较多的译版，若使用次数差不多则会优先选择距离现在年份更近的译版或</w:t>
        </w:r>
      </w:ins>
      <w:ins w:id="149" w:author="汪 浩远" w:date="2023-06-07T11:38:00Z">
        <w:r>
          <w:rPr>
            <w:rFonts w:hint="eastAsia"/>
            <w:sz w:val="24"/>
            <w:szCs w:val="24"/>
          </w:rPr>
          <w:t>作者提供症状的译版。</w:t>
        </w:r>
      </w:ins>
    </w:p>
    <w:p w14:paraId="12041899" w14:textId="77777777" w:rsidR="00E54C1C" w:rsidRDefault="00E54C1C" w:rsidP="001D627F">
      <w:pPr>
        <w:spacing w:line="360" w:lineRule="auto"/>
        <w:ind w:firstLineChars="200" w:firstLine="480"/>
        <w:rPr>
          <w:ins w:id="150" w:author="汪 浩远" w:date="2023-06-07T11:37:00Z"/>
          <w:sz w:val="24"/>
          <w:szCs w:val="24"/>
        </w:rPr>
      </w:pPr>
    </w:p>
    <w:p w14:paraId="538356D8" w14:textId="55114154" w:rsidR="00A52E91" w:rsidRPr="00850F10" w:rsidRDefault="00284D00" w:rsidP="001D627F">
      <w:pPr>
        <w:spacing w:line="360" w:lineRule="auto"/>
        <w:ind w:firstLineChars="200" w:firstLine="480"/>
        <w:rPr>
          <w:sz w:val="24"/>
          <w:szCs w:val="24"/>
        </w:rPr>
      </w:pPr>
      <w:r>
        <w:rPr>
          <w:rFonts w:hint="eastAsia"/>
          <w:sz w:val="24"/>
          <w:szCs w:val="24"/>
        </w:rPr>
        <w:t>而具体</w:t>
      </w:r>
      <w:r w:rsidRPr="00850F10">
        <w:rPr>
          <w:rFonts w:hint="eastAsia"/>
          <w:sz w:val="24"/>
          <w:szCs w:val="24"/>
        </w:rPr>
        <w:t>每个量表</w:t>
      </w:r>
      <w:r w:rsidR="00850F10" w:rsidRPr="00850F10">
        <w:rPr>
          <w:rFonts w:hint="eastAsia"/>
          <w:sz w:val="24"/>
          <w:szCs w:val="24"/>
        </w:rPr>
        <w:t>我们纳入分析的</w:t>
      </w:r>
      <w:r w:rsidRPr="00850F10">
        <w:rPr>
          <w:rFonts w:hint="eastAsia"/>
          <w:sz w:val="24"/>
          <w:szCs w:val="24"/>
        </w:rPr>
        <w:t>题目的来源以及在元分析中数据中</w:t>
      </w:r>
      <w:r w:rsidR="00850F10" w:rsidRPr="00850F10">
        <w:rPr>
          <w:rFonts w:hint="eastAsia"/>
          <w:sz w:val="24"/>
          <w:szCs w:val="24"/>
        </w:rPr>
        <w:t>使用该量表文章的数量、</w:t>
      </w:r>
      <w:r w:rsidR="00850F10" w:rsidRPr="00850F10">
        <w:rPr>
          <w:sz w:val="24"/>
          <w:szCs w:val="24"/>
        </w:rPr>
        <w:t>元分析</w:t>
      </w:r>
      <w:r w:rsidR="00850F10" w:rsidRPr="00850F10">
        <w:rPr>
          <w:rFonts w:hint="eastAsia"/>
          <w:sz w:val="24"/>
          <w:szCs w:val="24"/>
        </w:rPr>
        <w:t>数据</w:t>
      </w:r>
      <w:r w:rsidR="00850F10" w:rsidRPr="00850F10">
        <w:rPr>
          <w:sz w:val="24"/>
          <w:szCs w:val="24"/>
        </w:rPr>
        <w:t>中该量表</w:t>
      </w:r>
      <w:r w:rsidR="00850F10" w:rsidRPr="00850F10">
        <w:rPr>
          <w:rFonts w:hint="eastAsia"/>
          <w:sz w:val="24"/>
          <w:szCs w:val="24"/>
        </w:rPr>
        <w:t>的全部来源，</w:t>
      </w:r>
      <w:r w:rsidRPr="00850F10">
        <w:rPr>
          <w:rFonts w:hint="eastAsia"/>
          <w:sz w:val="24"/>
          <w:szCs w:val="24"/>
        </w:rPr>
        <w:t>见表</w:t>
      </w:r>
      <w:r w:rsidRPr="00850F10">
        <w:rPr>
          <w:sz w:val="24"/>
          <w:szCs w:val="24"/>
        </w:rPr>
        <w:t>1</w:t>
      </w:r>
      <w:r w:rsidRPr="00850F10">
        <w:rPr>
          <w:rFonts w:hint="eastAsia"/>
          <w:sz w:val="24"/>
          <w:szCs w:val="24"/>
        </w:rPr>
        <w:t>。</w:t>
      </w:r>
      <w:commentRangeStart w:id="151"/>
      <w:r w:rsidR="00A52E91">
        <w:rPr>
          <w:rFonts w:hint="eastAsia"/>
          <w:sz w:val="24"/>
          <w:szCs w:val="24"/>
        </w:rPr>
        <w:t>在上述</w:t>
      </w:r>
      <w:r w:rsidR="00A52E91">
        <w:rPr>
          <w:sz w:val="24"/>
          <w:szCs w:val="24"/>
        </w:rPr>
        <w:t>34</w:t>
      </w:r>
      <w:r w:rsidR="00A52E91">
        <w:rPr>
          <w:rFonts w:hint="eastAsia"/>
          <w:sz w:val="24"/>
          <w:szCs w:val="24"/>
        </w:rPr>
        <w:t>个量表中，</w:t>
      </w:r>
      <w:r w:rsidR="00A52E91" w:rsidRPr="00850F10">
        <w:rPr>
          <w:sz w:val="24"/>
          <w:szCs w:val="24"/>
        </w:rPr>
        <w:t>儿童和青少年迷你国际神经精神访谈</w:t>
      </w:r>
      <w:r w:rsidR="00A52E91" w:rsidRPr="00850F10">
        <w:rPr>
          <w:sz w:val="24"/>
          <w:szCs w:val="24"/>
        </w:rPr>
        <w:t>(Mini-KID)</w:t>
      </w:r>
      <w:r w:rsidR="00A52E91" w:rsidRPr="00850F10">
        <w:rPr>
          <w:rFonts w:hint="eastAsia"/>
          <w:sz w:val="24"/>
          <w:szCs w:val="24"/>
        </w:rPr>
        <w:t>、</w:t>
      </w:r>
      <w:r w:rsidR="00850F10" w:rsidRPr="00850F10">
        <w:rPr>
          <w:sz w:val="24"/>
          <w:szCs w:val="24"/>
        </w:rPr>
        <w:t>国际疾病分类</w:t>
      </w:r>
      <w:r w:rsidR="00850F10" w:rsidRPr="00850F10">
        <w:rPr>
          <w:sz w:val="24"/>
          <w:szCs w:val="24"/>
        </w:rPr>
        <w:t>-10(WHO-CIDI 3.0)</w:t>
      </w:r>
      <w:r w:rsidR="00850F10" w:rsidRPr="00850F10">
        <w:rPr>
          <w:rFonts w:hint="eastAsia"/>
          <w:sz w:val="24"/>
          <w:szCs w:val="24"/>
        </w:rPr>
        <w:t>、</w:t>
      </w:r>
      <w:r w:rsidR="00850F10" w:rsidRPr="00850F10">
        <w:rPr>
          <w:sz w:val="24"/>
          <w:szCs w:val="24"/>
        </w:rPr>
        <w:t>心理健康测查表（</w:t>
      </w:r>
      <w:r w:rsidR="00850F10" w:rsidRPr="00850F10">
        <w:rPr>
          <w:sz w:val="24"/>
          <w:szCs w:val="24"/>
        </w:rPr>
        <w:t>PHI</w:t>
      </w:r>
      <w:r w:rsidR="00850F10" w:rsidRPr="00850F10">
        <w:rPr>
          <w:sz w:val="24"/>
          <w:szCs w:val="24"/>
        </w:rPr>
        <w:t>）</w:t>
      </w:r>
      <w:r w:rsidR="00850F10" w:rsidRPr="00850F10">
        <w:rPr>
          <w:rFonts w:hint="eastAsia"/>
          <w:sz w:val="24"/>
          <w:szCs w:val="24"/>
        </w:rPr>
        <w:t>、</w:t>
      </w:r>
      <w:r w:rsidR="00850F10" w:rsidRPr="00850F10">
        <w:rPr>
          <w:rFonts w:hint="eastAsia"/>
          <w:sz w:val="24"/>
          <w:szCs w:val="24"/>
        </w:rPr>
        <w:t>S</w:t>
      </w:r>
      <w:r w:rsidR="00850F10" w:rsidRPr="00850F10">
        <w:rPr>
          <w:sz w:val="24"/>
          <w:szCs w:val="24"/>
        </w:rPr>
        <w:t>CL-45</w:t>
      </w:r>
      <w:r w:rsidR="00850F10" w:rsidRPr="00850F10">
        <w:rPr>
          <w:rFonts w:hint="eastAsia"/>
          <w:sz w:val="24"/>
          <w:szCs w:val="24"/>
        </w:rPr>
        <w:t>未获得题目，</w:t>
      </w:r>
      <w:r w:rsidR="00850F10" w:rsidRPr="00850F10">
        <w:rPr>
          <w:sz w:val="24"/>
          <w:szCs w:val="24"/>
        </w:rPr>
        <w:t>Beck</w:t>
      </w:r>
      <w:r w:rsidR="00850F10" w:rsidRPr="00850F10">
        <w:rPr>
          <w:sz w:val="24"/>
          <w:szCs w:val="24"/>
        </w:rPr>
        <w:t>抑郁量表（张雨新</w:t>
      </w:r>
      <w:r w:rsidR="00850F10" w:rsidRPr="00850F10">
        <w:rPr>
          <w:sz w:val="24"/>
          <w:szCs w:val="24"/>
        </w:rPr>
        <w:t>1990</w:t>
      </w:r>
      <w:r w:rsidR="00850F10" w:rsidRPr="00850F10">
        <w:rPr>
          <w:sz w:val="24"/>
          <w:szCs w:val="24"/>
        </w:rPr>
        <w:t>修订）</w:t>
      </w:r>
      <w:r w:rsidR="00850F10" w:rsidRPr="00850F10">
        <w:rPr>
          <w:rFonts w:hint="eastAsia"/>
          <w:sz w:val="24"/>
          <w:szCs w:val="24"/>
        </w:rPr>
        <w:t>、</w:t>
      </w:r>
      <w:r w:rsidR="00850F10" w:rsidRPr="00850F10">
        <w:rPr>
          <w:sz w:val="24"/>
          <w:szCs w:val="24"/>
        </w:rPr>
        <w:t>简式抑郁量表</w:t>
      </w:r>
      <w:r w:rsidR="00850F10" w:rsidRPr="00850F10">
        <w:rPr>
          <w:sz w:val="24"/>
          <w:szCs w:val="24"/>
        </w:rPr>
        <w:t>(Andrensen_1994</w:t>
      </w:r>
      <w:r w:rsidR="00850F10" w:rsidRPr="00850F10">
        <w:rPr>
          <w:sz w:val="24"/>
          <w:szCs w:val="24"/>
        </w:rPr>
        <w:t>）</w:t>
      </w:r>
      <w:r w:rsidR="00850F10">
        <w:rPr>
          <w:rFonts w:hint="eastAsia"/>
          <w:sz w:val="24"/>
          <w:szCs w:val="24"/>
        </w:rPr>
        <w:t>未被选择，</w:t>
      </w:r>
      <w:r w:rsidR="00A52E91">
        <w:rPr>
          <w:rFonts w:hint="eastAsia"/>
          <w:sz w:val="24"/>
          <w:szCs w:val="24"/>
        </w:rPr>
        <w:t>因此这</w:t>
      </w:r>
      <w:r w:rsidR="00A52E91">
        <w:rPr>
          <w:sz w:val="24"/>
          <w:szCs w:val="24"/>
        </w:rPr>
        <w:t>6</w:t>
      </w:r>
      <w:r w:rsidR="00A52E91">
        <w:rPr>
          <w:rFonts w:hint="eastAsia"/>
          <w:sz w:val="24"/>
          <w:szCs w:val="24"/>
        </w:rPr>
        <w:t>个量表都没有被纳入后续的内容分析</w:t>
      </w:r>
      <w:commentRangeEnd w:id="151"/>
      <w:r w:rsidR="001D627F">
        <w:rPr>
          <w:rStyle w:val="ae"/>
        </w:rPr>
        <w:commentReference w:id="151"/>
      </w:r>
      <w:r w:rsidR="00A52E91">
        <w:rPr>
          <w:rFonts w:hint="eastAsia"/>
          <w:sz w:val="24"/>
          <w:szCs w:val="24"/>
        </w:rPr>
        <w:t>。纳入分析的量表中，</w:t>
      </w:r>
      <w:r w:rsidR="00A52E91">
        <w:rPr>
          <w:sz w:val="24"/>
          <w:szCs w:val="24"/>
        </w:rPr>
        <w:t>Achenbach</w:t>
      </w:r>
      <w:r w:rsidR="00A52E91">
        <w:rPr>
          <w:rFonts w:hint="eastAsia"/>
          <w:sz w:val="24"/>
          <w:szCs w:val="24"/>
        </w:rPr>
        <w:t>儿童行为量表</w:t>
      </w:r>
      <w:r w:rsidR="00A52E91">
        <w:rPr>
          <w:sz w:val="24"/>
          <w:szCs w:val="24"/>
        </w:rPr>
        <w:t>(CBCL)</w:t>
      </w:r>
      <w:r w:rsidR="00A52E91">
        <w:rPr>
          <w:rFonts w:hint="eastAsia"/>
          <w:sz w:val="24"/>
          <w:szCs w:val="24"/>
        </w:rPr>
        <w:lastRenderedPageBreak/>
        <w:t>包括男生版本和女生版本，最终获取了</w:t>
      </w:r>
      <w:r w:rsidR="00A52E91" w:rsidRPr="00850F10">
        <w:rPr>
          <w:sz w:val="24"/>
          <w:szCs w:val="24"/>
        </w:rPr>
        <w:t>28</w:t>
      </w:r>
      <w:r w:rsidR="00A52E91" w:rsidRPr="00850F10">
        <w:rPr>
          <w:rFonts w:hint="eastAsia"/>
          <w:sz w:val="24"/>
          <w:szCs w:val="24"/>
        </w:rPr>
        <w:t>个量表的题目。</w:t>
      </w:r>
    </w:p>
    <w:p w14:paraId="7AB6723E" w14:textId="2573221B" w:rsidR="00301A4E" w:rsidRDefault="00B90BB8" w:rsidP="00A52E91">
      <w:pPr>
        <w:spacing w:line="312" w:lineRule="auto"/>
        <w:ind w:firstLineChars="200" w:firstLine="480"/>
        <w:rPr>
          <w:sz w:val="24"/>
          <w:szCs w:val="24"/>
        </w:rPr>
      </w:pPr>
      <w:r>
        <w:rPr>
          <w:rFonts w:hint="eastAsia"/>
          <w:sz w:val="24"/>
          <w:szCs w:val="24"/>
        </w:rPr>
        <w:t>对这些量表的内容分析的工作流程图如</w:t>
      </w:r>
      <w:r w:rsidR="00284D00">
        <w:rPr>
          <w:rFonts w:hint="eastAsia"/>
          <w:sz w:val="24"/>
          <w:szCs w:val="24"/>
        </w:rPr>
        <w:t>图</w:t>
      </w:r>
      <w:r w:rsidR="00284D00">
        <w:rPr>
          <w:rFonts w:hint="eastAsia"/>
          <w:sz w:val="24"/>
          <w:szCs w:val="24"/>
        </w:rPr>
        <w:t>1</w:t>
      </w:r>
      <w:r>
        <w:rPr>
          <w:rFonts w:hint="eastAsia"/>
          <w:sz w:val="24"/>
          <w:szCs w:val="24"/>
        </w:rPr>
        <w:t>。</w:t>
      </w:r>
    </w:p>
    <w:p w14:paraId="7218261C" w14:textId="77777777" w:rsidR="00A52E91" w:rsidRDefault="00A52E91" w:rsidP="00301A4E">
      <w:pPr>
        <w:spacing w:line="312" w:lineRule="auto"/>
        <w:rPr>
          <w:sz w:val="24"/>
          <w:szCs w:val="24"/>
        </w:rPr>
        <w:sectPr w:rsidR="00A52E91" w:rsidSect="00301A4E">
          <w:pgSz w:w="11906" w:h="16838"/>
          <w:pgMar w:top="1440" w:right="1797" w:bottom="1440" w:left="1797" w:header="851" w:footer="992" w:gutter="0"/>
          <w:cols w:space="720"/>
          <w:docGrid w:linePitch="381"/>
        </w:sectPr>
      </w:pPr>
    </w:p>
    <w:p w14:paraId="19A67FD9" w14:textId="77777777" w:rsidR="00277FAE" w:rsidRDefault="00A52E91" w:rsidP="00A52E91">
      <w:pPr>
        <w:spacing w:line="360" w:lineRule="auto"/>
        <w:ind w:firstLineChars="1400" w:firstLine="3920"/>
        <w:rPr>
          <w:color w:val="000000" w:themeColor="text1"/>
          <w:sz w:val="24"/>
          <w:szCs w:val="24"/>
        </w:rPr>
      </w:pPr>
      <w:r>
        <w:rPr>
          <w:noProof/>
        </w:rPr>
        <w:lastRenderedPageBreak/>
        <w:drawing>
          <wp:anchor distT="0" distB="0" distL="114300" distR="114300" simplePos="0" relativeHeight="251658240" behindDoc="1" locked="0" layoutInCell="1" allowOverlap="1" wp14:anchorId="059A4646" wp14:editId="7A96AB62">
            <wp:simplePos x="0" y="0"/>
            <wp:positionH relativeFrom="margin">
              <wp:align>right</wp:align>
            </wp:positionH>
            <wp:positionV relativeFrom="paragraph">
              <wp:posOffset>135869</wp:posOffset>
            </wp:positionV>
            <wp:extent cx="9044108" cy="5236264"/>
            <wp:effectExtent l="0" t="0" r="5080" b="2540"/>
            <wp:wrapNone/>
            <wp:docPr id="60160615"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0615"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044108" cy="5236264"/>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00000" w:themeColor="text1"/>
          <w:sz w:val="24"/>
          <w:szCs w:val="24"/>
        </w:rPr>
        <w:t>图</w:t>
      </w:r>
      <w:r>
        <w:rPr>
          <w:rFonts w:hint="eastAsia"/>
          <w:color w:val="000000" w:themeColor="text1"/>
          <w:sz w:val="24"/>
          <w:szCs w:val="24"/>
        </w:rPr>
        <w:t>1</w:t>
      </w:r>
      <w:r>
        <w:rPr>
          <w:color w:val="000000" w:themeColor="text1"/>
          <w:sz w:val="24"/>
          <w:szCs w:val="24"/>
        </w:rPr>
        <w:t xml:space="preserve"> </w:t>
      </w:r>
      <w:r>
        <w:rPr>
          <w:rFonts w:hint="eastAsia"/>
          <w:color w:val="000000" w:themeColor="text1"/>
          <w:sz w:val="24"/>
          <w:szCs w:val="24"/>
        </w:rPr>
        <w:t>内容分析流程图</w:t>
      </w:r>
    </w:p>
    <w:p w14:paraId="0197B445" w14:textId="77777777" w:rsidR="00A52E91" w:rsidRDefault="00A52E91" w:rsidP="00A52E91">
      <w:pPr>
        <w:spacing w:line="360" w:lineRule="auto"/>
        <w:ind w:firstLineChars="2100" w:firstLine="5040"/>
        <w:rPr>
          <w:color w:val="000000" w:themeColor="text1"/>
          <w:sz w:val="24"/>
          <w:szCs w:val="24"/>
        </w:rPr>
      </w:pPr>
    </w:p>
    <w:p w14:paraId="6C584102" w14:textId="77777777" w:rsidR="00A52E91" w:rsidRDefault="00A52E91" w:rsidP="00A52E91">
      <w:pPr>
        <w:spacing w:line="360" w:lineRule="auto"/>
        <w:ind w:firstLineChars="2100" w:firstLine="5040"/>
        <w:rPr>
          <w:color w:val="000000" w:themeColor="text1"/>
          <w:sz w:val="24"/>
          <w:szCs w:val="24"/>
        </w:rPr>
      </w:pPr>
    </w:p>
    <w:p w14:paraId="1F070329" w14:textId="77777777" w:rsidR="00A52E91" w:rsidRDefault="00A52E91" w:rsidP="00A52E91">
      <w:pPr>
        <w:spacing w:line="360" w:lineRule="auto"/>
        <w:ind w:firstLineChars="2100" w:firstLine="5040"/>
        <w:rPr>
          <w:color w:val="000000" w:themeColor="text1"/>
          <w:sz w:val="24"/>
          <w:szCs w:val="24"/>
        </w:rPr>
      </w:pPr>
    </w:p>
    <w:p w14:paraId="0487F801" w14:textId="77777777" w:rsidR="00A52E91" w:rsidRDefault="00A52E91" w:rsidP="00A52E91">
      <w:pPr>
        <w:spacing w:line="360" w:lineRule="auto"/>
        <w:ind w:firstLineChars="2100" w:firstLine="5040"/>
        <w:rPr>
          <w:color w:val="000000" w:themeColor="text1"/>
          <w:sz w:val="24"/>
          <w:szCs w:val="24"/>
        </w:rPr>
      </w:pPr>
    </w:p>
    <w:p w14:paraId="51FE3EB9" w14:textId="77777777" w:rsidR="00A52E91" w:rsidRDefault="00A52E91" w:rsidP="00A52E91">
      <w:pPr>
        <w:spacing w:line="360" w:lineRule="auto"/>
        <w:ind w:firstLineChars="2100" w:firstLine="5040"/>
        <w:rPr>
          <w:color w:val="000000" w:themeColor="text1"/>
          <w:sz w:val="24"/>
          <w:szCs w:val="24"/>
        </w:rPr>
      </w:pPr>
    </w:p>
    <w:p w14:paraId="550E3283" w14:textId="77777777" w:rsidR="00A52E91" w:rsidRDefault="00A52E91" w:rsidP="00A52E91">
      <w:pPr>
        <w:spacing w:line="360" w:lineRule="auto"/>
        <w:ind w:firstLineChars="2100" w:firstLine="5040"/>
        <w:rPr>
          <w:color w:val="000000" w:themeColor="text1"/>
          <w:sz w:val="24"/>
          <w:szCs w:val="24"/>
        </w:rPr>
      </w:pPr>
    </w:p>
    <w:p w14:paraId="5C7159A5" w14:textId="77777777" w:rsidR="00A52E91" w:rsidRDefault="00A52E91" w:rsidP="00A52E91">
      <w:pPr>
        <w:spacing w:line="360" w:lineRule="auto"/>
        <w:ind w:firstLineChars="2100" w:firstLine="5040"/>
        <w:rPr>
          <w:color w:val="000000" w:themeColor="text1"/>
          <w:sz w:val="24"/>
          <w:szCs w:val="24"/>
        </w:rPr>
      </w:pPr>
    </w:p>
    <w:p w14:paraId="37DE00BE" w14:textId="77777777" w:rsidR="00A52E91" w:rsidRDefault="00A52E91" w:rsidP="00A52E91">
      <w:pPr>
        <w:spacing w:line="360" w:lineRule="auto"/>
        <w:ind w:firstLineChars="2100" w:firstLine="5040"/>
        <w:rPr>
          <w:color w:val="000000" w:themeColor="text1"/>
          <w:sz w:val="24"/>
          <w:szCs w:val="24"/>
        </w:rPr>
      </w:pPr>
    </w:p>
    <w:p w14:paraId="5B18A315" w14:textId="77777777" w:rsidR="00A52E91" w:rsidRDefault="00A52E91" w:rsidP="00A52E91">
      <w:pPr>
        <w:spacing w:line="360" w:lineRule="auto"/>
        <w:ind w:firstLineChars="2100" w:firstLine="5040"/>
        <w:rPr>
          <w:color w:val="000000" w:themeColor="text1"/>
          <w:sz w:val="24"/>
          <w:szCs w:val="24"/>
        </w:rPr>
      </w:pPr>
    </w:p>
    <w:p w14:paraId="2451E170" w14:textId="77777777" w:rsidR="00A52E91" w:rsidRDefault="00A52E91" w:rsidP="00A52E91">
      <w:pPr>
        <w:spacing w:line="360" w:lineRule="auto"/>
        <w:ind w:firstLineChars="2100" w:firstLine="5040"/>
        <w:rPr>
          <w:color w:val="000000" w:themeColor="text1"/>
          <w:sz w:val="24"/>
          <w:szCs w:val="24"/>
        </w:rPr>
      </w:pPr>
    </w:p>
    <w:p w14:paraId="3054DB5B" w14:textId="77777777" w:rsidR="00A52E91" w:rsidRDefault="00A52E91" w:rsidP="00A52E91">
      <w:pPr>
        <w:spacing w:line="360" w:lineRule="auto"/>
        <w:ind w:firstLineChars="2100" w:firstLine="5040"/>
        <w:rPr>
          <w:color w:val="000000" w:themeColor="text1"/>
          <w:sz w:val="24"/>
          <w:szCs w:val="24"/>
        </w:rPr>
      </w:pPr>
    </w:p>
    <w:p w14:paraId="5D8B5EFD" w14:textId="77777777" w:rsidR="00A52E91" w:rsidRDefault="00A52E91" w:rsidP="00A52E91">
      <w:pPr>
        <w:spacing w:line="360" w:lineRule="auto"/>
        <w:ind w:firstLineChars="2100" w:firstLine="5040"/>
        <w:rPr>
          <w:color w:val="000000" w:themeColor="text1"/>
          <w:sz w:val="24"/>
          <w:szCs w:val="24"/>
        </w:rPr>
      </w:pPr>
    </w:p>
    <w:p w14:paraId="7DC40367" w14:textId="77777777" w:rsidR="00A52E91" w:rsidRDefault="00A52E91" w:rsidP="00A52E91">
      <w:pPr>
        <w:spacing w:line="360" w:lineRule="auto"/>
        <w:ind w:firstLineChars="2100" w:firstLine="5040"/>
        <w:rPr>
          <w:color w:val="000000" w:themeColor="text1"/>
          <w:sz w:val="24"/>
          <w:szCs w:val="24"/>
        </w:rPr>
      </w:pPr>
    </w:p>
    <w:p w14:paraId="5DD9E179" w14:textId="77777777" w:rsidR="00A52E91" w:rsidRDefault="00A52E91" w:rsidP="00A52E91">
      <w:pPr>
        <w:spacing w:line="360" w:lineRule="auto"/>
        <w:ind w:firstLineChars="2100" w:firstLine="5040"/>
        <w:rPr>
          <w:color w:val="000000" w:themeColor="text1"/>
          <w:sz w:val="24"/>
          <w:szCs w:val="24"/>
        </w:rPr>
      </w:pPr>
    </w:p>
    <w:p w14:paraId="7D4CA8B2" w14:textId="77777777" w:rsidR="00A52E91" w:rsidRDefault="00A52E91" w:rsidP="00A52E91">
      <w:pPr>
        <w:spacing w:line="360" w:lineRule="auto"/>
        <w:ind w:firstLineChars="2100" w:firstLine="5040"/>
        <w:rPr>
          <w:color w:val="000000" w:themeColor="text1"/>
          <w:sz w:val="24"/>
          <w:szCs w:val="24"/>
        </w:rPr>
      </w:pPr>
    </w:p>
    <w:p w14:paraId="2ACAF7AE" w14:textId="77777777" w:rsidR="00A52E91" w:rsidRDefault="00A52E91" w:rsidP="00A52E91">
      <w:pPr>
        <w:spacing w:line="360" w:lineRule="auto"/>
        <w:ind w:firstLineChars="2100" w:firstLine="5040"/>
        <w:rPr>
          <w:color w:val="000000" w:themeColor="text1"/>
          <w:sz w:val="24"/>
          <w:szCs w:val="24"/>
        </w:rPr>
      </w:pPr>
    </w:p>
    <w:p w14:paraId="767D2168" w14:textId="77777777" w:rsidR="00A52E91" w:rsidRDefault="00A52E91" w:rsidP="00A52E91">
      <w:pPr>
        <w:spacing w:line="360" w:lineRule="auto"/>
        <w:ind w:firstLineChars="2100" w:firstLine="5040"/>
        <w:rPr>
          <w:color w:val="000000" w:themeColor="text1"/>
          <w:sz w:val="24"/>
          <w:szCs w:val="24"/>
        </w:rPr>
      </w:pPr>
    </w:p>
    <w:p w14:paraId="3A7708EB" w14:textId="77777777" w:rsidR="00A52E91" w:rsidRDefault="00A52E91" w:rsidP="00A52E91">
      <w:pPr>
        <w:spacing w:line="360" w:lineRule="auto"/>
        <w:ind w:firstLineChars="2100" w:firstLine="5040"/>
        <w:rPr>
          <w:color w:val="000000" w:themeColor="text1"/>
          <w:sz w:val="24"/>
          <w:szCs w:val="24"/>
        </w:rPr>
      </w:pPr>
    </w:p>
    <w:p w14:paraId="5EB07B50" w14:textId="77777777" w:rsidR="00A52E91" w:rsidRDefault="00A52E91" w:rsidP="00A52E91">
      <w:pPr>
        <w:spacing w:line="360" w:lineRule="auto"/>
        <w:ind w:firstLineChars="2100" w:firstLine="5040"/>
        <w:rPr>
          <w:color w:val="000000" w:themeColor="text1"/>
          <w:sz w:val="24"/>
          <w:szCs w:val="24"/>
        </w:rPr>
      </w:pPr>
    </w:p>
    <w:p w14:paraId="5DCC5E52" w14:textId="7CD09C26" w:rsidR="00A52E91" w:rsidRPr="0099272D" w:rsidRDefault="00A52E91" w:rsidP="00A52E91">
      <w:pPr>
        <w:spacing w:line="360" w:lineRule="auto"/>
        <w:rPr>
          <w:color w:val="000000" w:themeColor="text1"/>
          <w:sz w:val="24"/>
          <w:szCs w:val="24"/>
        </w:rPr>
        <w:sectPr w:rsidR="00A52E91" w:rsidRPr="0099272D" w:rsidSect="00B90BB8">
          <w:pgSz w:w="16838" w:h="11906" w:orient="landscape"/>
          <w:pgMar w:top="1797" w:right="1440" w:bottom="1797" w:left="1440" w:header="851" w:footer="992" w:gutter="0"/>
          <w:cols w:space="720"/>
          <w:docGrid w:linePitch="312"/>
        </w:sectPr>
      </w:pPr>
    </w:p>
    <w:p w14:paraId="613FB975" w14:textId="04EDED6F" w:rsidR="00277FAE" w:rsidRPr="00284D00" w:rsidRDefault="00277FAE" w:rsidP="00277FAE">
      <w:pPr>
        <w:rPr>
          <w:sz w:val="21"/>
          <w:szCs w:val="21"/>
        </w:rPr>
      </w:pPr>
      <w:r>
        <w:rPr>
          <w:rFonts w:hint="eastAsia"/>
        </w:rPr>
        <w:lastRenderedPageBreak/>
        <w:t xml:space="preserve"> </w:t>
      </w:r>
      <w:r>
        <w:t xml:space="preserve">                             </w:t>
      </w:r>
      <w:r w:rsidR="005E57FC">
        <w:t xml:space="preserve">     </w:t>
      </w:r>
      <w:r w:rsidR="00284D00">
        <w:t xml:space="preserve">  </w:t>
      </w:r>
      <w:r w:rsidRPr="00284D00">
        <w:rPr>
          <w:rFonts w:hint="eastAsia"/>
          <w:sz w:val="21"/>
          <w:szCs w:val="21"/>
        </w:rPr>
        <w:t>表</w:t>
      </w:r>
      <w:r w:rsidRPr="00284D00">
        <w:rPr>
          <w:rFonts w:hint="eastAsia"/>
          <w:sz w:val="21"/>
          <w:szCs w:val="21"/>
        </w:rPr>
        <w:t>1</w:t>
      </w:r>
      <w:r w:rsidRPr="00284D00">
        <w:rPr>
          <w:sz w:val="21"/>
          <w:szCs w:val="21"/>
        </w:rPr>
        <w:t xml:space="preserve"> </w:t>
      </w:r>
      <w:r w:rsidR="005E57FC" w:rsidRPr="00284D00">
        <w:rPr>
          <w:rFonts w:hint="eastAsia"/>
          <w:sz w:val="21"/>
          <w:szCs w:val="21"/>
        </w:rPr>
        <w:t>量表题目的</w:t>
      </w:r>
      <w:r w:rsidR="00284D00" w:rsidRPr="00284D00">
        <w:rPr>
          <w:rFonts w:hint="eastAsia"/>
          <w:sz w:val="21"/>
          <w:szCs w:val="21"/>
        </w:rPr>
        <w:t>具体</w:t>
      </w:r>
      <w:r w:rsidR="005E57FC" w:rsidRPr="00284D00">
        <w:rPr>
          <w:rFonts w:hint="eastAsia"/>
          <w:sz w:val="21"/>
          <w:szCs w:val="21"/>
        </w:rPr>
        <w:t>来源</w:t>
      </w:r>
      <w:r w:rsidR="00284D00" w:rsidRPr="00284D00">
        <w:rPr>
          <w:rFonts w:hint="eastAsia"/>
          <w:sz w:val="21"/>
          <w:szCs w:val="21"/>
        </w:rPr>
        <w:t>及收集情况</w:t>
      </w:r>
    </w:p>
    <w:tbl>
      <w:tblPr>
        <w:tblStyle w:val="a7"/>
        <w:tblW w:w="16161"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119"/>
        <w:gridCol w:w="2126"/>
        <w:gridCol w:w="3566"/>
        <w:gridCol w:w="3522"/>
      </w:tblGrid>
      <w:tr w:rsidR="0099272D" w:rsidRPr="004F54A2" w14:paraId="038145CF" w14:textId="77777777" w:rsidTr="005E57FC">
        <w:trPr>
          <w:tblHeader/>
          <w:jc w:val="center"/>
        </w:trPr>
        <w:tc>
          <w:tcPr>
            <w:tcW w:w="3828" w:type="dxa"/>
            <w:tcBorders>
              <w:top w:val="single" w:sz="12" w:space="0" w:color="auto"/>
              <w:bottom w:val="single" w:sz="12" w:space="0" w:color="auto"/>
            </w:tcBorders>
            <w:vAlign w:val="center"/>
          </w:tcPr>
          <w:p w14:paraId="147CA2C4" w14:textId="128A91A8" w:rsidR="00277FAE" w:rsidRPr="004F54A2" w:rsidRDefault="005E57FC" w:rsidP="00277FAE">
            <w:pPr>
              <w:spacing w:line="312" w:lineRule="auto"/>
              <w:rPr>
                <w:sz w:val="21"/>
                <w:szCs w:val="21"/>
              </w:rPr>
            </w:pPr>
            <w:r w:rsidRPr="004F54A2">
              <w:rPr>
                <w:sz w:val="21"/>
                <w:szCs w:val="21"/>
              </w:rPr>
              <w:t>量表名称</w:t>
            </w:r>
            <w:r>
              <w:rPr>
                <w:rFonts w:hint="eastAsia"/>
                <w:sz w:val="21"/>
                <w:szCs w:val="21"/>
              </w:rPr>
              <w:t>2</w:t>
            </w:r>
            <w:r>
              <w:rPr>
                <w:sz w:val="21"/>
                <w:szCs w:val="21"/>
              </w:rPr>
              <w:t>8</w:t>
            </w:r>
            <w:r>
              <w:rPr>
                <w:rFonts w:hint="eastAsia"/>
                <w:sz w:val="21"/>
                <w:szCs w:val="21"/>
              </w:rPr>
              <w:t>个</w:t>
            </w:r>
            <w:r w:rsidRPr="004F54A2">
              <w:rPr>
                <w:sz w:val="21"/>
                <w:szCs w:val="21"/>
              </w:rPr>
              <w:t>(</w:t>
            </w:r>
            <w:r w:rsidRPr="004F54A2">
              <w:rPr>
                <w:sz w:val="21"/>
                <w:szCs w:val="21"/>
              </w:rPr>
              <w:t>共</w:t>
            </w:r>
            <w:r w:rsidRPr="004F54A2">
              <w:rPr>
                <w:sz w:val="21"/>
                <w:szCs w:val="21"/>
              </w:rPr>
              <w:t>3</w:t>
            </w:r>
            <w:r>
              <w:rPr>
                <w:sz w:val="21"/>
                <w:szCs w:val="21"/>
              </w:rPr>
              <w:t>4</w:t>
            </w:r>
            <w:r w:rsidRPr="004F54A2">
              <w:rPr>
                <w:sz w:val="21"/>
                <w:szCs w:val="21"/>
              </w:rPr>
              <w:t>个</w:t>
            </w:r>
            <w:r>
              <w:rPr>
                <w:rFonts w:hint="eastAsia"/>
                <w:sz w:val="21"/>
                <w:szCs w:val="21"/>
              </w:rPr>
              <w:t>，排除</w:t>
            </w:r>
            <w:r>
              <w:rPr>
                <w:rFonts w:hint="eastAsia"/>
                <w:sz w:val="21"/>
                <w:szCs w:val="21"/>
              </w:rPr>
              <w:t>6</w:t>
            </w:r>
            <w:r>
              <w:rPr>
                <w:rFonts w:hint="eastAsia"/>
                <w:sz w:val="21"/>
                <w:szCs w:val="21"/>
              </w:rPr>
              <w:t>个</w:t>
            </w:r>
            <w:r w:rsidRPr="004F54A2">
              <w:rPr>
                <w:sz w:val="21"/>
                <w:szCs w:val="21"/>
              </w:rPr>
              <w:t>)</w:t>
            </w:r>
          </w:p>
        </w:tc>
        <w:tc>
          <w:tcPr>
            <w:tcW w:w="3119" w:type="dxa"/>
            <w:tcBorders>
              <w:top w:val="single" w:sz="12" w:space="0" w:color="auto"/>
              <w:bottom w:val="single" w:sz="12" w:space="0" w:color="auto"/>
            </w:tcBorders>
            <w:vAlign w:val="center"/>
          </w:tcPr>
          <w:p w14:paraId="0C7CEA82" w14:textId="7FE2AE86" w:rsidR="0099272D" w:rsidRPr="004F54A2" w:rsidRDefault="0099272D" w:rsidP="00915F6E">
            <w:pPr>
              <w:spacing w:line="312" w:lineRule="auto"/>
              <w:jc w:val="center"/>
              <w:rPr>
                <w:sz w:val="21"/>
                <w:szCs w:val="21"/>
              </w:rPr>
            </w:pPr>
            <w:r w:rsidRPr="004F54A2">
              <w:rPr>
                <w:sz w:val="21"/>
                <w:szCs w:val="21"/>
              </w:rPr>
              <w:t>元分析</w:t>
            </w:r>
            <w:r w:rsidR="00850F10">
              <w:rPr>
                <w:rFonts w:hint="eastAsia"/>
                <w:sz w:val="21"/>
                <w:szCs w:val="21"/>
              </w:rPr>
              <w:t>数据</w:t>
            </w:r>
            <w:r w:rsidRPr="004F54A2">
              <w:rPr>
                <w:sz w:val="21"/>
                <w:szCs w:val="21"/>
              </w:rPr>
              <w:t>中该量表来源</w:t>
            </w:r>
          </w:p>
        </w:tc>
        <w:tc>
          <w:tcPr>
            <w:tcW w:w="2126" w:type="dxa"/>
            <w:tcBorders>
              <w:top w:val="single" w:sz="12" w:space="0" w:color="auto"/>
              <w:bottom w:val="single" w:sz="12" w:space="0" w:color="auto"/>
            </w:tcBorders>
            <w:vAlign w:val="center"/>
          </w:tcPr>
          <w:p w14:paraId="2F3D44A2" w14:textId="77777777" w:rsidR="0099272D" w:rsidRPr="004F54A2" w:rsidRDefault="0099272D" w:rsidP="00915F6E">
            <w:pPr>
              <w:spacing w:line="312" w:lineRule="auto"/>
              <w:jc w:val="center"/>
              <w:rPr>
                <w:sz w:val="21"/>
                <w:szCs w:val="21"/>
              </w:rPr>
            </w:pPr>
            <w:r w:rsidRPr="004F54A2">
              <w:rPr>
                <w:sz w:val="21"/>
                <w:szCs w:val="21"/>
              </w:rPr>
              <w:t>元分析中使用该量表的文章数量</w:t>
            </w:r>
          </w:p>
        </w:tc>
        <w:tc>
          <w:tcPr>
            <w:tcW w:w="3566" w:type="dxa"/>
            <w:tcBorders>
              <w:top w:val="single" w:sz="12" w:space="0" w:color="auto"/>
              <w:bottom w:val="single" w:sz="12" w:space="0" w:color="auto"/>
            </w:tcBorders>
            <w:vAlign w:val="center"/>
          </w:tcPr>
          <w:p w14:paraId="5C7ED8A9" w14:textId="77777777" w:rsidR="0099272D" w:rsidRPr="004F54A2" w:rsidRDefault="0099272D" w:rsidP="00915F6E">
            <w:pPr>
              <w:spacing w:line="312" w:lineRule="auto"/>
              <w:jc w:val="center"/>
              <w:rPr>
                <w:sz w:val="21"/>
                <w:szCs w:val="21"/>
              </w:rPr>
            </w:pPr>
            <w:r w:rsidRPr="004F54A2">
              <w:rPr>
                <w:sz w:val="21"/>
                <w:szCs w:val="21"/>
              </w:rPr>
              <w:t>本文量表直接来源</w:t>
            </w:r>
          </w:p>
        </w:tc>
        <w:tc>
          <w:tcPr>
            <w:tcW w:w="3522" w:type="dxa"/>
            <w:tcBorders>
              <w:top w:val="single" w:sz="12" w:space="0" w:color="auto"/>
              <w:bottom w:val="single" w:sz="12" w:space="0" w:color="auto"/>
            </w:tcBorders>
          </w:tcPr>
          <w:p w14:paraId="2E77008B" w14:textId="77777777" w:rsidR="005E57FC" w:rsidRDefault="005E57FC" w:rsidP="005E57FC">
            <w:pPr>
              <w:spacing w:line="312" w:lineRule="auto"/>
              <w:ind w:firstLineChars="500" w:firstLine="1050"/>
              <w:rPr>
                <w:sz w:val="21"/>
                <w:szCs w:val="21"/>
              </w:rPr>
            </w:pPr>
          </w:p>
          <w:p w14:paraId="1213250E" w14:textId="457ED9D1" w:rsidR="0099272D" w:rsidRPr="004F54A2" w:rsidRDefault="0099272D" w:rsidP="005E57FC">
            <w:pPr>
              <w:spacing w:line="312" w:lineRule="auto"/>
              <w:ind w:firstLineChars="700" w:firstLine="1470"/>
              <w:rPr>
                <w:sz w:val="21"/>
                <w:szCs w:val="21"/>
              </w:rPr>
            </w:pPr>
            <w:r w:rsidRPr="004F54A2">
              <w:rPr>
                <w:sz w:val="21"/>
                <w:szCs w:val="21"/>
              </w:rPr>
              <w:t>备注</w:t>
            </w:r>
          </w:p>
        </w:tc>
      </w:tr>
      <w:tr w:rsidR="0099272D" w:rsidRPr="00196CC3" w14:paraId="1A35DA11" w14:textId="77777777" w:rsidTr="005E57FC">
        <w:trPr>
          <w:jc w:val="center"/>
        </w:trPr>
        <w:tc>
          <w:tcPr>
            <w:tcW w:w="3828" w:type="dxa"/>
            <w:tcBorders>
              <w:top w:val="single" w:sz="12" w:space="0" w:color="auto"/>
            </w:tcBorders>
            <w:vAlign w:val="center"/>
          </w:tcPr>
          <w:p w14:paraId="115FC0C3"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Zung</w:t>
            </w:r>
            <w:r w:rsidRPr="004F54A2">
              <w:rPr>
                <w:color w:val="0D0D0D" w:themeColor="text1" w:themeTint="F2"/>
                <w:sz w:val="21"/>
                <w:szCs w:val="21"/>
              </w:rPr>
              <w:t>氏抑郁自评量表</w:t>
            </w:r>
            <w:r w:rsidRPr="004F54A2">
              <w:rPr>
                <w:color w:val="0D0D0D" w:themeColor="text1" w:themeTint="F2"/>
                <w:sz w:val="21"/>
                <w:szCs w:val="21"/>
              </w:rPr>
              <w:t>(SDS)</w:t>
            </w:r>
          </w:p>
        </w:tc>
        <w:tc>
          <w:tcPr>
            <w:tcW w:w="3119" w:type="dxa"/>
            <w:tcBorders>
              <w:top w:val="single" w:sz="12" w:space="0" w:color="auto"/>
            </w:tcBorders>
            <w:vAlign w:val="center"/>
          </w:tcPr>
          <w:p w14:paraId="2172B2E9" w14:textId="1DA455C9"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NE.Ref.{9B2BF791-106E-416B-BD38-F832C3F3D6C3}</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39</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NE.Ref.{0251D90D-36B2-4863-A09C-B0BBCE738277}</w:instrText>
            </w:r>
            <w:r w:rsidRPr="004F54A2">
              <w:rPr>
                <w:sz w:val="21"/>
                <w:szCs w:val="21"/>
              </w:rPr>
              <w:fldChar w:fldCharType="separate"/>
            </w:r>
            <w:r w:rsidR="008A22C9">
              <w:rPr>
                <w:color w:val="000000"/>
                <w:kern w:val="0"/>
                <w:sz w:val="21"/>
                <w:szCs w:val="21"/>
              </w:rPr>
              <w:t>张明园</w:t>
            </w:r>
            <w:r w:rsidR="008A22C9">
              <w:rPr>
                <w:color w:val="000000"/>
                <w:kern w:val="0"/>
                <w:sz w:val="21"/>
                <w:szCs w:val="21"/>
              </w:rPr>
              <w:t>(1998)</w:t>
            </w:r>
            <w:r w:rsidRPr="004F54A2">
              <w:rPr>
                <w:sz w:val="21"/>
                <w:szCs w:val="21"/>
              </w:rPr>
              <w:fldChar w:fldCharType="end"/>
            </w:r>
            <w:r w:rsidRPr="004F54A2">
              <w:rPr>
                <w:sz w:val="21"/>
                <w:szCs w:val="21"/>
              </w:rPr>
              <w:t>15</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NE.Ref.{9F0A19D2-97E3-451A-BB6D-5681FBC4703E}</w:instrText>
            </w:r>
            <w:r w:rsidRPr="004F54A2">
              <w:rPr>
                <w:sz w:val="21"/>
                <w:szCs w:val="21"/>
              </w:rPr>
              <w:fldChar w:fldCharType="separate"/>
            </w:r>
            <w:r w:rsidR="008A22C9">
              <w:rPr>
                <w:color w:val="000000"/>
                <w:kern w:val="0"/>
                <w:sz w:val="21"/>
                <w:szCs w:val="21"/>
              </w:rPr>
              <w:t>陈姜等</w:t>
            </w:r>
            <w:r w:rsidR="008A22C9">
              <w:rPr>
                <w:color w:val="000000"/>
                <w:kern w:val="0"/>
                <w:sz w:val="21"/>
                <w:szCs w:val="21"/>
              </w:rPr>
              <w:t>(2000)</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00284D00">
              <w:rPr>
                <w:sz w:val="21"/>
                <w:szCs w:val="21"/>
              </w:rPr>
              <w:fldChar w:fldCharType="begin"/>
            </w:r>
            <w:r w:rsidR="008A22C9">
              <w:rPr>
                <w:sz w:val="21"/>
                <w:szCs w:val="21"/>
              </w:rPr>
              <w:instrText xml:space="preserve"> ADDIN NE.Ref.{AA0BD727-9ED3-4CD8-833E-D3A3EB3D81A1}</w:instrText>
            </w:r>
            <w:r w:rsidR="00284D00">
              <w:rPr>
                <w:sz w:val="21"/>
                <w:szCs w:val="21"/>
              </w:rPr>
              <w:fldChar w:fldCharType="separate"/>
            </w:r>
            <w:r w:rsidR="008A22C9">
              <w:rPr>
                <w:color w:val="000000"/>
                <w:kern w:val="0"/>
                <w:sz w:val="21"/>
                <w:szCs w:val="21"/>
              </w:rPr>
              <w:t>Jordan et al.(2000)</w:t>
            </w:r>
            <w:r w:rsidR="00284D00">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NE.Ref.{DD45CEC2-61C0-46B5-9E2E-1F2DF07BC56A}</w:instrText>
            </w:r>
            <w:r w:rsidRPr="004F54A2">
              <w:rPr>
                <w:sz w:val="21"/>
                <w:szCs w:val="21"/>
              </w:rPr>
              <w:fldChar w:fldCharType="separate"/>
            </w:r>
            <w:r w:rsidR="008A22C9">
              <w:rPr>
                <w:color w:val="000000"/>
                <w:kern w:val="0"/>
                <w:sz w:val="21"/>
                <w:szCs w:val="21"/>
              </w:rPr>
              <w:t>王汝展等</w:t>
            </w:r>
            <w:r w:rsidR="008A22C9">
              <w:rPr>
                <w:color w:val="000000"/>
                <w:kern w:val="0"/>
                <w:sz w:val="21"/>
                <w:szCs w:val="21"/>
              </w:rPr>
              <w:t>(2009)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NE.Ref.{D671F8CC-4933-4298-9938-1986A4747908}</w:instrText>
            </w:r>
            <w:r w:rsidRPr="004F54A2">
              <w:rPr>
                <w:sz w:val="21"/>
                <w:szCs w:val="21"/>
              </w:rPr>
              <w:fldChar w:fldCharType="separate"/>
            </w:r>
            <w:r w:rsidR="008A22C9">
              <w:rPr>
                <w:color w:val="000000"/>
                <w:kern w:val="0"/>
                <w:sz w:val="21"/>
                <w:szCs w:val="21"/>
              </w:rPr>
              <w:t>Zung(1965)</w:t>
            </w:r>
            <w:r w:rsidRPr="004F54A2">
              <w:rPr>
                <w:sz w:val="21"/>
                <w:szCs w:val="21"/>
              </w:rPr>
              <w:fldChar w:fldCharType="end"/>
            </w:r>
            <w:r w:rsidRPr="004F54A2">
              <w:rPr>
                <w:sz w:val="21"/>
                <w:szCs w:val="21"/>
              </w:rPr>
              <w:t>18</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NE.Ref.{A98EC9ED-C2A8-437B-9DD8-F28DEBD7B8C3}</w:instrText>
            </w:r>
            <w:r w:rsidRPr="004F54A2">
              <w:rPr>
                <w:sz w:val="21"/>
                <w:szCs w:val="21"/>
              </w:rPr>
              <w:fldChar w:fldCharType="separate"/>
            </w:r>
            <w:r w:rsidR="008A22C9">
              <w:rPr>
                <w:color w:val="000000"/>
                <w:kern w:val="0"/>
                <w:sz w:val="21"/>
                <w:szCs w:val="21"/>
              </w:rPr>
              <w:t>任艳峰等</w:t>
            </w:r>
            <w:r w:rsidR="008A22C9">
              <w:rPr>
                <w:color w:val="000000"/>
                <w:kern w:val="0"/>
                <w:sz w:val="21"/>
                <w:szCs w:val="21"/>
              </w:rPr>
              <w:t>(2015)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NE.Ref.{FB02C6A0-97BA-4B27-85FE-BE98FFA45846}</w:instrText>
            </w:r>
            <w:r w:rsidRPr="004F54A2">
              <w:rPr>
                <w:sz w:val="21"/>
                <w:szCs w:val="21"/>
              </w:rPr>
              <w:fldChar w:fldCharType="separate"/>
            </w:r>
            <w:r w:rsidR="008A22C9">
              <w:rPr>
                <w:color w:val="000000"/>
                <w:kern w:val="0"/>
                <w:sz w:val="21"/>
                <w:szCs w:val="21"/>
              </w:rPr>
              <w:t>苏春燕等</w:t>
            </w:r>
            <w:r w:rsidR="008A22C9">
              <w:rPr>
                <w:color w:val="000000"/>
                <w:kern w:val="0"/>
                <w:sz w:val="21"/>
                <w:szCs w:val="21"/>
              </w:rPr>
              <w:t>(2003)</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NE.Ref.{B8077D13-3AEF-460A-A55B-075063C1539A}</w:instrText>
            </w:r>
            <w:r w:rsidRPr="004F54A2">
              <w:rPr>
                <w:sz w:val="21"/>
                <w:szCs w:val="21"/>
              </w:rPr>
              <w:fldChar w:fldCharType="separate"/>
            </w:r>
            <w:r w:rsidR="008A22C9">
              <w:rPr>
                <w:color w:val="000000"/>
                <w:kern w:val="0"/>
                <w:sz w:val="21"/>
                <w:szCs w:val="21"/>
              </w:rPr>
              <w:t>张作记</w:t>
            </w:r>
            <w:r w:rsidR="008A22C9">
              <w:rPr>
                <w:color w:val="000000"/>
                <w:kern w:val="0"/>
                <w:sz w:val="21"/>
                <w:szCs w:val="21"/>
              </w:rPr>
              <w:t>(2005)</w:t>
            </w:r>
            <w:r w:rsidRPr="004F54A2">
              <w:rPr>
                <w:sz w:val="21"/>
                <w:szCs w:val="21"/>
              </w:rPr>
              <w:fldChar w:fldCharType="end"/>
            </w:r>
            <w:r w:rsidRPr="004F54A2">
              <w:rPr>
                <w:sz w:val="21"/>
                <w:szCs w:val="21"/>
              </w:rPr>
              <w:t>8</w:t>
            </w:r>
            <w:r w:rsidRPr="004F54A2">
              <w:rPr>
                <w:sz w:val="21"/>
                <w:szCs w:val="21"/>
              </w:rPr>
              <w:t>篇</w:t>
            </w:r>
            <w:r w:rsidRPr="004F54A2">
              <w:rPr>
                <w:sz w:val="21"/>
                <w:szCs w:val="21"/>
              </w:rPr>
              <w:t>,</w:t>
            </w:r>
            <w:r w:rsidRPr="004F54A2">
              <w:rPr>
                <w:sz w:val="21"/>
                <w:szCs w:val="21"/>
              </w:rPr>
              <w:fldChar w:fldCharType="begin"/>
            </w:r>
            <w:r w:rsidR="008A22C9">
              <w:rPr>
                <w:sz w:val="21"/>
                <w:szCs w:val="21"/>
              </w:rPr>
              <w:instrText xml:space="preserve"> ADDIN NE.Ref.{EF26BD9D-6690-4CB4-B12F-71BAE367B21C}</w:instrText>
            </w:r>
            <w:r w:rsidRPr="004F54A2">
              <w:rPr>
                <w:sz w:val="21"/>
                <w:szCs w:val="21"/>
              </w:rPr>
              <w:fldChar w:fldCharType="separate"/>
            </w:r>
            <w:r w:rsidR="008A22C9">
              <w:rPr>
                <w:color w:val="000000"/>
                <w:kern w:val="0"/>
                <w:sz w:val="21"/>
                <w:szCs w:val="21"/>
              </w:rPr>
              <w:t>姚树桥和孙学礼</w:t>
            </w:r>
            <w:r w:rsidR="008A22C9">
              <w:rPr>
                <w:color w:val="000000"/>
                <w:kern w:val="0"/>
                <w:sz w:val="21"/>
                <w:szCs w:val="21"/>
              </w:rPr>
              <w:t>(2008)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NE.Ref.{C689C8F7-ACAB-4C9C-B619-8C65D0D4D22E}</w:instrText>
            </w:r>
            <w:r w:rsidRPr="004F54A2">
              <w:rPr>
                <w:sz w:val="21"/>
                <w:szCs w:val="21"/>
              </w:rPr>
              <w:fldChar w:fldCharType="separate"/>
            </w:r>
            <w:r w:rsidR="008A22C9">
              <w:rPr>
                <w:color w:val="000000"/>
                <w:kern w:val="0"/>
                <w:sz w:val="21"/>
                <w:szCs w:val="21"/>
              </w:rPr>
              <w:t>戴晓阳</w:t>
            </w:r>
            <w:r w:rsidR="008A22C9">
              <w:rPr>
                <w:color w:val="000000"/>
                <w:kern w:val="0"/>
                <w:sz w:val="21"/>
                <w:szCs w:val="21"/>
              </w:rPr>
              <w:t>(2010)</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NE.Ref.{D398B6C6-7FB3-4CC0-96D9-1E1E7969B282}</w:instrText>
            </w:r>
            <w:r w:rsidRPr="004F54A2">
              <w:rPr>
                <w:sz w:val="21"/>
                <w:szCs w:val="21"/>
              </w:rPr>
              <w:fldChar w:fldCharType="separate"/>
            </w:r>
            <w:r w:rsidR="008A22C9">
              <w:rPr>
                <w:color w:val="000000"/>
                <w:kern w:val="0"/>
                <w:sz w:val="21"/>
                <w:szCs w:val="21"/>
              </w:rPr>
              <w:t>王俊等</w:t>
            </w:r>
            <w:r w:rsidR="008A22C9">
              <w:rPr>
                <w:color w:val="000000"/>
                <w:kern w:val="0"/>
                <w:sz w:val="21"/>
                <w:szCs w:val="21"/>
              </w:rPr>
              <w:t>(2013)</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NE.Ref.{43D6DE0A-C9C3-4772-B00D-B8E05B9EE52B}</w:instrText>
            </w:r>
            <w:r w:rsidRPr="004F54A2">
              <w:rPr>
                <w:sz w:val="21"/>
                <w:szCs w:val="21"/>
              </w:rPr>
              <w:fldChar w:fldCharType="separate"/>
            </w:r>
            <w:r w:rsidR="008A22C9">
              <w:rPr>
                <w:color w:val="000000"/>
                <w:kern w:val="0"/>
                <w:sz w:val="21"/>
                <w:szCs w:val="21"/>
              </w:rPr>
              <w:t>崔庆霞和王在翔</w:t>
            </w:r>
            <w:r w:rsidR="008A22C9">
              <w:rPr>
                <w:color w:val="000000"/>
                <w:kern w:val="0"/>
                <w:sz w:val="21"/>
                <w:szCs w:val="21"/>
              </w:rPr>
              <w:t>(2014)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NE.Ref.{B37065D0-F9DE-480D-B26B-8DD7890CA9E5}</w:instrText>
            </w:r>
            <w:r w:rsidRPr="004F54A2">
              <w:rPr>
                <w:sz w:val="21"/>
                <w:szCs w:val="21"/>
              </w:rPr>
              <w:fldChar w:fldCharType="separate"/>
            </w:r>
            <w:r w:rsidR="008A22C9">
              <w:rPr>
                <w:color w:val="000000"/>
                <w:kern w:val="0"/>
                <w:sz w:val="21"/>
                <w:szCs w:val="21"/>
              </w:rPr>
              <w:t>段泉泉和胜利</w:t>
            </w:r>
            <w:r w:rsidR="008A22C9">
              <w:rPr>
                <w:color w:val="000000"/>
                <w:kern w:val="0"/>
                <w:sz w:val="21"/>
                <w:szCs w:val="21"/>
              </w:rPr>
              <w:t>(2012)</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NE.Ref.{7356FDEB-263E-4A7B-95D8-322964A2E320}</w:instrText>
            </w:r>
            <w:r w:rsidRPr="004F54A2">
              <w:rPr>
                <w:sz w:val="21"/>
                <w:szCs w:val="21"/>
              </w:rPr>
              <w:fldChar w:fldCharType="separate"/>
            </w:r>
            <w:r w:rsidR="008A22C9">
              <w:rPr>
                <w:color w:val="000000"/>
                <w:kern w:val="0"/>
                <w:sz w:val="21"/>
                <w:szCs w:val="21"/>
              </w:rPr>
              <w:t>郑世华等</w:t>
            </w:r>
            <w:r w:rsidR="008A22C9">
              <w:rPr>
                <w:color w:val="000000"/>
                <w:kern w:val="0"/>
                <w:sz w:val="21"/>
                <w:szCs w:val="21"/>
              </w:rPr>
              <w:t>(2016)</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NE.Ref.{E967EC53-1C91-45D4-B105-3CCD675ECDE7}</w:instrText>
            </w:r>
            <w:r w:rsidRPr="004F54A2">
              <w:rPr>
                <w:sz w:val="21"/>
                <w:szCs w:val="21"/>
              </w:rPr>
              <w:fldChar w:fldCharType="separate"/>
            </w:r>
            <w:r w:rsidR="008A22C9">
              <w:rPr>
                <w:color w:val="000000"/>
                <w:kern w:val="0"/>
                <w:sz w:val="21"/>
                <w:szCs w:val="21"/>
              </w:rPr>
              <w:t>王征宇和迟玉芬</w:t>
            </w:r>
            <w:r w:rsidR="008A22C9">
              <w:rPr>
                <w:color w:val="000000"/>
                <w:kern w:val="0"/>
                <w:sz w:val="21"/>
                <w:szCs w:val="21"/>
              </w:rPr>
              <w:t>(1984)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NE.Ref.{2C3531CD-DC27-4D44-A153-714999AC003B}</w:instrText>
            </w:r>
            <w:r w:rsidRPr="004F54A2">
              <w:rPr>
                <w:sz w:val="21"/>
                <w:szCs w:val="21"/>
              </w:rPr>
              <w:fldChar w:fldCharType="separate"/>
            </w:r>
            <w:r w:rsidR="008A22C9">
              <w:rPr>
                <w:color w:val="000000"/>
                <w:kern w:val="0"/>
                <w:sz w:val="21"/>
                <w:szCs w:val="21"/>
              </w:rPr>
              <w:t>张明园等</w:t>
            </w:r>
            <w:r w:rsidR="008A22C9">
              <w:rPr>
                <w:color w:val="000000"/>
                <w:kern w:val="0"/>
                <w:sz w:val="21"/>
                <w:szCs w:val="21"/>
              </w:rPr>
              <w:t>(2015)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NE.Ref.{B3DBEF04-D28C-4DBA-84C8-16E8D3E8F2F4}</w:instrText>
            </w:r>
            <w:r w:rsidRPr="004F54A2">
              <w:rPr>
                <w:sz w:val="21"/>
                <w:szCs w:val="21"/>
              </w:rPr>
              <w:fldChar w:fldCharType="separate"/>
            </w:r>
            <w:r w:rsidR="008A22C9">
              <w:rPr>
                <w:color w:val="000000"/>
                <w:kern w:val="0"/>
                <w:sz w:val="21"/>
                <w:szCs w:val="21"/>
              </w:rPr>
              <w:t>Zung(1969)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NE.Ref.{8BB3AA21-8858-4FB9-ADEE-07D4CBF83D50}</w:instrText>
            </w:r>
            <w:r w:rsidRPr="004F54A2">
              <w:rPr>
                <w:sz w:val="21"/>
                <w:szCs w:val="21"/>
              </w:rPr>
              <w:fldChar w:fldCharType="separate"/>
            </w:r>
            <w:r w:rsidR="008A22C9">
              <w:rPr>
                <w:color w:val="000000"/>
                <w:kern w:val="0"/>
                <w:sz w:val="21"/>
                <w:szCs w:val="21"/>
              </w:rPr>
              <w:t>崔杰诚和陈国生</w:t>
            </w:r>
            <w:r w:rsidR="008A22C9">
              <w:rPr>
                <w:color w:val="000000"/>
                <w:kern w:val="0"/>
                <w:sz w:val="21"/>
                <w:szCs w:val="21"/>
              </w:rPr>
              <w:t>(1998)</w:t>
            </w:r>
            <w:r w:rsidRPr="004F54A2">
              <w:rPr>
                <w:sz w:val="21"/>
                <w:szCs w:val="21"/>
              </w:rPr>
              <w:fldChar w:fldCharType="end"/>
            </w:r>
            <w:r w:rsidRPr="004F54A2">
              <w:rPr>
                <w:sz w:val="21"/>
                <w:szCs w:val="21"/>
              </w:rPr>
              <w:t>。</w:t>
            </w:r>
          </w:p>
        </w:tc>
        <w:tc>
          <w:tcPr>
            <w:tcW w:w="2126" w:type="dxa"/>
            <w:tcBorders>
              <w:top w:val="single" w:sz="12" w:space="0" w:color="auto"/>
            </w:tcBorders>
            <w:vAlign w:val="center"/>
          </w:tcPr>
          <w:p w14:paraId="484665B7" w14:textId="77777777" w:rsidR="0099272D" w:rsidRPr="004F54A2" w:rsidRDefault="0099272D" w:rsidP="00915F6E">
            <w:pPr>
              <w:spacing w:line="312" w:lineRule="auto"/>
              <w:jc w:val="center"/>
              <w:rPr>
                <w:sz w:val="21"/>
                <w:szCs w:val="21"/>
              </w:rPr>
            </w:pPr>
            <w:r w:rsidRPr="004F54A2">
              <w:rPr>
                <w:sz w:val="21"/>
                <w:szCs w:val="21"/>
              </w:rPr>
              <w:t>135</w:t>
            </w:r>
          </w:p>
        </w:tc>
        <w:tc>
          <w:tcPr>
            <w:tcW w:w="3566" w:type="dxa"/>
            <w:tcBorders>
              <w:top w:val="single" w:sz="12" w:space="0" w:color="auto"/>
            </w:tcBorders>
            <w:vAlign w:val="center"/>
          </w:tcPr>
          <w:p w14:paraId="4FB90BD9" w14:textId="0A23B70B" w:rsidR="0099272D"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NE.Ref.{D40B0FBE-084B-4958-B855-A92B10933864}</w:instrText>
            </w:r>
            <w:r w:rsidRPr="004F54A2">
              <w:rPr>
                <w:sz w:val="21"/>
                <w:szCs w:val="21"/>
              </w:rPr>
              <w:fldChar w:fldCharType="separate"/>
            </w:r>
            <w:r w:rsidR="008A22C9">
              <w:rPr>
                <w:color w:val="000000"/>
                <w:kern w:val="0"/>
                <w:sz w:val="21"/>
                <w:szCs w:val="21"/>
              </w:rPr>
              <w:t>张明园</w:t>
            </w:r>
            <w:r w:rsidR="008A22C9">
              <w:rPr>
                <w:color w:val="000000"/>
                <w:kern w:val="0"/>
                <w:sz w:val="21"/>
                <w:szCs w:val="21"/>
              </w:rPr>
              <w:t>(1998)</w:t>
            </w:r>
            <w:r w:rsidRPr="004F54A2">
              <w:rPr>
                <w:sz w:val="21"/>
                <w:szCs w:val="21"/>
              </w:rPr>
              <w:fldChar w:fldCharType="end"/>
            </w:r>
            <w:r>
              <w:rPr>
                <w:sz w:val="21"/>
                <w:szCs w:val="21"/>
              </w:rPr>
              <w:t>20</w:t>
            </w:r>
            <w:r>
              <w:rPr>
                <w:rFonts w:hint="eastAsia"/>
                <w:sz w:val="21"/>
                <w:szCs w:val="21"/>
              </w:rPr>
              <w:t>题</w:t>
            </w:r>
          </w:p>
          <w:p w14:paraId="09087307" w14:textId="77777777" w:rsidR="0099272D" w:rsidRPr="004F54A2" w:rsidRDefault="0099272D" w:rsidP="00915F6E">
            <w:pPr>
              <w:spacing w:line="312" w:lineRule="auto"/>
              <w:rPr>
                <w:sz w:val="21"/>
                <w:szCs w:val="21"/>
              </w:rPr>
            </w:pPr>
          </w:p>
        </w:tc>
        <w:tc>
          <w:tcPr>
            <w:tcW w:w="3522" w:type="dxa"/>
            <w:tcBorders>
              <w:top w:val="single" w:sz="12" w:space="0" w:color="auto"/>
            </w:tcBorders>
          </w:tcPr>
          <w:p w14:paraId="24319C4D" w14:textId="545B4293" w:rsidR="0099272D" w:rsidRPr="004F54A2" w:rsidRDefault="0099272D" w:rsidP="00915F6E">
            <w:pPr>
              <w:spacing w:after="240"/>
              <w:rPr>
                <w:sz w:val="21"/>
                <w:szCs w:val="21"/>
              </w:rPr>
            </w:pPr>
            <w:r w:rsidRPr="004F54A2">
              <w:rPr>
                <w:sz w:val="21"/>
                <w:szCs w:val="21"/>
              </w:rPr>
              <w:fldChar w:fldCharType="begin"/>
            </w:r>
            <w:r w:rsidR="008A22C9">
              <w:rPr>
                <w:sz w:val="21"/>
                <w:szCs w:val="21"/>
              </w:rPr>
              <w:instrText xml:space="preserve"> ADDIN NE.Ref.{06BAF6AE-681D-4337-AD99-6F5802E5460A}</w:instrText>
            </w:r>
            <w:r w:rsidRPr="004F54A2">
              <w:rPr>
                <w:sz w:val="21"/>
                <w:szCs w:val="21"/>
              </w:rPr>
              <w:fldChar w:fldCharType="separate"/>
            </w:r>
            <w:r w:rsidR="008A22C9">
              <w:rPr>
                <w:color w:val="000000"/>
                <w:kern w:val="0"/>
                <w:sz w:val="21"/>
                <w:szCs w:val="21"/>
              </w:rPr>
              <w:t>Jordan et al.(2000)</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NE.Ref.{5317EB60-07AC-421F-AD7D-E8E9F46E5B60}</w:instrText>
            </w:r>
            <w:r w:rsidRPr="004F54A2">
              <w:rPr>
                <w:sz w:val="21"/>
                <w:szCs w:val="21"/>
              </w:rPr>
              <w:fldChar w:fldCharType="separate"/>
            </w:r>
            <w:r w:rsidR="008A22C9">
              <w:rPr>
                <w:color w:val="000000"/>
                <w:kern w:val="0"/>
                <w:sz w:val="21"/>
                <w:szCs w:val="21"/>
              </w:rPr>
              <w:t>王汝展等</w:t>
            </w:r>
            <w:r w:rsidR="008A22C9">
              <w:rPr>
                <w:color w:val="000000"/>
                <w:kern w:val="0"/>
                <w:sz w:val="21"/>
                <w:szCs w:val="21"/>
              </w:rPr>
              <w:t>(2009)</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NE.Ref.{826D154B-780F-4895-B5D9-15AD40B74899}</w:instrText>
            </w:r>
            <w:r w:rsidRPr="004F54A2">
              <w:rPr>
                <w:sz w:val="21"/>
                <w:szCs w:val="21"/>
              </w:rPr>
              <w:fldChar w:fldCharType="separate"/>
            </w:r>
            <w:r w:rsidR="008A22C9">
              <w:rPr>
                <w:color w:val="000000"/>
                <w:kern w:val="0"/>
                <w:sz w:val="21"/>
                <w:szCs w:val="21"/>
              </w:rPr>
              <w:t>王俊等</w:t>
            </w:r>
            <w:r w:rsidR="008A22C9">
              <w:rPr>
                <w:color w:val="000000"/>
                <w:kern w:val="0"/>
                <w:sz w:val="21"/>
                <w:szCs w:val="21"/>
              </w:rPr>
              <w:t>(2013)</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NE.Ref.{AAAA4AA7-79ED-4C75-98FA-7CDCABBF53B3}</w:instrText>
            </w:r>
            <w:r w:rsidRPr="004F54A2">
              <w:rPr>
                <w:sz w:val="21"/>
                <w:szCs w:val="21"/>
              </w:rPr>
              <w:fldChar w:fldCharType="separate"/>
            </w:r>
            <w:r w:rsidR="008A22C9">
              <w:rPr>
                <w:color w:val="000000"/>
                <w:kern w:val="0"/>
                <w:sz w:val="21"/>
                <w:szCs w:val="21"/>
              </w:rPr>
              <w:t>崔庆霞和王在翔</w:t>
            </w:r>
            <w:r w:rsidR="008A22C9">
              <w:rPr>
                <w:color w:val="000000"/>
                <w:kern w:val="0"/>
                <w:sz w:val="21"/>
                <w:szCs w:val="21"/>
              </w:rPr>
              <w:t>(2014)</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NE.Ref.{8455552C-9990-43D5-B170-17027A6938AA}</w:instrText>
            </w:r>
            <w:r w:rsidRPr="004F54A2">
              <w:rPr>
                <w:sz w:val="21"/>
                <w:szCs w:val="21"/>
              </w:rPr>
              <w:fldChar w:fldCharType="separate"/>
            </w:r>
            <w:r w:rsidR="008A22C9">
              <w:rPr>
                <w:color w:val="000000"/>
                <w:kern w:val="0"/>
                <w:sz w:val="21"/>
                <w:szCs w:val="21"/>
              </w:rPr>
              <w:t>段泉泉和胜利</w:t>
            </w:r>
            <w:r w:rsidR="008A22C9">
              <w:rPr>
                <w:color w:val="000000"/>
                <w:kern w:val="0"/>
                <w:sz w:val="21"/>
                <w:szCs w:val="21"/>
              </w:rPr>
              <w:t>(2012)</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NE.Ref.{4D03B3E6-6F2F-4552-A1A8-B6BE25209854}</w:instrText>
            </w:r>
            <w:r w:rsidRPr="004F54A2">
              <w:rPr>
                <w:sz w:val="21"/>
                <w:szCs w:val="21"/>
              </w:rPr>
              <w:fldChar w:fldCharType="separate"/>
            </w:r>
            <w:r w:rsidR="008A22C9">
              <w:rPr>
                <w:color w:val="000000"/>
                <w:kern w:val="0"/>
                <w:sz w:val="21"/>
                <w:szCs w:val="21"/>
              </w:rPr>
              <w:t>郑世华等</w:t>
            </w:r>
            <w:r w:rsidR="008A22C9">
              <w:rPr>
                <w:color w:val="000000"/>
                <w:kern w:val="0"/>
                <w:sz w:val="21"/>
                <w:szCs w:val="21"/>
              </w:rPr>
              <w:t>(2016)</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NE.Ref.{1062D9C6-2820-4193-B1D7-28831B8F031C}</w:instrText>
            </w:r>
            <w:r w:rsidRPr="004F54A2">
              <w:rPr>
                <w:sz w:val="21"/>
                <w:szCs w:val="21"/>
              </w:rPr>
              <w:fldChar w:fldCharType="separate"/>
            </w:r>
            <w:r w:rsidR="008A22C9">
              <w:rPr>
                <w:color w:val="000000"/>
                <w:kern w:val="0"/>
                <w:sz w:val="21"/>
                <w:szCs w:val="21"/>
              </w:rPr>
              <w:t>Zung(1969)</w:t>
            </w:r>
            <w:r w:rsidRPr="004F54A2">
              <w:rPr>
                <w:sz w:val="21"/>
                <w:szCs w:val="21"/>
              </w:rPr>
              <w:fldChar w:fldCharType="end"/>
            </w:r>
            <w:r w:rsidRPr="004F54A2">
              <w:rPr>
                <w:sz w:val="21"/>
                <w:szCs w:val="21"/>
              </w:rPr>
              <w:t>不提供题目。</w:t>
            </w:r>
          </w:p>
          <w:p w14:paraId="1E45F7C3" w14:textId="0E579BFD" w:rsidR="0099272D" w:rsidRPr="004F54A2" w:rsidRDefault="0099272D" w:rsidP="00915F6E">
            <w:pPr>
              <w:spacing w:after="240"/>
              <w:rPr>
                <w:sz w:val="21"/>
                <w:szCs w:val="21"/>
              </w:rPr>
            </w:pPr>
            <w:r w:rsidRPr="004F54A2">
              <w:rPr>
                <w:color w:val="080000"/>
                <w:sz w:val="21"/>
                <w:szCs w:val="21"/>
              </w:rPr>
              <w:t>陈姜等</w:t>
            </w:r>
            <w:r w:rsidRPr="004F54A2">
              <w:rPr>
                <w:color w:val="080000"/>
                <w:sz w:val="21"/>
                <w:szCs w:val="21"/>
              </w:rPr>
              <w:t>(2000</w:t>
            </w:r>
            <w:r w:rsidRPr="004F54A2">
              <w:rPr>
                <w:color w:val="080000"/>
                <w:sz w:val="21"/>
                <w:szCs w:val="21"/>
              </w:rPr>
              <w:t>、</w:t>
            </w:r>
            <w:r w:rsidRPr="004F54A2">
              <w:rPr>
                <w:sz w:val="21"/>
                <w:szCs w:val="21"/>
              </w:rPr>
              <w:fldChar w:fldCharType="begin"/>
            </w:r>
            <w:r w:rsidR="008A22C9">
              <w:rPr>
                <w:sz w:val="21"/>
                <w:szCs w:val="21"/>
              </w:rPr>
              <w:instrText xml:space="preserve"> ADDIN NE.Ref.{BEE888F2-0F21-46D4-82A9-C5DA4E1D6F2F}</w:instrText>
            </w:r>
            <w:r w:rsidRPr="004F54A2">
              <w:rPr>
                <w:sz w:val="21"/>
                <w:szCs w:val="21"/>
              </w:rPr>
              <w:fldChar w:fldCharType="separate"/>
            </w:r>
            <w:r w:rsidR="008A22C9">
              <w:rPr>
                <w:color w:val="000000"/>
                <w:kern w:val="0"/>
                <w:sz w:val="21"/>
                <w:szCs w:val="21"/>
              </w:rPr>
              <w:t>任艳峰等</w:t>
            </w:r>
            <w:r w:rsidR="008A22C9">
              <w:rPr>
                <w:color w:val="000000"/>
                <w:kern w:val="0"/>
                <w:sz w:val="21"/>
                <w:szCs w:val="21"/>
              </w:rPr>
              <w:t>(2015)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NE.Ref.{1EAD0542-5B03-4C3C-A707-B27E1112FD25}</w:instrText>
            </w:r>
            <w:r w:rsidRPr="004F54A2">
              <w:rPr>
                <w:sz w:val="21"/>
                <w:szCs w:val="21"/>
              </w:rPr>
              <w:fldChar w:fldCharType="separate"/>
            </w:r>
            <w:r w:rsidR="008A22C9">
              <w:rPr>
                <w:color w:val="000000"/>
                <w:kern w:val="0"/>
                <w:sz w:val="21"/>
                <w:szCs w:val="21"/>
              </w:rPr>
              <w:t>苏春燕等</w:t>
            </w:r>
            <w:r w:rsidR="008A22C9">
              <w:rPr>
                <w:color w:val="000000"/>
                <w:kern w:val="0"/>
                <w:sz w:val="21"/>
                <w:szCs w:val="21"/>
              </w:rPr>
              <w:t>(2003)</w:t>
            </w:r>
            <w:r w:rsidRPr="004F54A2">
              <w:rPr>
                <w:sz w:val="21"/>
                <w:szCs w:val="21"/>
              </w:rPr>
              <w:fldChar w:fldCharType="end"/>
            </w:r>
            <w:r w:rsidRPr="004F54A2">
              <w:rPr>
                <w:sz w:val="21"/>
                <w:szCs w:val="21"/>
              </w:rPr>
              <w:t>与本量表无关。</w:t>
            </w:r>
          </w:p>
          <w:p w14:paraId="7D3EB9BF" w14:textId="0CB6ECE6" w:rsidR="0099272D" w:rsidRPr="004F54A2" w:rsidRDefault="0099272D" w:rsidP="00915F6E">
            <w:pPr>
              <w:spacing w:after="240"/>
              <w:rPr>
                <w:sz w:val="21"/>
                <w:szCs w:val="21"/>
              </w:rPr>
            </w:pPr>
            <w:r w:rsidRPr="004F54A2">
              <w:rPr>
                <w:sz w:val="21"/>
                <w:szCs w:val="21"/>
              </w:rPr>
              <w:t>相对</w:t>
            </w:r>
            <w:r w:rsidRPr="004F54A2">
              <w:rPr>
                <w:sz w:val="21"/>
                <w:szCs w:val="21"/>
              </w:rPr>
              <w:fldChar w:fldCharType="begin"/>
            </w:r>
            <w:r w:rsidR="008A22C9">
              <w:rPr>
                <w:sz w:val="21"/>
                <w:szCs w:val="21"/>
              </w:rPr>
              <w:instrText xml:space="preserve"> ADDIN NE.Ref.{10F75F7F-222B-4461-9CCE-35793138F7A9}</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NE.Ref.{6CE2C3D4-DB38-4257-AF63-65630AF529B3}</w:instrText>
            </w:r>
            <w:r w:rsidRPr="004F54A2">
              <w:rPr>
                <w:sz w:val="21"/>
                <w:szCs w:val="21"/>
              </w:rPr>
              <w:fldChar w:fldCharType="separate"/>
            </w:r>
            <w:r w:rsidR="008A22C9">
              <w:rPr>
                <w:color w:val="000000"/>
                <w:kern w:val="0"/>
                <w:sz w:val="21"/>
                <w:szCs w:val="21"/>
              </w:rPr>
              <w:t>张明园</w:t>
            </w:r>
            <w:r w:rsidR="008A22C9">
              <w:rPr>
                <w:color w:val="000000"/>
                <w:kern w:val="0"/>
                <w:sz w:val="21"/>
                <w:szCs w:val="21"/>
              </w:rPr>
              <w:t>(1998)</w:t>
            </w:r>
            <w:r w:rsidRPr="004F54A2">
              <w:rPr>
                <w:sz w:val="21"/>
                <w:szCs w:val="21"/>
              </w:rPr>
              <w:fldChar w:fldCharType="end"/>
            </w:r>
            <w:r w:rsidRPr="004F54A2">
              <w:rPr>
                <w:sz w:val="21"/>
                <w:szCs w:val="21"/>
              </w:rPr>
              <w:t>在提供问题的同时直接提供了症状，更方便内容分析。</w:t>
            </w:r>
          </w:p>
          <w:p w14:paraId="6A68C048" w14:textId="25E44464" w:rsidR="0099272D" w:rsidRPr="004F54A2" w:rsidRDefault="0099272D" w:rsidP="00915F6E">
            <w:pPr>
              <w:spacing w:after="240"/>
              <w:rPr>
                <w:sz w:val="21"/>
                <w:szCs w:val="21"/>
              </w:rPr>
            </w:pPr>
            <w:r w:rsidRPr="004F54A2">
              <w:rPr>
                <w:sz w:val="21"/>
                <w:szCs w:val="21"/>
              </w:rPr>
              <w:fldChar w:fldCharType="begin"/>
            </w:r>
            <w:r w:rsidR="008A22C9">
              <w:rPr>
                <w:sz w:val="21"/>
                <w:szCs w:val="21"/>
              </w:rPr>
              <w:instrText xml:space="preserve"> ADDIN NE.Ref.{05DCEC0E-CEA8-4E1F-91CE-525A7CE45A64}</w:instrText>
            </w:r>
            <w:r w:rsidRPr="004F54A2">
              <w:rPr>
                <w:sz w:val="21"/>
                <w:szCs w:val="21"/>
              </w:rPr>
              <w:fldChar w:fldCharType="separate"/>
            </w:r>
            <w:r w:rsidR="008A22C9">
              <w:rPr>
                <w:color w:val="000000"/>
                <w:kern w:val="0"/>
                <w:sz w:val="21"/>
                <w:szCs w:val="21"/>
              </w:rPr>
              <w:t>崔杰诚和陈国生</w:t>
            </w:r>
            <w:r w:rsidR="008A22C9">
              <w:rPr>
                <w:color w:val="000000"/>
                <w:kern w:val="0"/>
                <w:sz w:val="21"/>
                <w:szCs w:val="21"/>
              </w:rPr>
              <w:t>(1998)</w:t>
            </w:r>
            <w:r w:rsidRPr="004F54A2">
              <w:rPr>
                <w:sz w:val="21"/>
                <w:szCs w:val="21"/>
              </w:rPr>
              <w:fldChar w:fldCharType="end"/>
            </w:r>
            <w:r w:rsidRPr="004F54A2">
              <w:rPr>
                <w:sz w:val="21"/>
                <w:szCs w:val="21"/>
              </w:rPr>
              <w:t>无法获取。</w:t>
            </w:r>
          </w:p>
          <w:p w14:paraId="4FA57993" w14:textId="77777777" w:rsidR="0099272D" w:rsidRPr="004F54A2" w:rsidRDefault="0099272D" w:rsidP="00915F6E">
            <w:pPr>
              <w:spacing w:line="312" w:lineRule="auto"/>
              <w:rPr>
                <w:sz w:val="21"/>
                <w:szCs w:val="21"/>
              </w:rPr>
            </w:pPr>
          </w:p>
        </w:tc>
      </w:tr>
      <w:tr w:rsidR="0099272D" w:rsidRPr="004F54A2" w14:paraId="1E975593" w14:textId="77777777" w:rsidTr="005E57FC">
        <w:trPr>
          <w:jc w:val="center"/>
        </w:trPr>
        <w:tc>
          <w:tcPr>
            <w:tcW w:w="3828" w:type="dxa"/>
            <w:vAlign w:val="center"/>
          </w:tcPr>
          <w:p w14:paraId="1EFB739A" w14:textId="77777777" w:rsidR="0099272D" w:rsidRPr="004F54A2" w:rsidRDefault="0099272D" w:rsidP="00915F6E">
            <w:pPr>
              <w:spacing w:line="312" w:lineRule="auto"/>
              <w:rPr>
                <w:color w:val="0D0D0D" w:themeColor="text1" w:themeTint="F2"/>
                <w:sz w:val="21"/>
                <w:szCs w:val="21"/>
              </w:rPr>
            </w:pPr>
            <w:r w:rsidRPr="004F54A2">
              <w:rPr>
                <w:sz w:val="21"/>
                <w:szCs w:val="21"/>
              </w:rPr>
              <w:t>症状自评量表（</w:t>
            </w:r>
            <w:r w:rsidRPr="004F54A2">
              <w:rPr>
                <w:sz w:val="21"/>
                <w:szCs w:val="21"/>
              </w:rPr>
              <w:t>SCL-90</w:t>
            </w:r>
            <w:r w:rsidRPr="004F54A2">
              <w:rPr>
                <w:sz w:val="21"/>
                <w:szCs w:val="21"/>
              </w:rPr>
              <w:t>）</w:t>
            </w:r>
          </w:p>
        </w:tc>
        <w:tc>
          <w:tcPr>
            <w:tcW w:w="3119" w:type="dxa"/>
            <w:vAlign w:val="center"/>
          </w:tcPr>
          <w:p w14:paraId="2F8EA1FB" w14:textId="4BAF5729"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NE.Ref.{D6069477-A97F-4D79-9EDC-53C5AEF5AF22}</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16</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NE.Ref.{199100DB-298A-4E67-B5BC-B04234068AF7}</w:instrText>
            </w:r>
            <w:r w:rsidRPr="004F54A2">
              <w:rPr>
                <w:sz w:val="21"/>
                <w:szCs w:val="21"/>
              </w:rPr>
              <w:fldChar w:fldCharType="separate"/>
            </w:r>
            <w:r w:rsidR="008A22C9">
              <w:rPr>
                <w:color w:val="000000"/>
                <w:kern w:val="0"/>
                <w:sz w:val="21"/>
                <w:szCs w:val="21"/>
              </w:rPr>
              <w:t>戴晓阳</w:t>
            </w:r>
            <w:r w:rsidR="008A22C9">
              <w:rPr>
                <w:color w:val="000000"/>
                <w:kern w:val="0"/>
                <w:sz w:val="21"/>
                <w:szCs w:val="21"/>
              </w:rPr>
              <w:t>(2010),</w:t>
            </w:r>
            <w:r w:rsidR="008A22C9">
              <w:rPr>
                <w:color w:val="000000"/>
                <w:kern w:val="0"/>
                <w:sz w:val="21"/>
                <w:szCs w:val="21"/>
              </w:rPr>
              <w:t>戴海崎等</w:t>
            </w:r>
            <w:r w:rsidR="008A22C9">
              <w:rPr>
                <w:color w:val="000000"/>
                <w:kern w:val="0"/>
                <w:sz w:val="21"/>
                <w:szCs w:val="21"/>
              </w:rPr>
              <w:t>(2007),</w:t>
            </w:r>
            <w:r w:rsidR="008A22C9">
              <w:rPr>
                <w:color w:val="000000"/>
                <w:kern w:val="0"/>
                <w:sz w:val="21"/>
                <w:szCs w:val="21"/>
              </w:rPr>
              <w:t>仲稳山</w:t>
            </w:r>
            <w:r w:rsidR="008A22C9">
              <w:rPr>
                <w:color w:val="000000"/>
                <w:kern w:val="0"/>
                <w:sz w:val="21"/>
                <w:szCs w:val="21"/>
              </w:rPr>
              <w:t>(2009)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NE.Ref.{3C8DDE06-9B23-4A7F-ADDB-579D68992F31}</w:instrText>
            </w:r>
            <w:r w:rsidRPr="004F54A2">
              <w:rPr>
                <w:sz w:val="21"/>
                <w:szCs w:val="21"/>
              </w:rPr>
              <w:fldChar w:fldCharType="separate"/>
            </w:r>
            <w:r w:rsidR="008A22C9">
              <w:rPr>
                <w:color w:val="000000"/>
                <w:kern w:val="0"/>
                <w:sz w:val="21"/>
                <w:szCs w:val="21"/>
              </w:rPr>
              <w:t>王征宇</w:t>
            </w:r>
            <w:r w:rsidR="008A22C9">
              <w:rPr>
                <w:color w:val="000000"/>
                <w:kern w:val="0"/>
                <w:sz w:val="21"/>
                <w:szCs w:val="21"/>
              </w:rPr>
              <w:t>(1984),</w:t>
            </w:r>
            <w:r w:rsidR="008A22C9">
              <w:rPr>
                <w:color w:val="000000"/>
                <w:kern w:val="0"/>
                <w:sz w:val="21"/>
                <w:szCs w:val="21"/>
              </w:rPr>
              <w:t>高成阁等</w:t>
            </w:r>
            <w:r w:rsidR="008A22C9">
              <w:rPr>
                <w:color w:val="000000"/>
                <w:kern w:val="0"/>
                <w:sz w:val="21"/>
                <w:szCs w:val="21"/>
              </w:rPr>
              <w:t>(1997)</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NE.Ref.{122C9151-F92B-4DD6-9847-F31F254D0B8D}</w:instrText>
            </w:r>
            <w:r w:rsidRPr="004F54A2">
              <w:rPr>
                <w:sz w:val="21"/>
                <w:szCs w:val="21"/>
              </w:rPr>
              <w:fldChar w:fldCharType="separate"/>
            </w:r>
            <w:r w:rsidR="008A22C9">
              <w:rPr>
                <w:color w:val="000000"/>
                <w:kern w:val="0"/>
                <w:sz w:val="21"/>
                <w:szCs w:val="21"/>
              </w:rPr>
              <w:t>Derogatis et al.(1976)</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NE.Ref.{888EC89A-C748-4A26-A0CA-8654CC638232}</w:instrText>
            </w:r>
            <w:r w:rsidRPr="004F54A2">
              <w:rPr>
                <w:sz w:val="21"/>
                <w:szCs w:val="21"/>
              </w:rPr>
              <w:fldChar w:fldCharType="separate"/>
            </w:r>
            <w:r w:rsidR="008A22C9">
              <w:rPr>
                <w:color w:val="000000"/>
                <w:kern w:val="0"/>
                <w:sz w:val="21"/>
                <w:szCs w:val="21"/>
              </w:rPr>
              <w:t>陈树林和李凌江</w:t>
            </w:r>
            <w:r w:rsidR="008A22C9">
              <w:rPr>
                <w:color w:val="000000"/>
                <w:kern w:val="0"/>
                <w:sz w:val="21"/>
                <w:szCs w:val="21"/>
              </w:rPr>
              <w:t>(2003)</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NE.Ref.{94863D8F-5E9C-4A97-83DD-4F76E0075B80}</w:instrText>
            </w:r>
            <w:r w:rsidRPr="004F54A2">
              <w:rPr>
                <w:sz w:val="21"/>
                <w:szCs w:val="21"/>
              </w:rPr>
              <w:fldChar w:fldCharType="separate"/>
            </w:r>
            <w:r w:rsidR="008A22C9">
              <w:rPr>
                <w:color w:val="000000"/>
                <w:kern w:val="0"/>
                <w:sz w:val="21"/>
                <w:szCs w:val="21"/>
              </w:rPr>
              <w:t>张明园</w:t>
            </w:r>
            <w:r w:rsidR="008A22C9">
              <w:rPr>
                <w:color w:val="000000"/>
                <w:kern w:val="0"/>
                <w:sz w:val="21"/>
                <w:szCs w:val="21"/>
              </w:rPr>
              <w:t>(1998)</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lastRenderedPageBreak/>
              <w:fldChar w:fldCharType="begin"/>
            </w:r>
            <w:r w:rsidR="008A22C9">
              <w:rPr>
                <w:sz w:val="21"/>
                <w:szCs w:val="21"/>
              </w:rPr>
              <w:instrText xml:space="preserve"> ADDIN NE.Ref.{AA0F8BC2-2D8D-469D-A212-879BE3097413}</w:instrText>
            </w:r>
            <w:r w:rsidRPr="004F54A2">
              <w:rPr>
                <w:sz w:val="21"/>
                <w:szCs w:val="21"/>
              </w:rPr>
              <w:fldChar w:fldCharType="separate"/>
            </w:r>
            <w:r w:rsidR="008A22C9">
              <w:rPr>
                <w:color w:val="000000"/>
                <w:kern w:val="0"/>
                <w:sz w:val="21"/>
                <w:szCs w:val="21"/>
              </w:rPr>
              <w:t>黄赐英和裴利华</w:t>
            </w:r>
            <w:r w:rsidR="008A22C9">
              <w:rPr>
                <w:color w:val="000000"/>
                <w:kern w:val="0"/>
                <w:sz w:val="21"/>
                <w:szCs w:val="21"/>
              </w:rPr>
              <w:t>(2005)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NE.Ref.{E8288711-3E49-432A-86E7-F9B7BAF06054}</w:instrText>
            </w:r>
            <w:r w:rsidRPr="004F54A2">
              <w:rPr>
                <w:sz w:val="21"/>
                <w:szCs w:val="21"/>
              </w:rPr>
              <w:fldChar w:fldCharType="separate"/>
            </w:r>
            <w:r w:rsidR="008A22C9">
              <w:rPr>
                <w:color w:val="000000"/>
                <w:kern w:val="0"/>
                <w:sz w:val="21"/>
                <w:szCs w:val="21"/>
              </w:rPr>
              <w:t>陈国鹏</w:t>
            </w:r>
            <w:r w:rsidR="008A22C9">
              <w:rPr>
                <w:color w:val="000000"/>
                <w:kern w:val="0"/>
                <w:sz w:val="21"/>
                <w:szCs w:val="21"/>
              </w:rPr>
              <w:t>(2005)</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NE.Ref.{FB01084C-58CA-4C26-A11E-B2C633AA7FF3}</w:instrText>
            </w:r>
            <w:r w:rsidRPr="004F54A2">
              <w:rPr>
                <w:sz w:val="21"/>
                <w:szCs w:val="21"/>
              </w:rPr>
              <w:fldChar w:fldCharType="separate"/>
            </w:r>
            <w:r w:rsidR="008A22C9">
              <w:rPr>
                <w:color w:val="000000"/>
                <w:kern w:val="0"/>
                <w:sz w:val="21"/>
                <w:szCs w:val="21"/>
              </w:rPr>
              <w:t>Mensah &amp; Kiernan(2010)</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NE.Ref.{3BFDA054-E516-40C4-B15A-F6F3E4A39829}</w:instrText>
            </w:r>
            <w:r w:rsidRPr="004F54A2">
              <w:rPr>
                <w:sz w:val="21"/>
                <w:szCs w:val="21"/>
              </w:rPr>
              <w:fldChar w:fldCharType="separate"/>
            </w:r>
            <w:r w:rsidR="008A22C9">
              <w:rPr>
                <w:color w:val="000000"/>
                <w:kern w:val="0"/>
                <w:sz w:val="21"/>
                <w:szCs w:val="21"/>
              </w:rPr>
              <w:t>金华等</w:t>
            </w:r>
            <w:r w:rsidR="008A22C9">
              <w:rPr>
                <w:color w:val="000000"/>
                <w:kern w:val="0"/>
                <w:sz w:val="21"/>
                <w:szCs w:val="21"/>
              </w:rPr>
              <w:t>(1986)</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NE.Ref.{3F0B93E0-3D34-400C-B031-544788A18218}</w:instrText>
            </w:r>
            <w:r w:rsidRPr="004F54A2">
              <w:rPr>
                <w:sz w:val="21"/>
                <w:szCs w:val="21"/>
              </w:rPr>
              <w:fldChar w:fldCharType="separate"/>
            </w:r>
            <w:r w:rsidR="008A22C9">
              <w:rPr>
                <w:color w:val="000000"/>
                <w:kern w:val="0"/>
                <w:sz w:val="21"/>
                <w:szCs w:val="21"/>
              </w:rPr>
              <w:t>张作记</w:t>
            </w:r>
            <w:r w:rsidR="008A22C9">
              <w:rPr>
                <w:color w:val="000000"/>
                <w:kern w:val="0"/>
                <w:sz w:val="21"/>
                <w:szCs w:val="21"/>
              </w:rPr>
              <w:t>(2005)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NE.Ref.{3EFEDB10-13FB-4047-A9D5-548FE940A15E}</w:instrText>
            </w:r>
            <w:r w:rsidRPr="004F54A2">
              <w:rPr>
                <w:sz w:val="21"/>
                <w:szCs w:val="21"/>
              </w:rPr>
              <w:fldChar w:fldCharType="separate"/>
            </w:r>
            <w:r w:rsidR="008A22C9">
              <w:rPr>
                <w:color w:val="000000"/>
                <w:kern w:val="0"/>
                <w:sz w:val="21"/>
                <w:szCs w:val="21"/>
              </w:rPr>
              <w:t>Derogatis(1973)</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NE.Ref.{5CD411C2-1A4A-4F38-A896-598A3BFF4F17}</w:instrText>
            </w:r>
            <w:r w:rsidRPr="004F54A2">
              <w:rPr>
                <w:sz w:val="21"/>
                <w:szCs w:val="21"/>
              </w:rPr>
              <w:fldChar w:fldCharType="separate"/>
            </w:r>
            <w:r w:rsidR="008A22C9">
              <w:rPr>
                <w:color w:val="000000"/>
                <w:kern w:val="0"/>
                <w:sz w:val="21"/>
                <w:szCs w:val="21"/>
              </w:rPr>
              <w:t>Derogatis(1977)</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NE.Ref.{8EB48EE6-F8E9-469F-8671-611C655152E1}</w:instrText>
            </w:r>
            <w:r w:rsidRPr="004F54A2">
              <w:rPr>
                <w:sz w:val="21"/>
                <w:szCs w:val="21"/>
              </w:rPr>
              <w:fldChar w:fldCharType="separate"/>
            </w:r>
            <w:r w:rsidR="008A22C9">
              <w:rPr>
                <w:color w:val="000000"/>
                <w:kern w:val="0"/>
                <w:sz w:val="21"/>
                <w:szCs w:val="21"/>
              </w:rPr>
              <w:t>Hoffmann &amp; Overall(1978)</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0DE8D528" w14:textId="77777777" w:rsidR="0099272D" w:rsidRPr="004F54A2" w:rsidRDefault="0099272D" w:rsidP="00915F6E">
            <w:pPr>
              <w:spacing w:line="312" w:lineRule="auto"/>
              <w:jc w:val="center"/>
              <w:rPr>
                <w:sz w:val="21"/>
                <w:szCs w:val="21"/>
              </w:rPr>
            </w:pPr>
            <w:r w:rsidRPr="004F54A2">
              <w:rPr>
                <w:sz w:val="21"/>
                <w:szCs w:val="21"/>
              </w:rPr>
              <w:lastRenderedPageBreak/>
              <w:t>114</w:t>
            </w:r>
          </w:p>
        </w:tc>
        <w:tc>
          <w:tcPr>
            <w:tcW w:w="3566" w:type="dxa"/>
            <w:vAlign w:val="center"/>
          </w:tcPr>
          <w:p w14:paraId="38461122" w14:textId="13BC10B8" w:rsidR="0099272D" w:rsidRPr="004F54A2"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NE.Ref.{1E1FB178-1A6E-44D0-BA50-B53B25EE602E}</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Pr>
                <w:sz w:val="21"/>
                <w:szCs w:val="21"/>
              </w:rPr>
              <w:t>13</w:t>
            </w:r>
            <w:r>
              <w:rPr>
                <w:rFonts w:hint="eastAsia"/>
                <w:sz w:val="21"/>
                <w:szCs w:val="21"/>
              </w:rPr>
              <w:t>题</w:t>
            </w:r>
          </w:p>
        </w:tc>
        <w:tc>
          <w:tcPr>
            <w:tcW w:w="3522" w:type="dxa"/>
          </w:tcPr>
          <w:p w14:paraId="730C28A1" w14:textId="0ED05BEA" w:rsidR="0099272D" w:rsidRPr="004F54A2" w:rsidRDefault="0099272D" w:rsidP="00915F6E">
            <w:pPr>
              <w:spacing w:line="312" w:lineRule="auto"/>
              <w:rPr>
                <w:color w:val="000000"/>
                <w:sz w:val="21"/>
                <w:szCs w:val="21"/>
              </w:rPr>
            </w:pPr>
            <w:r w:rsidRPr="004F54A2">
              <w:rPr>
                <w:color w:val="000000"/>
                <w:sz w:val="21"/>
                <w:szCs w:val="21"/>
              </w:rPr>
              <w:t>戴海崎等</w:t>
            </w:r>
            <w:r w:rsidRPr="004F54A2">
              <w:rPr>
                <w:color w:val="000000"/>
                <w:sz w:val="21"/>
                <w:szCs w:val="21"/>
              </w:rPr>
              <w:t>(2007)</w:t>
            </w:r>
            <w:r w:rsidRPr="004F54A2">
              <w:rPr>
                <w:color w:val="000000"/>
                <w:sz w:val="21"/>
                <w:szCs w:val="21"/>
              </w:rPr>
              <w:t>、高成阁等</w:t>
            </w:r>
            <w:r w:rsidRPr="004F54A2">
              <w:rPr>
                <w:color w:val="000000"/>
                <w:sz w:val="21"/>
                <w:szCs w:val="21"/>
              </w:rPr>
              <w:t>(1997)</w:t>
            </w:r>
            <w:r w:rsidRPr="004F54A2">
              <w:rPr>
                <w:color w:val="000000"/>
                <w:sz w:val="21"/>
                <w:szCs w:val="21"/>
              </w:rPr>
              <w:t>、王征宇</w:t>
            </w:r>
            <w:r w:rsidRPr="004F54A2">
              <w:rPr>
                <w:color w:val="000000"/>
                <w:sz w:val="21"/>
                <w:szCs w:val="21"/>
              </w:rPr>
              <w:t>(1984)</w:t>
            </w:r>
            <w:r w:rsidRPr="004F54A2">
              <w:rPr>
                <w:color w:val="000000"/>
                <w:sz w:val="21"/>
                <w:szCs w:val="21"/>
              </w:rPr>
              <w:t>、</w:t>
            </w:r>
            <w:r w:rsidRPr="004F54A2">
              <w:rPr>
                <w:sz w:val="21"/>
                <w:szCs w:val="21"/>
              </w:rPr>
              <w:fldChar w:fldCharType="begin"/>
            </w:r>
            <w:r w:rsidR="008A22C9">
              <w:rPr>
                <w:sz w:val="21"/>
                <w:szCs w:val="21"/>
              </w:rPr>
              <w:instrText xml:space="preserve"> ADDIN NE.Ref.{1A4E8FC8-177F-4B4D-BD21-E2A7A6DED2A0}</w:instrText>
            </w:r>
            <w:r w:rsidRPr="004F54A2">
              <w:rPr>
                <w:sz w:val="21"/>
                <w:szCs w:val="21"/>
              </w:rPr>
              <w:fldChar w:fldCharType="separate"/>
            </w:r>
            <w:r w:rsidR="008A22C9">
              <w:rPr>
                <w:color w:val="000000"/>
                <w:kern w:val="0"/>
                <w:sz w:val="21"/>
                <w:szCs w:val="21"/>
              </w:rPr>
              <w:t>Derogatis et al.(1976)</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NE.Ref.{03ACBDD3-D182-4E4D-9517-9D2F1B224C2D}</w:instrText>
            </w:r>
            <w:r w:rsidRPr="004F54A2">
              <w:rPr>
                <w:sz w:val="21"/>
                <w:szCs w:val="21"/>
              </w:rPr>
              <w:fldChar w:fldCharType="separate"/>
            </w:r>
            <w:r w:rsidR="008A22C9">
              <w:rPr>
                <w:color w:val="000000"/>
                <w:kern w:val="0"/>
                <w:sz w:val="21"/>
                <w:szCs w:val="21"/>
              </w:rPr>
              <w:t>陈树林和李凌江</w:t>
            </w:r>
            <w:r w:rsidR="008A22C9">
              <w:rPr>
                <w:color w:val="000000"/>
                <w:kern w:val="0"/>
                <w:sz w:val="21"/>
                <w:szCs w:val="21"/>
              </w:rPr>
              <w:t>(2003)</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NE.Ref.{75B9A92E-128D-4B61-B136-3B430DB033B8}</w:instrText>
            </w:r>
            <w:r w:rsidRPr="004F54A2">
              <w:rPr>
                <w:sz w:val="21"/>
                <w:szCs w:val="21"/>
              </w:rPr>
              <w:fldChar w:fldCharType="separate"/>
            </w:r>
            <w:r w:rsidR="008A22C9">
              <w:rPr>
                <w:color w:val="000000"/>
                <w:kern w:val="0"/>
                <w:sz w:val="21"/>
                <w:szCs w:val="21"/>
              </w:rPr>
              <w:t>黄赐英和裴利华</w:t>
            </w:r>
            <w:r w:rsidR="008A22C9">
              <w:rPr>
                <w:color w:val="000000"/>
                <w:kern w:val="0"/>
                <w:sz w:val="21"/>
                <w:szCs w:val="21"/>
              </w:rPr>
              <w:t>(2005)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NE.Ref.{13F51F4F-45D4-4FE3-9292-1CED06F77201}</w:instrText>
            </w:r>
            <w:r w:rsidRPr="004F54A2">
              <w:rPr>
                <w:sz w:val="21"/>
                <w:szCs w:val="21"/>
              </w:rPr>
              <w:fldChar w:fldCharType="separate"/>
            </w:r>
            <w:r w:rsidR="008A22C9">
              <w:rPr>
                <w:color w:val="000000"/>
                <w:kern w:val="0"/>
                <w:sz w:val="21"/>
                <w:szCs w:val="21"/>
              </w:rPr>
              <w:t>陈国鹏</w:t>
            </w:r>
            <w:r w:rsidR="008A22C9">
              <w:rPr>
                <w:color w:val="000000"/>
                <w:kern w:val="0"/>
                <w:sz w:val="21"/>
                <w:szCs w:val="21"/>
              </w:rPr>
              <w:t>(2005)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NE.Ref.{713DE2CE-5066-4AAA-A2F4-2FC8F4D6E6BF}</w:instrText>
            </w:r>
            <w:r w:rsidRPr="004F54A2">
              <w:rPr>
                <w:sz w:val="21"/>
                <w:szCs w:val="21"/>
              </w:rPr>
              <w:fldChar w:fldCharType="separate"/>
            </w:r>
            <w:r w:rsidR="008A22C9">
              <w:rPr>
                <w:color w:val="000000"/>
                <w:kern w:val="0"/>
                <w:sz w:val="21"/>
                <w:szCs w:val="21"/>
              </w:rPr>
              <w:t>Mensah &amp; Kiernan(2010)</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NE.Ref.{53BE2FD4-BD1C-42E3-B954-D5D3464E23E3}</w:instrText>
            </w:r>
            <w:r w:rsidRPr="004F54A2">
              <w:rPr>
                <w:sz w:val="21"/>
                <w:szCs w:val="21"/>
              </w:rPr>
              <w:fldChar w:fldCharType="separate"/>
            </w:r>
            <w:r w:rsidR="008A22C9">
              <w:rPr>
                <w:color w:val="000000"/>
                <w:kern w:val="0"/>
                <w:sz w:val="21"/>
                <w:szCs w:val="21"/>
              </w:rPr>
              <w:t>金华等</w:t>
            </w:r>
            <w:r w:rsidR="008A22C9">
              <w:rPr>
                <w:color w:val="000000"/>
                <w:kern w:val="0"/>
                <w:sz w:val="21"/>
                <w:szCs w:val="21"/>
              </w:rPr>
              <w:t>(1986)</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NE.Ref.{1ED6C4E0-F522-4AC8-B168-48AE9AA588D8}</w:instrText>
            </w:r>
            <w:r w:rsidRPr="004F54A2">
              <w:rPr>
                <w:sz w:val="21"/>
                <w:szCs w:val="21"/>
              </w:rPr>
              <w:fldChar w:fldCharType="separate"/>
            </w:r>
            <w:r w:rsidR="008A22C9">
              <w:rPr>
                <w:color w:val="000000"/>
                <w:kern w:val="0"/>
                <w:sz w:val="21"/>
                <w:szCs w:val="21"/>
              </w:rPr>
              <w:t>Hoffmann &amp; Overall(1978)</w:t>
            </w:r>
            <w:r w:rsidRPr="004F54A2">
              <w:rPr>
                <w:sz w:val="21"/>
                <w:szCs w:val="21"/>
              </w:rPr>
              <w:fldChar w:fldCharType="end"/>
            </w:r>
            <w:r w:rsidRPr="004F54A2">
              <w:rPr>
                <w:color w:val="000000"/>
                <w:sz w:val="21"/>
                <w:szCs w:val="21"/>
              </w:rPr>
              <w:t>不提供题</w:t>
            </w:r>
            <w:r w:rsidRPr="004F54A2">
              <w:rPr>
                <w:color w:val="000000"/>
                <w:sz w:val="21"/>
                <w:szCs w:val="21"/>
              </w:rPr>
              <w:lastRenderedPageBreak/>
              <w:t>目。</w:t>
            </w:r>
          </w:p>
          <w:p w14:paraId="347F9C2E" w14:textId="68D18350"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NE.Ref.{B314AE68-629E-424B-B189-4AC2326FF857}</w:instrText>
            </w:r>
            <w:r w:rsidRPr="004F54A2">
              <w:rPr>
                <w:sz w:val="21"/>
                <w:szCs w:val="21"/>
              </w:rPr>
              <w:fldChar w:fldCharType="separate"/>
            </w:r>
            <w:r w:rsidR="008A22C9">
              <w:rPr>
                <w:color w:val="000000"/>
                <w:kern w:val="0"/>
                <w:sz w:val="21"/>
                <w:szCs w:val="21"/>
              </w:rPr>
              <w:t>Derogatis(1973)</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NE.Ref.{ABCFEB51-CC99-4967-8B88-DBAE8B8450FD}</w:instrText>
            </w:r>
            <w:r w:rsidRPr="004F54A2">
              <w:rPr>
                <w:sz w:val="21"/>
                <w:szCs w:val="21"/>
              </w:rPr>
              <w:fldChar w:fldCharType="separate"/>
            </w:r>
            <w:r w:rsidR="008A22C9">
              <w:rPr>
                <w:color w:val="000000"/>
                <w:kern w:val="0"/>
                <w:sz w:val="21"/>
                <w:szCs w:val="21"/>
              </w:rPr>
              <w:t>Derogatis(1977)</w:t>
            </w:r>
            <w:r w:rsidRPr="004F54A2">
              <w:rPr>
                <w:sz w:val="21"/>
                <w:szCs w:val="21"/>
              </w:rPr>
              <w:fldChar w:fldCharType="end"/>
            </w:r>
            <w:r w:rsidRPr="004F54A2">
              <w:rPr>
                <w:sz w:val="21"/>
                <w:szCs w:val="21"/>
              </w:rPr>
              <w:t>、</w:t>
            </w:r>
            <w:r w:rsidRPr="004F54A2">
              <w:rPr>
                <w:color w:val="000000"/>
                <w:sz w:val="21"/>
                <w:szCs w:val="21"/>
              </w:rPr>
              <w:t>仲稳山</w:t>
            </w:r>
            <w:r w:rsidRPr="004F54A2">
              <w:rPr>
                <w:color w:val="000000"/>
                <w:sz w:val="21"/>
                <w:szCs w:val="21"/>
              </w:rPr>
              <w:t>(2009)</w:t>
            </w:r>
            <w:r w:rsidRPr="004F54A2">
              <w:rPr>
                <w:color w:val="000000"/>
                <w:sz w:val="21"/>
                <w:szCs w:val="21"/>
              </w:rPr>
              <w:t>未获得。</w:t>
            </w:r>
          </w:p>
        </w:tc>
      </w:tr>
      <w:tr w:rsidR="0099272D" w:rsidRPr="004F54A2" w14:paraId="1DFED84D" w14:textId="77777777" w:rsidTr="005E57FC">
        <w:trPr>
          <w:jc w:val="center"/>
        </w:trPr>
        <w:tc>
          <w:tcPr>
            <w:tcW w:w="3828" w:type="dxa"/>
            <w:vAlign w:val="center"/>
          </w:tcPr>
          <w:p w14:paraId="2EBA991B"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lastRenderedPageBreak/>
              <w:t>流调中心抑郁量表</w:t>
            </w:r>
            <w:r w:rsidRPr="004F54A2">
              <w:rPr>
                <w:color w:val="0D0D0D" w:themeColor="text1" w:themeTint="F2"/>
                <w:sz w:val="21"/>
                <w:szCs w:val="21"/>
              </w:rPr>
              <w:t>(CES-D)</w:t>
            </w:r>
          </w:p>
        </w:tc>
        <w:tc>
          <w:tcPr>
            <w:tcW w:w="3119" w:type="dxa"/>
            <w:vAlign w:val="center"/>
          </w:tcPr>
          <w:p w14:paraId="47907D32" w14:textId="534B937B"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NE.Ref.{21980601-91D3-4B28-89D8-4E05F40FD52E}</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14</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NE.Ref.{68B675BA-423D-4683-9367-383FE7AF18E0}</w:instrText>
            </w:r>
            <w:r w:rsidRPr="004F54A2">
              <w:rPr>
                <w:sz w:val="21"/>
                <w:szCs w:val="21"/>
              </w:rPr>
              <w:fldChar w:fldCharType="separate"/>
            </w:r>
            <w:r w:rsidR="008A22C9">
              <w:rPr>
                <w:color w:val="000000"/>
                <w:kern w:val="0"/>
                <w:sz w:val="21"/>
                <w:szCs w:val="21"/>
              </w:rPr>
              <w:t>史从戎等</w:t>
            </w:r>
            <w:r w:rsidR="008A22C9">
              <w:rPr>
                <w:color w:val="000000"/>
                <w:kern w:val="0"/>
                <w:sz w:val="21"/>
                <w:szCs w:val="21"/>
              </w:rPr>
              <w:t>(2011)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NE.Ref.{414C2AAB-5EA4-4EFA-9F5C-5699F7ECBA2B}</w:instrText>
            </w:r>
            <w:r w:rsidRPr="004F54A2">
              <w:rPr>
                <w:sz w:val="21"/>
                <w:szCs w:val="21"/>
              </w:rPr>
              <w:fldChar w:fldCharType="separate"/>
            </w:r>
            <w:r w:rsidR="008A22C9">
              <w:rPr>
                <w:color w:val="000000"/>
                <w:kern w:val="0"/>
                <w:sz w:val="21"/>
                <w:szCs w:val="21"/>
              </w:rPr>
              <w:t>Radloff(1991)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NE.Ref.{B235AE31-1513-4BE8-AF59-2B03903FABA0}</w:instrText>
            </w:r>
            <w:r w:rsidRPr="004F54A2">
              <w:rPr>
                <w:sz w:val="21"/>
                <w:szCs w:val="21"/>
              </w:rPr>
              <w:fldChar w:fldCharType="separate"/>
            </w:r>
            <w:r w:rsidR="008A22C9">
              <w:rPr>
                <w:color w:val="000000"/>
                <w:kern w:val="0"/>
                <w:sz w:val="21"/>
                <w:szCs w:val="21"/>
              </w:rPr>
              <w:t>戴晓阳</w:t>
            </w:r>
            <w:r w:rsidR="008A22C9">
              <w:rPr>
                <w:color w:val="000000"/>
                <w:kern w:val="0"/>
                <w:sz w:val="21"/>
                <w:szCs w:val="21"/>
              </w:rPr>
              <w:t>(2010),</w:t>
            </w:r>
            <w:r w:rsidR="008A22C9">
              <w:rPr>
                <w:color w:val="000000"/>
                <w:kern w:val="0"/>
                <w:sz w:val="21"/>
                <w:szCs w:val="21"/>
              </w:rPr>
              <w:t>戴海崎等</w:t>
            </w:r>
            <w:r w:rsidR="008A22C9">
              <w:rPr>
                <w:color w:val="000000"/>
                <w:kern w:val="0"/>
                <w:sz w:val="21"/>
                <w:szCs w:val="21"/>
              </w:rPr>
              <w:t>(2007)</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NE.Ref.{DD489A3A-7E31-4173-BABE-397EE3DDB21F}</w:instrText>
            </w:r>
            <w:r w:rsidRPr="004F54A2">
              <w:rPr>
                <w:sz w:val="21"/>
                <w:szCs w:val="21"/>
              </w:rPr>
              <w:fldChar w:fldCharType="separate"/>
            </w:r>
            <w:r w:rsidR="008A22C9">
              <w:rPr>
                <w:color w:val="000000"/>
                <w:kern w:val="0"/>
                <w:sz w:val="21"/>
                <w:szCs w:val="21"/>
              </w:rPr>
              <w:t>张作记</w:t>
            </w:r>
            <w:r w:rsidR="008A22C9">
              <w:rPr>
                <w:color w:val="000000"/>
                <w:kern w:val="0"/>
                <w:sz w:val="21"/>
                <w:szCs w:val="21"/>
              </w:rPr>
              <w:t>(2005)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NE.Ref.{41CFBADF-3106-4428-BE29-49AA85CDE24C}</w:instrText>
            </w:r>
            <w:r w:rsidRPr="004F54A2">
              <w:rPr>
                <w:sz w:val="21"/>
                <w:szCs w:val="21"/>
              </w:rPr>
              <w:fldChar w:fldCharType="separate"/>
            </w:r>
            <w:r w:rsidR="008A22C9">
              <w:rPr>
                <w:color w:val="000000"/>
                <w:kern w:val="0"/>
                <w:sz w:val="21"/>
                <w:szCs w:val="21"/>
              </w:rPr>
              <w:t>章婕等</w:t>
            </w:r>
            <w:r w:rsidR="008A22C9">
              <w:rPr>
                <w:color w:val="000000"/>
                <w:kern w:val="0"/>
                <w:sz w:val="21"/>
                <w:szCs w:val="21"/>
              </w:rPr>
              <w:t>(2010)</w:t>
            </w:r>
            <w:r w:rsidRPr="004F54A2">
              <w:rPr>
                <w:sz w:val="21"/>
                <w:szCs w:val="21"/>
              </w:rPr>
              <w:fldChar w:fldCharType="end"/>
            </w:r>
            <w:r w:rsidRPr="004F54A2">
              <w:rPr>
                <w:sz w:val="21"/>
                <w:szCs w:val="21"/>
              </w:rPr>
              <w:t>5</w:t>
            </w:r>
            <w:r w:rsidRPr="004F54A2">
              <w:rPr>
                <w:sz w:val="21"/>
                <w:szCs w:val="21"/>
              </w:rPr>
              <w:t>篇</w:t>
            </w:r>
          </w:p>
          <w:p w14:paraId="0D1FBF95" w14:textId="068236AE"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NE.Ref.{758BCFF1-A07A-474B-9491-EBCE0D5A2B1C}</w:instrText>
            </w:r>
            <w:r w:rsidRPr="004F54A2">
              <w:rPr>
                <w:sz w:val="21"/>
                <w:szCs w:val="21"/>
              </w:rPr>
              <w:fldChar w:fldCharType="separate"/>
            </w:r>
            <w:r w:rsidR="008A22C9">
              <w:rPr>
                <w:color w:val="000000"/>
                <w:kern w:val="0"/>
                <w:sz w:val="21"/>
                <w:szCs w:val="21"/>
              </w:rPr>
              <w:t>Cheng et al.(2012)</w:t>
            </w:r>
            <w:r w:rsidRPr="004F54A2">
              <w:rPr>
                <w:sz w:val="21"/>
                <w:szCs w:val="21"/>
              </w:rPr>
              <w:fldChar w:fldCharType="end"/>
            </w:r>
            <w:r w:rsidRPr="004F54A2">
              <w:rPr>
                <w:sz w:val="21"/>
                <w:szCs w:val="21"/>
              </w:rPr>
              <w:t>4</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NE.Ref.{D2D6BABB-5B93-4AD4-BF91-72E4E8C28D93}</w:instrText>
            </w:r>
            <w:r w:rsidRPr="004F54A2">
              <w:rPr>
                <w:sz w:val="21"/>
                <w:szCs w:val="21"/>
              </w:rPr>
              <w:fldChar w:fldCharType="separate"/>
            </w:r>
            <w:r w:rsidR="008A22C9">
              <w:rPr>
                <w:color w:val="000000"/>
                <w:kern w:val="0"/>
                <w:sz w:val="21"/>
                <w:szCs w:val="21"/>
              </w:rPr>
              <w:t>Lee et al.(2008)</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NE.Ref.{6B199E79-B5D2-4B3E-938B-ACEEA4A81450}</w:instrText>
            </w:r>
            <w:r w:rsidRPr="004F54A2">
              <w:rPr>
                <w:sz w:val="21"/>
                <w:szCs w:val="21"/>
              </w:rPr>
              <w:fldChar w:fldCharType="separate"/>
            </w:r>
            <w:r w:rsidR="008A22C9">
              <w:rPr>
                <w:color w:val="000000"/>
                <w:kern w:val="0"/>
                <w:sz w:val="21"/>
                <w:szCs w:val="21"/>
              </w:rPr>
              <w:t>Cheung &amp; Bagley(1998)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NE.Ref.{0A0AB3F8-737E-455A-B969-30D4DD0C4670}</w:instrText>
            </w:r>
            <w:r w:rsidRPr="004F54A2">
              <w:rPr>
                <w:sz w:val="21"/>
                <w:szCs w:val="21"/>
              </w:rPr>
              <w:fldChar w:fldCharType="separate"/>
            </w:r>
            <w:r w:rsidR="008A22C9">
              <w:rPr>
                <w:color w:val="000000"/>
                <w:kern w:val="0"/>
                <w:sz w:val="21"/>
                <w:szCs w:val="21"/>
              </w:rPr>
              <w:t>陈祉妍等</w:t>
            </w:r>
            <w:r w:rsidR="008A22C9">
              <w:rPr>
                <w:color w:val="000000"/>
                <w:kern w:val="0"/>
                <w:sz w:val="21"/>
                <w:szCs w:val="21"/>
              </w:rPr>
              <w:t>(2009)</w:t>
            </w:r>
            <w:r w:rsidRPr="004F54A2">
              <w:rPr>
                <w:sz w:val="21"/>
                <w:szCs w:val="21"/>
              </w:rPr>
              <w:fldChar w:fldCharType="end"/>
            </w:r>
            <w:r w:rsidRPr="004F54A2">
              <w:rPr>
                <w:sz w:val="21"/>
                <w:szCs w:val="21"/>
              </w:rPr>
              <w:t>4</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NE.Ref.{436E3F10-5F36-4CF9-A4DA-C45ADFCEA138}</w:instrText>
            </w:r>
            <w:r w:rsidRPr="004F54A2">
              <w:rPr>
                <w:sz w:val="21"/>
                <w:szCs w:val="21"/>
              </w:rPr>
              <w:fldChar w:fldCharType="separate"/>
            </w:r>
            <w:r w:rsidR="008A22C9">
              <w:rPr>
                <w:color w:val="000000"/>
                <w:kern w:val="0"/>
                <w:sz w:val="21"/>
                <w:szCs w:val="21"/>
              </w:rPr>
              <w:t>Wang et al.(2013)</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NE.Ref.{1FD3CD26-A681-44E5-8C2D-6950B9A0A22E}</w:instrText>
            </w:r>
            <w:r w:rsidRPr="004F54A2">
              <w:rPr>
                <w:sz w:val="21"/>
                <w:szCs w:val="21"/>
              </w:rPr>
              <w:fldChar w:fldCharType="separate"/>
            </w:r>
            <w:r w:rsidR="008A22C9">
              <w:rPr>
                <w:color w:val="000000"/>
                <w:kern w:val="0"/>
                <w:sz w:val="21"/>
                <w:szCs w:val="21"/>
              </w:rPr>
              <w:t>Yang et al.(2015)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NE.Ref.{8146636F-850C-45A5-AA28-D443033BC8F3}</w:instrText>
            </w:r>
            <w:r w:rsidRPr="004F54A2">
              <w:rPr>
                <w:sz w:val="21"/>
                <w:szCs w:val="21"/>
              </w:rPr>
              <w:fldChar w:fldCharType="separate"/>
            </w:r>
            <w:r w:rsidR="008A22C9">
              <w:rPr>
                <w:color w:val="000000"/>
                <w:kern w:val="0"/>
                <w:sz w:val="21"/>
                <w:szCs w:val="21"/>
              </w:rPr>
              <w:t>Radloff(1977)</w:t>
            </w:r>
            <w:r w:rsidRPr="004F54A2">
              <w:rPr>
                <w:sz w:val="21"/>
                <w:szCs w:val="21"/>
              </w:rPr>
              <w:fldChar w:fldCharType="end"/>
            </w:r>
            <w:r w:rsidRPr="004F54A2">
              <w:rPr>
                <w:sz w:val="21"/>
                <w:szCs w:val="21"/>
              </w:rPr>
              <w:t>10</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NE.Ref.{CAA042D2-F7B8-4248-AABF-70C7C8E60D76}</w:instrText>
            </w:r>
            <w:r w:rsidRPr="004F54A2">
              <w:rPr>
                <w:sz w:val="21"/>
                <w:szCs w:val="21"/>
              </w:rPr>
              <w:fldChar w:fldCharType="separate"/>
            </w:r>
            <w:r w:rsidR="008A22C9">
              <w:rPr>
                <w:color w:val="000000"/>
                <w:kern w:val="0"/>
                <w:sz w:val="21"/>
                <w:szCs w:val="21"/>
              </w:rPr>
              <w:t>潘丝媛等</w:t>
            </w:r>
            <w:r w:rsidR="008A22C9">
              <w:rPr>
                <w:color w:val="000000"/>
                <w:kern w:val="0"/>
                <w:sz w:val="21"/>
                <w:szCs w:val="21"/>
              </w:rPr>
              <w:t>(2018)</w:t>
            </w:r>
            <w:r w:rsidRPr="004F54A2">
              <w:rPr>
                <w:sz w:val="21"/>
                <w:szCs w:val="21"/>
              </w:rPr>
              <w:fldChar w:fldCharType="end"/>
            </w:r>
            <w:r w:rsidRPr="004F54A2">
              <w:rPr>
                <w:sz w:val="21"/>
                <w:szCs w:val="21"/>
              </w:rPr>
              <w:t>1</w:t>
            </w:r>
            <w:r w:rsidRPr="004F54A2">
              <w:rPr>
                <w:sz w:val="21"/>
                <w:szCs w:val="21"/>
              </w:rPr>
              <w:t>篇</w:t>
            </w:r>
            <w:r w:rsidRPr="004F54A2">
              <w:rPr>
                <w:sz w:val="21"/>
                <w:szCs w:val="21"/>
              </w:rPr>
              <w:t>, 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NE.Ref.{C8E98550-DC8E-4B99-8865-C14885ED31B1}</w:instrText>
            </w:r>
            <w:r w:rsidRPr="004F54A2">
              <w:rPr>
                <w:sz w:val="21"/>
                <w:szCs w:val="21"/>
              </w:rPr>
              <w:fldChar w:fldCharType="separate"/>
            </w:r>
            <w:r w:rsidR="008A22C9">
              <w:rPr>
                <w:color w:val="000000"/>
                <w:kern w:val="0"/>
                <w:sz w:val="21"/>
                <w:szCs w:val="21"/>
              </w:rPr>
              <w:t>Jiang et al.(2019)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NE.Ref.{825E807E-61CD-4A86-8271-E4BE71EAC234}</w:instrText>
            </w:r>
            <w:r w:rsidRPr="004F54A2">
              <w:rPr>
                <w:sz w:val="21"/>
                <w:szCs w:val="21"/>
              </w:rPr>
              <w:fldChar w:fldCharType="separate"/>
            </w:r>
            <w:r w:rsidR="008A22C9">
              <w:rPr>
                <w:color w:val="000000"/>
                <w:kern w:val="0"/>
                <w:sz w:val="21"/>
                <w:szCs w:val="21"/>
              </w:rPr>
              <w:t>刘平</w:t>
            </w:r>
            <w:r w:rsidR="008A22C9">
              <w:rPr>
                <w:color w:val="000000"/>
                <w:kern w:val="0"/>
                <w:sz w:val="21"/>
                <w:szCs w:val="21"/>
              </w:rPr>
              <w:t>(1999)</w:t>
            </w:r>
            <w:r w:rsidRPr="004F54A2">
              <w:rPr>
                <w:sz w:val="21"/>
                <w:szCs w:val="21"/>
              </w:rPr>
              <w:fldChar w:fldCharType="end"/>
            </w:r>
            <w:r w:rsidRPr="004F54A2">
              <w:rPr>
                <w:sz w:val="21"/>
                <w:szCs w:val="21"/>
              </w:rPr>
              <w:t>1</w:t>
            </w:r>
            <w:r w:rsidRPr="004F54A2">
              <w:rPr>
                <w:sz w:val="21"/>
                <w:szCs w:val="21"/>
              </w:rPr>
              <w:t>篇</w:t>
            </w:r>
          </w:p>
          <w:p w14:paraId="1605777F" w14:textId="77777777" w:rsidR="0099272D" w:rsidRPr="004F54A2" w:rsidRDefault="0099272D" w:rsidP="00915F6E">
            <w:pPr>
              <w:spacing w:line="312" w:lineRule="auto"/>
              <w:jc w:val="center"/>
              <w:rPr>
                <w:sz w:val="21"/>
                <w:szCs w:val="21"/>
              </w:rPr>
            </w:pPr>
          </w:p>
        </w:tc>
        <w:tc>
          <w:tcPr>
            <w:tcW w:w="2126" w:type="dxa"/>
            <w:vAlign w:val="center"/>
          </w:tcPr>
          <w:p w14:paraId="6AC5F7BC" w14:textId="77777777" w:rsidR="0099272D" w:rsidRPr="004F54A2" w:rsidRDefault="0099272D" w:rsidP="00915F6E">
            <w:pPr>
              <w:spacing w:line="312" w:lineRule="auto"/>
              <w:jc w:val="center"/>
              <w:rPr>
                <w:sz w:val="21"/>
                <w:szCs w:val="21"/>
              </w:rPr>
            </w:pPr>
            <w:r w:rsidRPr="004F54A2">
              <w:rPr>
                <w:sz w:val="21"/>
                <w:szCs w:val="21"/>
              </w:rPr>
              <w:t>68</w:t>
            </w:r>
          </w:p>
        </w:tc>
        <w:tc>
          <w:tcPr>
            <w:tcW w:w="3566" w:type="dxa"/>
            <w:vAlign w:val="center"/>
          </w:tcPr>
          <w:p w14:paraId="47BDD4C4" w14:textId="79A55F56" w:rsidR="0099272D" w:rsidRPr="004F54A2" w:rsidRDefault="0099272D" w:rsidP="00850F10">
            <w:pPr>
              <w:spacing w:line="312" w:lineRule="auto"/>
              <w:ind w:firstLineChars="300" w:firstLine="630"/>
              <w:rPr>
                <w:sz w:val="21"/>
                <w:szCs w:val="21"/>
              </w:rPr>
            </w:pPr>
            <w:r w:rsidRPr="004F54A2">
              <w:rPr>
                <w:sz w:val="21"/>
                <w:szCs w:val="21"/>
              </w:rPr>
              <w:fldChar w:fldCharType="begin"/>
            </w:r>
            <w:r w:rsidR="008A22C9">
              <w:rPr>
                <w:sz w:val="21"/>
                <w:szCs w:val="21"/>
              </w:rPr>
              <w:instrText xml:space="preserve"> ADDIN NE.Ref.{E3E829EB-4507-44BC-9669-44A1F460F315}</w:instrText>
            </w:r>
            <w:r w:rsidRPr="004F54A2">
              <w:rPr>
                <w:sz w:val="21"/>
                <w:szCs w:val="21"/>
              </w:rPr>
              <w:fldChar w:fldCharType="separate"/>
            </w:r>
            <w:r w:rsidR="008A22C9">
              <w:rPr>
                <w:color w:val="000000"/>
                <w:kern w:val="0"/>
                <w:sz w:val="21"/>
                <w:szCs w:val="21"/>
              </w:rPr>
              <w:t>章婕等</w:t>
            </w:r>
            <w:r w:rsidR="008A22C9">
              <w:rPr>
                <w:color w:val="000000"/>
                <w:kern w:val="0"/>
                <w:sz w:val="21"/>
                <w:szCs w:val="21"/>
              </w:rPr>
              <w:t>(2010)</w:t>
            </w:r>
            <w:r w:rsidRPr="004F54A2">
              <w:rPr>
                <w:sz w:val="21"/>
                <w:szCs w:val="21"/>
              </w:rPr>
              <w:fldChar w:fldCharType="end"/>
            </w:r>
            <w:r w:rsidRPr="004F54A2">
              <w:rPr>
                <w:sz w:val="21"/>
                <w:szCs w:val="21"/>
              </w:rPr>
              <w:t xml:space="preserve"> </w:t>
            </w:r>
            <w:r>
              <w:rPr>
                <w:sz w:val="21"/>
                <w:szCs w:val="21"/>
              </w:rPr>
              <w:t>20</w:t>
            </w:r>
            <w:r>
              <w:rPr>
                <w:rFonts w:hint="eastAsia"/>
                <w:sz w:val="21"/>
                <w:szCs w:val="21"/>
              </w:rPr>
              <w:t>题</w:t>
            </w:r>
          </w:p>
        </w:tc>
        <w:tc>
          <w:tcPr>
            <w:tcW w:w="3522" w:type="dxa"/>
          </w:tcPr>
          <w:p w14:paraId="58984B94" w14:textId="77725F8F"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NE.Ref.{1EE53D72-84C7-4148-B167-B2E1B8631D12}</w:instrText>
            </w:r>
            <w:r w:rsidRPr="004F54A2">
              <w:rPr>
                <w:sz w:val="21"/>
                <w:szCs w:val="21"/>
              </w:rPr>
              <w:fldChar w:fldCharType="separate"/>
            </w:r>
            <w:r w:rsidR="008A22C9">
              <w:rPr>
                <w:color w:val="000000"/>
                <w:kern w:val="0"/>
                <w:sz w:val="21"/>
                <w:szCs w:val="21"/>
              </w:rPr>
              <w:t>史从戎等</w:t>
            </w:r>
            <w:r w:rsidR="008A22C9">
              <w:rPr>
                <w:color w:val="000000"/>
                <w:kern w:val="0"/>
                <w:sz w:val="21"/>
                <w:szCs w:val="21"/>
              </w:rPr>
              <w:t>(2011)</w:t>
            </w:r>
            <w:r w:rsidRPr="004F54A2">
              <w:rPr>
                <w:sz w:val="21"/>
                <w:szCs w:val="21"/>
              </w:rPr>
              <w:fldChar w:fldCharType="end"/>
            </w:r>
            <w:r w:rsidRPr="004F54A2">
              <w:rPr>
                <w:sz w:val="21"/>
                <w:szCs w:val="21"/>
              </w:rPr>
              <w:t>、</w:t>
            </w:r>
            <w:r w:rsidRPr="004F54A2">
              <w:rPr>
                <w:sz w:val="21"/>
                <w:szCs w:val="21"/>
              </w:rPr>
              <w:t>Cheng et al.(2012)</w:t>
            </w:r>
            <w:r w:rsidRPr="004F54A2">
              <w:rPr>
                <w:sz w:val="21"/>
                <w:szCs w:val="21"/>
              </w:rPr>
              <w:t>、</w:t>
            </w:r>
            <w:r w:rsidRPr="004F54A2">
              <w:rPr>
                <w:sz w:val="21"/>
                <w:szCs w:val="21"/>
              </w:rPr>
              <w:fldChar w:fldCharType="begin"/>
            </w:r>
            <w:r w:rsidR="008A22C9">
              <w:rPr>
                <w:sz w:val="21"/>
                <w:szCs w:val="21"/>
              </w:rPr>
              <w:instrText xml:space="preserve"> ADDIN NE.Ref.{D2B83A23-9A90-4A82-A152-0FD2E880781C}</w:instrText>
            </w:r>
            <w:r w:rsidRPr="004F54A2">
              <w:rPr>
                <w:sz w:val="21"/>
                <w:szCs w:val="21"/>
              </w:rPr>
              <w:fldChar w:fldCharType="separate"/>
            </w:r>
            <w:r w:rsidR="008A22C9">
              <w:rPr>
                <w:color w:val="000000"/>
                <w:kern w:val="0"/>
                <w:sz w:val="21"/>
                <w:szCs w:val="21"/>
              </w:rPr>
              <w:t>Yang et al.(2015)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NE.Ref.{FF74A950-C491-4CAC-AA16-0B5A9999B5D6}</w:instrText>
            </w:r>
            <w:r w:rsidRPr="004F54A2">
              <w:rPr>
                <w:sz w:val="21"/>
                <w:szCs w:val="21"/>
              </w:rPr>
              <w:fldChar w:fldCharType="separate"/>
            </w:r>
            <w:r w:rsidR="008A22C9">
              <w:rPr>
                <w:color w:val="000000"/>
                <w:kern w:val="0"/>
                <w:sz w:val="21"/>
                <w:szCs w:val="21"/>
              </w:rPr>
              <w:t>陈祉妍等</w:t>
            </w:r>
            <w:r w:rsidR="008A22C9">
              <w:rPr>
                <w:color w:val="000000"/>
                <w:kern w:val="0"/>
                <w:sz w:val="21"/>
                <w:szCs w:val="21"/>
              </w:rPr>
              <w:t>(2009)</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NE.Ref.{859BF3E0-CF68-4915-A35C-AF9D0C319331}</w:instrText>
            </w:r>
            <w:r w:rsidRPr="004F54A2">
              <w:rPr>
                <w:sz w:val="21"/>
                <w:szCs w:val="21"/>
              </w:rPr>
              <w:fldChar w:fldCharType="separate"/>
            </w:r>
            <w:r w:rsidR="008A22C9">
              <w:rPr>
                <w:color w:val="000000"/>
                <w:kern w:val="0"/>
                <w:sz w:val="21"/>
                <w:szCs w:val="21"/>
              </w:rPr>
              <w:t>潘丝媛等</w:t>
            </w:r>
            <w:r w:rsidR="008A22C9">
              <w:rPr>
                <w:color w:val="000000"/>
                <w:kern w:val="0"/>
                <w:sz w:val="21"/>
                <w:szCs w:val="21"/>
              </w:rPr>
              <w:t>(2018)</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NE.Ref.{4BAF9509-0138-46E5-A494-31998DBDE2BA}</w:instrText>
            </w:r>
            <w:r w:rsidRPr="004F54A2">
              <w:rPr>
                <w:sz w:val="21"/>
                <w:szCs w:val="21"/>
              </w:rPr>
              <w:fldChar w:fldCharType="separate"/>
            </w:r>
            <w:r w:rsidR="008A22C9">
              <w:rPr>
                <w:color w:val="000000"/>
                <w:kern w:val="0"/>
                <w:sz w:val="21"/>
                <w:szCs w:val="21"/>
              </w:rPr>
              <w:t>刘琰等</w:t>
            </w:r>
            <w:r w:rsidR="008A22C9">
              <w:rPr>
                <w:color w:val="000000"/>
                <w:kern w:val="0"/>
                <w:sz w:val="21"/>
                <w:szCs w:val="21"/>
              </w:rPr>
              <w:t>(2015)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NE.Ref.{0E71DA6E-88D5-46D6-BA99-011DA6D4B500}</w:instrText>
            </w:r>
            <w:r w:rsidRPr="004F54A2">
              <w:rPr>
                <w:sz w:val="21"/>
                <w:szCs w:val="21"/>
              </w:rPr>
              <w:fldChar w:fldCharType="separate"/>
            </w:r>
            <w:r w:rsidR="008A22C9">
              <w:rPr>
                <w:color w:val="000000"/>
                <w:kern w:val="0"/>
                <w:sz w:val="21"/>
                <w:szCs w:val="21"/>
              </w:rPr>
              <w:t>Jiang et al.(2019)</w:t>
            </w:r>
            <w:r w:rsidRPr="004F54A2">
              <w:rPr>
                <w:sz w:val="21"/>
                <w:szCs w:val="21"/>
              </w:rPr>
              <w:fldChar w:fldCharType="end"/>
            </w:r>
            <w:r w:rsidRPr="004F54A2">
              <w:rPr>
                <w:sz w:val="21"/>
                <w:szCs w:val="21"/>
              </w:rPr>
              <w:t>不提供题目，</w:t>
            </w:r>
            <w:r w:rsidRPr="004F54A2">
              <w:rPr>
                <w:sz w:val="21"/>
                <w:szCs w:val="21"/>
              </w:rPr>
              <w:fldChar w:fldCharType="begin"/>
            </w:r>
            <w:r w:rsidR="008A22C9">
              <w:rPr>
                <w:sz w:val="21"/>
                <w:szCs w:val="21"/>
              </w:rPr>
              <w:instrText xml:space="preserve"> ADDIN NE.Ref.{97ED2FD2-0771-43F9-9A10-F903F6AE3035}</w:instrText>
            </w:r>
            <w:r w:rsidRPr="004F54A2">
              <w:rPr>
                <w:sz w:val="21"/>
                <w:szCs w:val="21"/>
              </w:rPr>
              <w:fldChar w:fldCharType="separate"/>
            </w:r>
            <w:r w:rsidR="008A22C9">
              <w:rPr>
                <w:color w:val="000000"/>
                <w:kern w:val="0"/>
                <w:sz w:val="21"/>
                <w:szCs w:val="21"/>
              </w:rPr>
              <w:t>刘平</w:t>
            </w:r>
            <w:r w:rsidR="008A22C9">
              <w:rPr>
                <w:color w:val="000000"/>
                <w:kern w:val="0"/>
                <w:sz w:val="21"/>
                <w:szCs w:val="21"/>
              </w:rPr>
              <w:t>(1999)</w:t>
            </w:r>
            <w:r w:rsidRPr="004F54A2">
              <w:rPr>
                <w:sz w:val="21"/>
                <w:szCs w:val="21"/>
              </w:rPr>
              <w:fldChar w:fldCharType="end"/>
            </w:r>
            <w:r w:rsidRPr="004F54A2">
              <w:rPr>
                <w:sz w:val="21"/>
                <w:szCs w:val="21"/>
              </w:rPr>
              <w:t>无法获取。</w:t>
            </w:r>
          </w:p>
          <w:p w14:paraId="65984794" w14:textId="77777777" w:rsidR="0099272D" w:rsidRPr="004F54A2" w:rsidRDefault="0099272D" w:rsidP="00915F6E">
            <w:pPr>
              <w:spacing w:line="312" w:lineRule="auto"/>
              <w:rPr>
                <w:sz w:val="21"/>
                <w:szCs w:val="21"/>
              </w:rPr>
            </w:pPr>
          </w:p>
        </w:tc>
      </w:tr>
      <w:tr w:rsidR="0099272D" w:rsidRPr="004F54A2" w14:paraId="5B16651A" w14:textId="77777777" w:rsidTr="005E57FC">
        <w:trPr>
          <w:jc w:val="center"/>
        </w:trPr>
        <w:tc>
          <w:tcPr>
            <w:tcW w:w="3828" w:type="dxa"/>
            <w:vAlign w:val="center"/>
          </w:tcPr>
          <w:p w14:paraId="54BCCC27"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lastRenderedPageBreak/>
              <w:t>儿童抑郁量表</w:t>
            </w:r>
            <w:r w:rsidRPr="004F54A2">
              <w:rPr>
                <w:color w:val="000000"/>
                <w:sz w:val="21"/>
                <w:szCs w:val="21"/>
              </w:rPr>
              <w:t>(CDI)</w:t>
            </w:r>
          </w:p>
        </w:tc>
        <w:tc>
          <w:tcPr>
            <w:tcW w:w="3119" w:type="dxa"/>
            <w:vAlign w:val="center"/>
          </w:tcPr>
          <w:p w14:paraId="69F0C743" w14:textId="180FD53D"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NE.Ref.{3FEC9712-1608-4D1D-91EC-306B9CDE3D8D}</w:instrText>
            </w:r>
            <w:r w:rsidRPr="004F54A2">
              <w:rPr>
                <w:sz w:val="21"/>
                <w:szCs w:val="21"/>
              </w:rPr>
              <w:fldChar w:fldCharType="separate"/>
            </w:r>
            <w:r w:rsidR="008A22C9">
              <w:rPr>
                <w:color w:val="000000"/>
                <w:kern w:val="0"/>
                <w:sz w:val="21"/>
                <w:szCs w:val="21"/>
              </w:rPr>
              <w:t>Kovacs(1992)</w:t>
            </w:r>
            <w:r w:rsidRPr="004F54A2">
              <w:rPr>
                <w:sz w:val="21"/>
                <w:szCs w:val="21"/>
              </w:rPr>
              <w:fldChar w:fldCharType="end"/>
            </w:r>
            <w:r w:rsidRPr="004F54A2">
              <w:rPr>
                <w:sz w:val="21"/>
                <w:szCs w:val="21"/>
              </w:rPr>
              <w:t>6</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NE.Ref.{E2A303EB-202E-4A6C-9746-29562644E86B}</w:instrText>
            </w:r>
            <w:r w:rsidRPr="004F54A2">
              <w:rPr>
                <w:sz w:val="21"/>
                <w:szCs w:val="21"/>
              </w:rPr>
              <w:fldChar w:fldCharType="separate"/>
            </w:r>
            <w:r w:rsidR="008A22C9">
              <w:rPr>
                <w:color w:val="000000"/>
                <w:kern w:val="0"/>
                <w:sz w:val="21"/>
                <w:szCs w:val="21"/>
              </w:rPr>
              <w:t>Beck et al.(1961)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NE.Ref.{330B4EF5-EE42-45BF-9103-F33B75B86BDE}</w:instrText>
            </w:r>
            <w:r w:rsidRPr="004F54A2">
              <w:rPr>
                <w:sz w:val="21"/>
                <w:szCs w:val="21"/>
              </w:rPr>
              <w:fldChar w:fldCharType="separate"/>
            </w:r>
            <w:r w:rsidR="008A22C9">
              <w:rPr>
                <w:color w:val="000000"/>
                <w:kern w:val="0"/>
                <w:sz w:val="21"/>
                <w:szCs w:val="21"/>
              </w:rPr>
              <w:t>洪忻等</w:t>
            </w:r>
            <w:r w:rsidR="008A22C9">
              <w:rPr>
                <w:color w:val="000000"/>
                <w:kern w:val="0"/>
                <w:sz w:val="21"/>
                <w:szCs w:val="21"/>
              </w:rPr>
              <w:t>(2012)</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NE.Ref.{98F2B856-0B73-41A2-9C9B-5A3230B75D70}</w:instrText>
            </w:r>
            <w:r w:rsidRPr="004F54A2">
              <w:rPr>
                <w:sz w:val="21"/>
                <w:szCs w:val="21"/>
              </w:rPr>
              <w:fldChar w:fldCharType="separate"/>
            </w:r>
            <w:r w:rsidR="008A22C9">
              <w:rPr>
                <w:color w:val="000000"/>
                <w:kern w:val="0"/>
                <w:sz w:val="21"/>
                <w:szCs w:val="21"/>
              </w:rPr>
              <w:t>陈海燕等</w:t>
            </w:r>
            <w:r w:rsidR="008A22C9">
              <w:rPr>
                <w:color w:val="000000"/>
                <w:kern w:val="0"/>
                <w:sz w:val="21"/>
                <w:szCs w:val="21"/>
              </w:rPr>
              <w:t>(2012)</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NE.Ref.{6FE1572A-1BCC-4BB5-8463-3E4F212D85BC}</w:instrText>
            </w:r>
            <w:r w:rsidRPr="004F54A2">
              <w:rPr>
                <w:sz w:val="21"/>
                <w:szCs w:val="21"/>
              </w:rPr>
              <w:fldChar w:fldCharType="separate"/>
            </w:r>
            <w:r w:rsidR="008A22C9">
              <w:rPr>
                <w:color w:val="000000"/>
                <w:kern w:val="0"/>
                <w:sz w:val="21"/>
                <w:szCs w:val="21"/>
              </w:rPr>
              <w:t>俞大维和李旭</w:t>
            </w:r>
            <w:r w:rsidR="008A22C9">
              <w:rPr>
                <w:color w:val="000000"/>
                <w:kern w:val="0"/>
                <w:sz w:val="21"/>
                <w:szCs w:val="21"/>
              </w:rPr>
              <w:t>(2000)</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NE.Ref.{D44F9EEB-DCDE-4E09-8236-C38081076BCB}</w:instrText>
            </w:r>
            <w:r w:rsidRPr="004F54A2">
              <w:rPr>
                <w:sz w:val="21"/>
                <w:szCs w:val="21"/>
              </w:rPr>
              <w:fldChar w:fldCharType="separate"/>
            </w:r>
            <w:r w:rsidR="008A22C9">
              <w:rPr>
                <w:color w:val="000000"/>
                <w:kern w:val="0"/>
                <w:sz w:val="21"/>
                <w:szCs w:val="21"/>
              </w:rPr>
              <w:t>吴文峰等</w:t>
            </w:r>
            <w:r w:rsidR="008A22C9">
              <w:rPr>
                <w:color w:val="000000"/>
                <w:kern w:val="0"/>
                <w:sz w:val="21"/>
                <w:szCs w:val="21"/>
              </w:rPr>
              <w:t>(2010)</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NE.Ref.{BC619E1D-F706-42F5-807F-9173E17DE8CC}</w:instrText>
            </w:r>
            <w:r w:rsidRPr="004F54A2">
              <w:rPr>
                <w:sz w:val="21"/>
                <w:szCs w:val="21"/>
              </w:rPr>
              <w:fldChar w:fldCharType="separate"/>
            </w:r>
            <w:r w:rsidR="008A22C9">
              <w:rPr>
                <w:color w:val="000000"/>
                <w:kern w:val="0"/>
                <w:sz w:val="21"/>
                <w:szCs w:val="21"/>
              </w:rPr>
              <w:t>Samm et al.(2008)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NE.Ref.{96B6B818-C4C1-404F-AA5C-21EA5C6C59ED}</w:instrText>
            </w:r>
            <w:r w:rsidRPr="004F54A2">
              <w:rPr>
                <w:sz w:val="21"/>
                <w:szCs w:val="21"/>
              </w:rPr>
              <w:fldChar w:fldCharType="separate"/>
            </w:r>
            <w:r w:rsidR="008A22C9">
              <w:rPr>
                <w:color w:val="000000"/>
                <w:kern w:val="0"/>
                <w:sz w:val="21"/>
                <w:szCs w:val="21"/>
              </w:rPr>
              <w:t>Kovas(1985)</w:t>
            </w:r>
            <w:r w:rsidRPr="004F54A2">
              <w:rPr>
                <w:sz w:val="21"/>
                <w:szCs w:val="21"/>
              </w:rPr>
              <w:fldChar w:fldCharType="end"/>
            </w:r>
          </w:p>
        </w:tc>
        <w:tc>
          <w:tcPr>
            <w:tcW w:w="2126" w:type="dxa"/>
            <w:vAlign w:val="center"/>
          </w:tcPr>
          <w:p w14:paraId="55194009" w14:textId="77777777" w:rsidR="0099272D" w:rsidRPr="004F54A2" w:rsidRDefault="0099272D" w:rsidP="00915F6E">
            <w:pPr>
              <w:spacing w:line="312" w:lineRule="auto"/>
              <w:jc w:val="center"/>
              <w:rPr>
                <w:sz w:val="21"/>
                <w:szCs w:val="21"/>
              </w:rPr>
            </w:pPr>
            <w:r w:rsidRPr="004F54A2">
              <w:rPr>
                <w:sz w:val="21"/>
                <w:szCs w:val="21"/>
              </w:rPr>
              <w:t>38</w:t>
            </w:r>
          </w:p>
        </w:tc>
        <w:tc>
          <w:tcPr>
            <w:tcW w:w="3566" w:type="dxa"/>
            <w:vAlign w:val="center"/>
          </w:tcPr>
          <w:p w14:paraId="44BA8C49" w14:textId="0AED56DB" w:rsidR="0099272D" w:rsidRPr="004F54A2" w:rsidRDefault="0099272D" w:rsidP="00850F10">
            <w:pPr>
              <w:spacing w:line="312" w:lineRule="auto"/>
              <w:ind w:firstLineChars="200" w:firstLine="420"/>
              <w:rPr>
                <w:sz w:val="21"/>
                <w:szCs w:val="21"/>
              </w:rPr>
            </w:pPr>
            <w:r w:rsidRPr="004F54A2">
              <w:rPr>
                <w:sz w:val="21"/>
                <w:szCs w:val="21"/>
              </w:rPr>
              <w:fldChar w:fldCharType="begin"/>
            </w:r>
            <w:r w:rsidR="008A22C9">
              <w:rPr>
                <w:sz w:val="21"/>
                <w:szCs w:val="21"/>
              </w:rPr>
              <w:instrText xml:space="preserve"> ADDIN NE.Ref.{52979150-B64F-42C5-B2AC-938AED30C84B}</w:instrText>
            </w:r>
            <w:r w:rsidRPr="004F54A2">
              <w:rPr>
                <w:sz w:val="21"/>
                <w:szCs w:val="21"/>
              </w:rPr>
              <w:fldChar w:fldCharType="separate"/>
            </w:r>
            <w:r w:rsidR="008A22C9">
              <w:rPr>
                <w:color w:val="000000"/>
                <w:kern w:val="0"/>
                <w:sz w:val="21"/>
                <w:szCs w:val="21"/>
              </w:rPr>
              <w:t>俞大维和李旭</w:t>
            </w:r>
            <w:r w:rsidR="008A22C9">
              <w:rPr>
                <w:color w:val="000000"/>
                <w:kern w:val="0"/>
                <w:sz w:val="21"/>
                <w:szCs w:val="21"/>
              </w:rPr>
              <w:t>(2000)</w:t>
            </w:r>
            <w:r w:rsidRPr="004F54A2">
              <w:rPr>
                <w:sz w:val="21"/>
                <w:szCs w:val="21"/>
              </w:rPr>
              <w:fldChar w:fldCharType="end"/>
            </w:r>
            <w:r>
              <w:rPr>
                <w:sz w:val="21"/>
                <w:szCs w:val="21"/>
              </w:rPr>
              <w:t>27</w:t>
            </w:r>
            <w:r>
              <w:rPr>
                <w:rFonts w:hint="eastAsia"/>
                <w:sz w:val="21"/>
                <w:szCs w:val="21"/>
              </w:rPr>
              <w:t>题</w:t>
            </w:r>
          </w:p>
        </w:tc>
        <w:tc>
          <w:tcPr>
            <w:tcW w:w="3522" w:type="dxa"/>
          </w:tcPr>
          <w:p w14:paraId="43A49F64" w14:textId="597F5C65"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NE.Ref.{248A43BC-75F2-41DF-B064-59FA58722829}</w:instrText>
            </w:r>
            <w:r w:rsidRPr="004F54A2">
              <w:rPr>
                <w:sz w:val="21"/>
                <w:szCs w:val="21"/>
              </w:rPr>
              <w:fldChar w:fldCharType="separate"/>
            </w:r>
            <w:r w:rsidR="008A22C9">
              <w:rPr>
                <w:color w:val="000000"/>
                <w:kern w:val="0"/>
                <w:sz w:val="21"/>
                <w:szCs w:val="21"/>
              </w:rPr>
              <w:t>Beck et al.(1961)</w:t>
            </w:r>
            <w:r w:rsidRPr="004F54A2">
              <w:rPr>
                <w:sz w:val="21"/>
                <w:szCs w:val="21"/>
              </w:rPr>
              <w:fldChar w:fldCharType="end"/>
            </w:r>
            <w:r w:rsidRPr="004F54A2">
              <w:rPr>
                <w:sz w:val="21"/>
                <w:szCs w:val="21"/>
              </w:rPr>
              <w:t>实际是</w:t>
            </w:r>
            <w:r w:rsidRPr="004F54A2">
              <w:rPr>
                <w:sz w:val="21"/>
                <w:szCs w:val="21"/>
              </w:rPr>
              <w:t xml:space="preserve"> BDI-I</w:t>
            </w:r>
            <w:r w:rsidRPr="004F54A2">
              <w:rPr>
                <w:sz w:val="21"/>
                <w:szCs w:val="21"/>
              </w:rPr>
              <w:t>的文章并不是</w:t>
            </w:r>
            <w:r w:rsidRPr="004F54A2">
              <w:rPr>
                <w:sz w:val="21"/>
                <w:szCs w:val="21"/>
              </w:rPr>
              <w:t>CDI</w:t>
            </w:r>
            <w:r w:rsidRPr="004F54A2">
              <w:rPr>
                <w:sz w:val="21"/>
                <w:szCs w:val="21"/>
              </w:rPr>
              <w:t>。</w:t>
            </w:r>
          </w:p>
          <w:p w14:paraId="1D839520" w14:textId="13C28A7E"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NE.Ref.{E25C1AC2-FA8A-476D-BA36-F5F8CBA47874}</w:instrText>
            </w:r>
            <w:r w:rsidRPr="004F54A2">
              <w:rPr>
                <w:sz w:val="21"/>
                <w:szCs w:val="21"/>
              </w:rPr>
              <w:fldChar w:fldCharType="separate"/>
            </w:r>
            <w:r w:rsidR="008A22C9">
              <w:rPr>
                <w:color w:val="000000"/>
                <w:kern w:val="0"/>
                <w:sz w:val="21"/>
                <w:szCs w:val="21"/>
              </w:rPr>
              <w:t>洪忻等</w:t>
            </w:r>
            <w:r w:rsidR="008A22C9">
              <w:rPr>
                <w:color w:val="000000"/>
                <w:kern w:val="0"/>
                <w:sz w:val="21"/>
                <w:szCs w:val="21"/>
              </w:rPr>
              <w:t>(2012)</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NE.Ref.{60601352-3D8B-4EBB-9C8D-AFA6B045D133}</w:instrText>
            </w:r>
            <w:r w:rsidRPr="004F54A2">
              <w:rPr>
                <w:sz w:val="21"/>
                <w:szCs w:val="21"/>
              </w:rPr>
              <w:fldChar w:fldCharType="separate"/>
            </w:r>
            <w:r w:rsidR="008A22C9">
              <w:rPr>
                <w:color w:val="000000"/>
                <w:kern w:val="0"/>
                <w:sz w:val="21"/>
                <w:szCs w:val="21"/>
              </w:rPr>
              <w:t>陈海燕等</w:t>
            </w:r>
            <w:r w:rsidR="008A22C9">
              <w:rPr>
                <w:color w:val="000000"/>
                <w:kern w:val="0"/>
                <w:sz w:val="21"/>
                <w:szCs w:val="21"/>
              </w:rPr>
              <w:t>(2012)</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NE.Ref.{A13D0CD8-21C2-4201-BB43-BAE3E3973426}</w:instrText>
            </w:r>
            <w:r w:rsidRPr="004F54A2">
              <w:rPr>
                <w:sz w:val="21"/>
                <w:szCs w:val="21"/>
              </w:rPr>
              <w:fldChar w:fldCharType="separate"/>
            </w:r>
            <w:r w:rsidR="008A22C9">
              <w:rPr>
                <w:color w:val="000000"/>
                <w:kern w:val="0"/>
                <w:sz w:val="21"/>
                <w:szCs w:val="21"/>
              </w:rPr>
              <w:t>吴文峰等</w:t>
            </w:r>
            <w:r w:rsidR="008A22C9">
              <w:rPr>
                <w:color w:val="000000"/>
                <w:kern w:val="0"/>
                <w:sz w:val="21"/>
                <w:szCs w:val="21"/>
              </w:rPr>
              <w:t>(2010)</w:t>
            </w:r>
            <w:r w:rsidRPr="004F54A2">
              <w:rPr>
                <w:sz w:val="21"/>
                <w:szCs w:val="21"/>
              </w:rPr>
              <w:fldChar w:fldCharType="end"/>
            </w:r>
            <w:r w:rsidRPr="004F54A2">
              <w:rPr>
                <w:sz w:val="21"/>
                <w:szCs w:val="21"/>
              </w:rPr>
              <w:t>不提供题目。</w:t>
            </w:r>
          </w:p>
          <w:p w14:paraId="5BFC9F46" w14:textId="574F1364"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NE.Ref.{5AEA5966-FA3F-4240-8C75-8BDBCF7F11B7}</w:instrText>
            </w:r>
            <w:r w:rsidRPr="004F54A2">
              <w:rPr>
                <w:sz w:val="21"/>
                <w:szCs w:val="21"/>
              </w:rPr>
              <w:fldChar w:fldCharType="separate"/>
            </w:r>
            <w:r w:rsidR="008A22C9">
              <w:rPr>
                <w:color w:val="000000"/>
                <w:kern w:val="0"/>
                <w:sz w:val="21"/>
                <w:szCs w:val="21"/>
              </w:rPr>
              <w:t>俞大维和李旭</w:t>
            </w:r>
            <w:r w:rsidR="008A22C9">
              <w:rPr>
                <w:color w:val="000000"/>
                <w:kern w:val="0"/>
                <w:sz w:val="21"/>
                <w:szCs w:val="21"/>
              </w:rPr>
              <w:t>(2000)</w:t>
            </w:r>
            <w:r w:rsidRPr="004F54A2">
              <w:rPr>
                <w:sz w:val="21"/>
                <w:szCs w:val="21"/>
              </w:rPr>
              <w:fldChar w:fldCharType="end"/>
            </w:r>
            <w:r w:rsidRPr="004F54A2">
              <w:rPr>
                <w:sz w:val="21"/>
                <w:szCs w:val="21"/>
              </w:rPr>
              <w:t>提供的是症状名，可以用于内容分析，但是无法用于实际测量。</w:t>
            </w:r>
          </w:p>
          <w:p w14:paraId="0577388B" w14:textId="0FD31C17"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NE.Ref.{5C212C93-1653-4806-916E-E5BA75418977}</w:instrText>
            </w:r>
            <w:r w:rsidRPr="004F54A2">
              <w:rPr>
                <w:sz w:val="21"/>
                <w:szCs w:val="21"/>
              </w:rPr>
              <w:fldChar w:fldCharType="separate"/>
            </w:r>
            <w:r w:rsidR="008A22C9">
              <w:rPr>
                <w:color w:val="000000"/>
                <w:kern w:val="0"/>
                <w:sz w:val="21"/>
                <w:szCs w:val="21"/>
              </w:rPr>
              <w:t>Kovacs(1992)</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NE.Ref.{803CA070-9BC4-497D-B2C3-5C0C4C49BBCE}</w:instrText>
            </w:r>
            <w:r w:rsidRPr="004F54A2">
              <w:rPr>
                <w:sz w:val="21"/>
                <w:szCs w:val="21"/>
              </w:rPr>
              <w:fldChar w:fldCharType="separate"/>
            </w:r>
            <w:r w:rsidR="008A22C9">
              <w:rPr>
                <w:color w:val="000000"/>
                <w:kern w:val="0"/>
                <w:sz w:val="21"/>
                <w:szCs w:val="21"/>
              </w:rPr>
              <w:t>Kovas(1985)</w:t>
            </w:r>
            <w:r w:rsidRPr="004F54A2">
              <w:rPr>
                <w:sz w:val="21"/>
                <w:szCs w:val="21"/>
              </w:rPr>
              <w:fldChar w:fldCharType="end"/>
            </w:r>
            <w:r w:rsidRPr="004F54A2">
              <w:rPr>
                <w:sz w:val="21"/>
                <w:szCs w:val="21"/>
              </w:rPr>
              <w:t>无法获取。</w:t>
            </w:r>
          </w:p>
          <w:p w14:paraId="49C0E67E" w14:textId="77777777" w:rsidR="0099272D" w:rsidRPr="004F54A2" w:rsidRDefault="0099272D" w:rsidP="00915F6E">
            <w:pPr>
              <w:spacing w:line="312" w:lineRule="auto"/>
              <w:rPr>
                <w:sz w:val="21"/>
                <w:szCs w:val="21"/>
              </w:rPr>
            </w:pPr>
          </w:p>
          <w:p w14:paraId="085739E2" w14:textId="77777777" w:rsidR="0099272D" w:rsidRPr="004F54A2" w:rsidRDefault="0099272D" w:rsidP="00915F6E">
            <w:pPr>
              <w:spacing w:line="312" w:lineRule="auto"/>
              <w:rPr>
                <w:sz w:val="21"/>
                <w:szCs w:val="21"/>
              </w:rPr>
            </w:pPr>
          </w:p>
          <w:p w14:paraId="155438DE" w14:textId="77777777" w:rsidR="0099272D" w:rsidRPr="004F54A2" w:rsidRDefault="0099272D" w:rsidP="00915F6E">
            <w:pPr>
              <w:spacing w:line="312" w:lineRule="auto"/>
              <w:rPr>
                <w:sz w:val="21"/>
                <w:szCs w:val="21"/>
              </w:rPr>
            </w:pPr>
          </w:p>
        </w:tc>
      </w:tr>
      <w:tr w:rsidR="0099272D" w:rsidRPr="004F54A2" w14:paraId="6B697FF0" w14:textId="77777777" w:rsidTr="005E57FC">
        <w:trPr>
          <w:jc w:val="center"/>
        </w:trPr>
        <w:tc>
          <w:tcPr>
            <w:tcW w:w="3828" w:type="dxa"/>
            <w:vAlign w:val="center"/>
          </w:tcPr>
          <w:p w14:paraId="05318917" w14:textId="77777777" w:rsidR="0099272D" w:rsidRPr="004F54A2" w:rsidRDefault="0099272D" w:rsidP="00915F6E">
            <w:pPr>
              <w:rPr>
                <w:color w:val="000000"/>
                <w:sz w:val="21"/>
                <w:szCs w:val="21"/>
              </w:rPr>
            </w:pPr>
            <w:r w:rsidRPr="004F54A2">
              <w:rPr>
                <w:rFonts w:ascii="Tahoma" w:hAnsi="Tahoma" w:cs="Tahoma"/>
                <w:color w:val="000000"/>
                <w:sz w:val="21"/>
                <w:szCs w:val="21"/>
              </w:rPr>
              <w:t>﻿</w:t>
            </w:r>
            <w:r w:rsidRPr="004F54A2">
              <w:rPr>
                <w:color w:val="000000"/>
                <w:sz w:val="21"/>
                <w:szCs w:val="21"/>
              </w:rPr>
              <w:t>儿童抑郁障碍自评量表</w:t>
            </w:r>
            <w:r w:rsidRPr="004F54A2">
              <w:rPr>
                <w:color w:val="000000"/>
                <w:sz w:val="21"/>
                <w:szCs w:val="21"/>
              </w:rPr>
              <w:t>(DSRSC)</w:t>
            </w:r>
          </w:p>
          <w:p w14:paraId="5864E762" w14:textId="77777777" w:rsidR="0099272D" w:rsidRPr="004F54A2" w:rsidRDefault="0099272D" w:rsidP="00915F6E">
            <w:pPr>
              <w:spacing w:line="312" w:lineRule="auto"/>
              <w:rPr>
                <w:color w:val="0D0D0D" w:themeColor="text1" w:themeTint="F2"/>
                <w:sz w:val="21"/>
                <w:szCs w:val="21"/>
              </w:rPr>
            </w:pPr>
          </w:p>
        </w:tc>
        <w:tc>
          <w:tcPr>
            <w:tcW w:w="3119" w:type="dxa"/>
            <w:vAlign w:val="center"/>
          </w:tcPr>
          <w:p w14:paraId="320D8500" w14:textId="4319CE70"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NE.Ref.{A4EE7667-B17A-407B-934C-4D88CC30F7EB}</w:instrText>
            </w:r>
            <w:r w:rsidRPr="004F54A2">
              <w:rPr>
                <w:sz w:val="21"/>
                <w:szCs w:val="21"/>
              </w:rPr>
              <w:fldChar w:fldCharType="separate"/>
            </w:r>
            <w:r w:rsidR="008A22C9">
              <w:rPr>
                <w:color w:val="000000"/>
                <w:kern w:val="0"/>
                <w:sz w:val="21"/>
                <w:szCs w:val="21"/>
              </w:rPr>
              <w:t>苏林雁等</w:t>
            </w:r>
            <w:r w:rsidR="008A22C9">
              <w:rPr>
                <w:color w:val="000000"/>
                <w:kern w:val="0"/>
                <w:sz w:val="21"/>
                <w:szCs w:val="21"/>
              </w:rPr>
              <w:t>(2003)</w:t>
            </w:r>
            <w:r w:rsidRPr="004F54A2">
              <w:rPr>
                <w:sz w:val="21"/>
                <w:szCs w:val="21"/>
              </w:rPr>
              <w:fldChar w:fldCharType="end"/>
            </w:r>
            <w:r w:rsidRPr="004F54A2">
              <w:rPr>
                <w:sz w:val="21"/>
                <w:szCs w:val="21"/>
              </w:rPr>
              <w:t>11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NE.Ref.{4A1D7513-FD24-4C13-9A63-6B577B993402}</w:instrText>
            </w:r>
            <w:r w:rsidRPr="004F54A2">
              <w:rPr>
                <w:sz w:val="21"/>
                <w:szCs w:val="21"/>
              </w:rPr>
              <w:fldChar w:fldCharType="separate"/>
            </w:r>
            <w:r w:rsidR="008A22C9">
              <w:rPr>
                <w:color w:val="000000"/>
                <w:kern w:val="0"/>
                <w:sz w:val="21"/>
                <w:szCs w:val="21"/>
              </w:rPr>
              <w:t>王凯等</w:t>
            </w:r>
            <w:r w:rsidR="008A22C9">
              <w:rPr>
                <w:color w:val="000000"/>
                <w:kern w:val="0"/>
                <w:sz w:val="21"/>
                <w:szCs w:val="21"/>
              </w:rPr>
              <w:t>(2002)</w:t>
            </w:r>
            <w:r w:rsidRPr="004F54A2">
              <w:rPr>
                <w:sz w:val="21"/>
                <w:szCs w:val="21"/>
              </w:rPr>
              <w:fldChar w:fldCharType="end"/>
            </w:r>
            <w:r w:rsidRPr="004F54A2">
              <w:rPr>
                <w:sz w:val="21"/>
                <w:szCs w:val="21"/>
              </w:rPr>
              <w:t>4</w:t>
            </w:r>
            <w:r w:rsidRPr="004F54A2">
              <w:rPr>
                <w:sz w:val="21"/>
                <w:szCs w:val="21"/>
              </w:rPr>
              <w:t>篇。</w:t>
            </w:r>
          </w:p>
        </w:tc>
        <w:tc>
          <w:tcPr>
            <w:tcW w:w="2126" w:type="dxa"/>
            <w:vAlign w:val="center"/>
          </w:tcPr>
          <w:p w14:paraId="4BB42824" w14:textId="77777777" w:rsidR="0099272D" w:rsidRPr="004F54A2" w:rsidRDefault="0099272D" w:rsidP="00915F6E">
            <w:pPr>
              <w:spacing w:line="312" w:lineRule="auto"/>
              <w:jc w:val="center"/>
              <w:rPr>
                <w:sz w:val="21"/>
                <w:szCs w:val="21"/>
              </w:rPr>
            </w:pPr>
            <w:r w:rsidRPr="004F54A2">
              <w:rPr>
                <w:sz w:val="21"/>
                <w:szCs w:val="21"/>
              </w:rPr>
              <w:t>18</w:t>
            </w:r>
          </w:p>
        </w:tc>
        <w:tc>
          <w:tcPr>
            <w:tcW w:w="3566" w:type="dxa"/>
            <w:vAlign w:val="center"/>
          </w:tcPr>
          <w:p w14:paraId="5974D06F" w14:textId="0567A0C9" w:rsidR="0099272D" w:rsidRPr="004F54A2" w:rsidRDefault="0099272D" w:rsidP="00850F10">
            <w:pPr>
              <w:spacing w:line="312" w:lineRule="auto"/>
              <w:ind w:firstLineChars="300" w:firstLine="630"/>
              <w:rPr>
                <w:sz w:val="21"/>
                <w:szCs w:val="21"/>
              </w:rPr>
            </w:pPr>
            <w:r w:rsidRPr="004F54A2">
              <w:rPr>
                <w:sz w:val="21"/>
                <w:szCs w:val="21"/>
              </w:rPr>
              <w:fldChar w:fldCharType="begin"/>
            </w:r>
            <w:r w:rsidR="008A22C9">
              <w:rPr>
                <w:sz w:val="21"/>
                <w:szCs w:val="21"/>
              </w:rPr>
              <w:instrText xml:space="preserve"> ADDIN NE.Ref.{9DE40832-C1B1-4514-9486-003F9CAD8EFA}</w:instrText>
            </w:r>
            <w:r w:rsidRPr="004F54A2">
              <w:rPr>
                <w:sz w:val="21"/>
                <w:szCs w:val="21"/>
              </w:rPr>
              <w:fldChar w:fldCharType="separate"/>
            </w:r>
            <w:r w:rsidR="008A22C9">
              <w:rPr>
                <w:color w:val="000000"/>
                <w:kern w:val="0"/>
                <w:sz w:val="21"/>
                <w:szCs w:val="21"/>
              </w:rPr>
              <w:t>苏林雁等</w:t>
            </w:r>
            <w:r w:rsidR="008A22C9">
              <w:rPr>
                <w:color w:val="000000"/>
                <w:kern w:val="0"/>
                <w:sz w:val="21"/>
                <w:szCs w:val="21"/>
              </w:rPr>
              <w:t>(2003)</w:t>
            </w:r>
            <w:r w:rsidRPr="004F54A2">
              <w:rPr>
                <w:sz w:val="21"/>
                <w:szCs w:val="21"/>
              </w:rPr>
              <w:fldChar w:fldCharType="end"/>
            </w:r>
            <w:r>
              <w:rPr>
                <w:sz w:val="21"/>
                <w:szCs w:val="21"/>
              </w:rPr>
              <w:t>18</w:t>
            </w:r>
            <w:r>
              <w:rPr>
                <w:rFonts w:hint="eastAsia"/>
                <w:sz w:val="21"/>
                <w:szCs w:val="21"/>
              </w:rPr>
              <w:t>题</w:t>
            </w:r>
          </w:p>
        </w:tc>
        <w:tc>
          <w:tcPr>
            <w:tcW w:w="3522" w:type="dxa"/>
          </w:tcPr>
          <w:p w14:paraId="716D069E" w14:textId="2D95CADB"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NE.Ref.{49844C27-7CB8-4787-AC39-5A34DD831692}</w:instrText>
            </w:r>
            <w:r w:rsidRPr="004F54A2">
              <w:rPr>
                <w:sz w:val="21"/>
                <w:szCs w:val="21"/>
              </w:rPr>
              <w:fldChar w:fldCharType="separate"/>
            </w:r>
            <w:r w:rsidR="008A22C9">
              <w:rPr>
                <w:color w:val="000000"/>
                <w:kern w:val="0"/>
                <w:sz w:val="21"/>
                <w:szCs w:val="21"/>
              </w:rPr>
              <w:t>王凯等</w:t>
            </w:r>
            <w:r w:rsidR="008A22C9">
              <w:rPr>
                <w:color w:val="000000"/>
                <w:kern w:val="0"/>
                <w:sz w:val="21"/>
                <w:szCs w:val="21"/>
              </w:rPr>
              <w:t>(2002)</w:t>
            </w:r>
            <w:r w:rsidRPr="004F54A2">
              <w:rPr>
                <w:sz w:val="21"/>
                <w:szCs w:val="21"/>
              </w:rPr>
              <w:fldChar w:fldCharType="end"/>
            </w:r>
            <w:r w:rsidRPr="004F54A2">
              <w:rPr>
                <w:sz w:val="21"/>
                <w:szCs w:val="21"/>
              </w:rPr>
              <w:t>是焦虑的常模与抑郁无关。</w:t>
            </w:r>
          </w:p>
          <w:p w14:paraId="7EA3C27F" w14:textId="3C417956"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NE.Ref.{91159021-51F2-4455-A2B1-C390631E2C6F}</w:instrText>
            </w:r>
            <w:r w:rsidRPr="004F54A2">
              <w:rPr>
                <w:sz w:val="21"/>
                <w:szCs w:val="21"/>
              </w:rPr>
              <w:fldChar w:fldCharType="separate"/>
            </w:r>
            <w:r w:rsidR="008A22C9">
              <w:rPr>
                <w:color w:val="000000"/>
                <w:kern w:val="0"/>
                <w:sz w:val="21"/>
                <w:szCs w:val="21"/>
              </w:rPr>
              <w:t>苏林雁等</w:t>
            </w:r>
            <w:r w:rsidR="008A22C9">
              <w:rPr>
                <w:color w:val="000000"/>
                <w:kern w:val="0"/>
                <w:sz w:val="21"/>
                <w:szCs w:val="21"/>
              </w:rPr>
              <w:t>(2003)</w:t>
            </w:r>
            <w:r w:rsidRPr="004F54A2">
              <w:rPr>
                <w:sz w:val="21"/>
                <w:szCs w:val="21"/>
              </w:rPr>
              <w:fldChar w:fldCharType="end"/>
            </w:r>
            <w:r w:rsidRPr="004F54A2">
              <w:rPr>
                <w:sz w:val="21"/>
                <w:szCs w:val="21"/>
              </w:rPr>
              <w:t>提供的是症状名，可以用于内容分析，但是无法用于实际测量。</w:t>
            </w:r>
          </w:p>
        </w:tc>
      </w:tr>
      <w:tr w:rsidR="0099272D" w:rsidRPr="004F54A2" w14:paraId="34D628AE" w14:textId="77777777" w:rsidTr="005E57FC">
        <w:trPr>
          <w:jc w:val="center"/>
        </w:trPr>
        <w:tc>
          <w:tcPr>
            <w:tcW w:w="3828" w:type="dxa"/>
            <w:vAlign w:val="center"/>
          </w:tcPr>
          <w:p w14:paraId="495E197E"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贝克抑郁量表第</w:t>
            </w:r>
            <w:r w:rsidRPr="004F54A2">
              <w:rPr>
                <w:color w:val="0D0D0D" w:themeColor="text1" w:themeTint="F2"/>
                <w:sz w:val="21"/>
                <w:szCs w:val="21"/>
              </w:rPr>
              <w:t>1</w:t>
            </w:r>
            <w:r w:rsidRPr="004F54A2">
              <w:rPr>
                <w:color w:val="0D0D0D" w:themeColor="text1" w:themeTint="F2"/>
                <w:sz w:val="21"/>
                <w:szCs w:val="21"/>
              </w:rPr>
              <w:t>版（</w:t>
            </w:r>
            <w:r w:rsidRPr="004F54A2">
              <w:rPr>
                <w:color w:val="0D0D0D" w:themeColor="text1" w:themeTint="F2"/>
                <w:sz w:val="21"/>
                <w:szCs w:val="21"/>
              </w:rPr>
              <w:t>BDI-I</w:t>
            </w:r>
            <w:r w:rsidRPr="004F54A2">
              <w:rPr>
                <w:color w:val="0D0D0D" w:themeColor="text1" w:themeTint="F2"/>
                <w:sz w:val="21"/>
                <w:szCs w:val="21"/>
              </w:rPr>
              <w:t>）</w:t>
            </w:r>
          </w:p>
        </w:tc>
        <w:tc>
          <w:tcPr>
            <w:tcW w:w="3119" w:type="dxa"/>
            <w:vAlign w:val="center"/>
          </w:tcPr>
          <w:p w14:paraId="3A04C1A1" w14:textId="381DF271"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NE.Ref.{92689CA2-73E6-4A0E-85F9-97C737201E37}</w:instrText>
            </w:r>
            <w:r w:rsidRPr="004F54A2">
              <w:rPr>
                <w:sz w:val="21"/>
                <w:szCs w:val="21"/>
              </w:rPr>
              <w:fldChar w:fldCharType="separate"/>
            </w:r>
            <w:r w:rsidR="008A22C9">
              <w:rPr>
                <w:color w:val="000000"/>
                <w:kern w:val="0"/>
                <w:sz w:val="21"/>
                <w:szCs w:val="21"/>
              </w:rPr>
              <w:t>周德新</w:t>
            </w:r>
            <w:r w:rsidR="008A22C9">
              <w:rPr>
                <w:color w:val="000000"/>
                <w:kern w:val="0"/>
                <w:sz w:val="21"/>
                <w:szCs w:val="21"/>
              </w:rPr>
              <w:t>(2006)</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NE.Ref.{43778BD8-9E1A-43BC-ACD6-5AC7A3247929}</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NE.Ref.{83CF2D80-F49E-4C81-8A09-9723A18F895F}</w:instrText>
            </w:r>
            <w:r w:rsidRPr="004F54A2">
              <w:rPr>
                <w:sz w:val="21"/>
                <w:szCs w:val="21"/>
              </w:rPr>
              <w:fldChar w:fldCharType="separate"/>
            </w:r>
            <w:r w:rsidR="008A22C9">
              <w:rPr>
                <w:color w:val="000000"/>
                <w:kern w:val="0"/>
                <w:sz w:val="21"/>
                <w:szCs w:val="21"/>
              </w:rPr>
              <w:t>Beck &amp; Beck(1972)</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NE.Ref.{5FEB41BA-F60F-42EB-BEA1-559DE3952264}</w:instrText>
            </w:r>
            <w:r w:rsidRPr="004F54A2">
              <w:rPr>
                <w:sz w:val="21"/>
                <w:szCs w:val="21"/>
              </w:rPr>
              <w:fldChar w:fldCharType="separate"/>
            </w:r>
            <w:r w:rsidR="008A22C9">
              <w:rPr>
                <w:color w:val="000000"/>
                <w:kern w:val="0"/>
                <w:sz w:val="21"/>
                <w:szCs w:val="21"/>
              </w:rPr>
              <w:t>Beck et al.(1988)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NE.Ref.{17F932A6-6D8A-40F7-9A1D-5ECEAF32BDA4}</w:instrText>
            </w:r>
            <w:r w:rsidRPr="004F54A2">
              <w:rPr>
                <w:sz w:val="21"/>
                <w:szCs w:val="21"/>
              </w:rPr>
              <w:fldChar w:fldCharType="separate"/>
            </w:r>
            <w:r w:rsidR="008A22C9">
              <w:rPr>
                <w:color w:val="000000"/>
                <w:kern w:val="0"/>
                <w:sz w:val="21"/>
                <w:szCs w:val="21"/>
              </w:rPr>
              <w:t>Beck et al.(1961)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NE.Ref.{6C248C1A-082C-435A-9E46-3E6EE08B4F5E}</w:instrText>
            </w:r>
            <w:r w:rsidRPr="004F54A2">
              <w:rPr>
                <w:sz w:val="21"/>
                <w:szCs w:val="21"/>
              </w:rPr>
              <w:fldChar w:fldCharType="separate"/>
            </w:r>
            <w:r w:rsidR="008A22C9">
              <w:rPr>
                <w:color w:val="000000"/>
                <w:kern w:val="0"/>
                <w:sz w:val="21"/>
                <w:szCs w:val="21"/>
              </w:rPr>
              <w:t xml:space="preserve">Beck &amp; </w:t>
            </w:r>
            <w:r w:rsidR="008A22C9">
              <w:rPr>
                <w:color w:val="000000"/>
                <w:kern w:val="0"/>
                <w:sz w:val="21"/>
                <w:szCs w:val="21"/>
              </w:rPr>
              <w:lastRenderedPageBreak/>
              <w:t>Beamesderfer(1974)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p>
        </w:tc>
        <w:tc>
          <w:tcPr>
            <w:tcW w:w="2126" w:type="dxa"/>
            <w:vAlign w:val="center"/>
          </w:tcPr>
          <w:p w14:paraId="63850292" w14:textId="77777777" w:rsidR="0099272D" w:rsidRPr="004F54A2" w:rsidRDefault="0099272D" w:rsidP="00915F6E">
            <w:pPr>
              <w:spacing w:line="312" w:lineRule="auto"/>
              <w:jc w:val="center"/>
              <w:rPr>
                <w:sz w:val="21"/>
                <w:szCs w:val="21"/>
              </w:rPr>
            </w:pPr>
            <w:r w:rsidRPr="004F54A2">
              <w:rPr>
                <w:sz w:val="21"/>
                <w:szCs w:val="21"/>
              </w:rPr>
              <w:lastRenderedPageBreak/>
              <w:t>16</w:t>
            </w:r>
          </w:p>
        </w:tc>
        <w:bookmarkStart w:id="152" w:name="OLE_LINK4"/>
        <w:tc>
          <w:tcPr>
            <w:tcW w:w="3566" w:type="dxa"/>
            <w:vAlign w:val="center"/>
          </w:tcPr>
          <w:p w14:paraId="00C08704" w14:textId="37A59910" w:rsidR="0099272D" w:rsidRPr="004F54A2" w:rsidRDefault="0099272D" w:rsidP="00850F10">
            <w:pPr>
              <w:spacing w:line="312" w:lineRule="auto"/>
              <w:ind w:firstLineChars="400" w:firstLine="840"/>
              <w:rPr>
                <w:sz w:val="21"/>
                <w:szCs w:val="21"/>
              </w:rPr>
            </w:pPr>
            <w:r w:rsidRPr="004F54A2">
              <w:rPr>
                <w:sz w:val="21"/>
                <w:szCs w:val="21"/>
              </w:rPr>
              <w:fldChar w:fldCharType="begin"/>
            </w:r>
            <w:r w:rsidR="008A22C9">
              <w:rPr>
                <w:sz w:val="21"/>
                <w:szCs w:val="21"/>
              </w:rPr>
              <w:instrText xml:space="preserve"> ADDIN NE.Ref.{942EF9DD-1C2A-4B68-934D-E65F51048FC4}</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bookmarkEnd w:id="152"/>
            <w:r>
              <w:rPr>
                <w:sz w:val="21"/>
                <w:szCs w:val="21"/>
              </w:rPr>
              <w:t>21</w:t>
            </w:r>
            <w:r>
              <w:rPr>
                <w:rFonts w:hint="eastAsia"/>
                <w:sz w:val="21"/>
                <w:szCs w:val="21"/>
              </w:rPr>
              <w:t>题</w:t>
            </w:r>
          </w:p>
        </w:tc>
        <w:tc>
          <w:tcPr>
            <w:tcW w:w="3522" w:type="dxa"/>
          </w:tcPr>
          <w:p w14:paraId="75084E1C" w14:textId="03CD847F" w:rsidR="0099272D" w:rsidRPr="004F54A2" w:rsidRDefault="0099272D" w:rsidP="00915F6E">
            <w:pPr>
              <w:spacing w:line="312" w:lineRule="auto"/>
              <w:rPr>
                <w:color w:val="080000"/>
                <w:sz w:val="21"/>
                <w:szCs w:val="21"/>
              </w:rPr>
            </w:pPr>
            <w:r w:rsidRPr="004F54A2">
              <w:rPr>
                <w:color w:val="080000"/>
                <w:sz w:val="21"/>
                <w:szCs w:val="21"/>
              </w:rPr>
              <w:t>徐俊冕</w:t>
            </w:r>
            <w:r w:rsidRPr="004F54A2">
              <w:rPr>
                <w:color w:val="080000"/>
                <w:sz w:val="21"/>
                <w:szCs w:val="21"/>
              </w:rPr>
              <w:t>(1991)</w:t>
            </w:r>
            <w:r w:rsidRPr="004F54A2">
              <w:rPr>
                <w:color w:val="080000"/>
                <w:sz w:val="21"/>
                <w:szCs w:val="21"/>
              </w:rPr>
              <w:t>、</w:t>
            </w:r>
            <w:r w:rsidRPr="004F54A2">
              <w:rPr>
                <w:sz w:val="21"/>
                <w:szCs w:val="21"/>
              </w:rPr>
              <w:fldChar w:fldCharType="begin"/>
            </w:r>
            <w:r w:rsidR="008A22C9">
              <w:rPr>
                <w:sz w:val="21"/>
                <w:szCs w:val="21"/>
              </w:rPr>
              <w:instrText xml:space="preserve"> ADDIN NE.Ref.{B51CD0E8-1E00-4E32-8E26-82452810F3B3}</w:instrText>
            </w:r>
            <w:r w:rsidRPr="004F54A2">
              <w:rPr>
                <w:sz w:val="21"/>
                <w:szCs w:val="21"/>
              </w:rPr>
              <w:fldChar w:fldCharType="separate"/>
            </w:r>
            <w:r w:rsidR="008A22C9">
              <w:rPr>
                <w:color w:val="000000"/>
                <w:kern w:val="0"/>
                <w:sz w:val="21"/>
                <w:szCs w:val="21"/>
              </w:rPr>
              <w:t>Beck et al.(1988)</w:t>
            </w:r>
            <w:r w:rsidRPr="004F54A2">
              <w:rPr>
                <w:sz w:val="21"/>
                <w:szCs w:val="21"/>
              </w:rPr>
              <w:fldChar w:fldCharType="end"/>
            </w:r>
            <w:r w:rsidRPr="004F54A2">
              <w:rPr>
                <w:sz w:val="21"/>
                <w:szCs w:val="21"/>
              </w:rPr>
              <w:t>、</w:t>
            </w:r>
            <w:r w:rsidRPr="004F54A2">
              <w:rPr>
                <w:color w:val="080000"/>
                <w:sz w:val="21"/>
                <w:szCs w:val="21"/>
              </w:rPr>
              <w:t>不同提供题目。</w:t>
            </w:r>
          </w:p>
          <w:p w14:paraId="5AA98813" w14:textId="3D10B538"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NE.Ref.{8BA5F82E-C898-42F1-9C15-815570820902}</w:instrText>
            </w:r>
            <w:r w:rsidRPr="004F54A2">
              <w:rPr>
                <w:sz w:val="21"/>
                <w:szCs w:val="21"/>
              </w:rPr>
              <w:fldChar w:fldCharType="separate"/>
            </w:r>
            <w:r w:rsidR="008A22C9">
              <w:rPr>
                <w:color w:val="000000"/>
                <w:kern w:val="0"/>
                <w:sz w:val="21"/>
                <w:szCs w:val="21"/>
              </w:rPr>
              <w:t>周德新</w:t>
            </w:r>
            <w:r w:rsidR="008A22C9">
              <w:rPr>
                <w:color w:val="000000"/>
                <w:kern w:val="0"/>
                <w:sz w:val="21"/>
                <w:szCs w:val="21"/>
              </w:rPr>
              <w:t>(2006)</w:t>
            </w:r>
            <w:r w:rsidRPr="004F54A2">
              <w:rPr>
                <w:sz w:val="21"/>
                <w:szCs w:val="21"/>
              </w:rPr>
              <w:fldChar w:fldCharType="end"/>
            </w:r>
            <w:r w:rsidRPr="004F54A2">
              <w:rPr>
                <w:sz w:val="21"/>
                <w:szCs w:val="21"/>
              </w:rPr>
              <w:t>与本量表无关。</w:t>
            </w:r>
          </w:p>
        </w:tc>
      </w:tr>
      <w:tr w:rsidR="0099272D" w:rsidRPr="004F54A2" w14:paraId="04428167" w14:textId="77777777" w:rsidTr="005E57FC">
        <w:trPr>
          <w:jc w:val="center"/>
        </w:trPr>
        <w:tc>
          <w:tcPr>
            <w:tcW w:w="3828" w:type="dxa"/>
            <w:vAlign w:val="center"/>
          </w:tcPr>
          <w:p w14:paraId="16E364A5" w14:textId="77777777" w:rsidR="0099272D" w:rsidRPr="004F54A2" w:rsidRDefault="0099272D" w:rsidP="00915F6E">
            <w:pPr>
              <w:spacing w:line="312" w:lineRule="auto"/>
              <w:rPr>
                <w:color w:val="0D0D0D" w:themeColor="text1" w:themeTint="F2"/>
                <w:sz w:val="21"/>
                <w:szCs w:val="21"/>
              </w:rPr>
            </w:pPr>
            <w:r w:rsidRPr="004F54A2">
              <w:rPr>
                <w:sz w:val="21"/>
                <w:szCs w:val="21"/>
              </w:rPr>
              <w:t>中学生心理健康量表（</w:t>
            </w:r>
            <w:r w:rsidRPr="004F54A2">
              <w:rPr>
                <w:sz w:val="21"/>
                <w:szCs w:val="21"/>
              </w:rPr>
              <w:t>MSSMHS</w:t>
            </w:r>
            <w:r w:rsidRPr="004F54A2">
              <w:rPr>
                <w:sz w:val="21"/>
                <w:szCs w:val="21"/>
              </w:rPr>
              <w:t>）</w:t>
            </w:r>
          </w:p>
        </w:tc>
        <w:tc>
          <w:tcPr>
            <w:tcW w:w="3119" w:type="dxa"/>
            <w:vAlign w:val="center"/>
          </w:tcPr>
          <w:p w14:paraId="2C98C1B8" w14:textId="4FA4EAD2"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NE.Ref.{99ECF465-0324-4EF0-8AA6-1B8B3EB3FC62}</w:instrText>
            </w:r>
            <w:r w:rsidRPr="004F54A2">
              <w:rPr>
                <w:sz w:val="21"/>
                <w:szCs w:val="21"/>
              </w:rPr>
              <w:fldChar w:fldCharType="separate"/>
            </w:r>
            <w:r w:rsidR="008A22C9">
              <w:rPr>
                <w:color w:val="000000"/>
                <w:kern w:val="0"/>
                <w:sz w:val="21"/>
                <w:szCs w:val="21"/>
              </w:rPr>
              <w:t>王极盛等</w:t>
            </w:r>
            <w:r w:rsidR="008A22C9">
              <w:rPr>
                <w:color w:val="000000"/>
                <w:kern w:val="0"/>
                <w:sz w:val="21"/>
                <w:szCs w:val="21"/>
              </w:rPr>
              <w:t>(1997)</w:t>
            </w:r>
            <w:r w:rsidRPr="004F54A2">
              <w:rPr>
                <w:sz w:val="21"/>
                <w:szCs w:val="21"/>
              </w:rPr>
              <w:fldChar w:fldCharType="end"/>
            </w:r>
            <w:r w:rsidRPr="004F54A2">
              <w:rPr>
                <w:sz w:val="21"/>
                <w:szCs w:val="21"/>
              </w:rPr>
              <w:t>8</w:t>
            </w:r>
            <w:r w:rsidRPr="004F54A2">
              <w:rPr>
                <w:sz w:val="21"/>
                <w:szCs w:val="21"/>
              </w:rPr>
              <w:t>篇</w:t>
            </w:r>
          </w:p>
        </w:tc>
        <w:tc>
          <w:tcPr>
            <w:tcW w:w="2126" w:type="dxa"/>
            <w:vAlign w:val="center"/>
          </w:tcPr>
          <w:p w14:paraId="7B4C7706" w14:textId="77777777" w:rsidR="0099272D" w:rsidRPr="004F54A2" w:rsidRDefault="0099272D" w:rsidP="00915F6E">
            <w:pPr>
              <w:spacing w:line="312" w:lineRule="auto"/>
              <w:jc w:val="center"/>
              <w:rPr>
                <w:sz w:val="21"/>
                <w:szCs w:val="21"/>
              </w:rPr>
            </w:pPr>
            <w:r w:rsidRPr="004F54A2">
              <w:rPr>
                <w:sz w:val="21"/>
                <w:szCs w:val="21"/>
              </w:rPr>
              <w:t>15</w:t>
            </w:r>
          </w:p>
        </w:tc>
        <w:tc>
          <w:tcPr>
            <w:tcW w:w="3566" w:type="dxa"/>
            <w:vAlign w:val="center"/>
          </w:tcPr>
          <w:p w14:paraId="3F7F1073" w14:textId="108BE432" w:rsidR="0099272D" w:rsidRPr="004F54A2"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NE.Ref.{6EE624A7-D26E-4EB7-85A6-FC1FD0E31118}</w:instrText>
            </w:r>
            <w:r w:rsidRPr="004F54A2">
              <w:rPr>
                <w:sz w:val="21"/>
                <w:szCs w:val="21"/>
              </w:rPr>
              <w:fldChar w:fldCharType="separate"/>
            </w:r>
            <w:r w:rsidR="008A22C9">
              <w:rPr>
                <w:color w:val="000000"/>
                <w:kern w:val="0"/>
                <w:sz w:val="21"/>
                <w:szCs w:val="21"/>
              </w:rPr>
              <w:t>王极盛</w:t>
            </w:r>
            <w:r w:rsidR="008A22C9">
              <w:rPr>
                <w:color w:val="000000"/>
                <w:kern w:val="0"/>
                <w:sz w:val="21"/>
                <w:szCs w:val="21"/>
              </w:rPr>
              <w:t>(1998)</w:t>
            </w:r>
            <w:r w:rsidRPr="004F54A2">
              <w:rPr>
                <w:sz w:val="21"/>
                <w:szCs w:val="21"/>
              </w:rPr>
              <w:fldChar w:fldCharType="end"/>
            </w:r>
            <w:r>
              <w:rPr>
                <w:sz w:val="21"/>
                <w:szCs w:val="21"/>
              </w:rPr>
              <w:t>5</w:t>
            </w:r>
            <w:r>
              <w:rPr>
                <w:rFonts w:hint="eastAsia"/>
                <w:sz w:val="21"/>
                <w:szCs w:val="21"/>
              </w:rPr>
              <w:t>题</w:t>
            </w:r>
          </w:p>
        </w:tc>
        <w:tc>
          <w:tcPr>
            <w:tcW w:w="3522" w:type="dxa"/>
          </w:tcPr>
          <w:p w14:paraId="08A6DB94" w14:textId="4B5BED91"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NE.Ref.{BCB89E28-E5BD-4341-B567-C7890034B078}</w:instrText>
            </w:r>
            <w:r w:rsidRPr="004F54A2">
              <w:rPr>
                <w:sz w:val="21"/>
                <w:szCs w:val="21"/>
              </w:rPr>
              <w:fldChar w:fldCharType="separate"/>
            </w:r>
            <w:r w:rsidR="008A22C9">
              <w:rPr>
                <w:color w:val="000000"/>
                <w:kern w:val="0"/>
                <w:sz w:val="21"/>
                <w:szCs w:val="21"/>
              </w:rPr>
              <w:t>王极盛等</w:t>
            </w:r>
            <w:r w:rsidR="008A22C9">
              <w:rPr>
                <w:color w:val="000000"/>
                <w:kern w:val="0"/>
                <w:sz w:val="21"/>
                <w:szCs w:val="21"/>
              </w:rPr>
              <w:t>(1997)</w:t>
            </w:r>
            <w:r w:rsidRPr="004F54A2">
              <w:rPr>
                <w:sz w:val="21"/>
                <w:szCs w:val="21"/>
              </w:rPr>
              <w:fldChar w:fldCharType="end"/>
            </w:r>
            <w:r w:rsidRPr="004F54A2">
              <w:rPr>
                <w:sz w:val="21"/>
                <w:szCs w:val="21"/>
              </w:rPr>
              <w:t>不提供题目</w:t>
            </w:r>
          </w:p>
        </w:tc>
      </w:tr>
      <w:tr w:rsidR="0099272D" w:rsidRPr="004F54A2" w14:paraId="660C33E1" w14:textId="77777777" w:rsidTr="005E57FC">
        <w:trPr>
          <w:jc w:val="center"/>
        </w:trPr>
        <w:tc>
          <w:tcPr>
            <w:tcW w:w="3828" w:type="dxa"/>
            <w:vAlign w:val="center"/>
          </w:tcPr>
          <w:p w14:paraId="066B0E95"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贝克抑郁量表第</w:t>
            </w:r>
            <w:r w:rsidRPr="004F54A2">
              <w:rPr>
                <w:color w:val="0D0D0D" w:themeColor="text1" w:themeTint="F2"/>
                <w:sz w:val="21"/>
                <w:szCs w:val="21"/>
              </w:rPr>
              <w:t>2</w:t>
            </w:r>
            <w:r w:rsidRPr="004F54A2">
              <w:rPr>
                <w:color w:val="0D0D0D" w:themeColor="text1" w:themeTint="F2"/>
                <w:sz w:val="21"/>
                <w:szCs w:val="21"/>
              </w:rPr>
              <w:t>版（</w:t>
            </w:r>
            <w:r w:rsidRPr="004F54A2">
              <w:rPr>
                <w:color w:val="0D0D0D" w:themeColor="text1" w:themeTint="F2"/>
                <w:sz w:val="21"/>
                <w:szCs w:val="21"/>
              </w:rPr>
              <w:t>BDI-II</w:t>
            </w:r>
            <w:r w:rsidRPr="004F54A2">
              <w:rPr>
                <w:color w:val="0D0D0D" w:themeColor="text1" w:themeTint="F2"/>
                <w:sz w:val="21"/>
                <w:szCs w:val="21"/>
              </w:rPr>
              <w:t>）</w:t>
            </w:r>
          </w:p>
        </w:tc>
        <w:tc>
          <w:tcPr>
            <w:tcW w:w="3119" w:type="dxa"/>
            <w:vAlign w:val="center"/>
          </w:tcPr>
          <w:p w14:paraId="541B2C84" w14:textId="135D60DF"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NE.Ref.{2B99EA75-251F-4CA3-8D0A-56C8C3AC9E03}</w:instrText>
            </w:r>
            <w:r w:rsidRPr="004F54A2">
              <w:rPr>
                <w:sz w:val="21"/>
                <w:szCs w:val="21"/>
              </w:rPr>
              <w:fldChar w:fldCharType="separate"/>
            </w:r>
            <w:r w:rsidR="008A22C9">
              <w:rPr>
                <w:color w:val="000000"/>
                <w:kern w:val="0"/>
                <w:sz w:val="21"/>
                <w:szCs w:val="21"/>
              </w:rPr>
              <w:t>杨文辉等</w:t>
            </w:r>
            <w:r w:rsidR="008A22C9">
              <w:rPr>
                <w:color w:val="000000"/>
                <w:kern w:val="0"/>
                <w:sz w:val="21"/>
                <w:szCs w:val="21"/>
              </w:rPr>
              <w:t>(2014)</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NE.Ref.{0AC4C0A7-83DB-44B1-B5CC-2F09DE4FB474}</w:instrText>
            </w:r>
            <w:r w:rsidRPr="004F54A2">
              <w:rPr>
                <w:sz w:val="21"/>
                <w:szCs w:val="21"/>
              </w:rPr>
              <w:fldChar w:fldCharType="separate"/>
            </w:r>
            <w:r w:rsidR="008A22C9">
              <w:rPr>
                <w:color w:val="000000"/>
                <w:kern w:val="0"/>
                <w:sz w:val="21"/>
                <w:szCs w:val="21"/>
              </w:rPr>
              <w:t>王振等</w:t>
            </w:r>
            <w:r w:rsidR="008A22C9">
              <w:rPr>
                <w:color w:val="000000"/>
                <w:kern w:val="0"/>
                <w:sz w:val="21"/>
                <w:szCs w:val="21"/>
              </w:rPr>
              <w:t>(2011)</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NE.Ref.{BEDAC306-7AD1-4432-937E-6322D578B371}</w:instrText>
            </w:r>
            <w:r w:rsidRPr="004F54A2">
              <w:rPr>
                <w:sz w:val="21"/>
                <w:szCs w:val="21"/>
              </w:rPr>
              <w:fldChar w:fldCharType="separate"/>
            </w:r>
            <w:r w:rsidR="008A22C9">
              <w:rPr>
                <w:color w:val="000000"/>
                <w:kern w:val="0"/>
                <w:sz w:val="21"/>
                <w:szCs w:val="21"/>
              </w:rPr>
              <w:t>Wang et al.(2009)</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NE.Ref.{08C56846-9A53-43CA-884D-70348D6A598E}</w:instrText>
            </w:r>
            <w:r w:rsidRPr="004F54A2">
              <w:rPr>
                <w:sz w:val="21"/>
                <w:szCs w:val="21"/>
              </w:rPr>
              <w:fldChar w:fldCharType="separate"/>
            </w:r>
            <w:r w:rsidR="008A22C9">
              <w:rPr>
                <w:color w:val="000000"/>
                <w:kern w:val="0"/>
                <w:sz w:val="21"/>
                <w:szCs w:val="21"/>
              </w:rPr>
              <w:t>Dere et al.(2015)</w:t>
            </w:r>
            <w:r w:rsidRPr="004F54A2">
              <w:rPr>
                <w:sz w:val="21"/>
                <w:szCs w:val="21"/>
              </w:rPr>
              <w:fldChar w:fldCharType="end"/>
            </w:r>
          </w:p>
        </w:tc>
        <w:tc>
          <w:tcPr>
            <w:tcW w:w="2126" w:type="dxa"/>
            <w:vAlign w:val="center"/>
          </w:tcPr>
          <w:p w14:paraId="31879B3F" w14:textId="77777777" w:rsidR="0099272D" w:rsidRPr="004F54A2" w:rsidRDefault="0099272D" w:rsidP="00915F6E">
            <w:pPr>
              <w:spacing w:line="312" w:lineRule="auto"/>
              <w:jc w:val="center"/>
              <w:rPr>
                <w:sz w:val="21"/>
                <w:szCs w:val="21"/>
              </w:rPr>
            </w:pPr>
            <w:r w:rsidRPr="004F54A2">
              <w:rPr>
                <w:sz w:val="21"/>
                <w:szCs w:val="21"/>
              </w:rPr>
              <w:t>11</w:t>
            </w:r>
          </w:p>
        </w:tc>
        <w:tc>
          <w:tcPr>
            <w:tcW w:w="3566" w:type="dxa"/>
            <w:vAlign w:val="center"/>
          </w:tcPr>
          <w:p w14:paraId="3A5B8AD1" w14:textId="3E14482B" w:rsidR="0099272D" w:rsidRPr="004F54A2"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NE.Ref.{16501C7F-B150-4D90-A5B1-4066638F9C9E}</w:instrText>
            </w:r>
            <w:r w:rsidRPr="004F54A2">
              <w:rPr>
                <w:sz w:val="21"/>
                <w:szCs w:val="21"/>
              </w:rPr>
              <w:fldChar w:fldCharType="separate"/>
            </w:r>
            <w:r w:rsidR="008A22C9">
              <w:rPr>
                <w:color w:val="000000"/>
                <w:kern w:val="0"/>
                <w:sz w:val="21"/>
                <w:szCs w:val="21"/>
              </w:rPr>
              <w:t>王振等</w:t>
            </w:r>
            <w:r w:rsidR="008A22C9">
              <w:rPr>
                <w:color w:val="000000"/>
                <w:kern w:val="0"/>
                <w:sz w:val="21"/>
                <w:szCs w:val="21"/>
              </w:rPr>
              <w:t>(2011)</w:t>
            </w:r>
            <w:r w:rsidRPr="004F54A2">
              <w:rPr>
                <w:sz w:val="21"/>
                <w:szCs w:val="21"/>
              </w:rPr>
              <w:fldChar w:fldCharType="end"/>
            </w:r>
            <w:r>
              <w:rPr>
                <w:sz w:val="21"/>
                <w:szCs w:val="21"/>
              </w:rPr>
              <w:t>21</w:t>
            </w:r>
            <w:r>
              <w:rPr>
                <w:rFonts w:hint="eastAsia"/>
                <w:sz w:val="21"/>
                <w:szCs w:val="21"/>
              </w:rPr>
              <w:t>题</w:t>
            </w:r>
          </w:p>
        </w:tc>
        <w:tc>
          <w:tcPr>
            <w:tcW w:w="3522" w:type="dxa"/>
          </w:tcPr>
          <w:p w14:paraId="64E93FFA" w14:textId="6E1CCD68"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NE.Ref.{3EF37D56-7E96-416D-BA26-2F0E726C139F}</w:instrText>
            </w:r>
            <w:r w:rsidRPr="004F54A2">
              <w:rPr>
                <w:sz w:val="21"/>
                <w:szCs w:val="21"/>
              </w:rPr>
              <w:fldChar w:fldCharType="separate"/>
            </w:r>
            <w:r w:rsidR="008A22C9">
              <w:rPr>
                <w:color w:val="000000"/>
                <w:kern w:val="0"/>
                <w:sz w:val="21"/>
                <w:szCs w:val="21"/>
              </w:rPr>
              <w:t>杨文辉等</w:t>
            </w:r>
            <w:r w:rsidR="008A22C9">
              <w:rPr>
                <w:color w:val="000000"/>
                <w:kern w:val="0"/>
                <w:sz w:val="21"/>
                <w:szCs w:val="21"/>
              </w:rPr>
              <w:t>(2014)</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NE.Ref.{F614F6E4-AF84-4DB2-9500-90FBB300F63E}</w:instrText>
            </w:r>
            <w:r w:rsidRPr="004F54A2">
              <w:rPr>
                <w:sz w:val="21"/>
                <w:szCs w:val="21"/>
              </w:rPr>
              <w:fldChar w:fldCharType="separate"/>
            </w:r>
            <w:r w:rsidR="008A22C9">
              <w:rPr>
                <w:color w:val="000000"/>
                <w:kern w:val="0"/>
                <w:sz w:val="21"/>
                <w:szCs w:val="21"/>
              </w:rPr>
              <w:t>Dere et al.(2015)</w:t>
            </w:r>
            <w:r w:rsidRPr="004F54A2">
              <w:rPr>
                <w:sz w:val="21"/>
                <w:szCs w:val="21"/>
              </w:rPr>
              <w:fldChar w:fldCharType="end"/>
            </w:r>
            <w:r w:rsidRPr="004F54A2">
              <w:rPr>
                <w:sz w:val="21"/>
                <w:szCs w:val="21"/>
              </w:rPr>
              <w:t>不提供题目。</w:t>
            </w:r>
          </w:p>
          <w:p w14:paraId="634841AB" w14:textId="417B2648"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NE.Ref.{3EE986B7-A12D-4EEE-B9A7-535C6421FD49}</w:instrText>
            </w:r>
            <w:r w:rsidRPr="004F54A2">
              <w:rPr>
                <w:sz w:val="21"/>
                <w:szCs w:val="21"/>
              </w:rPr>
              <w:fldChar w:fldCharType="separate"/>
            </w:r>
            <w:r w:rsidR="008A22C9">
              <w:rPr>
                <w:color w:val="000000"/>
                <w:kern w:val="0"/>
                <w:sz w:val="21"/>
                <w:szCs w:val="21"/>
              </w:rPr>
              <w:t>Wang et al.(2009)</w:t>
            </w:r>
            <w:r w:rsidRPr="004F54A2">
              <w:rPr>
                <w:sz w:val="21"/>
                <w:szCs w:val="21"/>
              </w:rPr>
              <w:fldChar w:fldCharType="end"/>
            </w:r>
            <w:r w:rsidRPr="004F54A2">
              <w:rPr>
                <w:sz w:val="21"/>
                <w:szCs w:val="21"/>
              </w:rPr>
              <w:t xml:space="preserve"> </w:t>
            </w:r>
            <w:r w:rsidRPr="004F54A2">
              <w:rPr>
                <w:sz w:val="21"/>
                <w:szCs w:val="21"/>
              </w:rPr>
              <w:t>与本量表无关。</w:t>
            </w:r>
          </w:p>
        </w:tc>
      </w:tr>
      <w:tr w:rsidR="0099272D" w:rsidRPr="004F54A2" w14:paraId="09478D47" w14:textId="77777777" w:rsidTr="005E57FC">
        <w:trPr>
          <w:jc w:val="center"/>
        </w:trPr>
        <w:tc>
          <w:tcPr>
            <w:tcW w:w="3828" w:type="dxa"/>
            <w:vAlign w:val="center"/>
          </w:tcPr>
          <w:p w14:paraId="7D2F3B1E" w14:textId="77777777" w:rsidR="0099272D" w:rsidRPr="004F54A2" w:rsidRDefault="0099272D" w:rsidP="00915F6E">
            <w:pPr>
              <w:spacing w:line="312" w:lineRule="auto"/>
              <w:rPr>
                <w:color w:val="0D0D0D" w:themeColor="text1" w:themeTint="F2"/>
                <w:sz w:val="21"/>
                <w:szCs w:val="21"/>
              </w:rPr>
            </w:pPr>
            <w:r w:rsidRPr="004F54A2">
              <w:rPr>
                <w:sz w:val="21"/>
                <w:szCs w:val="21"/>
              </w:rPr>
              <w:t>患者健康问卷</w:t>
            </w:r>
            <w:r w:rsidRPr="004F54A2">
              <w:rPr>
                <w:sz w:val="21"/>
                <w:szCs w:val="21"/>
              </w:rPr>
              <w:t>(PHQ-9)</w:t>
            </w:r>
          </w:p>
        </w:tc>
        <w:tc>
          <w:tcPr>
            <w:tcW w:w="3119" w:type="dxa"/>
            <w:vAlign w:val="center"/>
          </w:tcPr>
          <w:p w14:paraId="17FBDBD2" w14:textId="0BFF48AA"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NE.Ref.{92B1BC58-7754-4774-B2AF-CCEFA7E208F0}</w:instrText>
            </w:r>
            <w:r w:rsidRPr="004F54A2">
              <w:rPr>
                <w:sz w:val="21"/>
                <w:szCs w:val="21"/>
              </w:rPr>
              <w:fldChar w:fldCharType="separate"/>
            </w:r>
            <w:r w:rsidR="008A22C9">
              <w:rPr>
                <w:color w:val="000000"/>
                <w:kern w:val="0"/>
                <w:sz w:val="21"/>
                <w:szCs w:val="21"/>
              </w:rPr>
              <w:t>Spitzer et al.(1999)</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NE.Ref.{F2D9ED5C-0814-49E6-BA03-010020A2D208}</w:instrText>
            </w:r>
            <w:r w:rsidRPr="004F54A2">
              <w:rPr>
                <w:sz w:val="21"/>
                <w:szCs w:val="21"/>
              </w:rPr>
              <w:fldChar w:fldCharType="separate"/>
            </w:r>
            <w:r w:rsidR="008A22C9">
              <w:rPr>
                <w:color w:val="000000"/>
                <w:kern w:val="0"/>
                <w:sz w:val="21"/>
                <w:szCs w:val="21"/>
              </w:rPr>
              <w:t>Kroenke &amp; Spitzer(2002)</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NE.Ref.{240BBBED-D671-4ACA-9BD3-FA27E1F445B1}</w:instrText>
            </w:r>
            <w:r w:rsidRPr="004F54A2">
              <w:rPr>
                <w:sz w:val="21"/>
                <w:szCs w:val="21"/>
              </w:rPr>
              <w:fldChar w:fldCharType="separate"/>
            </w:r>
            <w:r w:rsidR="008A22C9">
              <w:rPr>
                <w:color w:val="000000"/>
                <w:kern w:val="0"/>
                <w:sz w:val="21"/>
                <w:szCs w:val="21"/>
              </w:rPr>
              <w:t>Sun et al.(2017)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342CCCC0" w14:textId="77777777" w:rsidR="0099272D" w:rsidRPr="004F54A2" w:rsidRDefault="0099272D" w:rsidP="00915F6E">
            <w:pPr>
              <w:spacing w:line="312" w:lineRule="auto"/>
              <w:jc w:val="center"/>
              <w:rPr>
                <w:sz w:val="21"/>
                <w:szCs w:val="21"/>
              </w:rPr>
            </w:pPr>
            <w:r w:rsidRPr="004F54A2">
              <w:rPr>
                <w:sz w:val="21"/>
                <w:szCs w:val="21"/>
              </w:rPr>
              <w:t>11</w:t>
            </w:r>
          </w:p>
        </w:tc>
        <w:tc>
          <w:tcPr>
            <w:tcW w:w="3566" w:type="dxa"/>
            <w:vAlign w:val="center"/>
          </w:tcPr>
          <w:p w14:paraId="35B7A3D6" w14:textId="53213DC6" w:rsidR="0099272D" w:rsidRPr="004F54A2" w:rsidRDefault="0099272D" w:rsidP="00915F6E">
            <w:pPr>
              <w:spacing w:line="312" w:lineRule="auto"/>
              <w:ind w:firstLineChars="400" w:firstLine="840"/>
              <w:rPr>
                <w:sz w:val="21"/>
                <w:szCs w:val="21"/>
              </w:rPr>
            </w:pPr>
            <w:r w:rsidRPr="004F54A2">
              <w:rPr>
                <w:sz w:val="21"/>
                <w:szCs w:val="21"/>
              </w:rPr>
              <w:fldChar w:fldCharType="begin"/>
            </w:r>
            <w:r w:rsidR="008A22C9">
              <w:rPr>
                <w:sz w:val="21"/>
                <w:szCs w:val="21"/>
              </w:rPr>
              <w:instrText xml:space="preserve"> ADDIN NE.Ref.{77CB929A-91EE-46F6-9CA0-A4E5672701B2}</w:instrText>
            </w:r>
            <w:r w:rsidRPr="004F54A2">
              <w:rPr>
                <w:sz w:val="21"/>
                <w:szCs w:val="21"/>
              </w:rPr>
              <w:fldChar w:fldCharType="separate"/>
            </w:r>
            <w:r w:rsidR="008A22C9">
              <w:rPr>
                <w:color w:val="000000"/>
                <w:kern w:val="0"/>
                <w:sz w:val="21"/>
                <w:szCs w:val="21"/>
              </w:rPr>
              <w:t>张明园等</w:t>
            </w:r>
            <w:r w:rsidR="008A22C9">
              <w:rPr>
                <w:color w:val="000000"/>
                <w:kern w:val="0"/>
                <w:sz w:val="21"/>
                <w:szCs w:val="21"/>
              </w:rPr>
              <w:t>(2015)</w:t>
            </w:r>
            <w:r w:rsidRPr="004F54A2">
              <w:rPr>
                <w:sz w:val="21"/>
                <w:szCs w:val="21"/>
              </w:rPr>
              <w:fldChar w:fldCharType="end"/>
            </w:r>
            <w:r>
              <w:rPr>
                <w:sz w:val="21"/>
                <w:szCs w:val="21"/>
              </w:rPr>
              <w:t>9</w:t>
            </w:r>
            <w:r>
              <w:rPr>
                <w:rFonts w:hint="eastAsia"/>
                <w:sz w:val="21"/>
                <w:szCs w:val="21"/>
              </w:rPr>
              <w:t>题</w:t>
            </w:r>
          </w:p>
        </w:tc>
        <w:tc>
          <w:tcPr>
            <w:tcW w:w="3522" w:type="dxa"/>
          </w:tcPr>
          <w:p w14:paraId="61152A86" w14:textId="58A0E360"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NE.Ref.{BFF45DC2-390D-4EAC-BEC5-9FED354525C9}</w:instrText>
            </w:r>
            <w:r w:rsidRPr="004F54A2">
              <w:rPr>
                <w:sz w:val="21"/>
                <w:szCs w:val="21"/>
              </w:rPr>
              <w:fldChar w:fldCharType="separate"/>
            </w:r>
            <w:r w:rsidR="008A22C9">
              <w:rPr>
                <w:color w:val="000000"/>
                <w:kern w:val="0"/>
                <w:sz w:val="21"/>
                <w:szCs w:val="21"/>
              </w:rPr>
              <w:t>Sun et al.(2017)</w:t>
            </w:r>
            <w:r w:rsidRPr="004F54A2">
              <w:rPr>
                <w:sz w:val="21"/>
                <w:szCs w:val="21"/>
              </w:rPr>
              <w:fldChar w:fldCharType="end"/>
            </w:r>
            <w:r w:rsidRPr="004F54A2">
              <w:rPr>
                <w:sz w:val="21"/>
                <w:szCs w:val="21"/>
              </w:rPr>
              <w:t>不提供题目。</w:t>
            </w:r>
          </w:p>
          <w:p w14:paraId="040D3219" w14:textId="6D3DEDAE"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NE.Ref.{2FEF0BA9-BE2A-447F-8BA5-BEC6CE5D9015}</w:instrText>
            </w:r>
            <w:r w:rsidRPr="004F54A2">
              <w:rPr>
                <w:sz w:val="21"/>
                <w:szCs w:val="21"/>
              </w:rPr>
              <w:fldChar w:fldCharType="separate"/>
            </w:r>
            <w:r w:rsidR="008A22C9">
              <w:rPr>
                <w:color w:val="000000"/>
                <w:kern w:val="0"/>
                <w:sz w:val="21"/>
                <w:szCs w:val="21"/>
              </w:rPr>
              <w:t>Spitzer et al.(1999)</w:t>
            </w:r>
            <w:r w:rsidRPr="004F54A2">
              <w:rPr>
                <w:sz w:val="21"/>
                <w:szCs w:val="21"/>
              </w:rPr>
              <w:fldChar w:fldCharType="end"/>
            </w:r>
            <w:r w:rsidRPr="004F54A2">
              <w:rPr>
                <w:sz w:val="21"/>
                <w:szCs w:val="21"/>
              </w:rPr>
              <w:t>,</w:t>
            </w:r>
            <w:r w:rsidRPr="004F54A2">
              <w:rPr>
                <w:sz w:val="21"/>
                <w:szCs w:val="21"/>
              </w:rPr>
              <w:t>和</w:t>
            </w:r>
            <w:r w:rsidRPr="004F54A2">
              <w:rPr>
                <w:sz w:val="21"/>
                <w:szCs w:val="21"/>
              </w:rPr>
              <w:fldChar w:fldCharType="begin"/>
            </w:r>
            <w:r w:rsidR="008A22C9">
              <w:rPr>
                <w:sz w:val="21"/>
                <w:szCs w:val="21"/>
              </w:rPr>
              <w:instrText xml:space="preserve"> ADDIN NE.Ref.{8F43D462-4CE3-499F-A108-AF4C3B9398E5}</w:instrText>
            </w:r>
            <w:r w:rsidRPr="004F54A2">
              <w:rPr>
                <w:sz w:val="21"/>
                <w:szCs w:val="21"/>
              </w:rPr>
              <w:fldChar w:fldCharType="separate"/>
            </w:r>
            <w:r w:rsidR="008A22C9">
              <w:rPr>
                <w:color w:val="000000"/>
                <w:kern w:val="0"/>
                <w:sz w:val="21"/>
                <w:szCs w:val="21"/>
              </w:rPr>
              <w:t>Kroenke &amp; Spitzer(2002)</w:t>
            </w:r>
            <w:r w:rsidRPr="004F54A2">
              <w:rPr>
                <w:sz w:val="21"/>
                <w:szCs w:val="21"/>
              </w:rPr>
              <w:fldChar w:fldCharType="end"/>
            </w:r>
            <w:r w:rsidRPr="004F54A2">
              <w:rPr>
                <w:sz w:val="21"/>
                <w:szCs w:val="21"/>
              </w:rPr>
              <w:t>题目一致。</w:t>
            </w:r>
          </w:p>
        </w:tc>
      </w:tr>
      <w:tr w:rsidR="0099272D" w:rsidRPr="004F54A2" w14:paraId="78C762D9" w14:textId="77777777" w:rsidTr="005E57FC">
        <w:trPr>
          <w:jc w:val="center"/>
        </w:trPr>
        <w:tc>
          <w:tcPr>
            <w:tcW w:w="3828" w:type="dxa"/>
            <w:vAlign w:val="center"/>
          </w:tcPr>
          <w:p w14:paraId="19038602" w14:textId="77777777" w:rsidR="0099272D" w:rsidRPr="004F54A2" w:rsidRDefault="0099272D" w:rsidP="00915F6E">
            <w:pPr>
              <w:spacing w:line="312" w:lineRule="auto"/>
              <w:rPr>
                <w:color w:val="0D0D0D" w:themeColor="text1" w:themeTint="F2"/>
                <w:sz w:val="21"/>
                <w:szCs w:val="21"/>
              </w:rPr>
            </w:pPr>
            <w:r w:rsidRPr="004F54A2">
              <w:rPr>
                <w:sz w:val="21"/>
                <w:szCs w:val="21"/>
              </w:rPr>
              <w:t>抑郁</w:t>
            </w:r>
            <w:r w:rsidRPr="004F54A2">
              <w:rPr>
                <w:sz w:val="21"/>
                <w:szCs w:val="21"/>
              </w:rPr>
              <w:t>-</w:t>
            </w:r>
            <w:r w:rsidRPr="004F54A2">
              <w:rPr>
                <w:sz w:val="21"/>
                <w:szCs w:val="21"/>
              </w:rPr>
              <w:t>焦虑</w:t>
            </w:r>
            <w:r w:rsidRPr="004F54A2">
              <w:rPr>
                <w:sz w:val="21"/>
                <w:szCs w:val="21"/>
              </w:rPr>
              <w:t>-</w:t>
            </w:r>
            <w:r w:rsidRPr="004F54A2">
              <w:rPr>
                <w:sz w:val="21"/>
                <w:szCs w:val="21"/>
              </w:rPr>
              <w:t>压力量表简体中文版</w:t>
            </w:r>
            <w:r w:rsidRPr="004F54A2">
              <w:rPr>
                <w:sz w:val="21"/>
                <w:szCs w:val="21"/>
              </w:rPr>
              <w:t>(DASS-21)</w:t>
            </w:r>
          </w:p>
        </w:tc>
        <w:tc>
          <w:tcPr>
            <w:tcW w:w="3119" w:type="dxa"/>
            <w:vAlign w:val="center"/>
          </w:tcPr>
          <w:p w14:paraId="3738AA75" w14:textId="699AFA94"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NE.Ref.{8589EC94-426A-4E7B-BDB9-724EDE4FA5E3}</w:instrText>
            </w:r>
            <w:r w:rsidRPr="004F54A2">
              <w:rPr>
                <w:sz w:val="21"/>
                <w:szCs w:val="21"/>
              </w:rPr>
              <w:fldChar w:fldCharType="separate"/>
            </w:r>
            <w:r w:rsidR="008A22C9">
              <w:rPr>
                <w:color w:val="000000"/>
                <w:kern w:val="0"/>
                <w:sz w:val="21"/>
                <w:szCs w:val="21"/>
              </w:rPr>
              <w:t>苑新群</w:t>
            </w:r>
            <w:r w:rsidR="008A22C9">
              <w:rPr>
                <w:color w:val="000000"/>
                <w:kern w:val="0"/>
                <w:sz w:val="21"/>
                <w:szCs w:val="21"/>
              </w:rPr>
              <w:t>(2014)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NE.Ref.{889BC92E-9BE9-4008-9183-13150814B168}</w:instrText>
            </w:r>
            <w:r w:rsidRPr="004F54A2">
              <w:rPr>
                <w:sz w:val="21"/>
                <w:szCs w:val="21"/>
              </w:rPr>
              <w:fldChar w:fldCharType="separate"/>
            </w:r>
            <w:r w:rsidR="008A22C9">
              <w:rPr>
                <w:color w:val="000000"/>
                <w:kern w:val="0"/>
                <w:sz w:val="21"/>
                <w:szCs w:val="21"/>
              </w:rPr>
              <w:t>Lovibond &amp; Lovibond(1995)</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NE.Ref.{E5F543AF-4369-4433-8C89-B6CC3BD98924}</w:instrText>
            </w:r>
            <w:r w:rsidRPr="004F54A2">
              <w:rPr>
                <w:sz w:val="21"/>
                <w:szCs w:val="21"/>
              </w:rPr>
              <w:fldChar w:fldCharType="separate"/>
            </w:r>
            <w:r w:rsidR="008A22C9">
              <w:rPr>
                <w:color w:val="000000"/>
                <w:kern w:val="0"/>
                <w:sz w:val="21"/>
                <w:szCs w:val="21"/>
              </w:rPr>
              <w:t>龚栩等</w:t>
            </w:r>
            <w:r w:rsidR="008A22C9">
              <w:rPr>
                <w:color w:val="000000"/>
                <w:kern w:val="0"/>
                <w:sz w:val="21"/>
                <w:szCs w:val="21"/>
              </w:rPr>
              <w:t>(2010)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13F01908" w14:textId="77777777" w:rsidR="0099272D" w:rsidRPr="004F54A2" w:rsidRDefault="0099272D" w:rsidP="00915F6E">
            <w:pPr>
              <w:spacing w:line="312" w:lineRule="auto"/>
              <w:jc w:val="center"/>
              <w:rPr>
                <w:sz w:val="21"/>
                <w:szCs w:val="21"/>
              </w:rPr>
            </w:pPr>
            <w:r w:rsidRPr="004F54A2">
              <w:rPr>
                <w:sz w:val="21"/>
                <w:szCs w:val="21"/>
              </w:rPr>
              <w:t>9</w:t>
            </w:r>
          </w:p>
        </w:tc>
        <w:tc>
          <w:tcPr>
            <w:tcW w:w="3566" w:type="dxa"/>
            <w:vAlign w:val="center"/>
          </w:tcPr>
          <w:p w14:paraId="7CFD092A" w14:textId="22D73349" w:rsidR="0099272D" w:rsidRPr="004F54A2"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NE.Ref.{0F192B31-8932-4D97-A5EE-EBF488BABE6C}</w:instrText>
            </w:r>
            <w:r w:rsidRPr="004F54A2">
              <w:rPr>
                <w:sz w:val="21"/>
                <w:szCs w:val="21"/>
              </w:rPr>
              <w:fldChar w:fldCharType="separate"/>
            </w:r>
            <w:r w:rsidR="008A22C9">
              <w:rPr>
                <w:color w:val="000000"/>
                <w:kern w:val="0"/>
                <w:sz w:val="21"/>
                <w:szCs w:val="21"/>
              </w:rPr>
              <w:t>龚栩等</w:t>
            </w:r>
            <w:r w:rsidR="008A22C9">
              <w:rPr>
                <w:color w:val="000000"/>
                <w:kern w:val="0"/>
                <w:sz w:val="21"/>
                <w:szCs w:val="21"/>
              </w:rPr>
              <w:t>(2010)</w:t>
            </w:r>
            <w:r w:rsidRPr="004F54A2">
              <w:rPr>
                <w:sz w:val="21"/>
                <w:szCs w:val="21"/>
              </w:rPr>
              <w:fldChar w:fldCharType="end"/>
            </w:r>
            <w:r>
              <w:rPr>
                <w:sz w:val="21"/>
                <w:szCs w:val="21"/>
              </w:rPr>
              <w:t>7</w:t>
            </w:r>
            <w:r>
              <w:rPr>
                <w:rFonts w:hint="eastAsia"/>
                <w:sz w:val="21"/>
                <w:szCs w:val="21"/>
              </w:rPr>
              <w:t>题</w:t>
            </w:r>
          </w:p>
        </w:tc>
        <w:tc>
          <w:tcPr>
            <w:tcW w:w="3522" w:type="dxa"/>
          </w:tcPr>
          <w:p w14:paraId="1255987B" w14:textId="7D6863D6"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NE.Ref.{4059FE41-7D81-49BC-9C76-B9DCBE206FFB}</w:instrText>
            </w:r>
            <w:r w:rsidRPr="004F54A2">
              <w:rPr>
                <w:sz w:val="21"/>
                <w:szCs w:val="21"/>
              </w:rPr>
              <w:fldChar w:fldCharType="separate"/>
            </w:r>
            <w:r w:rsidR="008A22C9">
              <w:rPr>
                <w:color w:val="000000"/>
                <w:kern w:val="0"/>
                <w:sz w:val="21"/>
                <w:szCs w:val="21"/>
              </w:rPr>
              <w:t>龚栩等</w:t>
            </w:r>
            <w:r w:rsidR="008A22C9">
              <w:rPr>
                <w:color w:val="000000"/>
                <w:kern w:val="0"/>
                <w:sz w:val="21"/>
                <w:szCs w:val="21"/>
              </w:rPr>
              <w:t>(2010)</w:t>
            </w:r>
            <w:r w:rsidRPr="004F54A2">
              <w:rPr>
                <w:sz w:val="21"/>
                <w:szCs w:val="21"/>
              </w:rPr>
              <w:fldChar w:fldCharType="end"/>
            </w:r>
            <w:r w:rsidRPr="004F54A2">
              <w:rPr>
                <w:sz w:val="21"/>
                <w:szCs w:val="21"/>
              </w:rPr>
              <w:t xml:space="preserve"> </w:t>
            </w:r>
            <w:r w:rsidRPr="004F54A2">
              <w:rPr>
                <w:sz w:val="21"/>
                <w:szCs w:val="21"/>
              </w:rPr>
              <w:t>提供的是症状名，可以用于内容分析，但是无法用于实际测量。</w:t>
            </w:r>
          </w:p>
        </w:tc>
      </w:tr>
      <w:tr w:rsidR="0099272D" w:rsidRPr="004F54A2" w14:paraId="48081B36" w14:textId="77777777" w:rsidTr="005E57FC">
        <w:trPr>
          <w:jc w:val="center"/>
        </w:trPr>
        <w:tc>
          <w:tcPr>
            <w:tcW w:w="3828" w:type="dxa"/>
            <w:vAlign w:val="center"/>
          </w:tcPr>
          <w:p w14:paraId="14281991" w14:textId="77777777" w:rsidR="0099272D" w:rsidRPr="004F54A2" w:rsidRDefault="0099272D" w:rsidP="00915F6E">
            <w:pPr>
              <w:spacing w:line="312" w:lineRule="auto"/>
              <w:rPr>
                <w:sz w:val="21"/>
                <w:szCs w:val="21"/>
              </w:rPr>
            </w:pPr>
            <w:r w:rsidRPr="004F54A2">
              <w:rPr>
                <w:color w:val="0D0D0D" w:themeColor="text1" w:themeTint="F2"/>
                <w:sz w:val="21"/>
                <w:szCs w:val="21"/>
              </w:rPr>
              <w:t>Achenbach</w:t>
            </w:r>
            <w:r w:rsidRPr="004F54A2">
              <w:rPr>
                <w:color w:val="0D0D0D" w:themeColor="text1" w:themeTint="F2"/>
                <w:sz w:val="21"/>
                <w:szCs w:val="21"/>
              </w:rPr>
              <w:t>父母用儿童行为量表</w:t>
            </w:r>
            <w:r w:rsidRPr="004F54A2">
              <w:rPr>
                <w:color w:val="0D0D0D" w:themeColor="text1" w:themeTint="F2"/>
                <w:sz w:val="21"/>
                <w:szCs w:val="21"/>
              </w:rPr>
              <w:t>(CBCL)</w:t>
            </w:r>
          </w:p>
        </w:tc>
        <w:tc>
          <w:tcPr>
            <w:tcW w:w="3119" w:type="dxa"/>
            <w:vAlign w:val="center"/>
          </w:tcPr>
          <w:p w14:paraId="61699788" w14:textId="77777777" w:rsidR="0099272D" w:rsidRPr="004F54A2" w:rsidRDefault="0099272D" w:rsidP="00915F6E">
            <w:pPr>
              <w:spacing w:line="312" w:lineRule="auto"/>
              <w:jc w:val="center"/>
              <w:rPr>
                <w:sz w:val="21"/>
                <w:szCs w:val="21"/>
              </w:rPr>
            </w:pPr>
          </w:p>
          <w:p w14:paraId="19ED7A84" w14:textId="44451B56" w:rsidR="0099272D" w:rsidRPr="004F54A2" w:rsidRDefault="0099272D" w:rsidP="00284D00">
            <w:pPr>
              <w:spacing w:line="312" w:lineRule="auto"/>
              <w:jc w:val="center"/>
              <w:rPr>
                <w:sz w:val="21"/>
                <w:szCs w:val="21"/>
              </w:rPr>
            </w:pPr>
            <w:r w:rsidRPr="004F54A2">
              <w:rPr>
                <w:sz w:val="21"/>
                <w:szCs w:val="21"/>
              </w:rPr>
              <w:fldChar w:fldCharType="begin"/>
            </w:r>
            <w:r w:rsidR="008A22C9">
              <w:rPr>
                <w:sz w:val="21"/>
                <w:szCs w:val="21"/>
              </w:rPr>
              <w:instrText xml:space="preserve"> ADDIN NE.Ref.{5165FA68-9F98-4614-A845-D7D1590AA43A}</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NE.Ref.{5781A8F9-1B7A-4750-A41C-A2308BB6CA0E}</w:instrText>
            </w:r>
            <w:r w:rsidRPr="004F54A2">
              <w:rPr>
                <w:sz w:val="21"/>
                <w:szCs w:val="21"/>
              </w:rPr>
              <w:fldChar w:fldCharType="separate"/>
            </w:r>
            <w:r w:rsidR="008A22C9">
              <w:rPr>
                <w:color w:val="000000"/>
                <w:kern w:val="0"/>
                <w:sz w:val="21"/>
                <w:szCs w:val="21"/>
              </w:rPr>
              <w:t>苏林雁等</w:t>
            </w:r>
            <w:r w:rsidR="008A22C9">
              <w:rPr>
                <w:color w:val="000000"/>
                <w:kern w:val="0"/>
                <w:sz w:val="21"/>
                <w:szCs w:val="21"/>
              </w:rPr>
              <w:t>(1998)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NE.Ref.{8587E9F6-84C0-4604-85C8-FAAA48A02525}</w:instrText>
            </w:r>
            <w:r w:rsidRPr="004F54A2">
              <w:rPr>
                <w:sz w:val="21"/>
                <w:szCs w:val="21"/>
              </w:rPr>
              <w:fldChar w:fldCharType="separate"/>
            </w:r>
            <w:r w:rsidR="008A22C9">
              <w:rPr>
                <w:color w:val="000000"/>
                <w:kern w:val="0"/>
                <w:sz w:val="21"/>
                <w:szCs w:val="21"/>
              </w:rPr>
              <w:t>忻仁娥</w:t>
            </w:r>
            <w:r w:rsidR="008A22C9">
              <w:rPr>
                <w:color w:val="000000"/>
                <w:kern w:val="0"/>
                <w:sz w:val="21"/>
                <w:szCs w:val="21"/>
              </w:rPr>
              <w:t>(1994)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NE.Ref.{EF375560-C586-4CC4-B5E1-66F9837693B5}</w:instrText>
            </w:r>
            <w:r w:rsidRPr="004F54A2">
              <w:rPr>
                <w:sz w:val="21"/>
                <w:szCs w:val="21"/>
              </w:rPr>
              <w:fldChar w:fldCharType="separate"/>
            </w:r>
            <w:r w:rsidR="008A22C9">
              <w:rPr>
                <w:color w:val="000000"/>
                <w:kern w:val="0"/>
                <w:sz w:val="21"/>
                <w:szCs w:val="21"/>
              </w:rPr>
              <w:t>Achenbach &amp; Edelbrock(1987)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4681E6E8" w14:textId="77777777" w:rsidR="0099272D" w:rsidRPr="004F54A2" w:rsidRDefault="0099272D" w:rsidP="00915F6E">
            <w:pPr>
              <w:spacing w:line="312" w:lineRule="auto"/>
              <w:jc w:val="center"/>
              <w:rPr>
                <w:sz w:val="21"/>
                <w:szCs w:val="21"/>
              </w:rPr>
            </w:pPr>
            <w:r w:rsidRPr="004F54A2">
              <w:rPr>
                <w:sz w:val="21"/>
                <w:szCs w:val="21"/>
              </w:rPr>
              <w:t>6</w:t>
            </w:r>
          </w:p>
        </w:tc>
        <w:tc>
          <w:tcPr>
            <w:tcW w:w="3566" w:type="dxa"/>
            <w:vAlign w:val="center"/>
          </w:tcPr>
          <w:p w14:paraId="00841AAB" w14:textId="15DB8D05" w:rsidR="0099272D"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NE.Ref.{55D8E704-F3C9-4606-B85A-AC5B7BAE65E2}</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p>
          <w:p w14:paraId="66FFB110" w14:textId="77777777" w:rsidR="0099272D" w:rsidRPr="004F54A2" w:rsidRDefault="0099272D" w:rsidP="00915F6E">
            <w:pPr>
              <w:spacing w:line="312" w:lineRule="auto"/>
              <w:ind w:firstLineChars="450" w:firstLine="945"/>
              <w:rPr>
                <w:sz w:val="21"/>
                <w:szCs w:val="21"/>
              </w:rPr>
            </w:pPr>
            <w:r>
              <w:rPr>
                <w:rFonts w:hint="eastAsia"/>
                <w:sz w:val="21"/>
                <w:szCs w:val="21"/>
              </w:rPr>
              <w:t>男</w:t>
            </w:r>
            <w:r>
              <w:rPr>
                <w:rFonts w:hint="eastAsia"/>
                <w:sz w:val="21"/>
                <w:szCs w:val="21"/>
              </w:rPr>
              <w:t>1</w:t>
            </w:r>
            <w:r>
              <w:rPr>
                <w:sz w:val="21"/>
                <w:szCs w:val="21"/>
              </w:rPr>
              <w:t>6</w:t>
            </w:r>
            <w:r>
              <w:rPr>
                <w:rFonts w:hint="eastAsia"/>
                <w:sz w:val="21"/>
                <w:szCs w:val="21"/>
              </w:rPr>
              <w:t>题，女</w:t>
            </w:r>
            <w:r>
              <w:rPr>
                <w:rFonts w:hint="eastAsia"/>
                <w:sz w:val="21"/>
                <w:szCs w:val="21"/>
              </w:rPr>
              <w:t>1</w:t>
            </w:r>
            <w:r>
              <w:rPr>
                <w:sz w:val="21"/>
                <w:szCs w:val="21"/>
              </w:rPr>
              <w:t>8</w:t>
            </w:r>
            <w:r>
              <w:rPr>
                <w:rFonts w:hint="eastAsia"/>
                <w:sz w:val="21"/>
                <w:szCs w:val="21"/>
              </w:rPr>
              <w:t>题</w:t>
            </w:r>
          </w:p>
        </w:tc>
        <w:tc>
          <w:tcPr>
            <w:tcW w:w="3522" w:type="dxa"/>
          </w:tcPr>
          <w:p w14:paraId="7A38B3B0" w14:textId="77777777" w:rsidR="0099272D" w:rsidRPr="004F54A2" w:rsidRDefault="0099272D" w:rsidP="00915F6E">
            <w:pPr>
              <w:spacing w:line="312" w:lineRule="auto"/>
              <w:rPr>
                <w:sz w:val="21"/>
                <w:szCs w:val="21"/>
              </w:rPr>
            </w:pPr>
          </w:p>
          <w:p w14:paraId="6C525C6C" w14:textId="5308A68D"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NE.Ref.{81088F0E-5B21-497B-86F7-22E324EFCEA7}</w:instrText>
            </w:r>
            <w:r w:rsidRPr="004F54A2">
              <w:rPr>
                <w:sz w:val="21"/>
                <w:szCs w:val="21"/>
              </w:rPr>
              <w:fldChar w:fldCharType="separate"/>
            </w:r>
            <w:r w:rsidR="008A22C9">
              <w:rPr>
                <w:color w:val="000000"/>
                <w:kern w:val="0"/>
                <w:sz w:val="21"/>
                <w:szCs w:val="21"/>
              </w:rPr>
              <w:t>苏林雁等</w:t>
            </w:r>
            <w:r w:rsidR="008A22C9">
              <w:rPr>
                <w:color w:val="000000"/>
                <w:kern w:val="0"/>
                <w:sz w:val="21"/>
                <w:szCs w:val="21"/>
              </w:rPr>
              <w:t>(1998)</w:t>
            </w:r>
            <w:r w:rsidRPr="004F54A2">
              <w:rPr>
                <w:sz w:val="21"/>
                <w:szCs w:val="21"/>
              </w:rPr>
              <w:fldChar w:fldCharType="end"/>
            </w:r>
            <w:r w:rsidRPr="004F54A2">
              <w:rPr>
                <w:sz w:val="21"/>
                <w:szCs w:val="21"/>
              </w:rPr>
              <w:t>不提供题目。</w:t>
            </w:r>
          </w:p>
          <w:p w14:paraId="2EB0943F" w14:textId="0435EBDC"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NE.Ref.{5FF701DD-067B-4249-8114-E2076AB6B4E3}</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提供的抑郁维度男生跟女生的题目不一样。</w:t>
            </w:r>
          </w:p>
          <w:p w14:paraId="4733F5D9" w14:textId="675D18CD"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NE.Ref.{94BCA4A9-2D3B-440F-BD7F-91669EB08FB7}</w:instrText>
            </w:r>
            <w:r w:rsidRPr="004F54A2">
              <w:rPr>
                <w:sz w:val="21"/>
                <w:szCs w:val="21"/>
              </w:rPr>
              <w:fldChar w:fldCharType="separate"/>
            </w:r>
            <w:r w:rsidR="008A22C9">
              <w:rPr>
                <w:color w:val="000000"/>
                <w:kern w:val="0"/>
                <w:sz w:val="21"/>
                <w:szCs w:val="21"/>
              </w:rPr>
              <w:t>忻仁娥</w:t>
            </w:r>
            <w:r w:rsidR="008A22C9">
              <w:rPr>
                <w:color w:val="000000"/>
                <w:kern w:val="0"/>
                <w:sz w:val="21"/>
                <w:szCs w:val="21"/>
              </w:rPr>
              <w:t>(1994)</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NE.Ref.{0D94057A-9910-4ABE-BD6C-9D64E5940CED}</w:instrText>
            </w:r>
            <w:r w:rsidRPr="004F54A2">
              <w:rPr>
                <w:sz w:val="21"/>
                <w:szCs w:val="21"/>
              </w:rPr>
              <w:fldChar w:fldCharType="separate"/>
            </w:r>
            <w:r w:rsidR="008A22C9">
              <w:rPr>
                <w:color w:val="000000"/>
                <w:kern w:val="0"/>
                <w:sz w:val="21"/>
                <w:szCs w:val="21"/>
              </w:rPr>
              <w:t>Achenbach &amp; Edelbrock(1987)</w:t>
            </w:r>
            <w:r w:rsidRPr="004F54A2">
              <w:rPr>
                <w:sz w:val="21"/>
                <w:szCs w:val="21"/>
              </w:rPr>
              <w:fldChar w:fldCharType="end"/>
            </w:r>
            <w:r w:rsidRPr="004F54A2">
              <w:rPr>
                <w:sz w:val="21"/>
                <w:szCs w:val="21"/>
              </w:rPr>
              <w:t>未获取。</w:t>
            </w:r>
          </w:p>
          <w:p w14:paraId="2F6B722E" w14:textId="77777777" w:rsidR="0099272D" w:rsidRPr="004F54A2" w:rsidRDefault="0099272D" w:rsidP="00915F6E">
            <w:pPr>
              <w:spacing w:line="312" w:lineRule="auto"/>
              <w:rPr>
                <w:sz w:val="21"/>
                <w:szCs w:val="21"/>
              </w:rPr>
            </w:pPr>
          </w:p>
        </w:tc>
      </w:tr>
      <w:tr w:rsidR="0099272D" w:rsidRPr="004F54A2" w14:paraId="0E934D3E" w14:textId="77777777" w:rsidTr="005E57FC">
        <w:trPr>
          <w:trHeight w:val="1744"/>
          <w:jc w:val="center"/>
        </w:trPr>
        <w:tc>
          <w:tcPr>
            <w:tcW w:w="3828" w:type="dxa"/>
            <w:vAlign w:val="center"/>
          </w:tcPr>
          <w:p w14:paraId="7A08D1E9"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lastRenderedPageBreak/>
              <w:t>情绪与心境问卷</w:t>
            </w:r>
            <w:r w:rsidRPr="004F54A2">
              <w:rPr>
                <w:color w:val="000000"/>
                <w:sz w:val="21"/>
                <w:szCs w:val="21"/>
              </w:rPr>
              <w:t>(MFQ-C)</w:t>
            </w:r>
          </w:p>
        </w:tc>
        <w:tc>
          <w:tcPr>
            <w:tcW w:w="3119" w:type="dxa"/>
            <w:vAlign w:val="center"/>
          </w:tcPr>
          <w:p w14:paraId="3F69DC0B" w14:textId="595C73C9"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NE.Ref.{0411507B-3F56-4AD8-B1A0-9EDCE4B4C6B1}</w:instrText>
            </w:r>
            <w:r w:rsidRPr="004F54A2">
              <w:rPr>
                <w:sz w:val="21"/>
                <w:szCs w:val="21"/>
              </w:rPr>
              <w:fldChar w:fldCharType="separate"/>
            </w:r>
            <w:r w:rsidR="008A22C9">
              <w:rPr>
                <w:color w:val="000000"/>
                <w:kern w:val="0"/>
                <w:sz w:val="21"/>
                <w:szCs w:val="21"/>
              </w:rPr>
              <w:t>Wood et al.(1995)</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5B2B6A56" w14:textId="77777777" w:rsidR="0099272D" w:rsidRPr="004F54A2" w:rsidRDefault="0099272D" w:rsidP="00915F6E">
            <w:pPr>
              <w:spacing w:line="312" w:lineRule="auto"/>
              <w:jc w:val="center"/>
              <w:rPr>
                <w:sz w:val="21"/>
                <w:szCs w:val="21"/>
              </w:rPr>
            </w:pPr>
            <w:r w:rsidRPr="004F54A2">
              <w:rPr>
                <w:sz w:val="21"/>
                <w:szCs w:val="21"/>
              </w:rPr>
              <w:t>3</w:t>
            </w:r>
          </w:p>
        </w:tc>
        <w:tc>
          <w:tcPr>
            <w:tcW w:w="3566" w:type="dxa"/>
            <w:vAlign w:val="center"/>
          </w:tcPr>
          <w:p w14:paraId="2B9B4501" w14:textId="5AC282C1" w:rsidR="0099272D" w:rsidRPr="004F54A2" w:rsidRDefault="0099272D" w:rsidP="00915F6E">
            <w:pPr>
              <w:spacing w:line="312" w:lineRule="auto"/>
              <w:ind w:firstLineChars="350" w:firstLine="735"/>
              <w:rPr>
                <w:sz w:val="21"/>
                <w:szCs w:val="21"/>
              </w:rPr>
            </w:pPr>
            <w:r w:rsidRPr="004F54A2">
              <w:rPr>
                <w:sz w:val="21"/>
                <w:szCs w:val="21"/>
              </w:rPr>
              <w:fldChar w:fldCharType="begin"/>
            </w:r>
            <w:r w:rsidR="008A22C9">
              <w:rPr>
                <w:sz w:val="21"/>
                <w:szCs w:val="21"/>
              </w:rPr>
              <w:instrText xml:space="preserve"> ADDIN NE.Ref.{1DC56140-AFF4-40B8-B4A5-13DF0763CD49}</w:instrText>
            </w:r>
            <w:r w:rsidRPr="004F54A2">
              <w:rPr>
                <w:sz w:val="21"/>
                <w:szCs w:val="21"/>
              </w:rPr>
              <w:fldChar w:fldCharType="separate"/>
            </w:r>
            <w:r w:rsidR="008A22C9">
              <w:rPr>
                <w:color w:val="000000"/>
                <w:kern w:val="0"/>
                <w:sz w:val="21"/>
                <w:szCs w:val="21"/>
              </w:rPr>
              <w:t>曹枫林等</w:t>
            </w:r>
            <w:r w:rsidR="008A22C9">
              <w:rPr>
                <w:color w:val="000000"/>
                <w:kern w:val="0"/>
                <w:sz w:val="21"/>
                <w:szCs w:val="21"/>
              </w:rPr>
              <w:t>(2009)</w:t>
            </w:r>
            <w:r w:rsidRPr="004F54A2">
              <w:rPr>
                <w:sz w:val="21"/>
                <w:szCs w:val="21"/>
              </w:rPr>
              <w:fldChar w:fldCharType="end"/>
            </w:r>
            <w:r>
              <w:rPr>
                <w:sz w:val="21"/>
                <w:szCs w:val="21"/>
              </w:rPr>
              <w:t>33</w:t>
            </w:r>
            <w:r>
              <w:rPr>
                <w:rFonts w:hint="eastAsia"/>
                <w:sz w:val="21"/>
                <w:szCs w:val="21"/>
              </w:rPr>
              <w:t>题</w:t>
            </w:r>
          </w:p>
        </w:tc>
        <w:tc>
          <w:tcPr>
            <w:tcW w:w="3522" w:type="dxa"/>
          </w:tcPr>
          <w:p w14:paraId="7EB2F015" w14:textId="4B8CDB7C" w:rsidR="0099272D" w:rsidRPr="004F54A2" w:rsidRDefault="0099272D" w:rsidP="00915F6E">
            <w:pPr>
              <w:spacing w:line="312" w:lineRule="auto"/>
              <w:rPr>
                <w:color w:val="080000"/>
                <w:sz w:val="21"/>
                <w:szCs w:val="21"/>
              </w:rPr>
            </w:pPr>
            <w:r w:rsidRPr="004F54A2">
              <w:rPr>
                <w:sz w:val="21"/>
                <w:szCs w:val="21"/>
              </w:rPr>
              <w:fldChar w:fldCharType="begin"/>
            </w:r>
            <w:r w:rsidR="008A22C9">
              <w:rPr>
                <w:sz w:val="21"/>
                <w:szCs w:val="21"/>
              </w:rPr>
              <w:instrText xml:space="preserve"> ADDIN NE.Ref.{5947B1A3-5352-4FDC-BC20-64039D83A548}</w:instrText>
            </w:r>
            <w:r w:rsidRPr="004F54A2">
              <w:rPr>
                <w:sz w:val="21"/>
                <w:szCs w:val="21"/>
              </w:rPr>
              <w:fldChar w:fldCharType="separate"/>
            </w:r>
            <w:r w:rsidR="008A22C9">
              <w:rPr>
                <w:color w:val="000000"/>
                <w:kern w:val="0"/>
                <w:sz w:val="21"/>
                <w:szCs w:val="21"/>
              </w:rPr>
              <w:t>Wood et al.(1995)</w:t>
            </w:r>
            <w:r w:rsidRPr="004F54A2">
              <w:rPr>
                <w:sz w:val="21"/>
                <w:szCs w:val="21"/>
              </w:rPr>
              <w:fldChar w:fldCharType="end"/>
            </w:r>
            <w:r w:rsidRPr="004F54A2">
              <w:rPr>
                <w:color w:val="080000"/>
                <w:sz w:val="21"/>
                <w:szCs w:val="21"/>
              </w:rPr>
              <w:t>不提供题目。</w:t>
            </w:r>
          </w:p>
          <w:p w14:paraId="31B142BA" w14:textId="5AB499D9"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NE.Ref.{49DBAAC0-05D1-4CA7-9B4E-538DF0E29DF3}</w:instrText>
            </w:r>
            <w:r w:rsidRPr="004F54A2">
              <w:rPr>
                <w:sz w:val="21"/>
                <w:szCs w:val="21"/>
              </w:rPr>
              <w:fldChar w:fldCharType="separate"/>
            </w:r>
            <w:r w:rsidR="008A22C9">
              <w:rPr>
                <w:color w:val="000000"/>
                <w:kern w:val="0"/>
                <w:sz w:val="21"/>
                <w:szCs w:val="21"/>
              </w:rPr>
              <w:t>曹枫林等</w:t>
            </w:r>
            <w:r w:rsidR="008A22C9">
              <w:rPr>
                <w:color w:val="000000"/>
                <w:kern w:val="0"/>
                <w:sz w:val="21"/>
                <w:szCs w:val="21"/>
              </w:rPr>
              <w:t>(2009)</w:t>
            </w:r>
            <w:r w:rsidRPr="004F54A2">
              <w:rPr>
                <w:sz w:val="21"/>
                <w:szCs w:val="21"/>
              </w:rPr>
              <w:fldChar w:fldCharType="end"/>
            </w:r>
            <w:r w:rsidRPr="004F54A2">
              <w:rPr>
                <w:sz w:val="21"/>
                <w:szCs w:val="21"/>
              </w:rPr>
              <w:t>叫做情绪问卷</w:t>
            </w:r>
            <w:r w:rsidRPr="004F54A2">
              <w:rPr>
                <w:sz w:val="21"/>
                <w:szCs w:val="21"/>
              </w:rPr>
              <w:t>MFQ</w:t>
            </w:r>
            <w:r w:rsidRPr="004F54A2">
              <w:rPr>
                <w:sz w:val="21"/>
                <w:szCs w:val="21"/>
              </w:rPr>
              <w:t>没有</w:t>
            </w:r>
            <w:r w:rsidRPr="004F54A2">
              <w:rPr>
                <w:sz w:val="21"/>
                <w:szCs w:val="21"/>
              </w:rPr>
              <w:t>c</w:t>
            </w:r>
            <w:r w:rsidRPr="004F54A2">
              <w:rPr>
                <w:sz w:val="21"/>
                <w:szCs w:val="21"/>
              </w:rPr>
              <w:t>但是应该与</w:t>
            </w:r>
            <w:r w:rsidRPr="004F54A2">
              <w:rPr>
                <w:sz w:val="21"/>
                <w:szCs w:val="21"/>
              </w:rPr>
              <w:t>MFQ-C</w:t>
            </w:r>
            <w:r w:rsidRPr="004F54A2">
              <w:rPr>
                <w:sz w:val="21"/>
                <w:szCs w:val="21"/>
              </w:rPr>
              <w:t>是同款。</w:t>
            </w:r>
          </w:p>
          <w:p w14:paraId="78599F07" w14:textId="77777777" w:rsidR="0099272D" w:rsidRPr="004F54A2" w:rsidRDefault="0099272D" w:rsidP="00915F6E">
            <w:pPr>
              <w:spacing w:line="312" w:lineRule="auto"/>
              <w:rPr>
                <w:sz w:val="21"/>
                <w:szCs w:val="21"/>
              </w:rPr>
            </w:pPr>
          </w:p>
          <w:p w14:paraId="2136B7FF" w14:textId="77777777" w:rsidR="0099272D" w:rsidRPr="004F54A2" w:rsidRDefault="0099272D" w:rsidP="00915F6E">
            <w:pPr>
              <w:spacing w:line="312" w:lineRule="auto"/>
              <w:rPr>
                <w:color w:val="080000"/>
                <w:sz w:val="21"/>
                <w:szCs w:val="21"/>
              </w:rPr>
            </w:pPr>
          </w:p>
          <w:p w14:paraId="4B3D6D34" w14:textId="77777777" w:rsidR="0099272D" w:rsidRPr="004F54A2" w:rsidRDefault="0099272D" w:rsidP="00915F6E">
            <w:pPr>
              <w:spacing w:line="312" w:lineRule="auto"/>
              <w:rPr>
                <w:sz w:val="21"/>
                <w:szCs w:val="21"/>
              </w:rPr>
            </w:pPr>
          </w:p>
        </w:tc>
      </w:tr>
      <w:tr w:rsidR="0099272D" w:rsidRPr="004F54A2" w14:paraId="56501F38" w14:textId="77777777" w:rsidTr="005E57FC">
        <w:trPr>
          <w:jc w:val="center"/>
        </w:trPr>
        <w:tc>
          <w:tcPr>
            <w:tcW w:w="3828" w:type="dxa"/>
            <w:vAlign w:val="center"/>
          </w:tcPr>
          <w:p w14:paraId="440705D6"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t>中学生抑郁量表</w:t>
            </w:r>
            <w:r w:rsidRPr="004F54A2">
              <w:rPr>
                <w:color w:val="000000"/>
                <w:sz w:val="21"/>
                <w:szCs w:val="21"/>
              </w:rPr>
              <w:t>(CSSSDS)</w:t>
            </w:r>
          </w:p>
        </w:tc>
        <w:tc>
          <w:tcPr>
            <w:tcW w:w="3119" w:type="dxa"/>
            <w:vAlign w:val="center"/>
          </w:tcPr>
          <w:p w14:paraId="5C77B310" w14:textId="7E39D95F"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NE.Ref.{57E0935F-D69C-4276-9ED4-9A238DFE6356}</w:instrText>
            </w:r>
            <w:r w:rsidRPr="004F54A2">
              <w:rPr>
                <w:sz w:val="21"/>
                <w:szCs w:val="21"/>
              </w:rPr>
              <w:fldChar w:fldCharType="separate"/>
            </w:r>
            <w:r w:rsidR="008A22C9">
              <w:rPr>
                <w:color w:val="000000"/>
                <w:kern w:val="0"/>
                <w:sz w:val="21"/>
                <w:szCs w:val="21"/>
              </w:rPr>
              <w:t>王极盛等</w:t>
            </w:r>
            <w:r w:rsidR="008A22C9">
              <w:rPr>
                <w:color w:val="000000"/>
                <w:kern w:val="0"/>
                <w:sz w:val="21"/>
                <w:szCs w:val="21"/>
              </w:rPr>
              <w:t>(1997)</w:t>
            </w:r>
            <w:r w:rsidRPr="004F54A2">
              <w:rPr>
                <w:sz w:val="21"/>
                <w:szCs w:val="21"/>
              </w:rPr>
              <w:fldChar w:fldCharType="end"/>
            </w:r>
            <w:r w:rsidRPr="004F54A2">
              <w:rPr>
                <w:sz w:val="21"/>
                <w:szCs w:val="21"/>
              </w:rPr>
              <w:t>2</w:t>
            </w:r>
            <w:r w:rsidRPr="004F54A2">
              <w:rPr>
                <w:sz w:val="21"/>
                <w:szCs w:val="21"/>
              </w:rPr>
              <w:t>篇</w:t>
            </w:r>
          </w:p>
        </w:tc>
        <w:tc>
          <w:tcPr>
            <w:tcW w:w="2126" w:type="dxa"/>
            <w:vAlign w:val="center"/>
          </w:tcPr>
          <w:p w14:paraId="771D6239" w14:textId="77777777" w:rsidR="0099272D" w:rsidRPr="004F54A2" w:rsidRDefault="0099272D" w:rsidP="00915F6E">
            <w:pPr>
              <w:spacing w:line="312" w:lineRule="auto"/>
              <w:jc w:val="center"/>
              <w:rPr>
                <w:sz w:val="21"/>
                <w:szCs w:val="21"/>
              </w:rPr>
            </w:pPr>
            <w:r w:rsidRPr="004F54A2">
              <w:rPr>
                <w:sz w:val="21"/>
                <w:szCs w:val="21"/>
              </w:rPr>
              <w:t>3</w:t>
            </w:r>
          </w:p>
        </w:tc>
        <w:tc>
          <w:tcPr>
            <w:tcW w:w="3566" w:type="dxa"/>
            <w:vAlign w:val="center"/>
          </w:tcPr>
          <w:p w14:paraId="3D4E16C0" w14:textId="0FF2EFA2" w:rsidR="0099272D" w:rsidRPr="004F54A2" w:rsidRDefault="0099272D" w:rsidP="00915F6E">
            <w:pPr>
              <w:spacing w:line="312" w:lineRule="auto"/>
              <w:ind w:firstLineChars="300" w:firstLine="630"/>
              <w:rPr>
                <w:sz w:val="21"/>
                <w:szCs w:val="21"/>
              </w:rPr>
            </w:pPr>
            <w:r w:rsidRPr="004F54A2">
              <w:rPr>
                <w:sz w:val="21"/>
                <w:szCs w:val="21"/>
              </w:rPr>
              <w:t xml:space="preserve">  </w:t>
            </w:r>
            <w:r w:rsidRPr="004F54A2">
              <w:rPr>
                <w:sz w:val="21"/>
                <w:szCs w:val="21"/>
              </w:rPr>
              <w:fldChar w:fldCharType="begin"/>
            </w:r>
            <w:r w:rsidR="008A22C9">
              <w:rPr>
                <w:sz w:val="21"/>
                <w:szCs w:val="21"/>
              </w:rPr>
              <w:instrText xml:space="preserve"> ADDIN NE.Ref.{67E97E91-A6CE-48FB-8E43-AA4569FE27B7}</w:instrText>
            </w:r>
            <w:r w:rsidRPr="004F54A2">
              <w:rPr>
                <w:sz w:val="21"/>
                <w:szCs w:val="21"/>
              </w:rPr>
              <w:fldChar w:fldCharType="separate"/>
            </w:r>
            <w:r w:rsidR="008A22C9">
              <w:rPr>
                <w:color w:val="000000"/>
                <w:kern w:val="0"/>
                <w:sz w:val="21"/>
                <w:szCs w:val="21"/>
              </w:rPr>
              <w:t>王极盛</w:t>
            </w:r>
            <w:r w:rsidR="008A22C9">
              <w:rPr>
                <w:color w:val="000000"/>
                <w:kern w:val="0"/>
                <w:sz w:val="21"/>
                <w:szCs w:val="21"/>
              </w:rPr>
              <w:t>(1998)</w:t>
            </w:r>
            <w:r w:rsidRPr="004F54A2">
              <w:rPr>
                <w:sz w:val="21"/>
                <w:szCs w:val="21"/>
              </w:rPr>
              <w:fldChar w:fldCharType="end"/>
            </w:r>
            <w:r>
              <w:rPr>
                <w:sz w:val="21"/>
                <w:szCs w:val="21"/>
              </w:rPr>
              <w:t>20</w:t>
            </w:r>
            <w:r>
              <w:rPr>
                <w:rFonts w:hint="eastAsia"/>
                <w:sz w:val="21"/>
                <w:szCs w:val="21"/>
              </w:rPr>
              <w:t>题</w:t>
            </w:r>
          </w:p>
        </w:tc>
        <w:tc>
          <w:tcPr>
            <w:tcW w:w="3522" w:type="dxa"/>
          </w:tcPr>
          <w:p w14:paraId="77CB88E8" w14:textId="265CD1DC"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NE.Ref.{47CC96C7-6618-452A-866E-AE9D0FB3FD40}</w:instrText>
            </w:r>
            <w:r w:rsidRPr="004F54A2">
              <w:rPr>
                <w:sz w:val="21"/>
                <w:szCs w:val="21"/>
              </w:rPr>
              <w:fldChar w:fldCharType="separate"/>
            </w:r>
            <w:r w:rsidR="008A22C9">
              <w:rPr>
                <w:color w:val="000000"/>
                <w:kern w:val="0"/>
                <w:sz w:val="21"/>
                <w:szCs w:val="21"/>
              </w:rPr>
              <w:t>王极盛等</w:t>
            </w:r>
            <w:r w:rsidR="008A22C9">
              <w:rPr>
                <w:color w:val="000000"/>
                <w:kern w:val="0"/>
                <w:sz w:val="21"/>
                <w:szCs w:val="21"/>
              </w:rPr>
              <w:t>(1997)</w:t>
            </w:r>
            <w:r w:rsidRPr="004F54A2">
              <w:rPr>
                <w:sz w:val="21"/>
                <w:szCs w:val="21"/>
              </w:rPr>
              <w:fldChar w:fldCharType="end"/>
            </w:r>
            <w:r w:rsidRPr="004F54A2">
              <w:rPr>
                <w:sz w:val="21"/>
                <w:szCs w:val="21"/>
              </w:rPr>
              <w:t>不提供题目。</w:t>
            </w:r>
          </w:p>
        </w:tc>
      </w:tr>
      <w:tr w:rsidR="0099272D" w:rsidRPr="004F54A2" w14:paraId="21ABCAD5" w14:textId="77777777" w:rsidTr="005E57FC">
        <w:trPr>
          <w:jc w:val="center"/>
        </w:trPr>
        <w:tc>
          <w:tcPr>
            <w:tcW w:w="3828" w:type="dxa"/>
            <w:vAlign w:val="center"/>
          </w:tcPr>
          <w:p w14:paraId="5ACA99C2"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流调中心抑郁量表</w:t>
            </w:r>
            <w:r>
              <w:rPr>
                <w:rFonts w:hint="eastAsia"/>
                <w:color w:val="0D0D0D" w:themeColor="text1" w:themeTint="F2"/>
                <w:sz w:val="21"/>
                <w:szCs w:val="21"/>
              </w:rPr>
              <w:t>儿童版（</w:t>
            </w:r>
            <w:r w:rsidRPr="004F54A2">
              <w:rPr>
                <w:color w:val="0D0D0D" w:themeColor="text1" w:themeTint="F2"/>
                <w:sz w:val="21"/>
                <w:szCs w:val="21"/>
              </w:rPr>
              <w:t>CES-D</w:t>
            </w:r>
            <w:r>
              <w:rPr>
                <w:color w:val="0D0D0D" w:themeColor="text1" w:themeTint="F2"/>
                <w:sz w:val="21"/>
                <w:szCs w:val="21"/>
              </w:rPr>
              <w:t>-</w:t>
            </w:r>
            <w:r w:rsidRPr="004F54A2">
              <w:rPr>
                <w:color w:val="0D0D0D" w:themeColor="text1" w:themeTint="F2"/>
                <w:sz w:val="21"/>
                <w:szCs w:val="21"/>
              </w:rPr>
              <w:t>C</w:t>
            </w:r>
            <w:r>
              <w:rPr>
                <w:rFonts w:hint="eastAsia"/>
                <w:color w:val="0D0D0D" w:themeColor="text1" w:themeTint="F2"/>
                <w:sz w:val="21"/>
                <w:szCs w:val="21"/>
              </w:rPr>
              <w:t>）</w:t>
            </w:r>
          </w:p>
        </w:tc>
        <w:tc>
          <w:tcPr>
            <w:tcW w:w="3119" w:type="dxa"/>
            <w:vAlign w:val="center"/>
          </w:tcPr>
          <w:p w14:paraId="29798F54" w14:textId="3DC28F9F"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NE.Ref.{A714ED55-2075-4A6E-8717-EFF23BCE8B1E}</w:instrText>
            </w:r>
            <w:r w:rsidRPr="004F54A2">
              <w:rPr>
                <w:sz w:val="21"/>
                <w:szCs w:val="21"/>
              </w:rPr>
              <w:fldChar w:fldCharType="separate"/>
            </w:r>
            <w:r w:rsidR="008A22C9">
              <w:rPr>
                <w:color w:val="000000"/>
                <w:kern w:val="0"/>
                <w:sz w:val="21"/>
                <w:szCs w:val="21"/>
              </w:rPr>
              <w:t>William Li et al.(2010)</w:t>
            </w:r>
            <w:r w:rsidRPr="004F54A2">
              <w:rPr>
                <w:sz w:val="21"/>
                <w:szCs w:val="21"/>
              </w:rPr>
              <w:fldChar w:fldCharType="end"/>
            </w:r>
          </w:p>
        </w:tc>
        <w:tc>
          <w:tcPr>
            <w:tcW w:w="2126" w:type="dxa"/>
            <w:vAlign w:val="center"/>
          </w:tcPr>
          <w:p w14:paraId="377C59EA" w14:textId="77777777" w:rsidR="0099272D" w:rsidRPr="004F54A2" w:rsidRDefault="0099272D" w:rsidP="00915F6E">
            <w:pPr>
              <w:spacing w:line="312" w:lineRule="auto"/>
              <w:jc w:val="center"/>
              <w:rPr>
                <w:sz w:val="21"/>
                <w:szCs w:val="21"/>
              </w:rPr>
            </w:pPr>
            <w:r w:rsidRPr="004F54A2">
              <w:rPr>
                <w:sz w:val="21"/>
                <w:szCs w:val="21"/>
              </w:rPr>
              <w:t>2</w:t>
            </w:r>
          </w:p>
        </w:tc>
        <w:tc>
          <w:tcPr>
            <w:tcW w:w="3566" w:type="dxa"/>
            <w:vAlign w:val="center"/>
          </w:tcPr>
          <w:p w14:paraId="38923C07" w14:textId="6EF6C7C9" w:rsidR="0099272D" w:rsidRPr="004F54A2" w:rsidRDefault="0099272D" w:rsidP="00915F6E">
            <w:pPr>
              <w:spacing w:line="312" w:lineRule="auto"/>
              <w:ind w:firstLineChars="300" w:firstLine="630"/>
              <w:rPr>
                <w:sz w:val="21"/>
                <w:szCs w:val="21"/>
              </w:rPr>
            </w:pPr>
            <w:r w:rsidRPr="004F54A2">
              <w:rPr>
                <w:sz w:val="21"/>
                <w:szCs w:val="21"/>
              </w:rPr>
              <w:fldChar w:fldCharType="begin"/>
            </w:r>
            <w:r w:rsidR="008A22C9">
              <w:rPr>
                <w:sz w:val="21"/>
                <w:szCs w:val="21"/>
              </w:rPr>
              <w:instrText xml:space="preserve"> ADDIN NE.Ref.{DFAAE83B-8056-48EA-A2BA-E30057070FCC}</w:instrText>
            </w:r>
            <w:r w:rsidRPr="004F54A2">
              <w:rPr>
                <w:sz w:val="21"/>
                <w:szCs w:val="21"/>
              </w:rPr>
              <w:fldChar w:fldCharType="separate"/>
            </w:r>
            <w:r w:rsidR="008A22C9">
              <w:rPr>
                <w:color w:val="000000"/>
                <w:kern w:val="0"/>
                <w:sz w:val="21"/>
                <w:szCs w:val="21"/>
              </w:rPr>
              <w:t>William Li et al.(2010)</w:t>
            </w:r>
            <w:r w:rsidRPr="004F54A2">
              <w:rPr>
                <w:sz w:val="21"/>
                <w:szCs w:val="21"/>
              </w:rPr>
              <w:fldChar w:fldCharType="end"/>
            </w:r>
            <w:r>
              <w:rPr>
                <w:sz w:val="21"/>
                <w:szCs w:val="21"/>
              </w:rPr>
              <w:t>20</w:t>
            </w:r>
            <w:r>
              <w:rPr>
                <w:rFonts w:hint="eastAsia"/>
                <w:sz w:val="21"/>
                <w:szCs w:val="21"/>
              </w:rPr>
              <w:t>题</w:t>
            </w:r>
          </w:p>
        </w:tc>
        <w:tc>
          <w:tcPr>
            <w:tcW w:w="3522" w:type="dxa"/>
          </w:tcPr>
          <w:p w14:paraId="5D15A019" w14:textId="77777777" w:rsidR="0099272D" w:rsidRPr="004F54A2" w:rsidRDefault="0099272D" w:rsidP="00915F6E">
            <w:pPr>
              <w:spacing w:line="312" w:lineRule="auto"/>
              <w:rPr>
                <w:sz w:val="21"/>
                <w:szCs w:val="21"/>
              </w:rPr>
            </w:pPr>
          </w:p>
        </w:tc>
      </w:tr>
      <w:tr w:rsidR="0099272D" w:rsidRPr="004F54A2" w14:paraId="06D33C36" w14:textId="77777777" w:rsidTr="005E57FC">
        <w:trPr>
          <w:jc w:val="center"/>
        </w:trPr>
        <w:tc>
          <w:tcPr>
            <w:tcW w:w="3828" w:type="dxa"/>
            <w:vAlign w:val="center"/>
          </w:tcPr>
          <w:p w14:paraId="5691087F" w14:textId="77777777" w:rsidR="0099272D" w:rsidRPr="004F54A2" w:rsidRDefault="0099272D" w:rsidP="00915F6E">
            <w:pPr>
              <w:spacing w:line="312" w:lineRule="auto"/>
              <w:rPr>
                <w:color w:val="0D0D0D" w:themeColor="text1" w:themeTint="F2"/>
                <w:sz w:val="21"/>
                <w:szCs w:val="21"/>
              </w:rPr>
            </w:pPr>
            <w:r w:rsidRPr="004F54A2">
              <w:rPr>
                <w:sz w:val="21"/>
                <w:szCs w:val="21"/>
              </w:rPr>
              <w:t>青少年抑郁量表（</w:t>
            </w:r>
            <w:r w:rsidRPr="004F54A2">
              <w:rPr>
                <w:sz w:val="21"/>
                <w:szCs w:val="21"/>
              </w:rPr>
              <w:t>ADI</w:t>
            </w:r>
            <w:r w:rsidRPr="004F54A2">
              <w:rPr>
                <w:sz w:val="21"/>
                <w:szCs w:val="21"/>
              </w:rPr>
              <w:t>）</w:t>
            </w:r>
          </w:p>
        </w:tc>
        <w:tc>
          <w:tcPr>
            <w:tcW w:w="3119" w:type="dxa"/>
            <w:vAlign w:val="center"/>
          </w:tcPr>
          <w:p w14:paraId="14FFD60B" w14:textId="7355C424"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NE.Ref.{10D90AB8-C7C7-4F42-8839-C1B38DDD2D92}</w:instrText>
            </w:r>
            <w:r w:rsidRPr="004F54A2">
              <w:rPr>
                <w:sz w:val="21"/>
                <w:szCs w:val="21"/>
              </w:rPr>
              <w:fldChar w:fldCharType="separate"/>
            </w:r>
            <w:r w:rsidR="008A22C9">
              <w:rPr>
                <w:color w:val="000000"/>
                <w:kern w:val="0"/>
                <w:sz w:val="21"/>
                <w:szCs w:val="21"/>
              </w:rPr>
              <w:t>Huang &amp; Hsu(2003)</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35C318AC"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18964C90" w14:textId="7142959E" w:rsidR="0099272D" w:rsidRPr="004F54A2" w:rsidRDefault="0099272D" w:rsidP="00915F6E">
            <w:pPr>
              <w:spacing w:line="312" w:lineRule="auto"/>
              <w:ind w:firstLineChars="400" w:firstLine="840"/>
              <w:rPr>
                <w:sz w:val="21"/>
                <w:szCs w:val="21"/>
              </w:rPr>
            </w:pPr>
            <w:r w:rsidRPr="004F54A2">
              <w:rPr>
                <w:color w:val="000000"/>
                <w:sz w:val="21"/>
                <w:szCs w:val="21"/>
              </w:rPr>
              <w:fldChar w:fldCharType="begin"/>
            </w:r>
            <w:r w:rsidR="008A22C9">
              <w:rPr>
                <w:color w:val="000000"/>
                <w:sz w:val="21"/>
                <w:szCs w:val="21"/>
              </w:rPr>
              <w:instrText xml:space="preserve"> ADDIN NE.Ref.{35AE1CE1-A295-4FD5-B49C-221FF090E8E5}</w:instrText>
            </w:r>
            <w:r w:rsidRPr="004F54A2">
              <w:rPr>
                <w:color w:val="000000"/>
                <w:sz w:val="21"/>
                <w:szCs w:val="21"/>
              </w:rPr>
              <w:fldChar w:fldCharType="separate"/>
            </w:r>
            <w:r w:rsidR="008A22C9">
              <w:rPr>
                <w:color w:val="000000"/>
                <w:kern w:val="0"/>
                <w:sz w:val="21"/>
                <w:szCs w:val="21"/>
              </w:rPr>
              <w:t>楊雅惠</w:t>
            </w:r>
            <w:r w:rsidR="008A22C9">
              <w:rPr>
                <w:color w:val="000000"/>
                <w:kern w:val="0"/>
                <w:sz w:val="21"/>
                <w:szCs w:val="21"/>
              </w:rPr>
              <w:t>(2003)</w:t>
            </w:r>
            <w:r w:rsidRPr="004F54A2">
              <w:rPr>
                <w:color w:val="000000"/>
                <w:sz w:val="21"/>
                <w:szCs w:val="21"/>
              </w:rPr>
              <w:fldChar w:fldCharType="end"/>
            </w:r>
            <w:r>
              <w:rPr>
                <w:color w:val="000000"/>
                <w:sz w:val="21"/>
                <w:szCs w:val="21"/>
              </w:rPr>
              <w:t>31</w:t>
            </w:r>
            <w:r>
              <w:rPr>
                <w:rFonts w:hint="eastAsia"/>
                <w:color w:val="000000"/>
                <w:sz w:val="21"/>
                <w:szCs w:val="21"/>
              </w:rPr>
              <w:t>题</w:t>
            </w:r>
          </w:p>
        </w:tc>
        <w:tc>
          <w:tcPr>
            <w:tcW w:w="3522" w:type="dxa"/>
          </w:tcPr>
          <w:p w14:paraId="5903EE21" w14:textId="76AE1113"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NE.Ref.{F1A8769E-E4DB-40BE-82DD-A406E396D423}</w:instrText>
            </w:r>
            <w:r w:rsidRPr="004F54A2">
              <w:rPr>
                <w:sz w:val="21"/>
                <w:szCs w:val="21"/>
              </w:rPr>
              <w:fldChar w:fldCharType="separate"/>
            </w:r>
            <w:r w:rsidR="008A22C9">
              <w:rPr>
                <w:color w:val="000000"/>
                <w:kern w:val="0"/>
                <w:sz w:val="21"/>
                <w:szCs w:val="21"/>
              </w:rPr>
              <w:t>Huang &amp; Hsu(2003)</w:t>
            </w:r>
            <w:r w:rsidRPr="004F54A2">
              <w:rPr>
                <w:sz w:val="21"/>
                <w:szCs w:val="21"/>
              </w:rPr>
              <w:fldChar w:fldCharType="end"/>
            </w:r>
            <w:r w:rsidRPr="004F54A2">
              <w:rPr>
                <w:sz w:val="21"/>
                <w:szCs w:val="21"/>
              </w:rPr>
              <w:t>未获得</w:t>
            </w:r>
          </w:p>
        </w:tc>
      </w:tr>
      <w:tr w:rsidR="0099272D" w:rsidRPr="004F54A2" w14:paraId="16990AC6" w14:textId="77777777" w:rsidTr="005E57FC">
        <w:trPr>
          <w:jc w:val="center"/>
        </w:trPr>
        <w:tc>
          <w:tcPr>
            <w:tcW w:w="3828" w:type="dxa"/>
            <w:vAlign w:val="center"/>
          </w:tcPr>
          <w:p w14:paraId="70B99D62" w14:textId="77777777" w:rsidR="0099272D" w:rsidRPr="004F54A2" w:rsidRDefault="0099272D" w:rsidP="00915F6E">
            <w:pPr>
              <w:spacing w:line="312" w:lineRule="auto"/>
              <w:rPr>
                <w:sz w:val="21"/>
                <w:szCs w:val="21"/>
              </w:rPr>
            </w:pPr>
            <w:r w:rsidRPr="004F54A2">
              <w:rPr>
                <w:color w:val="000000"/>
                <w:sz w:val="21"/>
                <w:szCs w:val="21"/>
              </w:rPr>
              <w:t>简明症状评定量表</w:t>
            </w:r>
            <w:r w:rsidRPr="004F54A2">
              <w:rPr>
                <w:color w:val="000000"/>
                <w:sz w:val="21"/>
                <w:szCs w:val="21"/>
              </w:rPr>
              <w:t>(BSRS-5)</w:t>
            </w:r>
          </w:p>
        </w:tc>
        <w:tc>
          <w:tcPr>
            <w:tcW w:w="3119" w:type="dxa"/>
            <w:vAlign w:val="center"/>
          </w:tcPr>
          <w:p w14:paraId="1BD7BA88" w14:textId="7B0783BC"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NE.Ref.{6E3BB8BE-2831-4C6C-9526-052737D36C7B}</w:instrText>
            </w:r>
            <w:r w:rsidRPr="004F54A2">
              <w:rPr>
                <w:sz w:val="21"/>
                <w:szCs w:val="21"/>
              </w:rPr>
              <w:fldChar w:fldCharType="separate"/>
            </w:r>
            <w:r w:rsidR="008A22C9">
              <w:rPr>
                <w:color w:val="000000"/>
                <w:kern w:val="0"/>
                <w:sz w:val="21"/>
                <w:szCs w:val="21"/>
              </w:rPr>
              <w:t>Lee et al.(1990)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3E1BA5AF"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45AFFFD8" w14:textId="0A756742" w:rsidR="0099272D" w:rsidRPr="004F54A2" w:rsidRDefault="0099272D" w:rsidP="00915F6E">
            <w:pPr>
              <w:spacing w:line="312" w:lineRule="auto"/>
              <w:ind w:firstLineChars="400" w:firstLine="840"/>
              <w:rPr>
                <w:color w:val="000000"/>
                <w:sz w:val="21"/>
                <w:szCs w:val="21"/>
              </w:rPr>
            </w:pPr>
            <w:r w:rsidRPr="004F54A2">
              <w:rPr>
                <w:sz w:val="21"/>
                <w:szCs w:val="21"/>
              </w:rPr>
              <w:fldChar w:fldCharType="begin"/>
            </w:r>
            <w:r w:rsidR="008A22C9">
              <w:rPr>
                <w:sz w:val="21"/>
                <w:szCs w:val="21"/>
              </w:rPr>
              <w:instrText xml:space="preserve"> ADDIN NE.Ref.{472AD035-BEA4-47DB-A251-B4B2651307ED}</w:instrText>
            </w:r>
            <w:r w:rsidRPr="004F54A2">
              <w:rPr>
                <w:sz w:val="21"/>
                <w:szCs w:val="21"/>
              </w:rPr>
              <w:fldChar w:fldCharType="separate"/>
            </w:r>
            <w:r w:rsidR="008A22C9">
              <w:rPr>
                <w:color w:val="000000"/>
                <w:kern w:val="0"/>
                <w:sz w:val="21"/>
                <w:szCs w:val="21"/>
              </w:rPr>
              <w:t>Lee et al.(1990)</w:t>
            </w:r>
            <w:r w:rsidRPr="004F54A2">
              <w:rPr>
                <w:sz w:val="21"/>
                <w:szCs w:val="21"/>
              </w:rPr>
              <w:fldChar w:fldCharType="end"/>
            </w:r>
            <w:r>
              <w:rPr>
                <w:sz w:val="21"/>
                <w:szCs w:val="21"/>
              </w:rPr>
              <w:t>7</w:t>
            </w:r>
            <w:r>
              <w:rPr>
                <w:rFonts w:hint="eastAsia"/>
                <w:sz w:val="21"/>
                <w:szCs w:val="21"/>
              </w:rPr>
              <w:t>题</w:t>
            </w:r>
          </w:p>
        </w:tc>
        <w:tc>
          <w:tcPr>
            <w:tcW w:w="3522" w:type="dxa"/>
          </w:tcPr>
          <w:p w14:paraId="0BF6D012" w14:textId="77777777" w:rsidR="0099272D" w:rsidRPr="004F54A2" w:rsidRDefault="0099272D" w:rsidP="00915F6E">
            <w:pPr>
              <w:spacing w:line="312" w:lineRule="auto"/>
              <w:rPr>
                <w:sz w:val="21"/>
                <w:szCs w:val="21"/>
              </w:rPr>
            </w:pPr>
          </w:p>
        </w:tc>
      </w:tr>
      <w:tr w:rsidR="0099272D" w:rsidRPr="004F54A2" w14:paraId="4474A350" w14:textId="77777777" w:rsidTr="005E57FC">
        <w:trPr>
          <w:jc w:val="center"/>
        </w:trPr>
        <w:tc>
          <w:tcPr>
            <w:tcW w:w="3828" w:type="dxa"/>
            <w:vAlign w:val="center"/>
          </w:tcPr>
          <w:p w14:paraId="083F054E" w14:textId="77777777" w:rsidR="0099272D" w:rsidRPr="004F54A2" w:rsidRDefault="0099272D" w:rsidP="00915F6E">
            <w:pPr>
              <w:spacing w:line="312" w:lineRule="auto"/>
              <w:rPr>
                <w:color w:val="0D0D0D" w:themeColor="text1" w:themeTint="F2"/>
                <w:sz w:val="21"/>
                <w:szCs w:val="21"/>
              </w:rPr>
            </w:pPr>
            <w:r w:rsidRPr="00CC7BD9">
              <w:rPr>
                <w:rFonts w:hint="eastAsia"/>
                <w:color w:val="0D0D0D" w:themeColor="text1" w:themeTint="F2"/>
                <w:sz w:val="21"/>
                <w:szCs w:val="21"/>
              </w:rPr>
              <w:t>简</w:t>
            </w:r>
            <w:r w:rsidRPr="00CC7BD9">
              <w:rPr>
                <w:color w:val="0D0D0D" w:themeColor="text1" w:themeTint="F2"/>
                <w:sz w:val="21"/>
                <w:szCs w:val="21"/>
              </w:rPr>
              <w:t xml:space="preserve"> </w:t>
            </w:r>
            <w:r w:rsidRPr="00CC7BD9">
              <w:rPr>
                <w:color w:val="0D0D0D" w:themeColor="text1" w:themeTint="F2"/>
                <w:sz w:val="21"/>
                <w:szCs w:val="21"/>
              </w:rPr>
              <w:t>版</w:t>
            </w:r>
            <w:r w:rsidRPr="00CC7BD9">
              <w:rPr>
                <w:color w:val="0D0D0D" w:themeColor="text1" w:themeTint="F2"/>
                <w:sz w:val="21"/>
                <w:szCs w:val="21"/>
              </w:rPr>
              <w:t xml:space="preserve"> </w:t>
            </w:r>
            <w:r w:rsidRPr="00CC7BD9">
              <w:rPr>
                <w:color w:val="0D0D0D" w:themeColor="text1" w:themeTint="F2"/>
                <w:sz w:val="21"/>
                <w:szCs w:val="21"/>
              </w:rPr>
              <w:t>流</w:t>
            </w:r>
            <w:r w:rsidRPr="00CC7BD9">
              <w:rPr>
                <w:color w:val="0D0D0D" w:themeColor="text1" w:themeTint="F2"/>
                <w:sz w:val="21"/>
                <w:szCs w:val="21"/>
              </w:rPr>
              <w:t xml:space="preserve"> </w:t>
            </w:r>
            <w:r w:rsidRPr="00CC7BD9">
              <w:rPr>
                <w:color w:val="0D0D0D" w:themeColor="text1" w:themeTint="F2"/>
                <w:sz w:val="21"/>
                <w:szCs w:val="21"/>
              </w:rPr>
              <w:t>调</w:t>
            </w:r>
            <w:r w:rsidRPr="00CC7BD9">
              <w:rPr>
                <w:color w:val="0D0D0D" w:themeColor="text1" w:themeTint="F2"/>
                <w:sz w:val="21"/>
                <w:szCs w:val="21"/>
              </w:rPr>
              <w:t xml:space="preserve"> </w:t>
            </w:r>
            <w:r w:rsidRPr="00CC7BD9">
              <w:rPr>
                <w:color w:val="0D0D0D" w:themeColor="text1" w:themeTint="F2"/>
                <w:sz w:val="21"/>
                <w:szCs w:val="21"/>
              </w:rPr>
              <w:t>中</w:t>
            </w:r>
            <w:r w:rsidRPr="00CC7BD9">
              <w:rPr>
                <w:color w:val="0D0D0D" w:themeColor="text1" w:themeTint="F2"/>
                <w:sz w:val="21"/>
                <w:szCs w:val="21"/>
              </w:rPr>
              <w:t xml:space="preserve"> </w:t>
            </w:r>
            <w:r w:rsidRPr="00CC7BD9">
              <w:rPr>
                <w:color w:val="0D0D0D" w:themeColor="text1" w:themeTint="F2"/>
                <w:sz w:val="21"/>
                <w:szCs w:val="21"/>
              </w:rPr>
              <w:t>心</w:t>
            </w:r>
            <w:r w:rsidRPr="00CC7BD9">
              <w:rPr>
                <w:color w:val="0D0D0D" w:themeColor="text1" w:themeTint="F2"/>
                <w:sz w:val="21"/>
                <w:szCs w:val="21"/>
              </w:rPr>
              <w:t xml:space="preserve"> </w:t>
            </w:r>
            <w:r w:rsidRPr="00CC7BD9">
              <w:rPr>
                <w:color w:val="0D0D0D" w:themeColor="text1" w:themeTint="F2"/>
                <w:sz w:val="21"/>
                <w:szCs w:val="21"/>
              </w:rPr>
              <w:t>抑</w:t>
            </w:r>
            <w:r w:rsidRPr="00CC7BD9">
              <w:rPr>
                <w:color w:val="0D0D0D" w:themeColor="text1" w:themeTint="F2"/>
                <w:sz w:val="21"/>
                <w:szCs w:val="21"/>
              </w:rPr>
              <w:t xml:space="preserve"> </w:t>
            </w:r>
            <w:r w:rsidRPr="00CC7BD9">
              <w:rPr>
                <w:color w:val="0D0D0D" w:themeColor="text1" w:themeTint="F2"/>
                <w:sz w:val="21"/>
                <w:szCs w:val="21"/>
              </w:rPr>
              <w:t>郁</w:t>
            </w:r>
            <w:r w:rsidRPr="00CC7BD9">
              <w:rPr>
                <w:color w:val="0D0D0D" w:themeColor="text1" w:themeTint="F2"/>
                <w:sz w:val="21"/>
                <w:szCs w:val="21"/>
              </w:rPr>
              <w:t xml:space="preserve"> </w:t>
            </w:r>
            <w:r w:rsidRPr="00CC7BD9">
              <w:rPr>
                <w:color w:val="0D0D0D" w:themeColor="text1" w:themeTint="F2"/>
                <w:sz w:val="21"/>
                <w:szCs w:val="21"/>
              </w:rPr>
              <w:t>量</w:t>
            </w:r>
            <w:r w:rsidRPr="00CC7BD9">
              <w:rPr>
                <w:color w:val="0D0D0D" w:themeColor="text1" w:themeTint="F2"/>
                <w:sz w:val="21"/>
                <w:szCs w:val="21"/>
              </w:rPr>
              <w:t xml:space="preserve"> </w:t>
            </w:r>
            <w:r w:rsidRPr="00CC7BD9">
              <w:rPr>
                <w:color w:val="0D0D0D" w:themeColor="text1" w:themeTint="F2"/>
                <w:sz w:val="21"/>
                <w:szCs w:val="21"/>
              </w:rPr>
              <w:t>表</w:t>
            </w:r>
            <w:r w:rsidRPr="004F54A2">
              <w:rPr>
                <w:color w:val="0D0D0D" w:themeColor="text1" w:themeTint="F2"/>
                <w:sz w:val="21"/>
                <w:szCs w:val="21"/>
              </w:rPr>
              <w:t>CES</w:t>
            </w:r>
            <w:r>
              <w:rPr>
                <w:color w:val="0D0D0D" w:themeColor="text1" w:themeTint="F2"/>
                <w:sz w:val="21"/>
                <w:szCs w:val="21"/>
              </w:rPr>
              <w:t>-</w:t>
            </w:r>
            <w:r w:rsidRPr="004F54A2">
              <w:rPr>
                <w:color w:val="0D0D0D" w:themeColor="text1" w:themeTint="F2"/>
                <w:sz w:val="21"/>
                <w:szCs w:val="21"/>
              </w:rPr>
              <w:t>D-1</w:t>
            </w:r>
            <w:r>
              <w:rPr>
                <w:color w:val="0D0D0D" w:themeColor="text1" w:themeTint="F2"/>
                <w:sz w:val="21"/>
                <w:szCs w:val="21"/>
              </w:rPr>
              <w:t>3</w:t>
            </w:r>
          </w:p>
        </w:tc>
        <w:tc>
          <w:tcPr>
            <w:tcW w:w="3119" w:type="dxa"/>
            <w:vAlign w:val="center"/>
          </w:tcPr>
          <w:p w14:paraId="74BB3DBA" w14:textId="07C2B25F"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NE.Ref.{0A7085D8-171C-4101-A570-23FFEEA7CFDF}</w:instrText>
            </w:r>
            <w:r w:rsidRPr="004F54A2">
              <w:rPr>
                <w:sz w:val="21"/>
                <w:szCs w:val="21"/>
              </w:rPr>
              <w:fldChar w:fldCharType="separate"/>
            </w:r>
            <w:r w:rsidR="008A22C9">
              <w:rPr>
                <w:color w:val="000000"/>
                <w:kern w:val="0"/>
                <w:sz w:val="21"/>
                <w:szCs w:val="21"/>
              </w:rPr>
              <w:t>Li et al.(2016)</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NE.Ref.{53F5847D-D909-41F4-AACF-457E54FE55F3}</w:instrText>
            </w:r>
            <w:r w:rsidRPr="004F54A2">
              <w:rPr>
                <w:sz w:val="21"/>
                <w:szCs w:val="21"/>
              </w:rPr>
              <w:fldChar w:fldCharType="separate"/>
            </w:r>
            <w:r w:rsidR="008A22C9">
              <w:rPr>
                <w:color w:val="000000"/>
                <w:kern w:val="0"/>
                <w:sz w:val="21"/>
                <w:szCs w:val="21"/>
              </w:rPr>
              <w:t>张宝山和李娟</w:t>
            </w:r>
            <w:r w:rsidR="008A22C9">
              <w:rPr>
                <w:color w:val="000000"/>
                <w:kern w:val="0"/>
                <w:sz w:val="21"/>
                <w:szCs w:val="21"/>
              </w:rPr>
              <w:t>(2011)</w:t>
            </w:r>
            <w:r w:rsidRPr="004F54A2">
              <w:rPr>
                <w:sz w:val="21"/>
                <w:szCs w:val="21"/>
              </w:rPr>
              <w:fldChar w:fldCharType="end"/>
            </w:r>
          </w:p>
        </w:tc>
        <w:tc>
          <w:tcPr>
            <w:tcW w:w="2126" w:type="dxa"/>
            <w:vAlign w:val="center"/>
          </w:tcPr>
          <w:p w14:paraId="4E3BF1D8"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6CB9CD3F" w14:textId="15D9A7E1" w:rsidR="0099272D" w:rsidRPr="004F54A2" w:rsidRDefault="0099272D" w:rsidP="00915F6E">
            <w:pPr>
              <w:spacing w:line="312" w:lineRule="auto"/>
              <w:ind w:firstLineChars="400" w:firstLine="840"/>
              <w:rPr>
                <w:sz w:val="21"/>
                <w:szCs w:val="21"/>
              </w:rPr>
            </w:pPr>
            <w:r w:rsidRPr="004F54A2">
              <w:rPr>
                <w:sz w:val="21"/>
                <w:szCs w:val="21"/>
              </w:rPr>
              <w:fldChar w:fldCharType="begin"/>
            </w:r>
            <w:r w:rsidR="008A22C9">
              <w:rPr>
                <w:sz w:val="21"/>
                <w:szCs w:val="21"/>
              </w:rPr>
              <w:instrText xml:space="preserve"> ADDIN NE.Ref.{B2950268-E0F8-4573-A7B5-ADD6DE97FF73}</w:instrText>
            </w:r>
            <w:r w:rsidRPr="004F54A2">
              <w:rPr>
                <w:sz w:val="21"/>
                <w:szCs w:val="21"/>
              </w:rPr>
              <w:fldChar w:fldCharType="separate"/>
            </w:r>
            <w:r w:rsidR="008A22C9">
              <w:rPr>
                <w:color w:val="000000"/>
                <w:kern w:val="0"/>
                <w:sz w:val="21"/>
                <w:szCs w:val="21"/>
              </w:rPr>
              <w:t>张宝山和李娟</w:t>
            </w:r>
            <w:r w:rsidR="008A22C9">
              <w:rPr>
                <w:color w:val="000000"/>
                <w:kern w:val="0"/>
                <w:sz w:val="21"/>
                <w:szCs w:val="21"/>
              </w:rPr>
              <w:t>(2011)</w:t>
            </w:r>
            <w:r w:rsidRPr="004F54A2">
              <w:rPr>
                <w:sz w:val="21"/>
                <w:szCs w:val="21"/>
              </w:rPr>
              <w:fldChar w:fldCharType="end"/>
            </w:r>
            <w:r>
              <w:rPr>
                <w:sz w:val="21"/>
                <w:szCs w:val="21"/>
              </w:rPr>
              <w:t>13</w:t>
            </w:r>
            <w:r>
              <w:rPr>
                <w:rFonts w:hint="eastAsia"/>
                <w:sz w:val="21"/>
                <w:szCs w:val="21"/>
              </w:rPr>
              <w:t>题</w:t>
            </w:r>
          </w:p>
        </w:tc>
        <w:tc>
          <w:tcPr>
            <w:tcW w:w="3522" w:type="dxa"/>
          </w:tcPr>
          <w:p w14:paraId="2F03EBAA" w14:textId="77777777" w:rsidR="0099272D" w:rsidRPr="004F54A2" w:rsidRDefault="0099272D" w:rsidP="00915F6E">
            <w:pPr>
              <w:spacing w:line="312" w:lineRule="auto"/>
              <w:rPr>
                <w:sz w:val="21"/>
                <w:szCs w:val="21"/>
              </w:rPr>
            </w:pPr>
          </w:p>
        </w:tc>
      </w:tr>
      <w:tr w:rsidR="0099272D" w:rsidRPr="004F54A2" w14:paraId="4D48A9AD" w14:textId="77777777" w:rsidTr="005E57FC">
        <w:trPr>
          <w:jc w:val="center"/>
        </w:trPr>
        <w:tc>
          <w:tcPr>
            <w:tcW w:w="3828" w:type="dxa"/>
            <w:vAlign w:val="center"/>
          </w:tcPr>
          <w:p w14:paraId="49AA03A3" w14:textId="77777777" w:rsidR="0099272D" w:rsidRPr="004F54A2" w:rsidRDefault="0099272D" w:rsidP="00915F6E">
            <w:pPr>
              <w:rPr>
                <w:color w:val="000000"/>
                <w:sz w:val="21"/>
                <w:szCs w:val="21"/>
              </w:rPr>
            </w:pPr>
            <w:r w:rsidRPr="004F54A2">
              <w:rPr>
                <w:sz w:val="21"/>
                <w:szCs w:val="21"/>
              </w:rPr>
              <w:t>中国教育小组调查量表（</w:t>
            </w:r>
            <w:r w:rsidRPr="004F54A2">
              <w:rPr>
                <w:sz w:val="21"/>
                <w:szCs w:val="21"/>
              </w:rPr>
              <w:t>CEPS</w:t>
            </w:r>
            <w:r w:rsidRPr="004F54A2">
              <w:rPr>
                <w:sz w:val="21"/>
                <w:szCs w:val="21"/>
              </w:rPr>
              <w:t>）</w:t>
            </w:r>
          </w:p>
        </w:tc>
        <w:tc>
          <w:tcPr>
            <w:tcW w:w="3119" w:type="dxa"/>
            <w:vAlign w:val="center"/>
          </w:tcPr>
          <w:p w14:paraId="1A5A5A4F" w14:textId="63C993D5"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NE.Ref.{E178BCA3-04EF-4EBF-B6F4-70D5B795838E}</w:instrText>
            </w:r>
            <w:r w:rsidRPr="004F54A2">
              <w:rPr>
                <w:sz w:val="21"/>
                <w:szCs w:val="21"/>
              </w:rPr>
              <w:fldChar w:fldCharType="separate"/>
            </w:r>
            <w:r w:rsidR="008A22C9">
              <w:rPr>
                <w:color w:val="000000"/>
                <w:kern w:val="0"/>
                <w:sz w:val="21"/>
                <w:szCs w:val="21"/>
              </w:rPr>
              <w:t>Ma et al.(2020)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1747573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26EA0D56" w14:textId="77777777" w:rsidR="0099272D" w:rsidRPr="004F54A2" w:rsidRDefault="0099272D" w:rsidP="00915F6E">
            <w:pPr>
              <w:spacing w:line="312" w:lineRule="auto"/>
              <w:ind w:firstLineChars="400" w:firstLine="840"/>
              <w:rPr>
                <w:sz w:val="21"/>
                <w:szCs w:val="21"/>
              </w:rPr>
            </w:pPr>
            <w:r w:rsidRPr="004F54A2">
              <w:rPr>
                <w:color w:val="000000"/>
                <w:sz w:val="21"/>
                <w:szCs w:val="21"/>
              </w:rPr>
              <w:t>Ma et al.(2020)</w:t>
            </w:r>
            <w:r>
              <w:rPr>
                <w:color w:val="000000"/>
                <w:sz w:val="21"/>
                <w:szCs w:val="21"/>
              </w:rPr>
              <w:t>4</w:t>
            </w:r>
            <w:r>
              <w:rPr>
                <w:rFonts w:hint="eastAsia"/>
                <w:color w:val="000000"/>
                <w:sz w:val="21"/>
                <w:szCs w:val="21"/>
              </w:rPr>
              <w:t>题</w:t>
            </w:r>
          </w:p>
        </w:tc>
        <w:tc>
          <w:tcPr>
            <w:tcW w:w="3522" w:type="dxa"/>
          </w:tcPr>
          <w:p w14:paraId="7C0E57BB" w14:textId="77777777" w:rsidR="0099272D" w:rsidRPr="004F54A2" w:rsidRDefault="0099272D" w:rsidP="00915F6E">
            <w:pPr>
              <w:spacing w:line="312" w:lineRule="auto"/>
              <w:rPr>
                <w:sz w:val="21"/>
                <w:szCs w:val="21"/>
              </w:rPr>
            </w:pPr>
          </w:p>
        </w:tc>
      </w:tr>
      <w:tr w:rsidR="0099272D" w:rsidRPr="004F54A2" w14:paraId="6DAFC8EB" w14:textId="77777777" w:rsidTr="005E57FC">
        <w:trPr>
          <w:jc w:val="center"/>
        </w:trPr>
        <w:tc>
          <w:tcPr>
            <w:tcW w:w="3828" w:type="dxa"/>
            <w:vAlign w:val="center"/>
          </w:tcPr>
          <w:p w14:paraId="77A23EB7" w14:textId="77777777" w:rsidR="0099272D" w:rsidRPr="004F54A2" w:rsidRDefault="0099272D" w:rsidP="00915F6E">
            <w:pPr>
              <w:rPr>
                <w:color w:val="000000"/>
                <w:sz w:val="21"/>
                <w:szCs w:val="21"/>
              </w:rPr>
            </w:pPr>
            <w:r w:rsidRPr="004F54A2">
              <w:rPr>
                <w:color w:val="000000"/>
                <w:sz w:val="21"/>
                <w:szCs w:val="21"/>
              </w:rPr>
              <w:t>抑郁状态问卷（</w:t>
            </w:r>
            <w:r w:rsidRPr="004F54A2">
              <w:rPr>
                <w:color w:val="000000"/>
                <w:sz w:val="21"/>
                <w:szCs w:val="21"/>
              </w:rPr>
              <w:t>DSI</w:t>
            </w:r>
            <w:r w:rsidRPr="004F54A2">
              <w:rPr>
                <w:color w:val="000000"/>
                <w:sz w:val="21"/>
                <w:szCs w:val="21"/>
              </w:rPr>
              <w:t>）</w:t>
            </w:r>
          </w:p>
        </w:tc>
        <w:tc>
          <w:tcPr>
            <w:tcW w:w="3119" w:type="dxa"/>
            <w:vAlign w:val="center"/>
          </w:tcPr>
          <w:p w14:paraId="264CEFC3" w14:textId="2B91FDF9"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NE.Ref.{FEEB03BA-B82B-443C-B6E5-5594E2388507}</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7096DA4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6641298A" w14:textId="38FF54BF" w:rsidR="0099272D" w:rsidRPr="004F54A2" w:rsidRDefault="0099272D" w:rsidP="00915F6E">
            <w:pPr>
              <w:spacing w:line="312" w:lineRule="auto"/>
              <w:ind w:firstLineChars="400" w:firstLine="840"/>
              <w:rPr>
                <w:sz w:val="21"/>
                <w:szCs w:val="21"/>
              </w:rPr>
            </w:pPr>
            <w:r w:rsidRPr="004F54A2">
              <w:rPr>
                <w:sz w:val="21"/>
                <w:szCs w:val="21"/>
              </w:rPr>
              <w:fldChar w:fldCharType="begin"/>
            </w:r>
            <w:r w:rsidR="008A22C9">
              <w:rPr>
                <w:sz w:val="21"/>
                <w:szCs w:val="21"/>
              </w:rPr>
              <w:instrText xml:space="preserve"> ADDIN NE.Ref.{5C7E3C38-9AE6-47D7-B35D-95699DE055A3}</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Pr>
                <w:sz w:val="21"/>
                <w:szCs w:val="21"/>
              </w:rPr>
              <w:t>20</w:t>
            </w:r>
            <w:r>
              <w:rPr>
                <w:rFonts w:hint="eastAsia"/>
                <w:sz w:val="21"/>
                <w:szCs w:val="21"/>
              </w:rPr>
              <w:t>题</w:t>
            </w:r>
          </w:p>
        </w:tc>
        <w:tc>
          <w:tcPr>
            <w:tcW w:w="3522" w:type="dxa"/>
          </w:tcPr>
          <w:p w14:paraId="6CE37942" w14:textId="77777777" w:rsidR="0099272D" w:rsidRPr="004F54A2" w:rsidRDefault="0099272D" w:rsidP="00915F6E">
            <w:pPr>
              <w:spacing w:line="312" w:lineRule="auto"/>
              <w:rPr>
                <w:sz w:val="21"/>
                <w:szCs w:val="21"/>
              </w:rPr>
            </w:pPr>
          </w:p>
        </w:tc>
      </w:tr>
      <w:tr w:rsidR="0099272D" w:rsidRPr="004F54A2" w14:paraId="02311968" w14:textId="77777777" w:rsidTr="005E57FC">
        <w:trPr>
          <w:jc w:val="center"/>
        </w:trPr>
        <w:tc>
          <w:tcPr>
            <w:tcW w:w="3828" w:type="dxa"/>
            <w:vAlign w:val="center"/>
          </w:tcPr>
          <w:p w14:paraId="0BBBC79A" w14:textId="77777777" w:rsidR="0099272D" w:rsidRPr="004F54A2" w:rsidRDefault="0099272D" w:rsidP="00915F6E">
            <w:pPr>
              <w:spacing w:line="312" w:lineRule="auto"/>
              <w:rPr>
                <w:color w:val="0D0D0D" w:themeColor="text1" w:themeTint="F2"/>
                <w:sz w:val="21"/>
                <w:szCs w:val="21"/>
              </w:rPr>
            </w:pPr>
            <w:r w:rsidRPr="004F54A2">
              <w:rPr>
                <w:sz w:val="21"/>
                <w:szCs w:val="21"/>
              </w:rPr>
              <w:t>自编问卷（</w:t>
            </w:r>
            <w:r w:rsidRPr="004F54A2">
              <w:rPr>
                <w:sz w:val="21"/>
                <w:szCs w:val="21"/>
              </w:rPr>
              <w:t>Gu_2020</w:t>
            </w:r>
            <w:r w:rsidRPr="004F54A2">
              <w:rPr>
                <w:sz w:val="21"/>
                <w:szCs w:val="21"/>
              </w:rPr>
              <w:t>）</w:t>
            </w:r>
          </w:p>
        </w:tc>
        <w:tc>
          <w:tcPr>
            <w:tcW w:w="3119" w:type="dxa"/>
            <w:vAlign w:val="center"/>
          </w:tcPr>
          <w:p w14:paraId="3DE50589" w14:textId="77777777" w:rsidR="0099272D" w:rsidRPr="004F54A2" w:rsidRDefault="0099272D" w:rsidP="00915F6E">
            <w:pPr>
              <w:spacing w:line="312" w:lineRule="auto"/>
              <w:jc w:val="center"/>
              <w:rPr>
                <w:sz w:val="21"/>
                <w:szCs w:val="21"/>
              </w:rPr>
            </w:pPr>
          </w:p>
        </w:tc>
        <w:tc>
          <w:tcPr>
            <w:tcW w:w="2126" w:type="dxa"/>
            <w:vAlign w:val="center"/>
          </w:tcPr>
          <w:p w14:paraId="16122127"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508E9A7A" w14:textId="37CA0F0C" w:rsidR="0099272D" w:rsidRPr="004F54A2" w:rsidRDefault="0099272D" w:rsidP="00915F6E">
            <w:pPr>
              <w:ind w:firstLineChars="400" w:firstLine="840"/>
              <w:rPr>
                <w:sz w:val="21"/>
                <w:szCs w:val="21"/>
              </w:rPr>
            </w:pPr>
            <w:r w:rsidRPr="004F54A2">
              <w:rPr>
                <w:color w:val="000000"/>
                <w:sz w:val="21"/>
                <w:szCs w:val="21"/>
              </w:rPr>
              <w:fldChar w:fldCharType="begin"/>
            </w:r>
            <w:r w:rsidR="008A22C9">
              <w:rPr>
                <w:color w:val="000000"/>
                <w:sz w:val="21"/>
                <w:szCs w:val="21"/>
              </w:rPr>
              <w:instrText xml:space="preserve"> ADDIN NE.Ref.{BFEFD895-CABC-4DBB-A28B-24CF5E8482F8}</w:instrText>
            </w:r>
            <w:r w:rsidRPr="004F54A2">
              <w:rPr>
                <w:color w:val="000000"/>
                <w:sz w:val="21"/>
                <w:szCs w:val="21"/>
              </w:rPr>
              <w:fldChar w:fldCharType="separate"/>
            </w:r>
            <w:r w:rsidR="008A22C9">
              <w:rPr>
                <w:color w:val="000000"/>
                <w:kern w:val="0"/>
                <w:sz w:val="21"/>
                <w:szCs w:val="21"/>
              </w:rPr>
              <w:t>Gu &amp; Chen(2020)</w:t>
            </w:r>
            <w:r w:rsidRPr="004F54A2">
              <w:rPr>
                <w:color w:val="000000"/>
                <w:sz w:val="21"/>
                <w:szCs w:val="21"/>
              </w:rPr>
              <w:fldChar w:fldCharType="end"/>
            </w:r>
            <w:r>
              <w:rPr>
                <w:color w:val="000000"/>
                <w:sz w:val="21"/>
                <w:szCs w:val="21"/>
              </w:rPr>
              <w:t>1</w:t>
            </w:r>
            <w:r>
              <w:rPr>
                <w:rFonts w:hint="eastAsia"/>
                <w:color w:val="000000"/>
                <w:sz w:val="21"/>
                <w:szCs w:val="21"/>
              </w:rPr>
              <w:t>题</w:t>
            </w:r>
          </w:p>
        </w:tc>
        <w:tc>
          <w:tcPr>
            <w:tcW w:w="3522" w:type="dxa"/>
          </w:tcPr>
          <w:p w14:paraId="09C914D6" w14:textId="77777777" w:rsidR="0099272D" w:rsidRPr="004F54A2" w:rsidRDefault="0099272D" w:rsidP="00915F6E">
            <w:pPr>
              <w:ind w:firstLineChars="200" w:firstLine="420"/>
              <w:rPr>
                <w:sz w:val="21"/>
                <w:szCs w:val="21"/>
              </w:rPr>
            </w:pPr>
            <w:r w:rsidRPr="004F54A2">
              <w:rPr>
                <w:sz w:val="21"/>
                <w:szCs w:val="21"/>
              </w:rPr>
              <w:t>自编</w:t>
            </w:r>
          </w:p>
        </w:tc>
      </w:tr>
      <w:tr w:rsidR="0099272D" w:rsidRPr="004F54A2" w14:paraId="05EA64AD" w14:textId="77777777" w:rsidTr="005E57FC">
        <w:trPr>
          <w:jc w:val="center"/>
        </w:trPr>
        <w:tc>
          <w:tcPr>
            <w:tcW w:w="3828" w:type="dxa"/>
            <w:vAlign w:val="center"/>
          </w:tcPr>
          <w:p w14:paraId="30A85F15" w14:textId="77777777" w:rsidR="0099272D" w:rsidRPr="004F54A2" w:rsidRDefault="0099272D" w:rsidP="00915F6E">
            <w:pPr>
              <w:rPr>
                <w:color w:val="000000"/>
                <w:sz w:val="21"/>
                <w:szCs w:val="21"/>
              </w:rPr>
            </w:pPr>
            <w:r w:rsidRPr="004F54A2">
              <w:rPr>
                <w:color w:val="000000"/>
                <w:sz w:val="21"/>
                <w:szCs w:val="21"/>
              </w:rPr>
              <w:t>综合医院焦虑抑郁量表（</w:t>
            </w:r>
            <w:r w:rsidRPr="004F54A2">
              <w:rPr>
                <w:color w:val="000000"/>
                <w:sz w:val="21"/>
                <w:szCs w:val="21"/>
              </w:rPr>
              <w:t>HADS</w:t>
            </w:r>
            <w:r w:rsidRPr="004F54A2">
              <w:rPr>
                <w:color w:val="000000"/>
                <w:sz w:val="21"/>
                <w:szCs w:val="21"/>
              </w:rPr>
              <w:t>）</w:t>
            </w:r>
          </w:p>
          <w:p w14:paraId="46547A3A" w14:textId="77777777" w:rsidR="0099272D" w:rsidRPr="004F54A2" w:rsidRDefault="0099272D" w:rsidP="00915F6E">
            <w:pPr>
              <w:spacing w:line="312" w:lineRule="auto"/>
              <w:rPr>
                <w:sz w:val="21"/>
                <w:szCs w:val="21"/>
              </w:rPr>
            </w:pPr>
          </w:p>
        </w:tc>
        <w:tc>
          <w:tcPr>
            <w:tcW w:w="3119" w:type="dxa"/>
            <w:vAlign w:val="center"/>
          </w:tcPr>
          <w:p w14:paraId="31E1EC7F" w14:textId="083E0D19" w:rsidR="0099272D" w:rsidRPr="004F54A2" w:rsidRDefault="0099272D" w:rsidP="00915F6E">
            <w:pPr>
              <w:spacing w:line="312" w:lineRule="auto"/>
              <w:jc w:val="center"/>
              <w:rPr>
                <w:sz w:val="21"/>
                <w:szCs w:val="21"/>
              </w:rPr>
            </w:pPr>
            <w:r w:rsidRPr="004F54A2">
              <w:rPr>
                <w:color w:val="000000"/>
                <w:sz w:val="21"/>
                <w:szCs w:val="21"/>
              </w:rPr>
              <w:fldChar w:fldCharType="begin"/>
            </w:r>
            <w:r w:rsidR="008A22C9">
              <w:rPr>
                <w:color w:val="000000"/>
                <w:sz w:val="21"/>
                <w:szCs w:val="21"/>
              </w:rPr>
              <w:instrText xml:space="preserve"> ADDIN NE.Ref.{6D91E4A1-220F-4F53-BBD2-95A637B93D51}</w:instrText>
            </w:r>
            <w:r w:rsidRPr="004F54A2">
              <w:rPr>
                <w:color w:val="000000"/>
                <w:sz w:val="21"/>
                <w:szCs w:val="21"/>
              </w:rPr>
              <w:fldChar w:fldCharType="separate"/>
            </w:r>
            <w:r w:rsidR="008A22C9">
              <w:rPr>
                <w:color w:val="000000"/>
                <w:kern w:val="0"/>
                <w:sz w:val="21"/>
                <w:szCs w:val="21"/>
              </w:rPr>
              <w:t>Zigmond &amp; Snaith(1983)</w:t>
            </w:r>
            <w:r w:rsidRPr="004F54A2">
              <w:rPr>
                <w:color w:val="000000"/>
                <w:sz w:val="21"/>
                <w:szCs w:val="21"/>
              </w:rPr>
              <w:fldChar w:fldCharType="end"/>
            </w:r>
            <w:r w:rsidRPr="004F54A2">
              <w:rPr>
                <w:color w:val="000000"/>
                <w:sz w:val="21"/>
                <w:szCs w:val="21"/>
              </w:rPr>
              <w:t>1</w:t>
            </w:r>
            <w:r w:rsidRPr="004F54A2">
              <w:rPr>
                <w:color w:val="000000"/>
                <w:sz w:val="21"/>
                <w:szCs w:val="21"/>
              </w:rPr>
              <w:t>篇</w:t>
            </w:r>
          </w:p>
        </w:tc>
        <w:tc>
          <w:tcPr>
            <w:tcW w:w="2126" w:type="dxa"/>
            <w:vAlign w:val="center"/>
          </w:tcPr>
          <w:p w14:paraId="433A8D6B"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38500E13" w14:textId="737AB4F6" w:rsidR="0099272D" w:rsidRPr="004F54A2" w:rsidRDefault="0099272D" w:rsidP="00915F6E">
            <w:pPr>
              <w:ind w:firstLineChars="400" w:firstLine="840"/>
              <w:rPr>
                <w:color w:val="000000"/>
                <w:sz w:val="21"/>
                <w:szCs w:val="21"/>
              </w:rPr>
            </w:pPr>
            <w:r w:rsidRPr="004F54A2">
              <w:rPr>
                <w:sz w:val="21"/>
                <w:szCs w:val="21"/>
              </w:rPr>
              <w:fldChar w:fldCharType="begin"/>
            </w:r>
            <w:r w:rsidR="008A22C9">
              <w:rPr>
                <w:sz w:val="21"/>
                <w:szCs w:val="21"/>
              </w:rPr>
              <w:instrText xml:space="preserve"> ADDIN NE.Ref.{1516FACA-5D31-4A48-A452-1AD22C5F0DCA}</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Pr>
                <w:color w:val="000000"/>
                <w:sz w:val="21"/>
                <w:szCs w:val="21"/>
              </w:rPr>
              <w:t>7</w:t>
            </w:r>
            <w:r>
              <w:rPr>
                <w:rFonts w:hint="eastAsia"/>
                <w:color w:val="000000"/>
                <w:sz w:val="21"/>
                <w:szCs w:val="21"/>
              </w:rPr>
              <w:t>题</w:t>
            </w:r>
          </w:p>
        </w:tc>
        <w:tc>
          <w:tcPr>
            <w:tcW w:w="3522" w:type="dxa"/>
          </w:tcPr>
          <w:p w14:paraId="7238BE53" w14:textId="77777777" w:rsidR="0099272D" w:rsidRPr="004F54A2" w:rsidRDefault="0099272D" w:rsidP="00915F6E">
            <w:pPr>
              <w:ind w:firstLineChars="200" w:firstLine="420"/>
              <w:rPr>
                <w:sz w:val="21"/>
                <w:szCs w:val="21"/>
              </w:rPr>
            </w:pPr>
          </w:p>
        </w:tc>
      </w:tr>
      <w:tr w:rsidR="0099272D" w:rsidRPr="004F54A2" w14:paraId="14968CC2" w14:textId="77777777" w:rsidTr="005E57FC">
        <w:trPr>
          <w:jc w:val="center"/>
        </w:trPr>
        <w:tc>
          <w:tcPr>
            <w:tcW w:w="3828" w:type="dxa"/>
            <w:vAlign w:val="center"/>
          </w:tcPr>
          <w:p w14:paraId="0C24F154" w14:textId="77777777" w:rsidR="0099272D" w:rsidRPr="004F54A2" w:rsidRDefault="0099272D" w:rsidP="00915F6E">
            <w:pPr>
              <w:rPr>
                <w:color w:val="000000"/>
                <w:sz w:val="21"/>
                <w:szCs w:val="21"/>
              </w:rPr>
            </w:pPr>
            <w:r w:rsidRPr="004F54A2">
              <w:rPr>
                <w:color w:val="000000"/>
                <w:sz w:val="21"/>
                <w:szCs w:val="21"/>
              </w:rPr>
              <w:t>汉密尔顿抑郁量表</w:t>
            </w:r>
            <w:r w:rsidRPr="004F54A2">
              <w:rPr>
                <w:color w:val="000000"/>
                <w:sz w:val="21"/>
                <w:szCs w:val="21"/>
              </w:rPr>
              <w:t xml:space="preserve"> </w:t>
            </w:r>
            <w:r w:rsidRPr="004F54A2">
              <w:rPr>
                <w:color w:val="000000"/>
                <w:sz w:val="21"/>
                <w:szCs w:val="21"/>
              </w:rPr>
              <w:t>（</w:t>
            </w:r>
            <w:r w:rsidRPr="004F54A2">
              <w:rPr>
                <w:color w:val="000000"/>
                <w:sz w:val="21"/>
                <w:szCs w:val="21"/>
              </w:rPr>
              <w:t>HAMD</w:t>
            </w:r>
            <w:r w:rsidRPr="004F54A2">
              <w:rPr>
                <w:color w:val="000000"/>
                <w:sz w:val="21"/>
                <w:szCs w:val="21"/>
              </w:rPr>
              <w:t>）</w:t>
            </w:r>
          </w:p>
        </w:tc>
        <w:tc>
          <w:tcPr>
            <w:tcW w:w="3119" w:type="dxa"/>
            <w:vAlign w:val="center"/>
          </w:tcPr>
          <w:p w14:paraId="004AEB00" w14:textId="77777777" w:rsidR="0099272D" w:rsidRPr="004F54A2" w:rsidRDefault="0099272D" w:rsidP="00915F6E">
            <w:pPr>
              <w:spacing w:line="312" w:lineRule="auto"/>
              <w:jc w:val="center"/>
              <w:rPr>
                <w:color w:val="000000"/>
                <w:sz w:val="21"/>
                <w:szCs w:val="21"/>
              </w:rPr>
            </w:pPr>
          </w:p>
        </w:tc>
        <w:tc>
          <w:tcPr>
            <w:tcW w:w="2126" w:type="dxa"/>
            <w:vAlign w:val="center"/>
          </w:tcPr>
          <w:p w14:paraId="55261D6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3243511D" w14:textId="12A8C7AF" w:rsidR="0099272D" w:rsidRPr="004F54A2" w:rsidRDefault="0099272D" w:rsidP="00915F6E">
            <w:pPr>
              <w:ind w:firstLineChars="400" w:firstLine="840"/>
              <w:rPr>
                <w:color w:val="000000"/>
                <w:sz w:val="21"/>
                <w:szCs w:val="21"/>
              </w:rPr>
            </w:pPr>
            <w:r w:rsidRPr="004F54A2">
              <w:rPr>
                <w:color w:val="000000"/>
                <w:sz w:val="21"/>
                <w:szCs w:val="21"/>
              </w:rPr>
              <w:fldChar w:fldCharType="begin"/>
            </w:r>
            <w:r w:rsidR="008A22C9">
              <w:rPr>
                <w:color w:val="000000"/>
                <w:sz w:val="21"/>
                <w:szCs w:val="21"/>
              </w:rPr>
              <w:instrText xml:space="preserve"> ADDIN NE.Ref.{10390D60-FF15-4843-8838-8D8B81888D9E}</w:instrText>
            </w:r>
            <w:r w:rsidRPr="004F54A2">
              <w:rPr>
                <w:color w:val="000000"/>
                <w:sz w:val="21"/>
                <w:szCs w:val="21"/>
              </w:rPr>
              <w:fldChar w:fldCharType="separate"/>
            </w:r>
            <w:r w:rsidR="008A22C9">
              <w:rPr>
                <w:color w:val="000000"/>
                <w:kern w:val="0"/>
                <w:sz w:val="21"/>
                <w:szCs w:val="21"/>
              </w:rPr>
              <w:t>汤毓华和张明园</w:t>
            </w:r>
            <w:r w:rsidR="008A22C9">
              <w:rPr>
                <w:color w:val="000000"/>
                <w:kern w:val="0"/>
                <w:sz w:val="21"/>
                <w:szCs w:val="21"/>
              </w:rPr>
              <w:t>(1984)</w:t>
            </w:r>
            <w:r w:rsidRPr="004F54A2">
              <w:rPr>
                <w:color w:val="000000"/>
                <w:sz w:val="21"/>
                <w:szCs w:val="21"/>
              </w:rPr>
              <w:fldChar w:fldCharType="end"/>
            </w:r>
            <w:r>
              <w:rPr>
                <w:color w:val="000000"/>
                <w:sz w:val="21"/>
                <w:szCs w:val="21"/>
              </w:rPr>
              <w:t>24</w:t>
            </w:r>
            <w:r>
              <w:rPr>
                <w:rFonts w:hint="eastAsia"/>
                <w:color w:val="000000"/>
                <w:sz w:val="21"/>
                <w:szCs w:val="21"/>
              </w:rPr>
              <w:t>题</w:t>
            </w:r>
          </w:p>
        </w:tc>
        <w:tc>
          <w:tcPr>
            <w:tcW w:w="3522" w:type="dxa"/>
          </w:tcPr>
          <w:p w14:paraId="5B8B9316" w14:textId="77777777" w:rsidR="0099272D" w:rsidRPr="004F54A2" w:rsidRDefault="0099272D" w:rsidP="00915F6E">
            <w:pPr>
              <w:ind w:firstLineChars="200" w:firstLine="420"/>
              <w:rPr>
                <w:sz w:val="21"/>
                <w:szCs w:val="21"/>
              </w:rPr>
            </w:pPr>
          </w:p>
        </w:tc>
      </w:tr>
      <w:tr w:rsidR="0099272D" w:rsidRPr="004F54A2" w14:paraId="3F81D8E7" w14:textId="77777777" w:rsidTr="005E57FC">
        <w:trPr>
          <w:jc w:val="center"/>
        </w:trPr>
        <w:tc>
          <w:tcPr>
            <w:tcW w:w="3828" w:type="dxa"/>
            <w:vAlign w:val="center"/>
          </w:tcPr>
          <w:p w14:paraId="6EA2B92D" w14:textId="77777777" w:rsidR="0099272D" w:rsidRPr="004F54A2" w:rsidRDefault="0099272D" w:rsidP="00915F6E">
            <w:pPr>
              <w:rPr>
                <w:color w:val="000000"/>
                <w:sz w:val="21"/>
                <w:szCs w:val="21"/>
              </w:rPr>
            </w:pPr>
            <w:r w:rsidRPr="004F54A2">
              <w:rPr>
                <w:sz w:val="21"/>
                <w:szCs w:val="21"/>
              </w:rPr>
              <w:t>中国青少年健康相关</w:t>
            </w:r>
            <w:r w:rsidRPr="004F54A2">
              <w:rPr>
                <w:sz w:val="21"/>
                <w:szCs w:val="21"/>
              </w:rPr>
              <w:t xml:space="preserve"> </w:t>
            </w:r>
            <w:r w:rsidRPr="004F54A2">
              <w:rPr>
                <w:sz w:val="21"/>
                <w:szCs w:val="21"/>
              </w:rPr>
              <w:t>危险行为调查问卷</w:t>
            </w:r>
            <w:r w:rsidRPr="004F54A2">
              <w:rPr>
                <w:sz w:val="21"/>
                <w:szCs w:val="21"/>
              </w:rPr>
              <w:t>(</w:t>
            </w:r>
            <w:r w:rsidRPr="004F54A2">
              <w:rPr>
                <w:sz w:val="21"/>
                <w:szCs w:val="21"/>
              </w:rPr>
              <w:t>初中</w:t>
            </w:r>
            <w:r w:rsidRPr="004F54A2">
              <w:rPr>
                <w:sz w:val="21"/>
                <w:szCs w:val="21"/>
              </w:rPr>
              <w:t>)</w:t>
            </w:r>
            <w:r w:rsidRPr="004F54A2">
              <w:rPr>
                <w:color w:val="2A2B2E"/>
                <w:sz w:val="21"/>
                <w:szCs w:val="21"/>
                <w:shd w:val="clear" w:color="auto" w:fill="FFFFFF"/>
              </w:rPr>
              <w:t xml:space="preserve"> </w:t>
            </w:r>
            <w:r w:rsidRPr="004F54A2">
              <w:rPr>
                <w:color w:val="2A2B2E"/>
                <w:sz w:val="21"/>
                <w:szCs w:val="21"/>
                <w:shd w:val="clear" w:color="auto" w:fill="FFFFFF"/>
              </w:rPr>
              <w:t>（</w:t>
            </w:r>
            <w:r w:rsidRPr="004F54A2">
              <w:rPr>
                <w:color w:val="2A2B2E"/>
                <w:sz w:val="21"/>
                <w:szCs w:val="21"/>
                <w:shd w:val="clear" w:color="auto" w:fill="FFFFFF"/>
              </w:rPr>
              <w:t>Ji_2007</w:t>
            </w:r>
            <w:r w:rsidRPr="004F54A2">
              <w:rPr>
                <w:color w:val="2A2B2E"/>
                <w:sz w:val="21"/>
                <w:szCs w:val="21"/>
                <w:shd w:val="clear" w:color="auto" w:fill="FFFFFF"/>
              </w:rPr>
              <w:t>）</w:t>
            </w:r>
          </w:p>
        </w:tc>
        <w:tc>
          <w:tcPr>
            <w:tcW w:w="3119" w:type="dxa"/>
            <w:vAlign w:val="center"/>
          </w:tcPr>
          <w:p w14:paraId="73A6F738" w14:textId="76C83865" w:rsidR="0099272D" w:rsidRPr="004F54A2" w:rsidRDefault="0099272D" w:rsidP="00915F6E">
            <w:pPr>
              <w:spacing w:line="312" w:lineRule="auto"/>
              <w:jc w:val="center"/>
              <w:rPr>
                <w:color w:val="000000"/>
                <w:sz w:val="21"/>
                <w:szCs w:val="21"/>
              </w:rPr>
            </w:pPr>
            <w:r w:rsidRPr="004F54A2">
              <w:rPr>
                <w:sz w:val="21"/>
                <w:szCs w:val="21"/>
              </w:rPr>
              <w:fldChar w:fldCharType="begin"/>
            </w:r>
            <w:r w:rsidR="008A22C9">
              <w:rPr>
                <w:sz w:val="21"/>
                <w:szCs w:val="21"/>
              </w:rPr>
              <w:instrText xml:space="preserve"> ADDIN NE.Ref.{5C41246E-DA2C-4404-83DC-C9FCC32B4525}</w:instrText>
            </w:r>
            <w:r w:rsidRPr="004F54A2">
              <w:rPr>
                <w:sz w:val="21"/>
                <w:szCs w:val="21"/>
              </w:rPr>
              <w:fldChar w:fldCharType="separate"/>
            </w:r>
            <w:r w:rsidR="008A22C9">
              <w:rPr>
                <w:color w:val="000000"/>
                <w:kern w:val="0"/>
                <w:sz w:val="21"/>
                <w:szCs w:val="21"/>
              </w:rPr>
              <w:t>季成叶</w:t>
            </w:r>
            <w:r w:rsidR="008A22C9">
              <w:rPr>
                <w:color w:val="000000"/>
                <w:kern w:val="0"/>
                <w:sz w:val="21"/>
                <w:szCs w:val="21"/>
              </w:rPr>
              <w:t>(2007)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6767138E"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7866244C" w14:textId="331E8FFF" w:rsidR="0099272D" w:rsidRPr="004F54A2" w:rsidRDefault="0099272D" w:rsidP="00915F6E">
            <w:pPr>
              <w:ind w:firstLineChars="400" w:firstLine="840"/>
              <w:rPr>
                <w:color w:val="000000"/>
                <w:sz w:val="21"/>
                <w:szCs w:val="21"/>
              </w:rPr>
            </w:pPr>
            <w:r w:rsidRPr="004F54A2">
              <w:rPr>
                <w:sz w:val="21"/>
                <w:szCs w:val="21"/>
              </w:rPr>
              <w:fldChar w:fldCharType="begin"/>
            </w:r>
            <w:r w:rsidR="008A22C9">
              <w:rPr>
                <w:sz w:val="21"/>
                <w:szCs w:val="21"/>
              </w:rPr>
              <w:instrText xml:space="preserve"> ADDIN NE.Ref.{2FE9511F-DFFF-41CD-BDCA-F2D638F624E4}</w:instrText>
            </w:r>
            <w:r w:rsidRPr="004F54A2">
              <w:rPr>
                <w:sz w:val="21"/>
                <w:szCs w:val="21"/>
              </w:rPr>
              <w:fldChar w:fldCharType="separate"/>
            </w:r>
            <w:r w:rsidR="008A22C9">
              <w:rPr>
                <w:color w:val="000000"/>
                <w:kern w:val="0"/>
                <w:sz w:val="21"/>
                <w:szCs w:val="21"/>
              </w:rPr>
              <w:t>季成叶</w:t>
            </w:r>
            <w:r w:rsidR="008A22C9">
              <w:rPr>
                <w:color w:val="000000"/>
                <w:kern w:val="0"/>
                <w:sz w:val="21"/>
                <w:szCs w:val="21"/>
              </w:rPr>
              <w:t>(2007)</w:t>
            </w:r>
            <w:r w:rsidRPr="004F54A2">
              <w:rPr>
                <w:sz w:val="21"/>
                <w:szCs w:val="21"/>
              </w:rPr>
              <w:fldChar w:fldCharType="end"/>
            </w:r>
            <w:r>
              <w:rPr>
                <w:sz w:val="21"/>
                <w:szCs w:val="21"/>
              </w:rPr>
              <w:t>1</w:t>
            </w:r>
            <w:r>
              <w:rPr>
                <w:rFonts w:hint="eastAsia"/>
                <w:sz w:val="21"/>
                <w:szCs w:val="21"/>
              </w:rPr>
              <w:t>题</w:t>
            </w:r>
          </w:p>
        </w:tc>
        <w:tc>
          <w:tcPr>
            <w:tcW w:w="3522" w:type="dxa"/>
          </w:tcPr>
          <w:p w14:paraId="018B5F2A" w14:textId="77777777" w:rsidR="0099272D" w:rsidRPr="004F54A2" w:rsidRDefault="0099272D" w:rsidP="00915F6E">
            <w:pPr>
              <w:spacing w:line="312" w:lineRule="auto"/>
              <w:rPr>
                <w:sz w:val="21"/>
                <w:szCs w:val="21"/>
              </w:rPr>
            </w:pPr>
          </w:p>
          <w:p w14:paraId="5ACE82EE" w14:textId="77777777" w:rsidR="0099272D" w:rsidRPr="004F54A2" w:rsidRDefault="0099272D" w:rsidP="00915F6E">
            <w:pPr>
              <w:ind w:firstLineChars="200" w:firstLine="420"/>
              <w:rPr>
                <w:sz w:val="21"/>
                <w:szCs w:val="21"/>
              </w:rPr>
            </w:pPr>
          </w:p>
        </w:tc>
      </w:tr>
      <w:tr w:rsidR="0099272D" w:rsidRPr="004F54A2" w14:paraId="7A4EF18F" w14:textId="77777777" w:rsidTr="005E57FC">
        <w:trPr>
          <w:jc w:val="center"/>
        </w:trPr>
        <w:tc>
          <w:tcPr>
            <w:tcW w:w="3828" w:type="dxa"/>
            <w:vAlign w:val="center"/>
          </w:tcPr>
          <w:p w14:paraId="736ADF32" w14:textId="77777777" w:rsidR="0099272D" w:rsidRPr="004F54A2" w:rsidRDefault="0099272D" w:rsidP="00915F6E">
            <w:pPr>
              <w:rPr>
                <w:sz w:val="21"/>
                <w:szCs w:val="21"/>
              </w:rPr>
            </w:pPr>
            <w:r w:rsidRPr="004F54A2">
              <w:rPr>
                <w:color w:val="000000"/>
                <w:sz w:val="21"/>
                <w:szCs w:val="21"/>
              </w:rPr>
              <w:t>Kutcher</w:t>
            </w:r>
            <w:r w:rsidRPr="004F54A2">
              <w:rPr>
                <w:color w:val="000000"/>
                <w:sz w:val="21"/>
                <w:szCs w:val="21"/>
              </w:rPr>
              <w:t>青少年抑郁量表</w:t>
            </w:r>
            <w:r w:rsidRPr="004F54A2">
              <w:rPr>
                <w:color w:val="000000"/>
                <w:sz w:val="21"/>
                <w:szCs w:val="21"/>
              </w:rPr>
              <w:t>(KADS-11)</w:t>
            </w:r>
          </w:p>
        </w:tc>
        <w:tc>
          <w:tcPr>
            <w:tcW w:w="3119" w:type="dxa"/>
            <w:vAlign w:val="center"/>
          </w:tcPr>
          <w:p w14:paraId="660173BA" w14:textId="1604C105"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NE.Ref.{825FC76D-0ADE-40D8-9E1A-2DFF1CC341E3}</w:instrText>
            </w:r>
            <w:r w:rsidRPr="004F54A2">
              <w:rPr>
                <w:sz w:val="21"/>
                <w:szCs w:val="21"/>
              </w:rPr>
              <w:fldChar w:fldCharType="separate"/>
            </w:r>
            <w:r w:rsidR="008A22C9">
              <w:rPr>
                <w:color w:val="000000"/>
                <w:kern w:val="0"/>
                <w:sz w:val="21"/>
                <w:szCs w:val="21"/>
              </w:rPr>
              <w:t>周慧鸣等</w:t>
            </w:r>
            <w:r w:rsidR="008A22C9">
              <w:rPr>
                <w:color w:val="000000"/>
                <w:kern w:val="0"/>
                <w:sz w:val="21"/>
                <w:szCs w:val="21"/>
              </w:rPr>
              <w:t>(2015)</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60C19C6E"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7E9B1D72" w14:textId="754F2584" w:rsidR="0099272D" w:rsidRPr="004F54A2" w:rsidRDefault="0099272D" w:rsidP="00284D00">
            <w:pPr>
              <w:ind w:firstLineChars="400" w:firstLine="840"/>
              <w:rPr>
                <w:sz w:val="21"/>
                <w:szCs w:val="21"/>
              </w:rPr>
            </w:pPr>
            <w:r w:rsidRPr="004F54A2">
              <w:rPr>
                <w:sz w:val="21"/>
                <w:szCs w:val="21"/>
              </w:rPr>
              <w:fldChar w:fldCharType="begin"/>
            </w:r>
            <w:r w:rsidR="008A22C9">
              <w:rPr>
                <w:sz w:val="21"/>
                <w:szCs w:val="21"/>
              </w:rPr>
              <w:instrText xml:space="preserve"> ADDIN NE.Ref.{9381AB81-4EDF-47D3-9DFB-0CB52C2DF369}</w:instrText>
            </w:r>
            <w:r w:rsidRPr="004F54A2">
              <w:rPr>
                <w:sz w:val="21"/>
                <w:szCs w:val="21"/>
              </w:rPr>
              <w:fldChar w:fldCharType="separate"/>
            </w:r>
            <w:r w:rsidR="008A22C9">
              <w:rPr>
                <w:color w:val="000000"/>
                <w:kern w:val="0"/>
                <w:sz w:val="21"/>
                <w:szCs w:val="21"/>
              </w:rPr>
              <w:t>周慧鸣等</w:t>
            </w:r>
            <w:r w:rsidR="008A22C9">
              <w:rPr>
                <w:color w:val="000000"/>
                <w:kern w:val="0"/>
                <w:sz w:val="21"/>
                <w:szCs w:val="21"/>
              </w:rPr>
              <w:t>(2015)</w:t>
            </w:r>
            <w:r w:rsidRPr="004F54A2">
              <w:rPr>
                <w:sz w:val="21"/>
                <w:szCs w:val="21"/>
              </w:rPr>
              <w:fldChar w:fldCharType="end"/>
            </w:r>
            <w:r>
              <w:rPr>
                <w:sz w:val="21"/>
                <w:szCs w:val="21"/>
              </w:rPr>
              <w:t>11</w:t>
            </w:r>
            <w:r>
              <w:rPr>
                <w:rFonts w:hint="eastAsia"/>
                <w:sz w:val="21"/>
                <w:szCs w:val="21"/>
              </w:rPr>
              <w:t>题</w:t>
            </w:r>
          </w:p>
        </w:tc>
        <w:tc>
          <w:tcPr>
            <w:tcW w:w="3522" w:type="dxa"/>
          </w:tcPr>
          <w:p w14:paraId="1FC5976D" w14:textId="2E592489"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NE.Ref.{5FA46BD9-13FA-484F-B805-E942FE7B99B9}</w:instrText>
            </w:r>
            <w:r w:rsidRPr="004F54A2">
              <w:rPr>
                <w:sz w:val="21"/>
                <w:szCs w:val="21"/>
              </w:rPr>
              <w:fldChar w:fldCharType="separate"/>
            </w:r>
            <w:r w:rsidR="008A22C9">
              <w:rPr>
                <w:color w:val="000000"/>
                <w:kern w:val="0"/>
                <w:sz w:val="21"/>
                <w:szCs w:val="21"/>
              </w:rPr>
              <w:t>周慧鸣等</w:t>
            </w:r>
            <w:r w:rsidR="008A22C9">
              <w:rPr>
                <w:color w:val="000000"/>
                <w:kern w:val="0"/>
                <w:sz w:val="21"/>
                <w:szCs w:val="21"/>
              </w:rPr>
              <w:t>(2015)</w:t>
            </w:r>
            <w:r w:rsidRPr="004F54A2">
              <w:rPr>
                <w:sz w:val="21"/>
                <w:szCs w:val="21"/>
              </w:rPr>
              <w:fldChar w:fldCharType="end"/>
            </w:r>
            <w:r w:rsidRPr="004F54A2">
              <w:rPr>
                <w:sz w:val="21"/>
                <w:szCs w:val="21"/>
              </w:rPr>
              <w:t xml:space="preserve"> </w:t>
            </w:r>
            <w:r w:rsidRPr="004F54A2">
              <w:rPr>
                <w:sz w:val="21"/>
                <w:szCs w:val="21"/>
              </w:rPr>
              <w:t>提供的是症状名，可以用于内容分析，但是无法用于实际</w:t>
            </w:r>
            <w:r w:rsidRPr="004F54A2">
              <w:rPr>
                <w:sz w:val="21"/>
                <w:szCs w:val="21"/>
              </w:rPr>
              <w:lastRenderedPageBreak/>
              <w:t>测量。</w:t>
            </w:r>
          </w:p>
        </w:tc>
      </w:tr>
      <w:tr w:rsidR="0099272D" w:rsidRPr="004F54A2" w14:paraId="192E5072" w14:textId="77777777" w:rsidTr="005E57FC">
        <w:trPr>
          <w:jc w:val="center"/>
        </w:trPr>
        <w:tc>
          <w:tcPr>
            <w:tcW w:w="3828" w:type="dxa"/>
            <w:vAlign w:val="center"/>
          </w:tcPr>
          <w:p w14:paraId="4195E74C" w14:textId="77777777" w:rsidR="0099272D" w:rsidRPr="004F54A2" w:rsidRDefault="0099272D" w:rsidP="00915F6E">
            <w:pPr>
              <w:rPr>
                <w:sz w:val="21"/>
                <w:szCs w:val="21"/>
              </w:rPr>
            </w:pPr>
            <w:r w:rsidRPr="004F54A2">
              <w:rPr>
                <w:sz w:val="21"/>
                <w:szCs w:val="21"/>
              </w:rPr>
              <w:lastRenderedPageBreak/>
              <w:t>抑郁自编量表</w:t>
            </w:r>
            <w:r w:rsidRPr="004F54A2">
              <w:rPr>
                <w:sz w:val="21"/>
                <w:szCs w:val="21"/>
              </w:rPr>
              <w:t xml:space="preserve"> (Sakuma_2010)</w:t>
            </w:r>
          </w:p>
          <w:p w14:paraId="2ED71B43" w14:textId="77777777" w:rsidR="0099272D" w:rsidRPr="004F54A2" w:rsidRDefault="0099272D" w:rsidP="00915F6E">
            <w:pPr>
              <w:spacing w:line="312" w:lineRule="auto"/>
              <w:rPr>
                <w:color w:val="0D0D0D" w:themeColor="text1" w:themeTint="F2"/>
                <w:sz w:val="21"/>
                <w:szCs w:val="21"/>
              </w:rPr>
            </w:pPr>
          </w:p>
        </w:tc>
        <w:tc>
          <w:tcPr>
            <w:tcW w:w="3119" w:type="dxa"/>
            <w:vAlign w:val="center"/>
          </w:tcPr>
          <w:p w14:paraId="0D3DAC37" w14:textId="47B07F97"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NE.Ref.{67C59963-7062-4840-B6CA-E37487EDB114}</w:instrText>
            </w:r>
            <w:r w:rsidRPr="004F54A2">
              <w:rPr>
                <w:sz w:val="21"/>
                <w:szCs w:val="21"/>
              </w:rPr>
              <w:fldChar w:fldCharType="separate"/>
            </w:r>
            <w:r w:rsidR="008A22C9">
              <w:rPr>
                <w:color w:val="000000"/>
                <w:kern w:val="0"/>
                <w:sz w:val="21"/>
                <w:szCs w:val="21"/>
              </w:rPr>
              <w:t>Sakuma et al.(2010)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1204696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4E4CBA29" w14:textId="77F7DF1F" w:rsidR="0099272D" w:rsidRPr="004F54A2" w:rsidRDefault="0099272D" w:rsidP="00284D00">
            <w:pPr>
              <w:ind w:firstLineChars="200" w:firstLine="420"/>
              <w:rPr>
                <w:sz w:val="21"/>
                <w:szCs w:val="21"/>
              </w:rPr>
            </w:pPr>
            <w:r w:rsidRPr="004F54A2">
              <w:rPr>
                <w:sz w:val="21"/>
                <w:szCs w:val="21"/>
              </w:rPr>
              <w:fldChar w:fldCharType="begin"/>
            </w:r>
            <w:r w:rsidR="008A22C9">
              <w:rPr>
                <w:sz w:val="21"/>
                <w:szCs w:val="21"/>
              </w:rPr>
              <w:instrText xml:space="preserve"> ADDIN NE.Ref.{1DDF9A6A-FB6B-4416-B7A3-BAEA2F8E7263}</w:instrText>
            </w:r>
            <w:r w:rsidRPr="004F54A2">
              <w:rPr>
                <w:sz w:val="21"/>
                <w:szCs w:val="21"/>
              </w:rPr>
              <w:fldChar w:fldCharType="separate"/>
            </w:r>
            <w:r w:rsidR="008A22C9">
              <w:rPr>
                <w:color w:val="000000"/>
                <w:kern w:val="0"/>
                <w:sz w:val="21"/>
                <w:szCs w:val="21"/>
              </w:rPr>
              <w:t>Sakuma et al.(2010)</w:t>
            </w:r>
            <w:r w:rsidRPr="004F54A2">
              <w:rPr>
                <w:sz w:val="21"/>
                <w:szCs w:val="21"/>
              </w:rPr>
              <w:fldChar w:fldCharType="end"/>
            </w:r>
            <w:r>
              <w:rPr>
                <w:sz w:val="21"/>
                <w:szCs w:val="21"/>
              </w:rPr>
              <w:t>4</w:t>
            </w:r>
            <w:r>
              <w:rPr>
                <w:rFonts w:hint="eastAsia"/>
                <w:sz w:val="21"/>
                <w:szCs w:val="21"/>
              </w:rPr>
              <w:t>题</w:t>
            </w:r>
          </w:p>
        </w:tc>
        <w:tc>
          <w:tcPr>
            <w:tcW w:w="3522" w:type="dxa"/>
          </w:tcPr>
          <w:p w14:paraId="708E88A3" w14:textId="77777777" w:rsidR="0099272D" w:rsidRDefault="0099272D" w:rsidP="00915F6E">
            <w:pPr>
              <w:ind w:firstLineChars="200" w:firstLine="420"/>
              <w:rPr>
                <w:sz w:val="21"/>
                <w:szCs w:val="21"/>
              </w:rPr>
            </w:pPr>
            <w:r w:rsidRPr="004F54A2">
              <w:rPr>
                <w:sz w:val="21"/>
                <w:szCs w:val="21"/>
              </w:rPr>
              <w:t xml:space="preserve"> </w:t>
            </w:r>
          </w:p>
          <w:p w14:paraId="271CDBF0" w14:textId="77777777" w:rsidR="0099272D" w:rsidRPr="004F54A2" w:rsidRDefault="0099272D" w:rsidP="00915F6E">
            <w:pPr>
              <w:ind w:firstLineChars="400" w:firstLine="840"/>
              <w:rPr>
                <w:sz w:val="21"/>
                <w:szCs w:val="21"/>
              </w:rPr>
            </w:pPr>
            <w:r w:rsidRPr="004F54A2">
              <w:rPr>
                <w:sz w:val="21"/>
                <w:szCs w:val="21"/>
              </w:rPr>
              <w:t xml:space="preserve"> </w:t>
            </w:r>
            <w:r w:rsidRPr="004F54A2">
              <w:rPr>
                <w:sz w:val="21"/>
                <w:szCs w:val="21"/>
              </w:rPr>
              <w:t>自编</w:t>
            </w:r>
          </w:p>
        </w:tc>
      </w:tr>
      <w:tr w:rsidR="0099272D" w:rsidRPr="004F54A2" w14:paraId="6023B70C" w14:textId="77777777" w:rsidTr="005E57FC">
        <w:trPr>
          <w:jc w:val="center"/>
        </w:trPr>
        <w:tc>
          <w:tcPr>
            <w:tcW w:w="3828" w:type="dxa"/>
            <w:vAlign w:val="center"/>
          </w:tcPr>
          <w:p w14:paraId="20D0D91E"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简化情绪量表</w:t>
            </w:r>
            <w:r w:rsidRPr="004F54A2">
              <w:rPr>
                <w:color w:val="0D0D0D" w:themeColor="text1" w:themeTint="F2"/>
                <w:sz w:val="21"/>
                <w:szCs w:val="21"/>
              </w:rPr>
              <w:t>(SMFQ)</w:t>
            </w:r>
          </w:p>
        </w:tc>
        <w:tc>
          <w:tcPr>
            <w:tcW w:w="3119" w:type="dxa"/>
            <w:vAlign w:val="center"/>
          </w:tcPr>
          <w:p w14:paraId="0726141E" w14:textId="73461768"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NE.Ref.{F13BC521-03D7-401F-8A87-3F3CC37A0ED7}</w:instrText>
            </w:r>
            <w:r w:rsidRPr="004F54A2">
              <w:rPr>
                <w:sz w:val="21"/>
                <w:szCs w:val="21"/>
              </w:rPr>
              <w:fldChar w:fldCharType="separate"/>
            </w:r>
            <w:r w:rsidR="008A22C9">
              <w:rPr>
                <w:color w:val="000000"/>
                <w:kern w:val="0"/>
                <w:sz w:val="21"/>
                <w:szCs w:val="21"/>
              </w:rPr>
              <w:t>程培霞等</w:t>
            </w:r>
            <w:r w:rsidR="008A22C9">
              <w:rPr>
                <w:color w:val="000000"/>
                <w:kern w:val="0"/>
                <w:sz w:val="21"/>
                <w:szCs w:val="21"/>
              </w:rPr>
              <w:t>(2009)</w:t>
            </w:r>
            <w:r w:rsidRPr="004F54A2">
              <w:rPr>
                <w:sz w:val="21"/>
                <w:szCs w:val="21"/>
              </w:rPr>
              <w:fldChar w:fldCharType="end"/>
            </w:r>
          </w:p>
        </w:tc>
        <w:tc>
          <w:tcPr>
            <w:tcW w:w="2126" w:type="dxa"/>
            <w:vAlign w:val="center"/>
          </w:tcPr>
          <w:p w14:paraId="5ADE698F"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218488AA" w14:textId="314FD072" w:rsidR="0099272D" w:rsidRPr="004F54A2" w:rsidRDefault="0099272D" w:rsidP="00284D00">
            <w:pPr>
              <w:ind w:firstLineChars="200" w:firstLine="420"/>
              <w:rPr>
                <w:sz w:val="21"/>
                <w:szCs w:val="21"/>
              </w:rPr>
            </w:pPr>
            <w:r w:rsidRPr="004F54A2">
              <w:rPr>
                <w:sz w:val="21"/>
                <w:szCs w:val="21"/>
              </w:rPr>
              <w:fldChar w:fldCharType="begin"/>
            </w:r>
            <w:r w:rsidR="008A22C9">
              <w:rPr>
                <w:sz w:val="21"/>
                <w:szCs w:val="21"/>
              </w:rPr>
              <w:instrText xml:space="preserve"> ADDIN NE.Ref.{EFD60719-E4A8-4FA0-A191-0C5C8919D10B}</w:instrText>
            </w:r>
            <w:r w:rsidRPr="004F54A2">
              <w:rPr>
                <w:sz w:val="21"/>
                <w:szCs w:val="21"/>
              </w:rPr>
              <w:fldChar w:fldCharType="separate"/>
            </w:r>
            <w:r w:rsidR="008A22C9">
              <w:rPr>
                <w:color w:val="000000"/>
                <w:kern w:val="0"/>
                <w:sz w:val="21"/>
                <w:szCs w:val="21"/>
              </w:rPr>
              <w:t>程培霞等</w:t>
            </w:r>
            <w:r w:rsidR="008A22C9">
              <w:rPr>
                <w:color w:val="000000"/>
                <w:kern w:val="0"/>
                <w:sz w:val="21"/>
                <w:szCs w:val="21"/>
              </w:rPr>
              <w:t>(2009)</w:t>
            </w:r>
            <w:r w:rsidRPr="004F54A2">
              <w:rPr>
                <w:sz w:val="21"/>
                <w:szCs w:val="21"/>
              </w:rPr>
              <w:fldChar w:fldCharType="end"/>
            </w:r>
            <w:r>
              <w:rPr>
                <w:sz w:val="21"/>
                <w:szCs w:val="21"/>
              </w:rPr>
              <w:t>13</w:t>
            </w:r>
            <w:r>
              <w:rPr>
                <w:rFonts w:hint="eastAsia"/>
                <w:sz w:val="21"/>
                <w:szCs w:val="21"/>
              </w:rPr>
              <w:t>题</w:t>
            </w:r>
          </w:p>
        </w:tc>
        <w:tc>
          <w:tcPr>
            <w:tcW w:w="3522" w:type="dxa"/>
          </w:tcPr>
          <w:p w14:paraId="747BA2F1" w14:textId="77777777" w:rsidR="0099272D" w:rsidRPr="004F54A2" w:rsidRDefault="0099272D" w:rsidP="00915F6E">
            <w:pPr>
              <w:ind w:firstLineChars="200" w:firstLine="420"/>
              <w:rPr>
                <w:sz w:val="21"/>
                <w:szCs w:val="21"/>
              </w:rPr>
            </w:pPr>
          </w:p>
          <w:p w14:paraId="4626F8CD" w14:textId="77777777" w:rsidR="0099272D" w:rsidRPr="004F54A2" w:rsidRDefault="0099272D" w:rsidP="00915F6E">
            <w:pPr>
              <w:ind w:firstLineChars="100" w:firstLine="210"/>
              <w:rPr>
                <w:sz w:val="21"/>
                <w:szCs w:val="21"/>
              </w:rPr>
            </w:pPr>
          </w:p>
        </w:tc>
      </w:tr>
      <w:tr w:rsidR="0099272D" w:rsidRPr="004F54A2" w14:paraId="0479BC9E" w14:textId="77777777" w:rsidTr="005E57FC">
        <w:trPr>
          <w:jc w:val="center"/>
        </w:trPr>
        <w:tc>
          <w:tcPr>
            <w:tcW w:w="3828" w:type="dxa"/>
            <w:vAlign w:val="center"/>
          </w:tcPr>
          <w:p w14:paraId="55323ABF"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t>大学生人格问卷（</w:t>
            </w:r>
            <w:r w:rsidRPr="004F54A2">
              <w:rPr>
                <w:color w:val="000000"/>
                <w:sz w:val="21"/>
                <w:szCs w:val="21"/>
              </w:rPr>
              <w:t>UPI</w:t>
            </w:r>
            <w:r w:rsidRPr="004F54A2">
              <w:rPr>
                <w:color w:val="000000"/>
                <w:sz w:val="21"/>
                <w:szCs w:val="21"/>
              </w:rPr>
              <w:t>）</w:t>
            </w:r>
          </w:p>
        </w:tc>
        <w:tc>
          <w:tcPr>
            <w:tcW w:w="3119" w:type="dxa"/>
            <w:vAlign w:val="center"/>
          </w:tcPr>
          <w:p w14:paraId="0304A71A" w14:textId="09481C34"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NE.Ref.{B5A8BF25-9C43-43AA-B20B-018970596207}</w:instrText>
            </w:r>
            <w:r w:rsidRPr="004F54A2">
              <w:rPr>
                <w:sz w:val="21"/>
                <w:szCs w:val="21"/>
              </w:rPr>
              <w:fldChar w:fldCharType="separate"/>
            </w:r>
            <w:r w:rsidR="008A22C9">
              <w:rPr>
                <w:color w:val="000000"/>
                <w:kern w:val="0"/>
                <w:sz w:val="21"/>
                <w:szCs w:val="21"/>
              </w:rPr>
              <w:t>Yu &amp; Cai(2007)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648B51A2"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4FC78EBE" w14:textId="05917541" w:rsidR="0099272D" w:rsidRPr="004F54A2" w:rsidRDefault="0099272D" w:rsidP="00284D00">
            <w:pPr>
              <w:ind w:firstLineChars="200" w:firstLine="420"/>
              <w:rPr>
                <w:sz w:val="21"/>
                <w:szCs w:val="21"/>
              </w:rPr>
            </w:pPr>
            <w:r w:rsidRPr="004F54A2">
              <w:rPr>
                <w:color w:val="000000"/>
                <w:sz w:val="21"/>
                <w:szCs w:val="21"/>
              </w:rPr>
              <w:fldChar w:fldCharType="begin"/>
            </w:r>
            <w:r w:rsidR="008A22C9">
              <w:rPr>
                <w:color w:val="000000"/>
                <w:sz w:val="21"/>
                <w:szCs w:val="21"/>
              </w:rPr>
              <w:instrText xml:space="preserve"> ADDIN NE.Ref.{5229BE3F-F91B-4583-B1F8-D92B2F5CC7A4}</w:instrText>
            </w:r>
            <w:r w:rsidRPr="004F54A2">
              <w:rPr>
                <w:color w:val="000000"/>
                <w:sz w:val="21"/>
                <w:szCs w:val="21"/>
              </w:rPr>
              <w:fldChar w:fldCharType="separate"/>
            </w:r>
            <w:r w:rsidR="008A22C9">
              <w:rPr>
                <w:color w:val="000000"/>
                <w:kern w:val="0"/>
                <w:sz w:val="21"/>
                <w:szCs w:val="21"/>
              </w:rPr>
              <w:t>Huang et al.(2020)</w:t>
            </w:r>
            <w:r w:rsidRPr="004F54A2">
              <w:rPr>
                <w:color w:val="000000"/>
                <w:sz w:val="21"/>
                <w:szCs w:val="21"/>
              </w:rPr>
              <w:fldChar w:fldCharType="end"/>
            </w:r>
            <w:r>
              <w:rPr>
                <w:color w:val="000000"/>
                <w:sz w:val="21"/>
                <w:szCs w:val="21"/>
              </w:rPr>
              <w:t>12</w:t>
            </w:r>
            <w:r>
              <w:rPr>
                <w:rFonts w:hint="eastAsia"/>
                <w:color w:val="000000"/>
                <w:sz w:val="21"/>
                <w:szCs w:val="21"/>
              </w:rPr>
              <w:t>题</w:t>
            </w:r>
          </w:p>
        </w:tc>
        <w:tc>
          <w:tcPr>
            <w:tcW w:w="3522" w:type="dxa"/>
          </w:tcPr>
          <w:p w14:paraId="35BBE62A" w14:textId="18E1B81A" w:rsidR="0099272D" w:rsidRPr="004F54A2" w:rsidRDefault="0099272D" w:rsidP="00915F6E">
            <w:pPr>
              <w:ind w:firstLineChars="200" w:firstLine="420"/>
              <w:rPr>
                <w:sz w:val="21"/>
                <w:szCs w:val="21"/>
              </w:rPr>
            </w:pPr>
            <w:r w:rsidRPr="004F54A2">
              <w:rPr>
                <w:sz w:val="21"/>
                <w:szCs w:val="21"/>
              </w:rPr>
              <w:fldChar w:fldCharType="begin"/>
            </w:r>
            <w:r w:rsidR="008A22C9">
              <w:rPr>
                <w:sz w:val="21"/>
                <w:szCs w:val="21"/>
              </w:rPr>
              <w:instrText xml:space="preserve"> ADDIN NE.Ref.{15E161C4-29EB-41BF-B3A1-1BACF6B4786D}</w:instrText>
            </w:r>
            <w:r w:rsidRPr="004F54A2">
              <w:rPr>
                <w:sz w:val="21"/>
                <w:szCs w:val="21"/>
              </w:rPr>
              <w:fldChar w:fldCharType="separate"/>
            </w:r>
            <w:r w:rsidR="008A22C9">
              <w:rPr>
                <w:color w:val="000000"/>
                <w:kern w:val="0"/>
                <w:sz w:val="21"/>
                <w:szCs w:val="21"/>
              </w:rPr>
              <w:t>Yu &amp; Cai(2007)</w:t>
            </w:r>
            <w:r w:rsidRPr="004F54A2">
              <w:rPr>
                <w:sz w:val="21"/>
                <w:szCs w:val="21"/>
              </w:rPr>
              <w:fldChar w:fldCharType="end"/>
            </w:r>
            <w:r w:rsidRPr="004F54A2">
              <w:rPr>
                <w:sz w:val="21"/>
                <w:szCs w:val="21"/>
              </w:rPr>
              <w:t>未能获得，</w:t>
            </w:r>
            <w:r w:rsidRPr="004F54A2">
              <w:rPr>
                <w:color w:val="000000"/>
                <w:sz w:val="21"/>
                <w:szCs w:val="21"/>
              </w:rPr>
              <w:fldChar w:fldCharType="begin"/>
            </w:r>
            <w:r w:rsidR="008A22C9">
              <w:rPr>
                <w:color w:val="000000"/>
                <w:sz w:val="21"/>
                <w:szCs w:val="21"/>
              </w:rPr>
              <w:instrText xml:space="preserve"> ADDIN NE.Ref.{DA539258-6DC8-44B2-8B5A-FA366412340F}</w:instrText>
            </w:r>
            <w:r w:rsidRPr="004F54A2">
              <w:rPr>
                <w:color w:val="000000"/>
                <w:sz w:val="21"/>
                <w:szCs w:val="21"/>
              </w:rPr>
              <w:fldChar w:fldCharType="separate"/>
            </w:r>
            <w:r w:rsidR="008A22C9">
              <w:rPr>
                <w:color w:val="000000"/>
                <w:kern w:val="0"/>
                <w:sz w:val="21"/>
                <w:szCs w:val="21"/>
              </w:rPr>
              <w:t>Huang et al.(2020)</w:t>
            </w:r>
            <w:r w:rsidRPr="004F54A2">
              <w:rPr>
                <w:color w:val="000000"/>
                <w:sz w:val="21"/>
                <w:szCs w:val="21"/>
              </w:rPr>
              <w:fldChar w:fldCharType="end"/>
            </w:r>
            <w:r w:rsidRPr="004F54A2">
              <w:rPr>
                <w:color w:val="000000"/>
                <w:sz w:val="21"/>
                <w:szCs w:val="21"/>
              </w:rPr>
              <w:t>直接提供了题目，但引用的是</w:t>
            </w:r>
            <w:r w:rsidRPr="004F54A2">
              <w:rPr>
                <w:sz w:val="21"/>
                <w:szCs w:val="21"/>
              </w:rPr>
              <w:fldChar w:fldCharType="begin"/>
            </w:r>
            <w:r w:rsidR="008A22C9">
              <w:rPr>
                <w:sz w:val="21"/>
                <w:szCs w:val="21"/>
              </w:rPr>
              <w:instrText xml:space="preserve"> ADDIN NE.Ref.{814FC5EF-58A2-4B31-9396-E34D21C6642D}</w:instrText>
            </w:r>
            <w:r w:rsidRPr="004F54A2">
              <w:rPr>
                <w:sz w:val="21"/>
                <w:szCs w:val="21"/>
              </w:rPr>
              <w:fldChar w:fldCharType="separate"/>
            </w:r>
            <w:r w:rsidR="008A22C9">
              <w:rPr>
                <w:color w:val="000000"/>
                <w:kern w:val="0"/>
                <w:sz w:val="21"/>
                <w:szCs w:val="21"/>
              </w:rPr>
              <w:t>Yu &amp; Cai(2007)</w:t>
            </w:r>
            <w:r w:rsidRPr="004F54A2">
              <w:rPr>
                <w:sz w:val="21"/>
                <w:szCs w:val="21"/>
              </w:rPr>
              <w:fldChar w:fldCharType="end"/>
            </w:r>
          </w:p>
        </w:tc>
      </w:tr>
      <w:tr w:rsidR="0099272D" w:rsidRPr="004F54A2" w14:paraId="55111FE0" w14:textId="77777777" w:rsidTr="005E57FC">
        <w:trPr>
          <w:jc w:val="center"/>
        </w:trPr>
        <w:tc>
          <w:tcPr>
            <w:tcW w:w="3828" w:type="dxa"/>
            <w:vAlign w:val="center"/>
          </w:tcPr>
          <w:p w14:paraId="4D45A754" w14:textId="77777777" w:rsidR="0099272D" w:rsidRPr="005E57FC" w:rsidRDefault="0099272D" w:rsidP="00915F6E">
            <w:pPr>
              <w:spacing w:line="312" w:lineRule="auto"/>
              <w:rPr>
                <w:sz w:val="21"/>
                <w:szCs w:val="21"/>
              </w:rPr>
            </w:pPr>
            <w:r w:rsidRPr="005E57FC">
              <w:rPr>
                <w:sz w:val="21"/>
                <w:szCs w:val="21"/>
              </w:rPr>
              <w:t>儿童和青少年迷你国际神经精神访谈</w:t>
            </w:r>
            <w:r w:rsidRPr="005E57FC">
              <w:rPr>
                <w:sz w:val="21"/>
                <w:szCs w:val="21"/>
              </w:rPr>
              <w:t>(Mini-KID)</w:t>
            </w:r>
          </w:p>
        </w:tc>
        <w:tc>
          <w:tcPr>
            <w:tcW w:w="3119" w:type="dxa"/>
            <w:vAlign w:val="center"/>
          </w:tcPr>
          <w:p w14:paraId="0431289F" w14:textId="30CC0A97" w:rsidR="0099272D" w:rsidRPr="005E57FC" w:rsidRDefault="005E57FC" w:rsidP="00915F6E">
            <w:pPr>
              <w:spacing w:line="312" w:lineRule="auto"/>
              <w:jc w:val="center"/>
              <w:rPr>
                <w:sz w:val="21"/>
                <w:szCs w:val="21"/>
              </w:rPr>
            </w:pPr>
            <w:r>
              <w:rPr>
                <w:sz w:val="21"/>
                <w:szCs w:val="21"/>
              </w:rPr>
              <w:t xml:space="preserve"> </w:t>
            </w:r>
            <w:r w:rsidR="0099272D" w:rsidRPr="005E57FC">
              <w:rPr>
                <w:sz w:val="21"/>
                <w:szCs w:val="21"/>
              </w:rPr>
              <w:fldChar w:fldCharType="begin"/>
            </w:r>
            <w:r w:rsidR="008A22C9">
              <w:rPr>
                <w:sz w:val="21"/>
                <w:szCs w:val="21"/>
              </w:rPr>
              <w:instrText xml:space="preserve"> ADDIN NE.Ref.{8C9E51A7-02AA-43EC-B062-9AE1FF2F4CA4}</w:instrText>
            </w:r>
            <w:r w:rsidR="0099272D" w:rsidRPr="005E57FC">
              <w:rPr>
                <w:sz w:val="21"/>
                <w:szCs w:val="21"/>
              </w:rPr>
              <w:fldChar w:fldCharType="separate"/>
            </w:r>
            <w:r w:rsidR="008A22C9">
              <w:rPr>
                <w:color w:val="000000"/>
                <w:kern w:val="0"/>
                <w:sz w:val="21"/>
                <w:szCs w:val="21"/>
              </w:rPr>
              <w:t>刘豫鑫等</w:t>
            </w:r>
            <w:r w:rsidR="008A22C9">
              <w:rPr>
                <w:color w:val="000000"/>
                <w:kern w:val="0"/>
                <w:sz w:val="21"/>
                <w:szCs w:val="21"/>
              </w:rPr>
              <w:t>(2010)</w:t>
            </w:r>
            <w:r w:rsidR="0099272D" w:rsidRPr="005E57FC">
              <w:rPr>
                <w:sz w:val="21"/>
                <w:szCs w:val="21"/>
              </w:rPr>
              <w:fldChar w:fldCharType="end"/>
            </w:r>
            <w:r w:rsidR="0099272D" w:rsidRPr="005E57FC">
              <w:rPr>
                <w:sz w:val="21"/>
                <w:szCs w:val="21"/>
              </w:rPr>
              <w:t xml:space="preserve">, </w:t>
            </w:r>
            <w:r w:rsidR="0099272D" w:rsidRPr="005E57FC">
              <w:rPr>
                <w:sz w:val="21"/>
                <w:szCs w:val="21"/>
              </w:rPr>
              <w:fldChar w:fldCharType="begin"/>
            </w:r>
            <w:r w:rsidR="008A22C9">
              <w:rPr>
                <w:sz w:val="21"/>
                <w:szCs w:val="21"/>
              </w:rPr>
              <w:instrText xml:space="preserve"> ADDIN NE.Ref.{D1160274-6565-4A5C-B77A-5680541A0DCB}</w:instrText>
            </w:r>
            <w:r w:rsidR="0099272D" w:rsidRPr="005E57FC">
              <w:rPr>
                <w:sz w:val="21"/>
                <w:szCs w:val="21"/>
              </w:rPr>
              <w:fldChar w:fldCharType="separate"/>
            </w:r>
            <w:r w:rsidR="008A22C9">
              <w:rPr>
                <w:color w:val="000000"/>
                <w:kern w:val="0"/>
                <w:sz w:val="21"/>
                <w:szCs w:val="21"/>
              </w:rPr>
              <w:t>刘豫鑫等</w:t>
            </w:r>
            <w:r w:rsidR="008A22C9">
              <w:rPr>
                <w:color w:val="000000"/>
                <w:kern w:val="0"/>
                <w:sz w:val="21"/>
                <w:szCs w:val="21"/>
              </w:rPr>
              <w:t>(2011)</w:t>
            </w:r>
            <w:r w:rsidR="0099272D" w:rsidRPr="005E57FC">
              <w:rPr>
                <w:sz w:val="21"/>
                <w:szCs w:val="21"/>
              </w:rPr>
              <w:fldChar w:fldCharType="end"/>
            </w:r>
          </w:p>
        </w:tc>
        <w:tc>
          <w:tcPr>
            <w:tcW w:w="2126" w:type="dxa"/>
            <w:vAlign w:val="center"/>
          </w:tcPr>
          <w:p w14:paraId="6CF00CD6" w14:textId="77777777" w:rsidR="0099272D" w:rsidRPr="005E57FC" w:rsidRDefault="0099272D" w:rsidP="00915F6E">
            <w:pPr>
              <w:spacing w:line="312" w:lineRule="auto"/>
              <w:jc w:val="center"/>
              <w:rPr>
                <w:sz w:val="21"/>
                <w:szCs w:val="21"/>
              </w:rPr>
            </w:pPr>
            <w:r w:rsidRPr="005E57FC">
              <w:rPr>
                <w:sz w:val="21"/>
                <w:szCs w:val="21"/>
              </w:rPr>
              <w:t>2</w:t>
            </w:r>
          </w:p>
        </w:tc>
        <w:tc>
          <w:tcPr>
            <w:tcW w:w="3566" w:type="dxa"/>
            <w:vAlign w:val="center"/>
          </w:tcPr>
          <w:p w14:paraId="50296CF8" w14:textId="77777777" w:rsidR="0099272D" w:rsidRPr="005E57FC" w:rsidRDefault="0099272D" w:rsidP="00915F6E">
            <w:pPr>
              <w:spacing w:line="312" w:lineRule="auto"/>
              <w:ind w:firstLineChars="500" w:firstLine="1050"/>
              <w:rPr>
                <w:sz w:val="21"/>
                <w:szCs w:val="21"/>
              </w:rPr>
            </w:pPr>
          </w:p>
          <w:p w14:paraId="6046506A" w14:textId="77777777" w:rsidR="0099272D" w:rsidRPr="005E57FC" w:rsidRDefault="0099272D" w:rsidP="00915F6E">
            <w:pPr>
              <w:spacing w:line="312" w:lineRule="auto"/>
              <w:ind w:firstLineChars="500" w:firstLine="1050"/>
              <w:rPr>
                <w:sz w:val="21"/>
                <w:szCs w:val="21"/>
              </w:rPr>
            </w:pPr>
            <w:r w:rsidRPr="005E57FC">
              <w:rPr>
                <w:sz w:val="21"/>
                <w:szCs w:val="21"/>
              </w:rPr>
              <w:t>未获得</w:t>
            </w:r>
          </w:p>
          <w:p w14:paraId="0487E90C" w14:textId="77777777" w:rsidR="0099272D" w:rsidRPr="005E57FC" w:rsidRDefault="0099272D" w:rsidP="00915F6E">
            <w:pPr>
              <w:spacing w:line="312" w:lineRule="auto"/>
              <w:rPr>
                <w:sz w:val="21"/>
                <w:szCs w:val="21"/>
              </w:rPr>
            </w:pPr>
          </w:p>
        </w:tc>
        <w:tc>
          <w:tcPr>
            <w:tcW w:w="3522" w:type="dxa"/>
          </w:tcPr>
          <w:p w14:paraId="6D043278" w14:textId="52C400C8" w:rsidR="0099272D" w:rsidRPr="005E57FC" w:rsidRDefault="0099272D" w:rsidP="00915F6E">
            <w:pPr>
              <w:spacing w:line="312" w:lineRule="auto"/>
              <w:rPr>
                <w:sz w:val="21"/>
                <w:szCs w:val="21"/>
              </w:rPr>
            </w:pPr>
            <w:r w:rsidRPr="005E57FC">
              <w:rPr>
                <w:sz w:val="21"/>
                <w:szCs w:val="21"/>
              </w:rPr>
              <w:fldChar w:fldCharType="begin"/>
            </w:r>
            <w:r w:rsidR="008A22C9">
              <w:rPr>
                <w:sz w:val="21"/>
                <w:szCs w:val="21"/>
              </w:rPr>
              <w:instrText xml:space="preserve"> ADDIN NE.Ref.{822C37FD-08C0-4339-940B-E08CD4D4FCB9}</w:instrText>
            </w:r>
            <w:r w:rsidRPr="005E57FC">
              <w:rPr>
                <w:sz w:val="21"/>
                <w:szCs w:val="21"/>
              </w:rPr>
              <w:fldChar w:fldCharType="separate"/>
            </w:r>
            <w:r w:rsidR="008A22C9">
              <w:rPr>
                <w:color w:val="000000"/>
                <w:kern w:val="0"/>
                <w:sz w:val="21"/>
                <w:szCs w:val="21"/>
              </w:rPr>
              <w:t>刘豫鑫等</w:t>
            </w:r>
            <w:r w:rsidR="008A22C9">
              <w:rPr>
                <w:color w:val="000000"/>
                <w:kern w:val="0"/>
                <w:sz w:val="21"/>
                <w:szCs w:val="21"/>
              </w:rPr>
              <w:t>(2010)</w:t>
            </w:r>
            <w:r w:rsidRPr="005E57FC">
              <w:rPr>
                <w:sz w:val="21"/>
                <w:szCs w:val="21"/>
              </w:rPr>
              <w:fldChar w:fldCharType="end"/>
            </w:r>
            <w:r w:rsidRPr="005E57FC">
              <w:rPr>
                <w:sz w:val="21"/>
                <w:szCs w:val="21"/>
              </w:rPr>
              <w:t xml:space="preserve">, </w:t>
            </w:r>
            <w:r w:rsidRPr="005E57FC">
              <w:rPr>
                <w:sz w:val="21"/>
                <w:szCs w:val="21"/>
              </w:rPr>
              <w:fldChar w:fldCharType="begin"/>
            </w:r>
            <w:r w:rsidR="008A22C9">
              <w:rPr>
                <w:sz w:val="21"/>
                <w:szCs w:val="21"/>
              </w:rPr>
              <w:instrText xml:space="preserve"> ADDIN NE.Ref.{4453A356-9B0A-49BB-9043-3C3D3EEAEBE8}</w:instrText>
            </w:r>
            <w:r w:rsidRPr="005E57FC">
              <w:rPr>
                <w:sz w:val="21"/>
                <w:szCs w:val="21"/>
              </w:rPr>
              <w:fldChar w:fldCharType="separate"/>
            </w:r>
            <w:r w:rsidR="008A22C9">
              <w:rPr>
                <w:color w:val="000000"/>
                <w:kern w:val="0"/>
                <w:sz w:val="21"/>
                <w:szCs w:val="21"/>
              </w:rPr>
              <w:t>刘豫鑫等</w:t>
            </w:r>
            <w:r w:rsidR="008A22C9">
              <w:rPr>
                <w:color w:val="000000"/>
                <w:kern w:val="0"/>
                <w:sz w:val="21"/>
                <w:szCs w:val="21"/>
              </w:rPr>
              <w:t>(2011)</w:t>
            </w:r>
            <w:r w:rsidRPr="005E57FC">
              <w:rPr>
                <w:sz w:val="21"/>
                <w:szCs w:val="21"/>
              </w:rPr>
              <w:fldChar w:fldCharType="end"/>
            </w:r>
            <w:r w:rsidRPr="005E57FC">
              <w:rPr>
                <w:sz w:val="21"/>
                <w:szCs w:val="21"/>
              </w:rPr>
              <w:t>不提供题目</w:t>
            </w:r>
          </w:p>
        </w:tc>
      </w:tr>
      <w:tr w:rsidR="0099272D" w:rsidRPr="004F54A2" w14:paraId="0F1096DC" w14:textId="77777777" w:rsidTr="005E57FC">
        <w:trPr>
          <w:jc w:val="center"/>
        </w:trPr>
        <w:tc>
          <w:tcPr>
            <w:tcW w:w="3828" w:type="dxa"/>
            <w:vAlign w:val="center"/>
          </w:tcPr>
          <w:p w14:paraId="0D00BF00" w14:textId="77777777" w:rsidR="0099272D" w:rsidRPr="005E57FC" w:rsidRDefault="0099272D" w:rsidP="00915F6E">
            <w:pPr>
              <w:spacing w:line="312" w:lineRule="auto"/>
              <w:rPr>
                <w:sz w:val="21"/>
                <w:szCs w:val="21"/>
              </w:rPr>
            </w:pPr>
            <w:r w:rsidRPr="005E57FC">
              <w:rPr>
                <w:sz w:val="21"/>
                <w:szCs w:val="21"/>
              </w:rPr>
              <w:t>Beck</w:t>
            </w:r>
            <w:r w:rsidRPr="005E57FC">
              <w:rPr>
                <w:sz w:val="21"/>
                <w:szCs w:val="21"/>
              </w:rPr>
              <w:t>抑郁量表（张雨新</w:t>
            </w:r>
            <w:r w:rsidRPr="005E57FC">
              <w:rPr>
                <w:sz w:val="21"/>
                <w:szCs w:val="21"/>
              </w:rPr>
              <w:t>1990</w:t>
            </w:r>
            <w:r w:rsidRPr="005E57FC">
              <w:rPr>
                <w:sz w:val="21"/>
                <w:szCs w:val="21"/>
              </w:rPr>
              <w:t>修订）</w:t>
            </w:r>
          </w:p>
        </w:tc>
        <w:tc>
          <w:tcPr>
            <w:tcW w:w="3119" w:type="dxa"/>
            <w:vAlign w:val="center"/>
          </w:tcPr>
          <w:p w14:paraId="70AC28AE" w14:textId="77777777" w:rsidR="0099272D" w:rsidRPr="005E57FC" w:rsidRDefault="0099272D" w:rsidP="00915F6E">
            <w:pPr>
              <w:spacing w:line="312" w:lineRule="auto"/>
              <w:jc w:val="center"/>
              <w:rPr>
                <w:sz w:val="21"/>
                <w:szCs w:val="21"/>
              </w:rPr>
            </w:pPr>
          </w:p>
        </w:tc>
        <w:tc>
          <w:tcPr>
            <w:tcW w:w="2126" w:type="dxa"/>
            <w:vAlign w:val="center"/>
          </w:tcPr>
          <w:p w14:paraId="17A19892"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2D66C82C" w14:textId="77777777" w:rsidR="0099272D" w:rsidRPr="005E57FC" w:rsidRDefault="0099272D" w:rsidP="00915F6E">
            <w:pPr>
              <w:spacing w:line="312" w:lineRule="auto"/>
              <w:ind w:firstLineChars="500" w:firstLine="1050"/>
              <w:rPr>
                <w:sz w:val="21"/>
                <w:szCs w:val="21"/>
              </w:rPr>
            </w:pPr>
            <w:r w:rsidRPr="005E57FC">
              <w:rPr>
                <w:sz w:val="21"/>
                <w:szCs w:val="21"/>
              </w:rPr>
              <w:t>未选择</w:t>
            </w:r>
          </w:p>
        </w:tc>
        <w:tc>
          <w:tcPr>
            <w:tcW w:w="3522" w:type="dxa"/>
            <w:vAlign w:val="center"/>
          </w:tcPr>
          <w:p w14:paraId="5B19FD20" w14:textId="77777777" w:rsidR="0099272D" w:rsidRPr="005E57FC" w:rsidRDefault="0099272D" w:rsidP="00915F6E">
            <w:pPr>
              <w:spacing w:line="312" w:lineRule="auto"/>
              <w:rPr>
                <w:sz w:val="21"/>
                <w:szCs w:val="21"/>
              </w:rPr>
            </w:pPr>
            <w:r w:rsidRPr="005E57FC">
              <w:rPr>
                <w:sz w:val="21"/>
                <w:szCs w:val="21"/>
              </w:rPr>
              <w:t>没有具体引用的文章名，但在附录有题目。</w:t>
            </w:r>
          </w:p>
        </w:tc>
      </w:tr>
      <w:tr w:rsidR="0099272D" w:rsidRPr="004F54A2" w14:paraId="02A9E59E" w14:textId="77777777" w:rsidTr="005E57FC">
        <w:trPr>
          <w:jc w:val="center"/>
        </w:trPr>
        <w:tc>
          <w:tcPr>
            <w:tcW w:w="3828" w:type="dxa"/>
            <w:vAlign w:val="center"/>
          </w:tcPr>
          <w:p w14:paraId="0A782E6C" w14:textId="77777777" w:rsidR="0099272D" w:rsidRPr="005E57FC" w:rsidRDefault="0099272D" w:rsidP="00915F6E">
            <w:pPr>
              <w:rPr>
                <w:sz w:val="21"/>
                <w:szCs w:val="21"/>
              </w:rPr>
            </w:pPr>
            <w:r w:rsidRPr="005E57FC">
              <w:rPr>
                <w:sz w:val="21"/>
                <w:szCs w:val="21"/>
              </w:rPr>
              <w:t>简式抑郁量表</w:t>
            </w:r>
            <w:r w:rsidRPr="005E57FC">
              <w:rPr>
                <w:sz w:val="21"/>
                <w:szCs w:val="21"/>
              </w:rPr>
              <w:t>(Andrensen_1994</w:t>
            </w:r>
            <w:r w:rsidRPr="005E57FC">
              <w:rPr>
                <w:sz w:val="21"/>
                <w:szCs w:val="21"/>
              </w:rPr>
              <w:t>）</w:t>
            </w:r>
          </w:p>
          <w:p w14:paraId="3F999710" w14:textId="77777777" w:rsidR="0099272D" w:rsidRPr="005E57FC" w:rsidRDefault="0099272D" w:rsidP="00915F6E">
            <w:pPr>
              <w:rPr>
                <w:sz w:val="21"/>
                <w:szCs w:val="21"/>
              </w:rPr>
            </w:pPr>
          </w:p>
        </w:tc>
        <w:tc>
          <w:tcPr>
            <w:tcW w:w="3119" w:type="dxa"/>
            <w:vAlign w:val="center"/>
          </w:tcPr>
          <w:p w14:paraId="024512A3" w14:textId="77777777" w:rsidR="0099272D" w:rsidRPr="005E57FC" w:rsidRDefault="0099272D" w:rsidP="00915F6E">
            <w:pPr>
              <w:spacing w:line="312" w:lineRule="auto"/>
              <w:jc w:val="center"/>
              <w:rPr>
                <w:sz w:val="21"/>
                <w:szCs w:val="21"/>
              </w:rPr>
            </w:pPr>
          </w:p>
        </w:tc>
        <w:tc>
          <w:tcPr>
            <w:tcW w:w="2126" w:type="dxa"/>
            <w:vAlign w:val="center"/>
          </w:tcPr>
          <w:p w14:paraId="2EE8B82E"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30EE82B3" w14:textId="77777777" w:rsidR="0099272D" w:rsidRPr="005E57FC" w:rsidRDefault="0099272D" w:rsidP="00915F6E">
            <w:pPr>
              <w:spacing w:line="312" w:lineRule="auto"/>
              <w:ind w:firstLineChars="500" w:firstLine="1050"/>
              <w:rPr>
                <w:sz w:val="21"/>
                <w:szCs w:val="21"/>
              </w:rPr>
            </w:pPr>
            <w:r w:rsidRPr="005E57FC">
              <w:rPr>
                <w:sz w:val="21"/>
                <w:szCs w:val="21"/>
              </w:rPr>
              <w:t>未选择</w:t>
            </w:r>
          </w:p>
        </w:tc>
        <w:tc>
          <w:tcPr>
            <w:tcW w:w="3522" w:type="dxa"/>
          </w:tcPr>
          <w:p w14:paraId="4918CA2B" w14:textId="77777777" w:rsidR="0099272D" w:rsidRPr="005E57FC" w:rsidRDefault="0099272D" w:rsidP="00915F6E">
            <w:pPr>
              <w:spacing w:line="312" w:lineRule="auto"/>
              <w:rPr>
                <w:sz w:val="21"/>
                <w:szCs w:val="21"/>
              </w:rPr>
            </w:pPr>
            <w:r w:rsidRPr="005E57FC">
              <w:rPr>
                <w:sz w:val="21"/>
                <w:szCs w:val="21"/>
              </w:rPr>
              <w:t>作者只提供了</w:t>
            </w:r>
          </w:p>
          <w:p w14:paraId="5710B5DA" w14:textId="77777777" w:rsidR="0099272D" w:rsidRPr="005E57FC" w:rsidRDefault="0099272D" w:rsidP="00915F6E">
            <w:pPr>
              <w:rPr>
                <w:sz w:val="21"/>
                <w:szCs w:val="21"/>
              </w:rPr>
            </w:pPr>
            <w:r w:rsidRPr="005E57FC">
              <w:rPr>
                <w:sz w:val="21"/>
                <w:szCs w:val="21"/>
              </w:rPr>
              <w:t>Andrensen</w:t>
            </w:r>
            <w:r w:rsidRPr="005E57FC">
              <w:rPr>
                <w:sz w:val="21"/>
                <w:szCs w:val="21"/>
              </w:rPr>
              <w:t>（</w:t>
            </w:r>
            <w:r w:rsidRPr="005E57FC">
              <w:rPr>
                <w:sz w:val="21"/>
                <w:szCs w:val="21"/>
              </w:rPr>
              <w:t>1994</w:t>
            </w:r>
            <w:r w:rsidRPr="005E57FC">
              <w:rPr>
                <w:sz w:val="21"/>
                <w:szCs w:val="21"/>
              </w:rPr>
              <w:t>）未提供具体的引文，之前自行搜索查阅应为</w:t>
            </w:r>
            <w:r w:rsidRPr="005E57FC">
              <w:rPr>
                <w:sz w:val="21"/>
                <w:szCs w:val="21"/>
              </w:rPr>
              <w:t>Screening for Depression in Well</w:t>
            </w:r>
          </w:p>
          <w:p w14:paraId="371D4B0E" w14:textId="77777777" w:rsidR="0099272D" w:rsidRPr="005E57FC" w:rsidRDefault="0099272D" w:rsidP="00915F6E">
            <w:pPr>
              <w:autoSpaceDE w:val="0"/>
              <w:autoSpaceDN w:val="0"/>
              <w:adjustRightInd w:val="0"/>
              <w:spacing w:line="400" w:lineRule="exact"/>
              <w:rPr>
                <w:sz w:val="21"/>
                <w:szCs w:val="21"/>
              </w:rPr>
            </w:pPr>
            <w:r w:rsidRPr="005E57FC">
              <w:rPr>
                <w:sz w:val="21"/>
                <w:szCs w:val="21"/>
              </w:rPr>
              <w:t>Older Adults: Evaluation of a Short Form of the CES-D</w:t>
            </w:r>
            <w:r w:rsidRPr="005E57FC">
              <w:rPr>
                <w:sz w:val="21"/>
                <w:szCs w:val="21"/>
              </w:rPr>
              <w:t>一文，题目完全摘自</w:t>
            </w:r>
            <w:r w:rsidRPr="005E57FC">
              <w:rPr>
                <w:sz w:val="21"/>
                <w:szCs w:val="21"/>
              </w:rPr>
              <w:t>CES-D</w:t>
            </w:r>
            <w:r w:rsidRPr="005E57FC">
              <w:rPr>
                <w:sz w:val="21"/>
                <w:szCs w:val="21"/>
              </w:rPr>
              <w:t>本次分析可考虑排除。</w:t>
            </w:r>
          </w:p>
          <w:p w14:paraId="79D53046" w14:textId="77777777" w:rsidR="0099272D" w:rsidRPr="005E57FC" w:rsidRDefault="0099272D" w:rsidP="00915F6E">
            <w:pPr>
              <w:spacing w:line="312" w:lineRule="auto"/>
              <w:rPr>
                <w:sz w:val="21"/>
                <w:szCs w:val="21"/>
              </w:rPr>
            </w:pPr>
          </w:p>
        </w:tc>
      </w:tr>
      <w:tr w:rsidR="0099272D" w:rsidRPr="004F54A2" w14:paraId="0F80BACB" w14:textId="77777777" w:rsidTr="005E57FC">
        <w:trPr>
          <w:jc w:val="center"/>
        </w:trPr>
        <w:tc>
          <w:tcPr>
            <w:tcW w:w="3828" w:type="dxa"/>
            <w:vAlign w:val="center"/>
          </w:tcPr>
          <w:p w14:paraId="4ADA9F5C" w14:textId="77777777" w:rsidR="0099272D" w:rsidRPr="005E57FC" w:rsidRDefault="0099272D" w:rsidP="00915F6E">
            <w:pPr>
              <w:rPr>
                <w:sz w:val="21"/>
                <w:szCs w:val="21"/>
              </w:rPr>
            </w:pPr>
            <w:r w:rsidRPr="005E57FC">
              <w:rPr>
                <w:sz w:val="21"/>
                <w:szCs w:val="21"/>
              </w:rPr>
              <w:t>国际疾病分类</w:t>
            </w:r>
            <w:r w:rsidRPr="005E57FC">
              <w:rPr>
                <w:sz w:val="21"/>
                <w:szCs w:val="21"/>
              </w:rPr>
              <w:t>-10(WHO-CIDI 3.0)</w:t>
            </w:r>
          </w:p>
        </w:tc>
        <w:tc>
          <w:tcPr>
            <w:tcW w:w="3119" w:type="dxa"/>
            <w:vAlign w:val="center"/>
          </w:tcPr>
          <w:p w14:paraId="402078C5" w14:textId="08BD9E9D" w:rsidR="0099272D" w:rsidRPr="005E57FC" w:rsidRDefault="0099272D" w:rsidP="00915F6E">
            <w:pPr>
              <w:spacing w:line="312" w:lineRule="auto"/>
              <w:jc w:val="center"/>
              <w:rPr>
                <w:sz w:val="21"/>
                <w:szCs w:val="21"/>
              </w:rPr>
            </w:pPr>
            <w:r w:rsidRPr="005E57FC">
              <w:rPr>
                <w:sz w:val="21"/>
                <w:szCs w:val="21"/>
              </w:rPr>
              <w:fldChar w:fldCharType="begin"/>
            </w:r>
            <w:r w:rsidR="008A22C9">
              <w:rPr>
                <w:sz w:val="21"/>
                <w:szCs w:val="21"/>
              </w:rPr>
              <w:instrText xml:space="preserve"> ADDIN NE.Ref.{50467A06-34DD-4281-9040-4A4FEA22F3E1}</w:instrText>
            </w:r>
            <w:r w:rsidRPr="005E57FC">
              <w:rPr>
                <w:sz w:val="21"/>
                <w:szCs w:val="21"/>
              </w:rPr>
              <w:fldChar w:fldCharType="separate"/>
            </w:r>
            <w:r w:rsidR="008A22C9">
              <w:rPr>
                <w:color w:val="000000"/>
                <w:kern w:val="0"/>
                <w:sz w:val="21"/>
                <w:szCs w:val="21"/>
              </w:rPr>
              <w:t>Kessler &amp; Stün(2004)</w:t>
            </w:r>
            <w:r w:rsidRPr="005E57FC">
              <w:rPr>
                <w:sz w:val="21"/>
                <w:szCs w:val="21"/>
              </w:rPr>
              <w:fldChar w:fldCharType="end"/>
            </w:r>
            <w:r w:rsidRPr="005E57FC">
              <w:rPr>
                <w:sz w:val="21"/>
                <w:szCs w:val="21"/>
              </w:rPr>
              <w:t>1</w:t>
            </w:r>
            <w:r w:rsidRPr="005E57FC">
              <w:rPr>
                <w:sz w:val="21"/>
                <w:szCs w:val="21"/>
              </w:rPr>
              <w:t>篇</w:t>
            </w:r>
          </w:p>
        </w:tc>
        <w:tc>
          <w:tcPr>
            <w:tcW w:w="2126" w:type="dxa"/>
            <w:vAlign w:val="center"/>
          </w:tcPr>
          <w:p w14:paraId="38C60112"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1F23F1C6" w14:textId="77777777" w:rsidR="0099272D" w:rsidRPr="005E57FC" w:rsidRDefault="0099272D" w:rsidP="00915F6E">
            <w:pPr>
              <w:spacing w:line="312" w:lineRule="auto"/>
              <w:ind w:firstLineChars="500" w:firstLine="1050"/>
              <w:rPr>
                <w:sz w:val="21"/>
                <w:szCs w:val="21"/>
              </w:rPr>
            </w:pPr>
            <w:r w:rsidRPr="005E57FC">
              <w:rPr>
                <w:sz w:val="21"/>
                <w:szCs w:val="21"/>
              </w:rPr>
              <w:t>未获得</w:t>
            </w:r>
          </w:p>
        </w:tc>
        <w:tc>
          <w:tcPr>
            <w:tcW w:w="3522" w:type="dxa"/>
          </w:tcPr>
          <w:p w14:paraId="40FEF16D" w14:textId="2800386C" w:rsidR="0099272D" w:rsidRPr="005E57FC" w:rsidRDefault="0099272D" w:rsidP="00915F6E">
            <w:pPr>
              <w:spacing w:line="312" w:lineRule="auto"/>
              <w:rPr>
                <w:sz w:val="21"/>
                <w:szCs w:val="21"/>
              </w:rPr>
            </w:pPr>
            <w:r w:rsidRPr="005E57FC">
              <w:rPr>
                <w:sz w:val="21"/>
                <w:szCs w:val="21"/>
              </w:rPr>
              <w:fldChar w:fldCharType="begin"/>
            </w:r>
            <w:r w:rsidR="008A22C9">
              <w:rPr>
                <w:sz w:val="21"/>
                <w:szCs w:val="21"/>
              </w:rPr>
              <w:instrText xml:space="preserve"> ADDIN NE.Ref.{5BD4B508-392A-4069-9EA5-9701FDD54595}</w:instrText>
            </w:r>
            <w:r w:rsidRPr="005E57FC">
              <w:rPr>
                <w:sz w:val="21"/>
                <w:szCs w:val="21"/>
              </w:rPr>
              <w:fldChar w:fldCharType="separate"/>
            </w:r>
            <w:r w:rsidR="008A22C9">
              <w:rPr>
                <w:color w:val="000000"/>
                <w:kern w:val="0"/>
                <w:sz w:val="21"/>
                <w:szCs w:val="21"/>
              </w:rPr>
              <w:t>Kessler &amp; Stün(2004)</w:t>
            </w:r>
            <w:r w:rsidRPr="005E57FC">
              <w:rPr>
                <w:sz w:val="21"/>
                <w:szCs w:val="21"/>
              </w:rPr>
              <w:fldChar w:fldCharType="end"/>
            </w:r>
            <w:r w:rsidRPr="005E57FC">
              <w:rPr>
                <w:sz w:val="21"/>
                <w:szCs w:val="21"/>
              </w:rPr>
              <w:t>不提供题目</w:t>
            </w:r>
          </w:p>
        </w:tc>
      </w:tr>
      <w:tr w:rsidR="0099272D" w:rsidRPr="004F54A2" w14:paraId="5AEACBA8" w14:textId="77777777" w:rsidTr="005E57FC">
        <w:trPr>
          <w:jc w:val="center"/>
        </w:trPr>
        <w:tc>
          <w:tcPr>
            <w:tcW w:w="3828" w:type="dxa"/>
            <w:vAlign w:val="center"/>
          </w:tcPr>
          <w:p w14:paraId="588AA934" w14:textId="77777777" w:rsidR="0099272D" w:rsidRPr="005E57FC" w:rsidRDefault="0099272D" w:rsidP="00915F6E">
            <w:pPr>
              <w:rPr>
                <w:sz w:val="21"/>
                <w:szCs w:val="21"/>
              </w:rPr>
            </w:pPr>
            <w:r w:rsidRPr="005E57FC">
              <w:rPr>
                <w:sz w:val="21"/>
                <w:szCs w:val="21"/>
              </w:rPr>
              <w:t>心理健康测查表（</w:t>
            </w:r>
            <w:r w:rsidRPr="005E57FC">
              <w:rPr>
                <w:sz w:val="21"/>
                <w:szCs w:val="21"/>
              </w:rPr>
              <w:t>PHI</w:t>
            </w:r>
            <w:r w:rsidRPr="005E57FC">
              <w:rPr>
                <w:sz w:val="21"/>
                <w:szCs w:val="21"/>
              </w:rPr>
              <w:t>）</w:t>
            </w:r>
          </w:p>
        </w:tc>
        <w:bookmarkStart w:id="153" w:name="OLE_LINK3"/>
        <w:tc>
          <w:tcPr>
            <w:tcW w:w="3119" w:type="dxa"/>
            <w:vAlign w:val="center"/>
          </w:tcPr>
          <w:p w14:paraId="5A8A1737" w14:textId="766D4CA2" w:rsidR="0099272D" w:rsidRPr="005E57FC" w:rsidRDefault="0099272D" w:rsidP="00915F6E">
            <w:pPr>
              <w:spacing w:line="312" w:lineRule="auto"/>
              <w:jc w:val="center"/>
              <w:rPr>
                <w:sz w:val="21"/>
                <w:szCs w:val="21"/>
              </w:rPr>
            </w:pPr>
            <w:r w:rsidRPr="005E57FC">
              <w:rPr>
                <w:sz w:val="21"/>
                <w:szCs w:val="21"/>
              </w:rPr>
              <w:fldChar w:fldCharType="begin"/>
            </w:r>
            <w:r w:rsidR="008A22C9">
              <w:rPr>
                <w:sz w:val="21"/>
                <w:szCs w:val="21"/>
              </w:rPr>
              <w:instrText xml:space="preserve"> ADDIN NE.Ref.{D5B8F3AF-5BE0-4670-84CB-B98E20AABAB9}</w:instrText>
            </w:r>
            <w:r w:rsidRPr="005E57FC">
              <w:rPr>
                <w:sz w:val="21"/>
                <w:szCs w:val="21"/>
              </w:rPr>
              <w:fldChar w:fldCharType="separate"/>
            </w:r>
            <w:r w:rsidR="008A22C9">
              <w:rPr>
                <w:color w:val="000000"/>
                <w:kern w:val="0"/>
                <w:sz w:val="21"/>
                <w:szCs w:val="21"/>
              </w:rPr>
              <w:t>宋维真和张建平</w:t>
            </w:r>
            <w:r w:rsidR="008A22C9">
              <w:rPr>
                <w:color w:val="000000"/>
                <w:kern w:val="0"/>
                <w:sz w:val="21"/>
                <w:szCs w:val="21"/>
              </w:rPr>
              <w:t>(1993)</w:t>
            </w:r>
            <w:r w:rsidRPr="005E57FC">
              <w:rPr>
                <w:sz w:val="21"/>
                <w:szCs w:val="21"/>
              </w:rPr>
              <w:fldChar w:fldCharType="end"/>
            </w:r>
            <w:bookmarkEnd w:id="153"/>
            <w:r w:rsidRPr="005E57FC">
              <w:rPr>
                <w:sz w:val="21"/>
                <w:szCs w:val="21"/>
              </w:rPr>
              <w:t>1</w:t>
            </w:r>
            <w:r w:rsidRPr="005E57FC">
              <w:rPr>
                <w:sz w:val="21"/>
                <w:szCs w:val="21"/>
              </w:rPr>
              <w:t>篇</w:t>
            </w:r>
          </w:p>
        </w:tc>
        <w:tc>
          <w:tcPr>
            <w:tcW w:w="2126" w:type="dxa"/>
            <w:vAlign w:val="center"/>
          </w:tcPr>
          <w:p w14:paraId="7EA98553"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486CB404" w14:textId="77777777" w:rsidR="0099272D" w:rsidRPr="005E57FC" w:rsidRDefault="0099272D" w:rsidP="00915F6E">
            <w:pPr>
              <w:spacing w:line="312" w:lineRule="auto"/>
              <w:ind w:firstLineChars="500" w:firstLine="1050"/>
              <w:rPr>
                <w:sz w:val="21"/>
                <w:szCs w:val="21"/>
              </w:rPr>
            </w:pPr>
            <w:r w:rsidRPr="005E57FC">
              <w:rPr>
                <w:rFonts w:hint="eastAsia"/>
                <w:sz w:val="21"/>
                <w:szCs w:val="21"/>
              </w:rPr>
              <w:t>未获得</w:t>
            </w:r>
          </w:p>
        </w:tc>
        <w:tc>
          <w:tcPr>
            <w:tcW w:w="3522" w:type="dxa"/>
          </w:tcPr>
          <w:p w14:paraId="0D42E8D4" w14:textId="27E53924" w:rsidR="0099272D" w:rsidRPr="005E57FC" w:rsidRDefault="0099272D" w:rsidP="00915F6E">
            <w:pPr>
              <w:spacing w:line="312" w:lineRule="auto"/>
              <w:rPr>
                <w:sz w:val="21"/>
                <w:szCs w:val="21"/>
              </w:rPr>
            </w:pPr>
            <w:r w:rsidRPr="005E57FC">
              <w:rPr>
                <w:sz w:val="21"/>
                <w:szCs w:val="21"/>
              </w:rPr>
              <w:fldChar w:fldCharType="begin"/>
            </w:r>
            <w:r w:rsidR="008A22C9">
              <w:rPr>
                <w:sz w:val="21"/>
                <w:szCs w:val="21"/>
              </w:rPr>
              <w:instrText xml:space="preserve"> ADDIN NE.Ref.{0EBC6A8C-D001-411B-AB22-0C1CDDE809F4}</w:instrText>
            </w:r>
            <w:r w:rsidRPr="005E57FC">
              <w:rPr>
                <w:sz w:val="21"/>
                <w:szCs w:val="21"/>
              </w:rPr>
              <w:fldChar w:fldCharType="separate"/>
            </w:r>
            <w:r w:rsidR="008A22C9">
              <w:rPr>
                <w:color w:val="000000"/>
                <w:kern w:val="0"/>
                <w:sz w:val="21"/>
                <w:szCs w:val="21"/>
              </w:rPr>
              <w:t>宋维真和张建平</w:t>
            </w:r>
            <w:r w:rsidR="008A22C9">
              <w:rPr>
                <w:color w:val="000000"/>
                <w:kern w:val="0"/>
                <w:sz w:val="21"/>
                <w:szCs w:val="21"/>
              </w:rPr>
              <w:t>(1993)</w:t>
            </w:r>
            <w:r w:rsidRPr="005E57FC">
              <w:rPr>
                <w:sz w:val="21"/>
                <w:szCs w:val="21"/>
              </w:rPr>
              <w:fldChar w:fldCharType="end"/>
            </w:r>
            <w:r w:rsidRPr="005E57FC">
              <w:rPr>
                <w:sz w:val="21"/>
                <w:szCs w:val="21"/>
              </w:rPr>
              <w:t>未获得</w:t>
            </w:r>
          </w:p>
        </w:tc>
      </w:tr>
      <w:tr w:rsidR="0099272D" w:rsidRPr="004F54A2" w14:paraId="478701CE" w14:textId="77777777" w:rsidTr="005E57FC">
        <w:trPr>
          <w:jc w:val="center"/>
        </w:trPr>
        <w:tc>
          <w:tcPr>
            <w:tcW w:w="3828" w:type="dxa"/>
            <w:vAlign w:val="center"/>
          </w:tcPr>
          <w:p w14:paraId="7C93C02C" w14:textId="77777777" w:rsidR="0099272D" w:rsidRPr="00760DFB" w:rsidRDefault="0099272D" w:rsidP="00915F6E">
            <w:pPr>
              <w:rPr>
                <w:color w:val="000000" w:themeColor="text1"/>
                <w:sz w:val="21"/>
                <w:szCs w:val="21"/>
              </w:rPr>
            </w:pPr>
            <w:r w:rsidRPr="00760DFB">
              <w:rPr>
                <w:color w:val="000000" w:themeColor="text1"/>
                <w:sz w:val="21"/>
                <w:szCs w:val="21"/>
              </w:rPr>
              <w:lastRenderedPageBreak/>
              <w:t>郑日昌编制的中国大学生心理健康量表（</w:t>
            </w:r>
            <w:r w:rsidRPr="00760DFB">
              <w:rPr>
                <w:color w:val="000000" w:themeColor="text1"/>
                <w:sz w:val="21"/>
                <w:szCs w:val="21"/>
              </w:rPr>
              <w:t>CCSMHS</w:t>
            </w:r>
            <w:r w:rsidRPr="00760DFB">
              <w:rPr>
                <w:color w:val="000000" w:themeColor="text1"/>
                <w:sz w:val="21"/>
                <w:szCs w:val="21"/>
              </w:rPr>
              <w:t>）</w:t>
            </w:r>
          </w:p>
          <w:p w14:paraId="4B405783" w14:textId="77777777" w:rsidR="0099272D" w:rsidRPr="00760DFB" w:rsidRDefault="0099272D" w:rsidP="00915F6E">
            <w:pPr>
              <w:rPr>
                <w:color w:val="000000" w:themeColor="text1"/>
                <w:sz w:val="21"/>
                <w:szCs w:val="21"/>
              </w:rPr>
            </w:pPr>
          </w:p>
        </w:tc>
        <w:tc>
          <w:tcPr>
            <w:tcW w:w="3119" w:type="dxa"/>
            <w:vAlign w:val="center"/>
          </w:tcPr>
          <w:p w14:paraId="7E6A1C6B" w14:textId="77777777" w:rsidR="0099272D" w:rsidRPr="00760DFB" w:rsidRDefault="0099272D" w:rsidP="00915F6E">
            <w:pPr>
              <w:spacing w:line="312" w:lineRule="auto"/>
              <w:jc w:val="center"/>
              <w:rPr>
                <w:color w:val="000000" w:themeColor="text1"/>
                <w:sz w:val="21"/>
                <w:szCs w:val="21"/>
              </w:rPr>
            </w:pPr>
          </w:p>
        </w:tc>
        <w:tc>
          <w:tcPr>
            <w:tcW w:w="2126" w:type="dxa"/>
            <w:vAlign w:val="center"/>
          </w:tcPr>
          <w:p w14:paraId="47D14149" w14:textId="77777777" w:rsidR="0099272D" w:rsidRPr="00760DFB" w:rsidRDefault="0099272D" w:rsidP="00915F6E">
            <w:pPr>
              <w:spacing w:line="312" w:lineRule="auto"/>
              <w:jc w:val="center"/>
              <w:rPr>
                <w:color w:val="000000" w:themeColor="text1"/>
                <w:sz w:val="21"/>
                <w:szCs w:val="21"/>
              </w:rPr>
            </w:pPr>
            <w:r w:rsidRPr="00760DFB">
              <w:rPr>
                <w:color w:val="000000" w:themeColor="text1"/>
                <w:sz w:val="21"/>
                <w:szCs w:val="21"/>
              </w:rPr>
              <w:t>1</w:t>
            </w:r>
          </w:p>
        </w:tc>
        <w:tc>
          <w:tcPr>
            <w:tcW w:w="3566" w:type="dxa"/>
            <w:vAlign w:val="center"/>
          </w:tcPr>
          <w:p w14:paraId="41C276A5" w14:textId="4538D254" w:rsidR="0099272D" w:rsidRPr="00760DFB" w:rsidRDefault="0099272D" w:rsidP="00915F6E">
            <w:pPr>
              <w:spacing w:line="312" w:lineRule="auto"/>
              <w:ind w:firstLineChars="500" w:firstLine="1050"/>
              <w:rPr>
                <w:color w:val="000000" w:themeColor="text1"/>
                <w:sz w:val="21"/>
                <w:szCs w:val="21"/>
              </w:rPr>
            </w:pPr>
            <w:r>
              <w:rPr>
                <w:color w:val="000000" w:themeColor="text1"/>
                <w:sz w:val="21"/>
                <w:szCs w:val="21"/>
              </w:rPr>
              <w:fldChar w:fldCharType="begin"/>
            </w:r>
            <w:r w:rsidR="008A22C9">
              <w:rPr>
                <w:color w:val="000000" w:themeColor="text1"/>
                <w:sz w:val="21"/>
                <w:szCs w:val="21"/>
              </w:rPr>
              <w:instrText xml:space="preserve"> ADDIN NE.Ref.{E9B621E5-C85F-4B89-9434-4A29D33D7630}</w:instrText>
            </w:r>
            <w:r>
              <w:rPr>
                <w:color w:val="000000" w:themeColor="text1"/>
                <w:sz w:val="21"/>
                <w:szCs w:val="21"/>
              </w:rPr>
              <w:fldChar w:fldCharType="separate"/>
            </w:r>
            <w:r w:rsidR="008A22C9">
              <w:rPr>
                <w:color w:val="000000"/>
                <w:kern w:val="0"/>
                <w:sz w:val="21"/>
                <w:szCs w:val="21"/>
              </w:rPr>
              <w:t>张华</w:t>
            </w:r>
            <w:r w:rsidR="008A22C9">
              <w:rPr>
                <w:color w:val="000000"/>
                <w:kern w:val="0"/>
                <w:sz w:val="21"/>
                <w:szCs w:val="21"/>
              </w:rPr>
              <w:t>(2021)</w:t>
            </w:r>
            <w:r>
              <w:rPr>
                <w:color w:val="000000" w:themeColor="text1"/>
                <w:sz w:val="21"/>
                <w:szCs w:val="21"/>
              </w:rPr>
              <w:fldChar w:fldCharType="end"/>
            </w:r>
            <w:r>
              <w:rPr>
                <w:rFonts w:hint="eastAsia"/>
                <w:color w:val="000000" w:themeColor="text1"/>
                <w:sz w:val="21"/>
                <w:szCs w:val="21"/>
              </w:rPr>
              <w:t>8</w:t>
            </w:r>
            <w:r>
              <w:rPr>
                <w:rFonts w:hint="eastAsia"/>
                <w:color w:val="000000" w:themeColor="text1"/>
                <w:sz w:val="21"/>
                <w:szCs w:val="21"/>
              </w:rPr>
              <w:t>题</w:t>
            </w:r>
          </w:p>
        </w:tc>
        <w:tc>
          <w:tcPr>
            <w:tcW w:w="3522" w:type="dxa"/>
          </w:tcPr>
          <w:p w14:paraId="5C4E6BB6" w14:textId="77777777" w:rsidR="0099272D" w:rsidRPr="00E53F9B" w:rsidRDefault="0099272D" w:rsidP="00915F6E">
            <w:pPr>
              <w:spacing w:line="312" w:lineRule="auto"/>
              <w:rPr>
                <w:color w:val="FF0000"/>
                <w:sz w:val="21"/>
                <w:szCs w:val="21"/>
              </w:rPr>
            </w:pPr>
          </w:p>
        </w:tc>
      </w:tr>
      <w:tr w:rsidR="0099272D" w:rsidRPr="004F54A2" w14:paraId="4D86840A" w14:textId="77777777" w:rsidTr="005E57FC">
        <w:trPr>
          <w:jc w:val="center"/>
        </w:trPr>
        <w:tc>
          <w:tcPr>
            <w:tcW w:w="3828" w:type="dxa"/>
            <w:vAlign w:val="center"/>
          </w:tcPr>
          <w:p w14:paraId="215D09C3" w14:textId="77777777" w:rsidR="0099272D" w:rsidRPr="005E57FC" w:rsidRDefault="0099272D" w:rsidP="00915F6E">
            <w:pPr>
              <w:rPr>
                <w:sz w:val="21"/>
                <w:szCs w:val="21"/>
              </w:rPr>
            </w:pPr>
            <w:r w:rsidRPr="005E57FC">
              <w:rPr>
                <w:rFonts w:hint="eastAsia"/>
                <w:sz w:val="21"/>
                <w:szCs w:val="21"/>
              </w:rPr>
              <w:t>S</w:t>
            </w:r>
            <w:r w:rsidRPr="005E57FC">
              <w:rPr>
                <w:sz w:val="21"/>
                <w:szCs w:val="21"/>
              </w:rPr>
              <w:t>CL-45</w:t>
            </w:r>
          </w:p>
        </w:tc>
        <w:tc>
          <w:tcPr>
            <w:tcW w:w="3119" w:type="dxa"/>
            <w:vAlign w:val="center"/>
          </w:tcPr>
          <w:p w14:paraId="094C5416" w14:textId="77777777" w:rsidR="0099272D" w:rsidRPr="005E57FC" w:rsidRDefault="0099272D" w:rsidP="00915F6E">
            <w:pPr>
              <w:spacing w:line="312" w:lineRule="auto"/>
              <w:jc w:val="center"/>
              <w:rPr>
                <w:sz w:val="21"/>
                <w:szCs w:val="21"/>
              </w:rPr>
            </w:pPr>
          </w:p>
        </w:tc>
        <w:tc>
          <w:tcPr>
            <w:tcW w:w="2126" w:type="dxa"/>
            <w:vAlign w:val="center"/>
          </w:tcPr>
          <w:p w14:paraId="50428617" w14:textId="77777777" w:rsidR="0099272D" w:rsidRPr="005E57FC" w:rsidRDefault="0099272D" w:rsidP="00915F6E">
            <w:pPr>
              <w:spacing w:line="312" w:lineRule="auto"/>
              <w:jc w:val="center"/>
              <w:rPr>
                <w:sz w:val="21"/>
                <w:szCs w:val="21"/>
              </w:rPr>
            </w:pPr>
            <w:r w:rsidRPr="005E57FC">
              <w:rPr>
                <w:rFonts w:hint="eastAsia"/>
                <w:sz w:val="21"/>
                <w:szCs w:val="21"/>
              </w:rPr>
              <w:t>1</w:t>
            </w:r>
          </w:p>
        </w:tc>
        <w:tc>
          <w:tcPr>
            <w:tcW w:w="3566" w:type="dxa"/>
            <w:vAlign w:val="center"/>
          </w:tcPr>
          <w:p w14:paraId="231EFFBE" w14:textId="77777777" w:rsidR="0099272D" w:rsidRPr="005E57FC" w:rsidRDefault="0099272D" w:rsidP="00915F6E">
            <w:pPr>
              <w:spacing w:line="312" w:lineRule="auto"/>
              <w:ind w:firstLineChars="500" w:firstLine="1050"/>
              <w:rPr>
                <w:sz w:val="21"/>
                <w:szCs w:val="21"/>
              </w:rPr>
            </w:pPr>
            <w:r w:rsidRPr="005E57FC">
              <w:rPr>
                <w:rFonts w:hint="eastAsia"/>
                <w:sz w:val="21"/>
                <w:szCs w:val="21"/>
              </w:rPr>
              <w:t>未获得</w:t>
            </w:r>
          </w:p>
        </w:tc>
        <w:tc>
          <w:tcPr>
            <w:tcW w:w="3522" w:type="dxa"/>
          </w:tcPr>
          <w:p w14:paraId="7745D843" w14:textId="77777777" w:rsidR="0099272D" w:rsidRPr="005E57FC" w:rsidRDefault="0099272D" w:rsidP="00915F6E">
            <w:pPr>
              <w:spacing w:line="312" w:lineRule="auto"/>
              <w:rPr>
                <w:sz w:val="21"/>
                <w:szCs w:val="21"/>
              </w:rPr>
            </w:pPr>
            <w:r w:rsidRPr="005E57FC">
              <w:rPr>
                <w:rFonts w:hint="eastAsia"/>
                <w:sz w:val="21"/>
                <w:szCs w:val="21"/>
              </w:rPr>
              <w:t>附录有题目，但是不知道具体抑郁是那几道题。</w:t>
            </w:r>
          </w:p>
        </w:tc>
      </w:tr>
    </w:tbl>
    <w:p w14:paraId="4C03AD4C" w14:textId="1C1E98D0" w:rsidR="00BB1AA1" w:rsidRPr="0099272D" w:rsidRDefault="00BB1AA1" w:rsidP="00A758AD">
      <w:pPr>
        <w:widowControl/>
        <w:spacing w:line="312" w:lineRule="auto"/>
        <w:jc w:val="left"/>
        <w:rPr>
          <w:kern w:val="0"/>
          <w:sz w:val="24"/>
          <w:szCs w:val="24"/>
        </w:rPr>
        <w:sectPr w:rsidR="00BB1AA1" w:rsidRPr="0099272D" w:rsidSect="00B90BB8">
          <w:pgSz w:w="16838" w:h="11906" w:orient="landscape"/>
          <w:pgMar w:top="1797" w:right="1440" w:bottom="1797" w:left="1440" w:header="851" w:footer="992" w:gutter="0"/>
          <w:cols w:space="720"/>
          <w:docGrid w:linePitch="381"/>
        </w:sectPr>
      </w:pPr>
    </w:p>
    <w:p w14:paraId="24D49642" w14:textId="77777777" w:rsidR="00A758AD" w:rsidRDefault="00A758AD" w:rsidP="00A758AD">
      <w:pPr>
        <w:spacing w:line="312" w:lineRule="auto"/>
        <w:rPr>
          <w:b/>
          <w:bCs/>
          <w:sz w:val="24"/>
          <w:szCs w:val="24"/>
        </w:rPr>
      </w:pPr>
    </w:p>
    <w:p w14:paraId="0A953886" w14:textId="77777777" w:rsidR="00A758AD" w:rsidRPr="00792D2A" w:rsidRDefault="00A758AD" w:rsidP="00850F10">
      <w:pPr>
        <w:spacing w:line="360" w:lineRule="auto"/>
        <w:rPr>
          <w:b/>
          <w:bCs/>
          <w:szCs w:val="28"/>
        </w:rPr>
      </w:pPr>
      <w:r w:rsidRPr="00792D2A">
        <w:rPr>
          <w:b/>
          <w:bCs/>
          <w:szCs w:val="28"/>
        </w:rPr>
        <w:t xml:space="preserve">2.2 </w:t>
      </w:r>
      <w:r w:rsidRPr="00792D2A">
        <w:rPr>
          <w:rFonts w:hint="eastAsia"/>
          <w:b/>
          <w:bCs/>
          <w:szCs w:val="28"/>
        </w:rPr>
        <w:t>内容分析</w:t>
      </w:r>
    </w:p>
    <w:p w14:paraId="17711615" w14:textId="3CB81341" w:rsidR="00A758AD" w:rsidRDefault="00A758AD" w:rsidP="00850F10">
      <w:pPr>
        <w:spacing w:line="360" w:lineRule="auto"/>
        <w:rPr>
          <w:sz w:val="24"/>
          <w:szCs w:val="24"/>
        </w:rPr>
      </w:pPr>
      <w:r>
        <w:rPr>
          <w:b/>
          <w:bCs/>
          <w:sz w:val="24"/>
          <w:szCs w:val="24"/>
        </w:rPr>
        <w:tab/>
      </w:r>
      <w:del w:id="154" w:author="Hu Chuan-Peng" w:date="2023-06-07T02:11:00Z">
        <w:r w:rsidR="00792D2A" w:rsidRPr="00792D2A" w:rsidDel="001D627F">
          <w:rPr>
            <w:rFonts w:hint="eastAsia"/>
            <w:sz w:val="24"/>
            <w:szCs w:val="24"/>
          </w:rPr>
          <w:delText>内容分析</w:delText>
        </w:r>
        <w:r w:rsidR="00792D2A" w:rsidDel="001D627F">
          <w:rPr>
            <w:rFonts w:hint="eastAsia"/>
            <w:sz w:val="24"/>
            <w:szCs w:val="24"/>
          </w:rPr>
          <w:delText>的目的是</w:delText>
        </w:r>
        <w:r w:rsidR="00792D2A" w:rsidRPr="00792D2A" w:rsidDel="001D627F">
          <w:rPr>
            <w:rFonts w:hint="eastAsia"/>
            <w:sz w:val="24"/>
            <w:szCs w:val="24"/>
          </w:rPr>
          <w:delText>确定量表</w:delText>
        </w:r>
        <w:r w:rsidR="00760683" w:rsidDel="001D627F">
          <w:rPr>
            <w:rFonts w:hint="eastAsia"/>
            <w:sz w:val="24"/>
            <w:szCs w:val="24"/>
          </w:rPr>
          <w:delText>具有相似内容的程度</w:delText>
        </w:r>
        <w:r w:rsidR="00792D2A" w:rsidRPr="00792D2A" w:rsidDel="001D627F">
          <w:rPr>
            <w:rFonts w:hint="eastAsia"/>
            <w:sz w:val="24"/>
            <w:szCs w:val="24"/>
          </w:rPr>
          <w:delText>。</w:delText>
        </w:r>
        <w:r w:rsidR="00792D2A" w:rsidDel="001D627F">
          <w:rPr>
            <w:rFonts w:hint="eastAsia"/>
            <w:sz w:val="24"/>
            <w:szCs w:val="24"/>
          </w:rPr>
          <w:delText>具体步骤</w:delText>
        </w:r>
      </w:del>
      <w:r>
        <w:rPr>
          <w:rFonts w:hint="eastAsia"/>
          <w:sz w:val="24"/>
          <w:szCs w:val="24"/>
        </w:rPr>
        <w:t>参考</w:t>
      </w:r>
      <w:commentRangeStart w:id="155"/>
      <w:r w:rsidR="00792D2A">
        <w:rPr>
          <w:sz w:val="24"/>
          <w:szCs w:val="24"/>
        </w:rPr>
        <w:fldChar w:fldCharType="begin"/>
      </w:r>
      <w:r w:rsidR="008A22C9">
        <w:rPr>
          <w:sz w:val="24"/>
          <w:szCs w:val="24"/>
        </w:rPr>
        <w:instrText xml:space="preserve"> ADDIN NE.Ref.{5632FAAF-8B24-4275-8E45-45CC6779FF1F}</w:instrText>
      </w:r>
      <w:r w:rsidR="00792D2A">
        <w:rPr>
          <w:sz w:val="24"/>
          <w:szCs w:val="24"/>
        </w:rPr>
        <w:fldChar w:fldCharType="separate"/>
      </w:r>
      <w:r w:rsidR="008A22C9">
        <w:rPr>
          <w:color w:val="000000"/>
          <w:kern w:val="0"/>
          <w:sz w:val="24"/>
          <w:szCs w:val="24"/>
        </w:rPr>
        <w:t>(Fried &amp; Eiko, 2017)</w:t>
      </w:r>
      <w:r w:rsidR="00792D2A">
        <w:rPr>
          <w:sz w:val="24"/>
          <w:szCs w:val="24"/>
        </w:rPr>
        <w:fldChar w:fldCharType="end"/>
      </w:r>
      <w:commentRangeEnd w:id="155"/>
      <w:r w:rsidR="001D627F">
        <w:rPr>
          <w:rStyle w:val="ae"/>
        </w:rPr>
        <w:commentReference w:id="155"/>
      </w:r>
      <w:ins w:id="156" w:author="Hu Chuan-Peng" w:date="2023-06-07T02:11:00Z">
        <w:r w:rsidR="001D627F">
          <w:rPr>
            <w:rFonts w:hint="eastAsia"/>
            <w:sz w:val="24"/>
            <w:szCs w:val="24"/>
          </w:rPr>
          <w:t>进行症状的内容分析。</w:t>
        </w:r>
      </w:ins>
      <w:del w:id="157" w:author="Hu Chuan-Peng" w:date="2023-06-07T02:11:00Z">
        <w:r w:rsidDel="001D627F">
          <w:rPr>
            <w:rFonts w:hint="eastAsia"/>
            <w:sz w:val="24"/>
            <w:szCs w:val="24"/>
          </w:rPr>
          <w:delText>，</w:delText>
        </w:r>
        <w:r w:rsidR="001D627F" w:rsidDel="001D627F">
          <w:rPr>
            <w:rFonts w:hint="eastAsia"/>
            <w:sz w:val="24"/>
            <w:szCs w:val="24"/>
          </w:rPr>
          <w:delText>包括两个步骤：</w:delText>
        </w:r>
      </w:del>
      <w:ins w:id="158" w:author="Hu Chuan-Peng" w:date="2023-06-07T02:11:00Z">
        <w:r w:rsidR="001D627F">
          <w:rPr>
            <w:rFonts w:hint="eastAsia"/>
            <w:sz w:val="24"/>
            <w:szCs w:val="24"/>
          </w:rPr>
          <w:t>首先将</w:t>
        </w:r>
      </w:ins>
      <w:r>
        <w:rPr>
          <w:rFonts w:hint="eastAsia"/>
          <w:sz w:val="24"/>
          <w:szCs w:val="24"/>
        </w:rPr>
        <w:t>对每个问卷内部</w:t>
      </w:r>
      <w:ins w:id="159" w:author="Hu Chuan-Peng" w:date="2023-06-07T02:11:00Z">
        <w:r w:rsidR="001D627F">
          <w:rPr>
            <w:rFonts w:hint="eastAsia"/>
            <w:sz w:val="24"/>
            <w:szCs w:val="24"/>
          </w:rPr>
          <w:t>测量相同症状的</w:t>
        </w:r>
      </w:ins>
      <w:ins w:id="160" w:author="Hu Chuan-Peng" w:date="2023-06-07T02:12:00Z">
        <w:r w:rsidR="001D627F">
          <w:rPr>
            <w:rFonts w:hint="eastAsia"/>
            <w:sz w:val="24"/>
            <w:szCs w:val="24"/>
          </w:rPr>
          <w:t>条</w:t>
        </w:r>
      </w:ins>
      <w:del w:id="161" w:author="Hu Chuan-Peng" w:date="2023-06-07T02:12:00Z">
        <w:r w:rsidR="00792D2A" w:rsidDel="001D627F">
          <w:rPr>
            <w:rFonts w:hint="eastAsia"/>
            <w:sz w:val="24"/>
            <w:szCs w:val="24"/>
          </w:rPr>
          <w:delText>类似的题</w:delText>
        </w:r>
      </w:del>
      <w:r w:rsidR="00792D2A">
        <w:rPr>
          <w:rFonts w:hint="eastAsia"/>
          <w:sz w:val="24"/>
          <w:szCs w:val="24"/>
        </w:rPr>
        <w:t>目</w:t>
      </w:r>
      <w:r>
        <w:rPr>
          <w:rFonts w:hint="eastAsia"/>
          <w:sz w:val="24"/>
          <w:szCs w:val="24"/>
        </w:rPr>
        <w:t>进行合并</w:t>
      </w:r>
      <w:del w:id="162" w:author="Hu Chuan-Peng" w:date="2023-06-07T02:12:00Z">
        <w:r w:rsidDel="001D627F">
          <w:rPr>
            <w:rFonts w:hint="eastAsia"/>
            <w:sz w:val="24"/>
            <w:szCs w:val="24"/>
          </w:rPr>
          <w:delText>，</w:delText>
        </w:r>
        <w:r w:rsidR="00792D2A" w:rsidDel="001D627F">
          <w:rPr>
            <w:rFonts w:hint="eastAsia"/>
            <w:sz w:val="24"/>
            <w:szCs w:val="24"/>
          </w:rPr>
          <w:delText>以避免进一步分析产生偏差</w:delText>
        </w:r>
      </w:del>
      <w:ins w:id="163" w:author="Hu Chuan-Peng" w:date="2023-06-07T02:12:00Z">
        <w:r w:rsidR="001D627F">
          <w:rPr>
            <w:rFonts w:hint="eastAsia"/>
            <w:sz w:val="24"/>
            <w:szCs w:val="24"/>
          </w:rPr>
          <w:t>，其次</w:t>
        </w:r>
        <w:r w:rsidR="00372FDC">
          <w:rPr>
            <w:rFonts w:hint="eastAsia"/>
            <w:sz w:val="24"/>
            <w:szCs w:val="24"/>
          </w:rPr>
          <w:t>对比</w:t>
        </w:r>
      </w:ins>
      <w:del w:id="164" w:author="Hu Chuan-Peng" w:date="2023-06-07T02:12:00Z">
        <w:r w:rsidR="00792D2A" w:rsidDel="001D627F">
          <w:rPr>
            <w:rFonts w:hint="eastAsia"/>
            <w:sz w:val="24"/>
            <w:szCs w:val="24"/>
          </w:rPr>
          <w:delText>；</w:delText>
        </w:r>
        <w:r w:rsidDel="001D627F">
          <w:rPr>
            <w:rFonts w:hint="eastAsia"/>
            <w:sz w:val="24"/>
            <w:szCs w:val="24"/>
          </w:rPr>
          <w:delText>第二，</w:delText>
        </w:r>
        <w:r w:rsidDel="00372FDC">
          <w:rPr>
            <w:rFonts w:hint="eastAsia"/>
            <w:sz w:val="24"/>
            <w:szCs w:val="24"/>
          </w:rPr>
          <w:delText>对</w:delText>
        </w:r>
      </w:del>
      <w:r>
        <w:rPr>
          <w:rFonts w:hint="eastAsia"/>
          <w:sz w:val="24"/>
          <w:szCs w:val="24"/>
        </w:rPr>
        <w:t>不同问卷间</w:t>
      </w:r>
      <w:del w:id="165" w:author="Hu Chuan-Peng" w:date="2023-06-07T02:12:00Z">
        <w:r w:rsidDel="00372FDC">
          <w:rPr>
            <w:rFonts w:hint="eastAsia"/>
            <w:sz w:val="24"/>
            <w:szCs w:val="24"/>
          </w:rPr>
          <w:delText>的</w:delText>
        </w:r>
        <w:r w:rsidR="00792D2A" w:rsidDel="00372FDC">
          <w:rPr>
            <w:rFonts w:hint="eastAsia"/>
            <w:sz w:val="24"/>
            <w:szCs w:val="24"/>
          </w:rPr>
          <w:delText>题目</w:delText>
        </w:r>
        <w:r w:rsidDel="00372FDC">
          <w:rPr>
            <w:rFonts w:hint="eastAsia"/>
            <w:sz w:val="24"/>
            <w:szCs w:val="24"/>
          </w:rPr>
          <w:delText>进行对比</w:delText>
        </w:r>
      </w:del>
      <w:ins w:id="166" w:author="Hu Chuan-Peng" w:date="2023-06-07T02:12:00Z">
        <w:r w:rsidR="00372FDC">
          <w:rPr>
            <w:rFonts w:hint="eastAsia"/>
            <w:sz w:val="24"/>
            <w:szCs w:val="24"/>
          </w:rPr>
          <w:t>所测量症状的异同</w:t>
        </w:r>
      </w:ins>
      <w:r>
        <w:rPr>
          <w:rFonts w:hint="eastAsia"/>
          <w:sz w:val="24"/>
          <w:szCs w:val="24"/>
        </w:rPr>
        <w:t>，</w:t>
      </w:r>
      <w:del w:id="167" w:author="Hu Chuan-Peng" w:date="2023-06-07T02:12:00Z">
        <w:r w:rsidR="00760683" w:rsidDel="00372FDC">
          <w:rPr>
            <w:rFonts w:hint="eastAsia"/>
            <w:sz w:val="24"/>
            <w:szCs w:val="24"/>
          </w:rPr>
          <w:delText>对于每个题目都进行跨量表的检测，以</w:delText>
        </w:r>
      </w:del>
      <w:r w:rsidR="00760683">
        <w:rPr>
          <w:rFonts w:hint="eastAsia"/>
          <w:sz w:val="24"/>
          <w:szCs w:val="24"/>
        </w:rPr>
        <w:t>确定症状重叠。</w:t>
      </w:r>
    </w:p>
    <w:p w14:paraId="6868E231" w14:textId="09C7CD19" w:rsidR="00A758AD" w:rsidRDefault="00372FDC" w:rsidP="00850F10">
      <w:pPr>
        <w:spacing w:line="360" w:lineRule="auto"/>
        <w:rPr>
          <w:sz w:val="24"/>
          <w:szCs w:val="24"/>
        </w:rPr>
      </w:pPr>
      <w:ins w:id="168" w:author="Hu Chuan-Peng" w:date="2023-06-07T02:12:00Z">
        <w:r>
          <w:rPr>
            <w:rFonts w:hint="eastAsia"/>
            <w:b/>
            <w:bCs/>
            <w:i/>
            <w:iCs/>
            <w:sz w:val="24"/>
            <w:szCs w:val="24"/>
          </w:rPr>
          <w:t>2</w:t>
        </w:r>
        <w:r>
          <w:rPr>
            <w:b/>
            <w:bCs/>
            <w:i/>
            <w:iCs/>
            <w:sz w:val="24"/>
            <w:szCs w:val="24"/>
          </w:rPr>
          <w:t>.2.1</w:t>
        </w:r>
      </w:ins>
      <w:r w:rsidR="00A758AD">
        <w:rPr>
          <w:rFonts w:hint="eastAsia"/>
          <w:b/>
          <w:bCs/>
          <w:i/>
          <w:iCs/>
          <w:sz w:val="24"/>
          <w:szCs w:val="24"/>
        </w:rPr>
        <w:t>问卷内</w:t>
      </w:r>
      <w:ins w:id="169" w:author="Hu Chuan-Peng" w:date="2023-06-07T02:23:00Z">
        <w:r w:rsidR="00031556">
          <w:rPr>
            <w:rFonts w:hint="eastAsia"/>
            <w:b/>
            <w:bCs/>
            <w:i/>
            <w:iCs/>
            <w:sz w:val="24"/>
            <w:szCs w:val="24"/>
          </w:rPr>
          <w:t>的条</w:t>
        </w:r>
      </w:ins>
      <w:del w:id="170" w:author="Hu Chuan-Peng" w:date="2023-06-07T02:23:00Z">
        <w:r w:rsidR="00792D2A" w:rsidDel="00031556">
          <w:rPr>
            <w:rFonts w:hint="eastAsia"/>
            <w:b/>
            <w:bCs/>
            <w:i/>
            <w:iCs/>
            <w:sz w:val="24"/>
            <w:szCs w:val="24"/>
          </w:rPr>
          <w:delText>题</w:delText>
        </w:r>
      </w:del>
      <w:r w:rsidR="00792D2A">
        <w:rPr>
          <w:rFonts w:hint="eastAsia"/>
          <w:b/>
          <w:bCs/>
          <w:i/>
          <w:iCs/>
          <w:sz w:val="24"/>
          <w:szCs w:val="24"/>
        </w:rPr>
        <w:t>目</w:t>
      </w:r>
      <w:r w:rsidR="00A758AD">
        <w:rPr>
          <w:rFonts w:hint="eastAsia"/>
          <w:b/>
          <w:bCs/>
          <w:i/>
          <w:iCs/>
          <w:sz w:val="24"/>
          <w:szCs w:val="24"/>
        </w:rPr>
        <w:t>合并</w:t>
      </w:r>
      <w:r w:rsidR="00A758AD">
        <w:rPr>
          <w:sz w:val="24"/>
          <w:szCs w:val="24"/>
        </w:rPr>
        <w:tab/>
      </w:r>
    </w:p>
    <w:p w14:paraId="3FA5E523" w14:textId="5D559022" w:rsidR="00A758AD" w:rsidRDefault="00A758AD" w:rsidP="00850F10">
      <w:pPr>
        <w:spacing w:line="360" w:lineRule="auto"/>
        <w:ind w:firstLine="420"/>
        <w:rPr>
          <w:sz w:val="24"/>
          <w:szCs w:val="24"/>
        </w:rPr>
      </w:pPr>
      <w:r>
        <w:rPr>
          <w:rFonts w:hint="eastAsia"/>
          <w:sz w:val="24"/>
          <w:szCs w:val="24"/>
        </w:rPr>
        <w:t>以每个问卷为单位，将问卷内</w:t>
      </w:r>
      <w:del w:id="171" w:author="Hu Chuan-Peng" w:date="2023-06-07T02:13:00Z">
        <w:r w:rsidDel="00372FDC">
          <w:rPr>
            <w:rFonts w:hint="eastAsia"/>
            <w:sz w:val="24"/>
            <w:szCs w:val="24"/>
          </w:rPr>
          <w:delText>表述类似的词汇</w:delText>
        </w:r>
      </w:del>
      <w:ins w:id="172" w:author="Hu Chuan-Peng" w:date="2023-06-07T02:13:00Z">
        <w:r w:rsidR="00372FDC">
          <w:rPr>
            <w:rFonts w:hint="eastAsia"/>
            <w:sz w:val="24"/>
            <w:szCs w:val="24"/>
          </w:rPr>
          <w:t>测量同一症状或者类似症状的条目合并为同一个症状</w:t>
        </w:r>
      </w:ins>
      <w:del w:id="173" w:author="Hu Chuan-Peng" w:date="2023-06-07T02:13:00Z">
        <w:r w:rsidDel="00372FDC">
          <w:rPr>
            <w:rFonts w:hint="eastAsia"/>
            <w:sz w:val="24"/>
            <w:szCs w:val="24"/>
          </w:rPr>
          <w:delText>进行合并</w:delText>
        </w:r>
      </w:del>
      <w:r w:rsidR="00760683">
        <w:rPr>
          <w:rFonts w:hint="eastAsia"/>
          <w:sz w:val="24"/>
          <w:szCs w:val="24"/>
        </w:rPr>
        <w:t>。</w:t>
      </w:r>
      <w:ins w:id="174" w:author="Hu Chuan-Peng" w:date="2023-06-07T02:13:00Z">
        <w:r w:rsidR="00372FDC">
          <w:rPr>
            <w:rFonts w:hint="eastAsia"/>
            <w:sz w:val="24"/>
            <w:szCs w:val="24"/>
          </w:rPr>
          <w:t>每个问卷内的</w:t>
        </w:r>
      </w:ins>
      <w:ins w:id="175" w:author="Hu Chuan-Peng" w:date="2023-06-07T02:14:00Z">
        <w:r w:rsidR="00372FDC">
          <w:rPr>
            <w:rFonts w:hint="eastAsia"/>
            <w:sz w:val="24"/>
            <w:szCs w:val="24"/>
          </w:rPr>
          <w:t>条目合并首先由四位受过训练的编码者独立完成，并分两组进行核对。两组形成</w:t>
        </w:r>
      </w:ins>
      <w:ins w:id="176" w:author="Hu Chuan-Peng" w:date="2023-06-07T02:15:00Z">
        <w:r w:rsidR="00372FDC">
          <w:rPr>
            <w:rFonts w:hint="eastAsia"/>
            <w:sz w:val="24"/>
            <w:szCs w:val="24"/>
          </w:rPr>
          <w:t>统一合并方案后，再对两组的合并方案进行核对。两组成员合并方案之间不一致之处</w:t>
        </w:r>
      </w:ins>
      <w:ins w:id="177" w:author="Hu Chuan-Peng" w:date="2023-06-07T02:16:00Z">
        <w:r w:rsidR="00372FDC">
          <w:rPr>
            <w:rFonts w:hint="eastAsia"/>
            <w:sz w:val="24"/>
            <w:szCs w:val="24"/>
          </w:rPr>
          <w:t>，四位编码人员与通讯作者共同</w:t>
        </w:r>
      </w:ins>
      <w:ins w:id="178" w:author="Hu Chuan-Peng" w:date="2023-06-07T02:15:00Z">
        <w:r w:rsidR="00372FDC">
          <w:rPr>
            <w:rFonts w:hint="eastAsia"/>
            <w:sz w:val="24"/>
            <w:szCs w:val="24"/>
          </w:rPr>
          <w:t>讨论解决，</w:t>
        </w:r>
      </w:ins>
      <w:ins w:id="179" w:author="Hu Chuan-Peng" w:date="2023-06-07T02:16:00Z">
        <w:r w:rsidR="00372FDC">
          <w:rPr>
            <w:rFonts w:hint="eastAsia"/>
            <w:sz w:val="24"/>
            <w:szCs w:val="24"/>
          </w:rPr>
          <w:t>并最终由经过临床训练的医生（共同作者</w:t>
        </w:r>
      </w:ins>
      <w:ins w:id="180" w:author="Hu Chuan-Peng" w:date="2023-06-07T02:17:00Z">
        <w:r w:rsidR="00372FDC">
          <w:rPr>
            <w:rFonts w:hint="eastAsia"/>
            <w:sz w:val="24"/>
            <w:szCs w:val="24"/>
          </w:rPr>
          <w:t>*</w:t>
        </w:r>
        <w:r w:rsidR="00372FDC">
          <w:rPr>
            <w:sz w:val="24"/>
            <w:szCs w:val="24"/>
          </w:rPr>
          <w:t>**</w:t>
        </w:r>
      </w:ins>
      <w:ins w:id="181" w:author="Hu Chuan-Peng" w:date="2023-06-07T02:16:00Z">
        <w:r w:rsidR="00372FDC">
          <w:rPr>
            <w:rFonts w:hint="eastAsia"/>
            <w:sz w:val="24"/>
            <w:szCs w:val="24"/>
          </w:rPr>
          <w:t>）进行最终核对。</w:t>
        </w:r>
      </w:ins>
      <w:del w:id="182" w:author="Hu Chuan-Peng" w:date="2023-06-07T02:16:00Z">
        <w:r w:rsidDel="00372FDC">
          <w:rPr>
            <w:rFonts w:hint="eastAsia"/>
            <w:sz w:val="24"/>
            <w:szCs w:val="24"/>
          </w:rPr>
          <w:delText>该步骤的工作原则为，对于表述明显类似的项目进行合并，而只要多数成员认为某些看似相像的</w:delText>
        </w:r>
        <w:r w:rsidR="000160DF" w:rsidDel="00372FDC">
          <w:rPr>
            <w:rFonts w:hint="eastAsia"/>
            <w:sz w:val="24"/>
            <w:szCs w:val="24"/>
          </w:rPr>
          <w:delText>题目</w:delText>
        </w:r>
        <w:r w:rsidDel="00372FDC">
          <w:rPr>
            <w:rFonts w:hint="eastAsia"/>
            <w:sz w:val="24"/>
            <w:szCs w:val="24"/>
          </w:rPr>
          <w:delText>存在一定的差别，就不进行合并。</w:delText>
        </w:r>
      </w:del>
    </w:p>
    <w:p w14:paraId="42F34ADD" w14:textId="33A45485" w:rsidR="00760683" w:rsidRDefault="00372FDC" w:rsidP="00850F10">
      <w:pPr>
        <w:spacing w:line="360" w:lineRule="auto"/>
        <w:rPr>
          <w:sz w:val="24"/>
          <w:szCs w:val="24"/>
        </w:rPr>
      </w:pPr>
      <w:ins w:id="183" w:author="Hu Chuan-Peng" w:date="2023-06-07T02:13:00Z">
        <w:r>
          <w:rPr>
            <w:rFonts w:hint="eastAsia"/>
            <w:b/>
            <w:bCs/>
            <w:i/>
            <w:iCs/>
            <w:sz w:val="24"/>
            <w:szCs w:val="24"/>
          </w:rPr>
          <w:t>2</w:t>
        </w:r>
        <w:r>
          <w:rPr>
            <w:b/>
            <w:bCs/>
            <w:i/>
            <w:iCs/>
            <w:sz w:val="24"/>
            <w:szCs w:val="24"/>
          </w:rPr>
          <w:t>.2.2</w:t>
        </w:r>
      </w:ins>
      <w:ins w:id="184" w:author="Hu Chuan-Peng" w:date="2023-06-07T02:22:00Z">
        <w:r>
          <w:rPr>
            <w:rFonts w:hint="eastAsia"/>
            <w:b/>
            <w:bCs/>
            <w:i/>
            <w:iCs/>
            <w:sz w:val="24"/>
            <w:szCs w:val="24"/>
          </w:rPr>
          <w:t>跨</w:t>
        </w:r>
      </w:ins>
      <w:r w:rsidR="00A758AD">
        <w:rPr>
          <w:rFonts w:hint="eastAsia"/>
          <w:b/>
          <w:bCs/>
          <w:i/>
          <w:iCs/>
          <w:sz w:val="24"/>
          <w:szCs w:val="24"/>
        </w:rPr>
        <w:t>问卷</w:t>
      </w:r>
      <w:ins w:id="185" w:author="Hu Chuan-Peng" w:date="2023-06-07T02:22:00Z">
        <w:r w:rsidR="00031556">
          <w:rPr>
            <w:rFonts w:hint="eastAsia"/>
            <w:b/>
            <w:bCs/>
            <w:i/>
            <w:iCs/>
            <w:sz w:val="24"/>
            <w:szCs w:val="24"/>
          </w:rPr>
          <w:t>的</w:t>
        </w:r>
      </w:ins>
      <w:del w:id="186" w:author="Hu Chuan-Peng" w:date="2023-06-07T02:22:00Z">
        <w:r w:rsidR="00A758AD" w:rsidDel="00372FDC">
          <w:rPr>
            <w:rFonts w:hint="eastAsia"/>
            <w:b/>
            <w:bCs/>
            <w:i/>
            <w:iCs/>
            <w:sz w:val="24"/>
            <w:szCs w:val="24"/>
          </w:rPr>
          <w:delText>间</w:delText>
        </w:r>
        <w:r w:rsidR="00031556" w:rsidDel="00031556">
          <w:rPr>
            <w:rFonts w:hint="eastAsia"/>
            <w:b/>
            <w:bCs/>
            <w:i/>
            <w:iCs/>
            <w:sz w:val="24"/>
            <w:szCs w:val="24"/>
          </w:rPr>
          <w:delText>题目</w:delText>
        </w:r>
      </w:del>
      <w:ins w:id="187" w:author="Hu Chuan-Peng" w:date="2023-06-07T02:22:00Z">
        <w:r w:rsidR="00031556">
          <w:rPr>
            <w:rFonts w:hint="eastAsia"/>
            <w:b/>
            <w:bCs/>
            <w:i/>
            <w:iCs/>
            <w:sz w:val="24"/>
            <w:szCs w:val="24"/>
          </w:rPr>
          <w:t>症状</w:t>
        </w:r>
      </w:ins>
      <w:r w:rsidR="00A758AD">
        <w:rPr>
          <w:rFonts w:hint="eastAsia"/>
          <w:b/>
          <w:bCs/>
          <w:i/>
          <w:iCs/>
          <w:sz w:val="24"/>
          <w:szCs w:val="24"/>
        </w:rPr>
        <w:t>对比</w:t>
      </w:r>
      <w:r w:rsidR="00A758AD">
        <w:rPr>
          <w:sz w:val="24"/>
          <w:szCs w:val="24"/>
        </w:rPr>
        <w:tab/>
      </w:r>
    </w:p>
    <w:p w14:paraId="25087006" w14:textId="7D326C1E" w:rsidR="00760683" w:rsidRDefault="00372FDC" w:rsidP="00760683">
      <w:pPr>
        <w:spacing w:line="360" w:lineRule="auto"/>
        <w:ind w:firstLineChars="200" w:firstLine="480"/>
        <w:rPr>
          <w:sz w:val="24"/>
          <w:szCs w:val="24"/>
        </w:rPr>
      </w:pPr>
      <w:ins w:id="188" w:author="Hu Chuan-Peng" w:date="2023-06-07T02:17:00Z">
        <w:r>
          <w:rPr>
            <w:rFonts w:hint="eastAsia"/>
            <w:sz w:val="24"/>
            <w:szCs w:val="24"/>
          </w:rPr>
          <w:t>对合并后各个问卷测量抑郁症状的状况进行比较，</w:t>
        </w:r>
      </w:ins>
      <w:ins w:id="189" w:author="Hu Chuan-Peng" w:date="2023-06-07T02:18:00Z">
        <w:r>
          <w:rPr>
            <w:rFonts w:hint="eastAsia"/>
            <w:sz w:val="24"/>
            <w:szCs w:val="24"/>
          </w:rPr>
          <w:t>了解不同抑郁问卷之间的在测量抑郁症状上的重叠程度</w:t>
        </w:r>
      </w:ins>
      <w:del w:id="190" w:author="Hu Chuan-Peng" w:date="2023-06-07T02:17:00Z">
        <w:r w:rsidR="00760683" w:rsidRPr="00760683" w:rsidDel="00372FDC">
          <w:rPr>
            <w:rFonts w:hint="eastAsia"/>
            <w:sz w:val="24"/>
            <w:szCs w:val="24"/>
          </w:rPr>
          <w:delText>对于所有可能的组合</w:delText>
        </w:r>
        <w:r w:rsidR="00760683" w:rsidDel="00372FDC">
          <w:rPr>
            <w:rFonts w:hint="eastAsia"/>
            <w:sz w:val="24"/>
            <w:szCs w:val="24"/>
          </w:rPr>
          <w:delText>进行检测</w:delText>
        </w:r>
        <w:r w:rsidR="00760683" w:rsidRPr="00760683" w:rsidDel="00372FDC">
          <w:rPr>
            <w:rFonts w:hint="eastAsia"/>
            <w:sz w:val="24"/>
            <w:szCs w:val="24"/>
          </w:rPr>
          <w:delText>，</w:delText>
        </w:r>
        <w:r w:rsidR="00760683" w:rsidDel="00372FDC">
          <w:rPr>
            <w:rFonts w:hint="eastAsia"/>
            <w:sz w:val="24"/>
            <w:szCs w:val="24"/>
          </w:rPr>
          <w:delText>即</w:delText>
        </w:r>
      </w:del>
      <w:del w:id="191" w:author="Hu Chuan-Peng" w:date="2023-06-07T02:18:00Z">
        <w:r w:rsidR="00760683" w:rsidRPr="00760683" w:rsidDel="00372FDC">
          <w:rPr>
            <w:rFonts w:hint="eastAsia"/>
            <w:sz w:val="24"/>
            <w:szCs w:val="24"/>
          </w:rPr>
          <w:delText>任何量表中的任何</w:delText>
        </w:r>
        <w:r w:rsidR="00760683" w:rsidDel="00372FDC">
          <w:rPr>
            <w:rFonts w:hint="eastAsia"/>
            <w:sz w:val="24"/>
            <w:szCs w:val="24"/>
          </w:rPr>
          <w:delText>题目</w:delText>
        </w:r>
        <w:r w:rsidR="00760683" w:rsidRPr="00760683" w:rsidDel="00372FDC">
          <w:rPr>
            <w:rFonts w:hint="eastAsia"/>
            <w:sz w:val="24"/>
            <w:szCs w:val="24"/>
          </w:rPr>
          <w:delText>是否与任何其他量表中的任何</w:delText>
        </w:r>
        <w:r w:rsidR="00760683" w:rsidDel="00372FDC">
          <w:rPr>
            <w:rFonts w:hint="eastAsia"/>
            <w:sz w:val="24"/>
            <w:szCs w:val="24"/>
          </w:rPr>
          <w:delText>题目</w:delText>
        </w:r>
        <w:r w:rsidR="00760683" w:rsidRPr="00760683" w:rsidDel="00372FDC">
          <w:rPr>
            <w:rFonts w:hint="eastAsia"/>
            <w:sz w:val="24"/>
            <w:szCs w:val="24"/>
          </w:rPr>
          <w:delText>重叠</w:delText>
        </w:r>
      </w:del>
      <w:r w:rsidR="00760683" w:rsidRPr="00760683">
        <w:rPr>
          <w:rFonts w:hint="eastAsia"/>
          <w:sz w:val="24"/>
          <w:szCs w:val="24"/>
        </w:rPr>
        <w:t>。</w:t>
      </w:r>
    </w:p>
    <w:p w14:paraId="5A544B5A" w14:textId="1C29783F" w:rsidR="00A758AD" w:rsidRDefault="00A758AD" w:rsidP="00760683">
      <w:pPr>
        <w:spacing w:line="360" w:lineRule="auto"/>
        <w:ind w:firstLineChars="200" w:firstLine="480"/>
        <w:rPr>
          <w:sz w:val="24"/>
          <w:szCs w:val="24"/>
        </w:rPr>
      </w:pPr>
      <w:del w:id="192" w:author="Hu Chuan-Peng" w:date="2023-06-07T02:18:00Z">
        <w:r w:rsidDel="00372FDC">
          <w:rPr>
            <w:rFonts w:hint="eastAsia"/>
            <w:sz w:val="24"/>
            <w:szCs w:val="24"/>
          </w:rPr>
          <w:delText>在此步骤我们遵循的原则是，</w:delText>
        </w:r>
      </w:del>
      <w:ins w:id="193" w:author="Hu Chuan-Peng" w:date="2023-06-07T02:18:00Z">
        <w:r w:rsidR="00372FDC">
          <w:rPr>
            <w:rFonts w:hint="eastAsia"/>
            <w:sz w:val="24"/>
            <w:szCs w:val="24"/>
          </w:rPr>
          <w:t>与</w:t>
        </w:r>
      </w:ins>
      <w:del w:id="194" w:author="Hu Chuan-Peng" w:date="2023-06-07T02:18:00Z">
        <w:r w:rsidDel="00372FDC">
          <w:rPr>
            <w:rFonts w:hint="eastAsia"/>
            <w:sz w:val="24"/>
            <w:szCs w:val="24"/>
          </w:rPr>
          <w:delText>尽可能保留更多的信息。</w:delText>
        </w:r>
      </w:del>
      <w:r w:rsidR="00760683">
        <w:rPr>
          <w:sz w:val="24"/>
          <w:szCs w:val="24"/>
        </w:rPr>
        <w:fldChar w:fldCharType="begin"/>
      </w:r>
      <w:r w:rsidR="008A22C9">
        <w:rPr>
          <w:sz w:val="24"/>
          <w:szCs w:val="24"/>
        </w:rPr>
        <w:instrText xml:space="preserve"> ADDIN NE.Ref.{25139264-448A-492A-8D04-118EF17DC1DF}</w:instrText>
      </w:r>
      <w:r w:rsidR="00760683">
        <w:rPr>
          <w:sz w:val="24"/>
          <w:szCs w:val="24"/>
        </w:rPr>
        <w:fldChar w:fldCharType="separate"/>
      </w:r>
      <w:r w:rsidR="008A22C9">
        <w:rPr>
          <w:color w:val="000000"/>
          <w:kern w:val="0"/>
          <w:sz w:val="24"/>
          <w:szCs w:val="24"/>
        </w:rPr>
        <w:t xml:space="preserve">Fried </w:t>
      </w:r>
      <w:del w:id="195" w:author="Hu Chuan-Peng" w:date="2023-06-07T02:18:00Z">
        <w:r w:rsidR="008A22C9" w:rsidDel="00372FDC">
          <w:rPr>
            <w:color w:val="000000"/>
            <w:kern w:val="0"/>
            <w:sz w:val="24"/>
            <w:szCs w:val="24"/>
          </w:rPr>
          <w:delText>&amp; Eiko</w:delText>
        </w:r>
      </w:del>
      <w:r w:rsidR="008A22C9">
        <w:rPr>
          <w:color w:val="000000"/>
          <w:kern w:val="0"/>
          <w:sz w:val="24"/>
          <w:szCs w:val="24"/>
        </w:rPr>
        <w:t>(2017)</w:t>
      </w:r>
      <w:r w:rsidR="00760683">
        <w:rPr>
          <w:sz w:val="24"/>
          <w:szCs w:val="24"/>
        </w:rPr>
        <w:fldChar w:fldCharType="end"/>
      </w:r>
      <w:r>
        <w:rPr>
          <w:rFonts w:hint="eastAsia"/>
          <w:sz w:val="24"/>
          <w:szCs w:val="24"/>
        </w:rPr>
        <w:t>的做法</w:t>
      </w:r>
      <w:del w:id="196" w:author="Hu Chuan-Peng" w:date="2023-06-07T02:19:00Z">
        <w:r w:rsidDel="00372FDC">
          <w:rPr>
            <w:rFonts w:hint="eastAsia"/>
            <w:sz w:val="24"/>
            <w:szCs w:val="24"/>
          </w:rPr>
          <w:delText>与</w:delText>
        </w:r>
      </w:del>
      <w:del w:id="197" w:author="Hu Chuan-Peng" w:date="2023-06-07T02:18:00Z">
        <w:r w:rsidDel="00372FDC">
          <w:rPr>
            <w:rFonts w:hint="eastAsia"/>
            <w:sz w:val="24"/>
            <w:szCs w:val="24"/>
          </w:rPr>
          <w:delText>我们</w:delText>
        </w:r>
      </w:del>
      <w:r>
        <w:rPr>
          <w:rFonts w:hint="eastAsia"/>
          <w:sz w:val="24"/>
          <w:szCs w:val="24"/>
        </w:rPr>
        <w:t>相反，</w:t>
      </w:r>
      <w:ins w:id="198" w:author="Hu Chuan-Peng" w:date="2023-06-07T02:19:00Z">
        <w:r w:rsidR="00372FDC">
          <w:rPr>
            <w:rFonts w:hint="eastAsia"/>
            <w:sz w:val="24"/>
            <w:szCs w:val="24"/>
          </w:rPr>
          <w:t>我们尽可能地保留更多的症状信息。在</w:t>
        </w:r>
        <w:r w:rsidR="00372FDC">
          <w:rPr>
            <w:rFonts w:hint="eastAsia"/>
            <w:sz w:val="24"/>
            <w:szCs w:val="24"/>
          </w:rPr>
          <w:t>Fried</w:t>
        </w:r>
        <w:r w:rsidR="00372FDC">
          <w:rPr>
            <w:sz w:val="24"/>
            <w:szCs w:val="24"/>
          </w:rPr>
          <w:t xml:space="preserve"> (2017)</w:t>
        </w:r>
        <w:r w:rsidR="00372FDC">
          <w:rPr>
            <w:rFonts w:hint="eastAsia"/>
            <w:sz w:val="24"/>
            <w:szCs w:val="24"/>
          </w:rPr>
          <w:t>中，如果测量某症状</w:t>
        </w:r>
      </w:ins>
      <w:del w:id="199" w:author="Hu Chuan-Peng" w:date="2023-06-07T02:19:00Z">
        <w:r w:rsidDel="00372FDC">
          <w:rPr>
            <w:rFonts w:hint="eastAsia"/>
            <w:sz w:val="24"/>
            <w:szCs w:val="24"/>
          </w:rPr>
          <w:delText>他认为，只要</w:delText>
        </w:r>
        <w:r w:rsidR="00760683" w:rsidDel="00372FDC">
          <w:rPr>
            <w:rFonts w:hint="eastAsia"/>
            <w:sz w:val="24"/>
            <w:szCs w:val="24"/>
          </w:rPr>
          <w:delText>题目</w:delText>
        </w:r>
      </w:del>
      <w:r>
        <w:rPr>
          <w:rFonts w:hint="eastAsia"/>
          <w:sz w:val="24"/>
          <w:szCs w:val="24"/>
        </w:rPr>
        <w:t>使用的词汇大致相同，就可以认为</w:t>
      </w:r>
      <w:ins w:id="200" w:author="Hu Chuan-Peng" w:date="2023-06-07T02:19:00Z">
        <w:r w:rsidR="00372FDC">
          <w:rPr>
            <w:rFonts w:hint="eastAsia"/>
            <w:sz w:val="24"/>
            <w:szCs w:val="24"/>
          </w:rPr>
          <w:t>是测量同一症状</w:t>
        </w:r>
      </w:ins>
      <w:del w:id="201" w:author="Hu Chuan-Peng" w:date="2023-06-07T02:19:00Z">
        <w:r w:rsidR="00760683" w:rsidDel="00372FDC">
          <w:rPr>
            <w:rFonts w:hint="eastAsia"/>
            <w:sz w:val="24"/>
            <w:szCs w:val="24"/>
          </w:rPr>
          <w:delText>题目</w:delText>
        </w:r>
        <w:r w:rsidDel="00372FDC">
          <w:rPr>
            <w:rFonts w:hint="eastAsia"/>
            <w:sz w:val="24"/>
            <w:szCs w:val="24"/>
          </w:rPr>
          <w:delText>是相等的，即除非存在明显的不同，否则就可以认为</w:delText>
        </w:r>
        <w:r w:rsidR="00760683" w:rsidDel="00372FDC">
          <w:rPr>
            <w:rFonts w:hint="eastAsia"/>
            <w:sz w:val="24"/>
            <w:szCs w:val="24"/>
          </w:rPr>
          <w:delText>题目</w:delText>
        </w:r>
        <w:r w:rsidDel="00372FDC">
          <w:rPr>
            <w:rFonts w:hint="eastAsia"/>
            <w:sz w:val="24"/>
            <w:szCs w:val="24"/>
          </w:rPr>
          <w:delText>所测量的内容相同</w:delText>
        </w:r>
      </w:del>
      <w:r>
        <w:rPr>
          <w:rFonts w:hint="eastAsia"/>
          <w:sz w:val="24"/>
          <w:szCs w:val="24"/>
        </w:rPr>
        <w:t>，如“感觉悲伤”</w:t>
      </w:r>
      <w:r>
        <w:rPr>
          <w:sz w:val="24"/>
          <w:szCs w:val="24"/>
        </w:rPr>
        <w:t>(IDS)</w:t>
      </w:r>
      <w:r>
        <w:rPr>
          <w:rFonts w:hint="eastAsia"/>
          <w:sz w:val="24"/>
          <w:szCs w:val="24"/>
        </w:rPr>
        <w:t>，“感觉抑郁”</w:t>
      </w:r>
      <w:r>
        <w:rPr>
          <w:sz w:val="24"/>
          <w:szCs w:val="24"/>
        </w:rPr>
        <w:t>(HRSD)</w:t>
      </w:r>
      <w:r>
        <w:rPr>
          <w:rFonts w:hint="eastAsia"/>
          <w:sz w:val="24"/>
          <w:szCs w:val="24"/>
        </w:rPr>
        <w:t>和“感觉忧郁”</w:t>
      </w:r>
      <w:r>
        <w:rPr>
          <w:sz w:val="24"/>
          <w:szCs w:val="24"/>
        </w:rPr>
        <w:t>(SDS)</w:t>
      </w:r>
      <w:r>
        <w:rPr>
          <w:rFonts w:hint="eastAsia"/>
          <w:sz w:val="24"/>
          <w:szCs w:val="24"/>
        </w:rPr>
        <w:t>，或</w:t>
      </w:r>
      <w:del w:id="202" w:author="Hu Chuan-Peng" w:date="2023-06-07T02:20:00Z">
        <w:r w:rsidDel="00372FDC">
          <w:rPr>
            <w:rFonts w:hint="eastAsia"/>
            <w:sz w:val="24"/>
            <w:szCs w:val="24"/>
          </w:rPr>
          <w:delText>者</w:delText>
        </w:r>
      </w:del>
      <w:r>
        <w:rPr>
          <w:rFonts w:hint="eastAsia"/>
          <w:sz w:val="24"/>
          <w:szCs w:val="24"/>
        </w:rPr>
        <w:t>大致相反的词，如“悲观”</w:t>
      </w:r>
      <w:r>
        <w:rPr>
          <w:sz w:val="24"/>
          <w:szCs w:val="24"/>
        </w:rPr>
        <w:t>(IDS, BDI, MADRS)</w:t>
      </w:r>
      <w:r>
        <w:rPr>
          <w:rFonts w:hint="eastAsia"/>
          <w:sz w:val="24"/>
          <w:szCs w:val="24"/>
        </w:rPr>
        <w:t>和“对未来充满希望”</w:t>
      </w:r>
      <w:r>
        <w:rPr>
          <w:sz w:val="24"/>
          <w:szCs w:val="24"/>
        </w:rPr>
        <w:t>(SDS, CES-D)</w:t>
      </w:r>
      <w:r>
        <w:rPr>
          <w:rFonts w:hint="eastAsia"/>
          <w:sz w:val="24"/>
          <w:szCs w:val="24"/>
        </w:rPr>
        <w:t>，</w:t>
      </w:r>
      <w:ins w:id="203" w:author="Hu Chuan-Peng" w:date="2023-06-07T02:20:00Z">
        <w:r w:rsidR="00372FDC">
          <w:rPr>
            <w:rFonts w:hint="eastAsia"/>
            <w:sz w:val="24"/>
            <w:szCs w:val="24"/>
          </w:rPr>
          <w:t>均被</w:t>
        </w:r>
      </w:ins>
      <w:del w:id="204" w:author="Hu Chuan-Peng" w:date="2023-06-07T02:20:00Z">
        <w:r w:rsidDel="00372FDC">
          <w:rPr>
            <w:rFonts w:hint="eastAsia"/>
            <w:sz w:val="24"/>
            <w:szCs w:val="24"/>
          </w:rPr>
          <w:delText>他将悲伤、抑郁、忧郁等诸多描述抑郁情绪的词汇</w:delText>
        </w:r>
      </w:del>
      <w:r>
        <w:rPr>
          <w:rFonts w:hint="eastAsia"/>
          <w:sz w:val="24"/>
          <w:szCs w:val="24"/>
        </w:rPr>
        <w:t>归</w:t>
      </w:r>
      <w:del w:id="205" w:author="Hu Chuan-Peng" w:date="2023-06-07T02:20:00Z">
        <w:r w:rsidDel="00372FDC">
          <w:rPr>
            <w:rFonts w:hint="eastAsia"/>
            <w:sz w:val="24"/>
            <w:szCs w:val="24"/>
          </w:rPr>
          <w:delText>结</w:delText>
        </w:r>
      </w:del>
      <w:r>
        <w:rPr>
          <w:rFonts w:hint="eastAsia"/>
          <w:sz w:val="24"/>
          <w:szCs w:val="24"/>
        </w:rPr>
        <w:t>为一个症状“</w:t>
      </w:r>
      <w:r>
        <w:rPr>
          <w:sz w:val="24"/>
          <w:szCs w:val="24"/>
        </w:rPr>
        <w:t>sad</w:t>
      </w:r>
      <w:r w:rsidR="00A82EA2">
        <w:rPr>
          <w:sz w:val="24"/>
          <w:szCs w:val="24"/>
        </w:rPr>
        <w:t xml:space="preserve"> </w:t>
      </w:r>
      <w:r>
        <w:rPr>
          <w:sz w:val="24"/>
          <w:szCs w:val="24"/>
        </w:rPr>
        <w:t>mood</w:t>
      </w:r>
      <w:r>
        <w:rPr>
          <w:rFonts w:hint="eastAsia"/>
          <w:sz w:val="24"/>
          <w:szCs w:val="24"/>
        </w:rPr>
        <w:t>”。</w:t>
      </w:r>
      <w:ins w:id="206" w:author="Hu Chuan-Peng" w:date="2023-06-07T02:20:00Z">
        <w:r w:rsidR="00372FDC">
          <w:rPr>
            <w:rFonts w:hint="eastAsia"/>
            <w:sz w:val="24"/>
            <w:szCs w:val="24"/>
          </w:rPr>
          <w:t>考虑到</w:t>
        </w:r>
      </w:ins>
      <w:del w:id="207" w:author="Hu Chuan-Peng" w:date="2023-06-07T02:20:00Z">
        <w:r w:rsidDel="00372FDC">
          <w:rPr>
            <w:rFonts w:hint="eastAsia"/>
            <w:sz w:val="24"/>
            <w:szCs w:val="24"/>
          </w:rPr>
          <w:delText>而在</w:delText>
        </w:r>
      </w:del>
      <w:r>
        <w:rPr>
          <w:rFonts w:hint="eastAsia"/>
          <w:sz w:val="24"/>
          <w:szCs w:val="24"/>
        </w:rPr>
        <w:t>中文语境中，悲伤、抑郁、忧郁等词汇</w:t>
      </w:r>
      <w:del w:id="208" w:author="Hu Chuan-Peng" w:date="2023-06-07T02:20:00Z">
        <w:r w:rsidDel="00372FDC">
          <w:rPr>
            <w:rFonts w:hint="eastAsia"/>
            <w:sz w:val="24"/>
            <w:szCs w:val="24"/>
          </w:rPr>
          <w:delText>还是有较大区别的</w:delText>
        </w:r>
      </w:del>
      <w:ins w:id="209" w:author="Hu Chuan-Peng" w:date="2023-06-07T02:20:00Z">
        <w:r w:rsidR="00372FDC">
          <w:rPr>
            <w:rFonts w:hint="eastAsia"/>
            <w:sz w:val="24"/>
            <w:szCs w:val="24"/>
          </w:rPr>
          <w:t>可能有存在区别，</w:t>
        </w:r>
      </w:ins>
      <w:del w:id="210" w:author="Hu Chuan-Peng" w:date="2023-06-07T02:20:00Z">
        <w:r w:rsidDel="00372FDC">
          <w:rPr>
            <w:rFonts w:hint="eastAsia"/>
            <w:sz w:val="24"/>
            <w:szCs w:val="24"/>
          </w:rPr>
          <w:delText>。简单的将其都归为“</w:delText>
        </w:r>
        <w:r w:rsidDel="00372FDC">
          <w:rPr>
            <w:sz w:val="24"/>
            <w:szCs w:val="24"/>
          </w:rPr>
          <w:delText>sad mood</w:delText>
        </w:r>
        <w:r w:rsidDel="00372FDC">
          <w:rPr>
            <w:rFonts w:hint="eastAsia"/>
            <w:sz w:val="24"/>
            <w:szCs w:val="24"/>
          </w:rPr>
          <w:delText>”则会丢失很多信息，无法区分具体包含了那些症状。</w:delText>
        </w:r>
      </w:del>
      <w:r>
        <w:rPr>
          <w:rFonts w:hint="eastAsia"/>
          <w:sz w:val="24"/>
          <w:szCs w:val="24"/>
        </w:rPr>
        <w:t>因此</w:t>
      </w:r>
      <w:del w:id="211" w:author="Hu Chuan-Peng" w:date="2023-06-07T02:21:00Z">
        <w:r w:rsidDel="00372FDC">
          <w:rPr>
            <w:rFonts w:hint="eastAsia"/>
            <w:sz w:val="24"/>
            <w:szCs w:val="24"/>
          </w:rPr>
          <w:delText>关于抑郁情绪的症状我们全部进行了</w:delText>
        </w:r>
      </w:del>
      <w:ins w:id="212" w:author="Hu Chuan-Peng" w:date="2023-06-07T02:21:00Z">
        <w:r w:rsidR="00372FDC">
          <w:rPr>
            <w:rFonts w:hint="eastAsia"/>
            <w:sz w:val="24"/>
            <w:szCs w:val="24"/>
          </w:rPr>
          <w:t>本研究中</w:t>
        </w:r>
      </w:ins>
      <w:del w:id="213" w:author="Hu Chuan-Peng" w:date="2023-06-07T02:21:00Z">
        <w:r w:rsidDel="00372FDC">
          <w:rPr>
            <w:rFonts w:hint="eastAsia"/>
            <w:sz w:val="24"/>
            <w:szCs w:val="24"/>
          </w:rPr>
          <w:delText>保留</w:delText>
        </w:r>
      </w:del>
      <w:ins w:id="214" w:author="Hu Chuan-Peng" w:date="2023-06-07T02:21:00Z">
        <w:r w:rsidR="00372FDC">
          <w:rPr>
            <w:rFonts w:hint="eastAsia"/>
            <w:sz w:val="24"/>
            <w:szCs w:val="24"/>
          </w:rPr>
          <w:t>将</w:t>
        </w:r>
      </w:ins>
      <w:del w:id="215" w:author="Hu Chuan-Peng" w:date="2023-06-07T02:21:00Z">
        <w:r w:rsidDel="00372FDC">
          <w:rPr>
            <w:rFonts w:hint="eastAsia"/>
            <w:sz w:val="24"/>
            <w:szCs w:val="24"/>
          </w:rPr>
          <w:delText>，最后结果包括了</w:delText>
        </w:r>
      </w:del>
      <w:r>
        <w:rPr>
          <w:rFonts w:hint="eastAsia"/>
          <w:sz w:val="24"/>
          <w:szCs w:val="24"/>
        </w:rPr>
        <w:t>抑郁情绪</w:t>
      </w:r>
      <w:del w:id="216" w:author="Hu Chuan-Peng" w:date="2023-06-07T02:21:00Z">
        <w:r w:rsidDel="00372FDC">
          <w:rPr>
            <w:rFonts w:hint="eastAsia"/>
            <w:sz w:val="24"/>
            <w:szCs w:val="24"/>
          </w:rPr>
          <w:delText>这个</w:delText>
        </w:r>
      </w:del>
      <w:ins w:id="217" w:author="Hu Chuan-Peng" w:date="2023-06-07T02:21:00Z">
        <w:r w:rsidR="00372FDC">
          <w:rPr>
            <w:rFonts w:hint="eastAsia"/>
            <w:sz w:val="24"/>
            <w:szCs w:val="24"/>
          </w:rPr>
          <w:t>作为</w:t>
        </w:r>
      </w:ins>
      <w:r>
        <w:rPr>
          <w:rFonts w:hint="eastAsia"/>
          <w:sz w:val="24"/>
          <w:szCs w:val="24"/>
        </w:rPr>
        <w:t>复合症状，</w:t>
      </w:r>
      <w:ins w:id="218" w:author="Hu Chuan-Peng" w:date="2023-06-07T02:21:00Z">
        <w:r w:rsidR="00372FDC">
          <w:rPr>
            <w:rFonts w:hint="eastAsia"/>
            <w:sz w:val="24"/>
            <w:szCs w:val="24"/>
          </w:rPr>
          <w:t>包括</w:t>
        </w:r>
      </w:ins>
      <w:del w:id="219" w:author="Hu Chuan-Peng" w:date="2023-06-07T02:21:00Z">
        <w:r w:rsidDel="00372FDC">
          <w:rPr>
            <w:rFonts w:hint="eastAsia"/>
            <w:sz w:val="24"/>
            <w:szCs w:val="24"/>
          </w:rPr>
          <w:delText>以及</w:delText>
        </w:r>
      </w:del>
      <w:r>
        <w:rPr>
          <w:rFonts w:hint="eastAsia"/>
          <w:sz w:val="24"/>
          <w:szCs w:val="24"/>
        </w:rPr>
        <w:t>忧郁、情绪低沉</w:t>
      </w:r>
      <w:r>
        <w:rPr>
          <w:sz w:val="24"/>
          <w:szCs w:val="24"/>
        </w:rPr>
        <w:t>/</w:t>
      </w:r>
      <w:r>
        <w:rPr>
          <w:rFonts w:hint="eastAsia"/>
          <w:sz w:val="24"/>
          <w:szCs w:val="24"/>
        </w:rPr>
        <w:t>容易高兴、悲哀、痛苦</w:t>
      </w:r>
      <w:r>
        <w:rPr>
          <w:sz w:val="24"/>
          <w:szCs w:val="24"/>
        </w:rPr>
        <w:t>(</w:t>
      </w:r>
      <w:r>
        <w:rPr>
          <w:rFonts w:hint="eastAsia"/>
          <w:sz w:val="24"/>
          <w:szCs w:val="24"/>
        </w:rPr>
        <w:t>不开心</w:t>
      </w:r>
      <w:r>
        <w:rPr>
          <w:sz w:val="24"/>
          <w:szCs w:val="24"/>
        </w:rPr>
        <w:t>)</w:t>
      </w:r>
      <w:del w:id="220" w:author="Hu Chuan-Peng" w:date="2023-06-07T02:21:00Z">
        <w:r w:rsidDel="00372FDC">
          <w:rPr>
            <w:rFonts w:hint="eastAsia"/>
            <w:sz w:val="24"/>
            <w:szCs w:val="24"/>
          </w:rPr>
          <w:delText>这些</w:delText>
        </w:r>
      </w:del>
      <w:r>
        <w:rPr>
          <w:rFonts w:hint="eastAsia"/>
          <w:sz w:val="24"/>
          <w:szCs w:val="24"/>
        </w:rPr>
        <w:t>特殊症状。</w:t>
      </w:r>
      <w:del w:id="221" w:author="Hu Chuan-Peng" w:date="2023-06-07T02:21:00Z">
        <w:r w:rsidDel="00372FDC">
          <w:rPr>
            <w:rFonts w:hint="eastAsia"/>
            <w:sz w:val="24"/>
            <w:szCs w:val="24"/>
          </w:rPr>
          <w:delText>除抑郁情绪以外，</w:delText>
        </w:r>
      </w:del>
      <w:ins w:id="222" w:author="Hu Chuan-Peng" w:date="2023-06-07T02:21:00Z">
        <w:r w:rsidR="00372FDC">
          <w:rPr>
            <w:rFonts w:hint="eastAsia"/>
            <w:sz w:val="24"/>
            <w:szCs w:val="24"/>
          </w:rPr>
          <w:t>与此类似，</w:t>
        </w:r>
      </w:ins>
      <w:del w:id="223" w:author="Hu Chuan-Peng" w:date="2023-06-07T02:21:00Z">
        <w:r w:rsidDel="00372FDC">
          <w:rPr>
            <w:rFonts w:hint="eastAsia"/>
            <w:sz w:val="24"/>
            <w:szCs w:val="24"/>
          </w:rPr>
          <w:delText>其他的项目我们</w:delText>
        </w:r>
      </w:del>
      <w:ins w:id="224" w:author="Hu Chuan-Peng" w:date="2023-06-07T02:21:00Z">
        <w:r w:rsidR="00372FDC">
          <w:rPr>
            <w:rFonts w:hint="eastAsia"/>
            <w:sz w:val="24"/>
            <w:szCs w:val="24"/>
          </w:rPr>
          <w:t>本研究在</w:t>
        </w:r>
      </w:ins>
      <w:ins w:id="225" w:author="Hu Chuan-Peng" w:date="2023-06-07T02:22:00Z">
        <w:r w:rsidR="00372FDC">
          <w:rPr>
            <w:rFonts w:hint="eastAsia"/>
            <w:sz w:val="24"/>
            <w:szCs w:val="24"/>
          </w:rPr>
          <w:t>跨问卷症状比较时，</w:t>
        </w:r>
      </w:ins>
      <w:del w:id="226" w:author="Hu Chuan-Peng" w:date="2023-06-07T02:22:00Z">
        <w:r w:rsidDel="00372FDC">
          <w:rPr>
            <w:rFonts w:hint="eastAsia"/>
            <w:sz w:val="24"/>
            <w:szCs w:val="24"/>
          </w:rPr>
          <w:delText>也是在</w:delText>
        </w:r>
      </w:del>
      <w:r>
        <w:rPr>
          <w:rFonts w:hint="eastAsia"/>
          <w:color w:val="2A2B2E"/>
          <w:sz w:val="24"/>
          <w:szCs w:val="24"/>
          <w:shd w:val="clear" w:color="auto" w:fill="FFFFFF"/>
        </w:rPr>
        <w:t>只有</w:t>
      </w:r>
      <w:ins w:id="227" w:author="Hu Chuan-Peng" w:date="2023-06-07T02:22:00Z">
        <w:r w:rsidR="00372FDC">
          <w:rPr>
            <w:rFonts w:hint="eastAsia"/>
            <w:color w:val="2A2B2E"/>
            <w:sz w:val="24"/>
            <w:szCs w:val="24"/>
            <w:shd w:val="clear" w:color="auto" w:fill="FFFFFF"/>
          </w:rPr>
          <w:t>测量症状的</w:t>
        </w:r>
      </w:ins>
      <w:r>
        <w:rPr>
          <w:rFonts w:hint="eastAsia"/>
          <w:color w:val="2A2B2E"/>
          <w:sz w:val="24"/>
          <w:szCs w:val="24"/>
          <w:shd w:val="clear" w:color="auto" w:fill="FFFFFF"/>
        </w:rPr>
        <w:t>题目</w:t>
      </w:r>
      <w:del w:id="228" w:author="Hu Chuan-Peng" w:date="2023-06-07T02:22:00Z">
        <w:r w:rsidDel="00372FDC">
          <w:rPr>
            <w:rFonts w:hint="eastAsia"/>
            <w:color w:val="2A2B2E"/>
            <w:sz w:val="24"/>
            <w:szCs w:val="24"/>
            <w:shd w:val="clear" w:color="auto" w:fill="FFFFFF"/>
          </w:rPr>
          <w:delText>所测量</w:delText>
        </w:r>
      </w:del>
      <w:r>
        <w:rPr>
          <w:rFonts w:hint="eastAsia"/>
          <w:color w:val="2A2B2E"/>
          <w:sz w:val="24"/>
          <w:szCs w:val="24"/>
          <w:shd w:val="clear" w:color="auto" w:fill="FFFFFF"/>
        </w:rPr>
        <w:t>内容相同时才</w:t>
      </w:r>
      <w:del w:id="229" w:author="Hu Chuan-Peng" w:date="2023-06-07T02:22:00Z">
        <w:r w:rsidDel="00031556">
          <w:rPr>
            <w:rFonts w:hint="eastAsia"/>
            <w:color w:val="2A2B2E"/>
            <w:sz w:val="24"/>
            <w:szCs w:val="24"/>
            <w:shd w:val="clear" w:color="auto" w:fill="FFFFFF"/>
          </w:rPr>
          <w:delText>不将其进行区分</w:delText>
        </w:r>
      </w:del>
      <w:ins w:id="230" w:author="Hu Chuan-Peng" w:date="2023-06-07T02:22:00Z">
        <w:r w:rsidR="00031556">
          <w:rPr>
            <w:rFonts w:hint="eastAsia"/>
            <w:color w:val="2A2B2E"/>
            <w:sz w:val="24"/>
            <w:szCs w:val="24"/>
            <w:shd w:val="clear" w:color="auto" w:fill="FFFFFF"/>
          </w:rPr>
          <w:t>被认为是相同</w:t>
        </w:r>
      </w:ins>
      <w:del w:id="231" w:author="Hu Chuan-Peng" w:date="2023-06-07T02:22:00Z">
        <w:r w:rsidDel="00031556">
          <w:rPr>
            <w:rFonts w:hint="eastAsia"/>
            <w:color w:val="2A2B2E"/>
            <w:sz w:val="24"/>
            <w:szCs w:val="24"/>
            <w:shd w:val="clear" w:color="auto" w:fill="FFFFFF"/>
          </w:rPr>
          <w:delText>。</w:delText>
        </w:r>
        <w:r w:rsidR="00513244" w:rsidDel="00031556">
          <w:rPr>
            <w:rFonts w:hint="eastAsia"/>
            <w:color w:val="2A2B2E"/>
            <w:sz w:val="24"/>
            <w:szCs w:val="24"/>
            <w:shd w:val="clear" w:color="auto" w:fill="FFFFFF"/>
          </w:rPr>
          <w:delText>这样的好处是会保留</w:delText>
        </w:r>
      </w:del>
      <w:ins w:id="232" w:author="Hu Chuan-Peng" w:date="2023-06-07T02:22:00Z">
        <w:r w:rsidR="00031556">
          <w:rPr>
            <w:rFonts w:hint="eastAsia"/>
            <w:color w:val="2A2B2E"/>
            <w:sz w:val="24"/>
            <w:szCs w:val="24"/>
            <w:shd w:val="clear" w:color="auto" w:fill="FFFFFF"/>
          </w:rPr>
          <w:t>，从而保留</w:t>
        </w:r>
      </w:ins>
      <w:r w:rsidR="00513244">
        <w:rPr>
          <w:rFonts w:hint="eastAsia"/>
          <w:color w:val="2A2B2E"/>
          <w:sz w:val="24"/>
          <w:szCs w:val="24"/>
          <w:shd w:val="clear" w:color="auto" w:fill="FFFFFF"/>
        </w:rPr>
        <w:t>更多</w:t>
      </w:r>
      <w:del w:id="233" w:author="Hu Chuan-Peng" w:date="2023-06-07T02:22:00Z">
        <w:r w:rsidR="00513244" w:rsidDel="00031556">
          <w:rPr>
            <w:rFonts w:hint="eastAsia"/>
            <w:color w:val="2A2B2E"/>
            <w:sz w:val="24"/>
            <w:szCs w:val="24"/>
            <w:shd w:val="clear" w:color="auto" w:fill="FFFFFF"/>
          </w:rPr>
          <w:delText>的</w:delText>
        </w:r>
      </w:del>
      <w:r w:rsidR="00513244">
        <w:rPr>
          <w:rFonts w:hint="eastAsia"/>
          <w:color w:val="2A2B2E"/>
          <w:sz w:val="24"/>
          <w:szCs w:val="24"/>
          <w:shd w:val="clear" w:color="auto" w:fill="FFFFFF"/>
        </w:rPr>
        <w:t>症状。</w:t>
      </w:r>
    </w:p>
    <w:p w14:paraId="6EDB9B27" w14:textId="5C28D27E" w:rsidR="00A758AD" w:rsidRDefault="00A758AD" w:rsidP="00850F10">
      <w:pPr>
        <w:spacing w:line="360" w:lineRule="auto"/>
        <w:ind w:firstLineChars="200" w:firstLine="480"/>
        <w:rPr>
          <w:color w:val="2A2B2E"/>
          <w:sz w:val="24"/>
          <w:szCs w:val="24"/>
          <w:shd w:val="clear" w:color="auto" w:fill="FFFFFF"/>
        </w:rPr>
      </w:pPr>
      <w:del w:id="234" w:author="Hu Chuan-Peng" w:date="2023-06-07T02:23:00Z">
        <w:r w:rsidDel="00204232">
          <w:rPr>
            <w:rFonts w:hint="eastAsia"/>
            <w:sz w:val="24"/>
            <w:szCs w:val="24"/>
          </w:rPr>
          <w:delText>其次，</w:delText>
        </w:r>
      </w:del>
      <w:ins w:id="235" w:author="Hu Chuan-Peng" w:date="2023-06-07T02:23:00Z">
        <w:r w:rsidR="00204232">
          <w:rPr>
            <w:rFonts w:hint="eastAsia"/>
            <w:sz w:val="24"/>
            <w:szCs w:val="24"/>
          </w:rPr>
          <w:t>此外，本研究中</w:t>
        </w:r>
      </w:ins>
      <w:del w:id="236" w:author="Hu Chuan-Peng" w:date="2023-06-07T02:23:00Z">
        <w:r w:rsidDel="00204232">
          <w:rPr>
            <w:rFonts w:hint="eastAsia"/>
            <w:sz w:val="24"/>
            <w:szCs w:val="24"/>
          </w:rPr>
          <w:delText>我们最终的结果</w:delText>
        </w:r>
      </w:del>
      <w:r>
        <w:rPr>
          <w:rFonts w:hint="eastAsia"/>
          <w:sz w:val="24"/>
          <w:szCs w:val="24"/>
        </w:rPr>
        <w:t>同时保留</w:t>
      </w:r>
      <w:del w:id="237" w:author="Hu Chuan-Peng" w:date="2023-06-07T02:23:00Z">
        <w:r w:rsidDel="00204232">
          <w:rPr>
            <w:rFonts w:hint="eastAsia"/>
            <w:sz w:val="24"/>
            <w:szCs w:val="24"/>
          </w:rPr>
          <w:delText>了</w:delText>
        </w:r>
      </w:del>
      <w:r>
        <w:rPr>
          <w:rFonts w:hint="eastAsia"/>
          <w:sz w:val="24"/>
          <w:szCs w:val="24"/>
        </w:rPr>
        <w:t>复合症状和特殊症状。复合症状是指一个更加笼统、涵盖范围更加广泛的症状类型，而特殊症状则更加具体，涵盖的范围更小。</w:t>
      </w:r>
      <w:r>
        <w:rPr>
          <w:rFonts w:hint="eastAsia"/>
          <w:color w:val="2A2B2E"/>
          <w:sz w:val="24"/>
          <w:szCs w:val="24"/>
          <w:shd w:val="clear" w:color="auto" w:fill="FFFFFF"/>
        </w:rPr>
        <w:t>例如，“食欲变化”属于复合症状，而“食欲增加”、“食欲降低”则属于其特殊症状。</w:t>
      </w:r>
      <w:ins w:id="238" w:author="Hu Chuan-Peng" w:date="2023-06-07T02:23:00Z">
        <w:r w:rsidR="00204232">
          <w:rPr>
            <w:rFonts w:hint="eastAsia"/>
            <w:color w:val="2A2B2E"/>
            <w:sz w:val="24"/>
            <w:szCs w:val="24"/>
            <w:shd w:val="clear" w:color="auto" w:fill="FFFFFF"/>
          </w:rPr>
          <w:t>这一点也与</w:t>
        </w:r>
      </w:ins>
      <w:r w:rsidR="000160DF">
        <w:rPr>
          <w:sz w:val="24"/>
          <w:szCs w:val="24"/>
        </w:rPr>
        <w:fldChar w:fldCharType="begin"/>
      </w:r>
      <w:r w:rsidR="008A22C9">
        <w:rPr>
          <w:sz w:val="24"/>
          <w:szCs w:val="24"/>
        </w:rPr>
        <w:instrText xml:space="preserve"> ADDIN NE.Ref.{03496241-0EDD-43C5-B910-DD25E66385CB}</w:instrText>
      </w:r>
      <w:r w:rsidR="000160DF">
        <w:rPr>
          <w:sz w:val="24"/>
          <w:szCs w:val="24"/>
        </w:rPr>
        <w:fldChar w:fldCharType="separate"/>
      </w:r>
      <w:r w:rsidR="008A22C9">
        <w:rPr>
          <w:color w:val="000000"/>
          <w:kern w:val="0"/>
          <w:sz w:val="24"/>
          <w:szCs w:val="24"/>
        </w:rPr>
        <w:t xml:space="preserve">Fried </w:t>
      </w:r>
      <w:del w:id="239" w:author="Hu Chuan-Peng" w:date="2023-06-07T02:23:00Z">
        <w:r w:rsidR="008A22C9" w:rsidDel="00204232">
          <w:rPr>
            <w:color w:val="000000"/>
            <w:kern w:val="0"/>
            <w:sz w:val="24"/>
            <w:szCs w:val="24"/>
          </w:rPr>
          <w:delText>&amp; Eiko</w:delText>
        </w:r>
      </w:del>
      <w:r w:rsidR="008A22C9">
        <w:rPr>
          <w:color w:val="000000"/>
          <w:kern w:val="0"/>
          <w:sz w:val="24"/>
          <w:szCs w:val="24"/>
        </w:rPr>
        <w:t>(2017)</w:t>
      </w:r>
      <w:r w:rsidR="000160DF">
        <w:rPr>
          <w:sz w:val="24"/>
          <w:szCs w:val="24"/>
        </w:rPr>
        <w:fldChar w:fldCharType="end"/>
      </w:r>
      <w:ins w:id="240" w:author="Hu Chuan-Peng" w:date="2023-06-07T02:23:00Z">
        <w:r w:rsidR="00204232">
          <w:rPr>
            <w:rFonts w:hint="eastAsia"/>
            <w:sz w:val="24"/>
            <w:szCs w:val="24"/>
          </w:rPr>
          <w:t>不尽相同，其</w:t>
        </w:r>
      </w:ins>
      <w:del w:id="241" w:author="Hu Chuan-Peng" w:date="2023-06-07T02:23:00Z">
        <w:r w:rsidR="000160DF" w:rsidDel="00204232">
          <w:rPr>
            <w:rFonts w:hint="eastAsia"/>
            <w:sz w:val="24"/>
            <w:szCs w:val="24"/>
          </w:rPr>
          <w:delText>最终的结果</w:delText>
        </w:r>
      </w:del>
      <w:r>
        <w:rPr>
          <w:rFonts w:hint="eastAsia"/>
          <w:sz w:val="24"/>
          <w:szCs w:val="24"/>
        </w:rPr>
        <w:t>未</w:t>
      </w:r>
      <w:r w:rsidR="000160DF">
        <w:rPr>
          <w:rFonts w:hint="eastAsia"/>
          <w:sz w:val="24"/>
          <w:szCs w:val="24"/>
        </w:rPr>
        <w:t>单独</w:t>
      </w:r>
      <w:r>
        <w:rPr>
          <w:rFonts w:hint="eastAsia"/>
          <w:sz w:val="24"/>
          <w:szCs w:val="24"/>
        </w:rPr>
        <w:t>保留复合症状，导致难以确定部分量表中题目的症状归属。例如，</w:t>
      </w:r>
      <w:r w:rsidR="000160DF">
        <w:rPr>
          <w:rFonts w:hint="eastAsia"/>
          <w:sz w:val="24"/>
          <w:szCs w:val="24"/>
        </w:rPr>
        <w:t>在</w:t>
      </w:r>
      <w:del w:id="242" w:author="Hu Chuan-Peng" w:date="2023-06-07T02:24:00Z">
        <w:r w:rsidR="000160DF" w:rsidDel="00204232">
          <w:rPr>
            <w:color w:val="000000"/>
            <w:kern w:val="0"/>
            <w:sz w:val="24"/>
            <w:szCs w:val="24"/>
          </w:rPr>
          <w:fldChar w:fldCharType="begin"/>
        </w:r>
        <w:r w:rsidR="008A22C9" w:rsidDel="00204232">
          <w:rPr>
            <w:color w:val="000000"/>
            <w:kern w:val="0"/>
            <w:sz w:val="24"/>
            <w:szCs w:val="24"/>
          </w:rPr>
          <w:delInstrText xml:space="preserve"> ADDIN NE.Ref.{978F3ABD-280E-434A-99C1-0DF4A29C4D88}</w:delInstrText>
        </w:r>
        <w:r w:rsidR="000160DF" w:rsidDel="00204232">
          <w:rPr>
            <w:color w:val="000000"/>
            <w:kern w:val="0"/>
            <w:sz w:val="24"/>
            <w:szCs w:val="24"/>
          </w:rPr>
          <w:fldChar w:fldCharType="separate"/>
        </w:r>
        <w:r w:rsidR="008A22C9" w:rsidDel="00204232">
          <w:rPr>
            <w:color w:val="000000"/>
            <w:kern w:val="0"/>
            <w:sz w:val="24"/>
            <w:szCs w:val="24"/>
          </w:rPr>
          <w:delText>Fried &amp; Eiko(2017)</w:delText>
        </w:r>
        <w:r w:rsidR="000160DF" w:rsidDel="00204232">
          <w:rPr>
            <w:color w:val="000000"/>
            <w:kern w:val="0"/>
            <w:sz w:val="24"/>
            <w:szCs w:val="24"/>
          </w:rPr>
          <w:fldChar w:fldCharType="end"/>
        </w:r>
      </w:del>
      <w:ins w:id="243" w:author="Hu Chuan-Peng" w:date="2023-06-07T02:24:00Z">
        <w:r w:rsidR="00204232">
          <w:rPr>
            <w:color w:val="000000"/>
            <w:kern w:val="0"/>
            <w:sz w:val="24"/>
            <w:szCs w:val="24"/>
          </w:rPr>
          <w:fldChar w:fldCharType="begin"/>
        </w:r>
        <w:r w:rsidR="00204232">
          <w:rPr>
            <w:color w:val="000000"/>
            <w:kern w:val="0"/>
            <w:sz w:val="24"/>
            <w:szCs w:val="24"/>
          </w:rPr>
          <w:instrText xml:space="preserve"> ADDIN NE.Ref.{978F3ABD-280E-434A-99C1-0DF4A29C4D88}</w:instrText>
        </w:r>
        <w:r w:rsidR="00204232">
          <w:rPr>
            <w:color w:val="000000"/>
            <w:kern w:val="0"/>
            <w:sz w:val="24"/>
            <w:szCs w:val="24"/>
          </w:rPr>
          <w:fldChar w:fldCharType="separate"/>
        </w:r>
        <w:r w:rsidR="00204232">
          <w:rPr>
            <w:color w:val="000000"/>
            <w:kern w:val="0"/>
            <w:sz w:val="24"/>
            <w:szCs w:val="24"/>
          </w:rPr>
          <w:t>Fried (2017)</w:t>
        </w:r>
        <w:r w:rsidR="00204232">
          <w:rPr>
            <w:color w:val="000000"/>
            <w:kern w:val="0"/>
            <w:sz w:val="24"/>
            <w:szCs w:val="24"/>
          </w:rPr>
          <w:fldChar w:fldCharType="end"/>
        </w:r>
        <w:r w:rsidR="00204232">
          <w:rPr>
            <w:rFonts w:hint="eastAsia"/>
            <w:color w:val="000000"/>
            <w:kern w:val="0"/>
            <w:sz w:val="24"/>
            <w:szCs w:val="24"/>
          </w:rPr>
          <w:t>虽然将</w:t>
        </w:r>
      </w:ins>
      <w:del w:id="244" w:author="Hu Chuan-Peng" w:date="2023-06-07T02:24:00Z">
        <w:r w:rsidR="000160DF" w:rsidDel="00204232">
          <w:rPr>
            <w:rFonts w:hint="eastAsia"/>
            <w:color w:val="000000"/>
            <w:kern w:val="0"/>
            <w:sz w:val="24"/>
            <w:szCs w:val="24"/>
          </w:rPr>
          <w:delText>的</w:delText>
        </w:r>
        <w:r w:rsidR="000160DF" w:rsidDel="00204232">
          <w:rPr>
            <w:rFonts w:hint="eastAsia"/>
            <w:sz w:val="24"/>
            <w:szCs w:val="24"/>
          </w:rPr>
          <w:delText>补充材料中</w:delText>
        </w:r>
        <w:r w:rsidDel="00204232">
          <w:rPr>
            <w:rFonts w:hint="eastAsia"/>
            <w:sz w:val="24"/>
            <w:szCs w:val="24"/>
          </w:rPr>
          <w:delText>，</w:delText>
        </w:r>
      </w:del>
      <w:r>
        <w:rPr>
          <w:rFonts w:hint="eastAsia"/>
          <w:sz w:val="24"/>
          <w:szCs w:val="24"/>
        </w:rPr>
        <w:t>内疚和无价值</w:t>
      </w:r>
      <w:ins w:id="245" w:author="Hu Chuan-Peng" w:date="2023-06-07T02:24:00Z">
        <w:r w:rsidR="00204232">
          <w:rPr>
            <w:rFonts w:hint="eastAsia"/>
            <w:sz w:val="24"/>
            <w:szCs w:val="24"/>
          </w:rPr>
          <w:t>作为</w:t>
        </w:r>
      </w:ins>
      <w:del w:id="246" w:author="Hu Chuan-Peng" w:date="2023-06-07T02:24:00Z">
        <w:r w:rsidDel="00204232">
          <w:rPr>
            <w:rFonts w:hint="eastAsia"/>
            <w:sz w:val="24"/>
            <w:szCs w:val="24"/>
          </w:rPr>
          <w:delText>是</w:delText>
        </w:r>
      </w:del>
      <w:r>
        <w:rPr>
          <w:rFonts w:hint="eastAsia"/>
          <w:sz w:val="24"/>
          <w:szCs w:val="24"/>
        </w:rPr>
        <w:t>某一个复合症状下的两个特殊症状</w:t>
      </w:r>
      <w:ins w:id="247" w:author="Hu Chuan-Peng" w:date="2023-06-07T02:24:00Z">
        <w:r w:rsidR="00204232">
          <w:rPr>
            <w:rFonts w:hint="eastAsia"/>
            <w:sz w:val="24"/>
            <w:szCs w:val="24"/>
          </w:rPr>
          <w:t>，</w:t>
        </w:r>
      </w:ins>
      <w:del w:id="248" w:author="Hu Chuan-Peng" w:date="2023-06-07T02:24:00Z">
        <w:r w:rsidDel="00204232">
          <w:rPr>
            <w:rFonts w:hint="eastAsia"/>
            <w:sz w:val="24"/>
            <w:szCs w:val="24"/>
          </w:rPr>
          <w:delText>。</w:delText>
        </w:r>
      </w:del>
      <w:r>
        <w:rPr>
          <w:rFonts w:hint="eastAsia"/>
          <w:color w:val="2A2B2E"/>
          <w:sz w:val="24"/>
          <w:szCs w:val="24"/>
          <w:shd w:val="clear" w:color="auto" w:fill="FFFFFF"/>
        </w:rPr>
        <w:t>但</w:t>
      </w:r>
      <w:del w:id="249" w:author="Hu Chuan-Peng" w:date="2023-06-07T02:24:00Z">
        <w:r w:rsidDel="00204232">
          <w:rPr>
            <w:rFonts w:hint="eastAsia"/>
            <w:color w:val="2A2B2E"/>
            <w:sz w:val="24"/>
            <w:szCs w:val="24"/>
            <w:shd w:val="clear" w:color="auto" w:fill="FFFFFF"/>
          </w:rPr>
          <w:delText>是</w:delText>
        </w:r>
      </w:del>
      <w:r>
        <w:rPr>
          <w:rFonts w:hint="eastAsia"/>
          <w:color w:val="2A2B2E"/>
          <w:sz w:val="24"/>
          <w:szCs w:val="24"/>
          <w:shd w:val="clear" w:color="auto" w:fill="FFFFFF"/>
        </w:rPr>
        <w:t>未提供</w:t>
      </w:r>
      <w:del w:id="250" w:author="Hu Chuan-Peng" w:date="2023-06-07T02:24:00Z">
        <w:r w:rsidDel="00204232">
          <w:rPr>
            <w:rFonts w:hint="eastAsia"/>
            <w:color w:val="2A2B2E"/>
            <w:sz w:val="24"/>
            <w:szCs w:val="24"/>
            <w:shd w:val="clear" w:color="auto" w:fill="FFFFFF"/>
          </w:rPr>
          <w:delText>这两个特殊症状之上的</w:delText>
        </w:r>
      </w:del>
      <w:r>
        <w:rPr>
          <w:rFonts w:hint="eastAsia"/>
          <w:color w:val="2A2B2E"/>
          <w:sz w:val="24"/>
          <w:szCs w:val="24"/>
          <w:shd w:val="clear" w:color="auto" w:fill="FFFFFF"/>
        </w:rPr>
        <w:t>复合症状</w:t>
      </w:r>
      <w:del w:id="251" w:author="Hu Chuan-Peng" w:date="2023-06-07T02:24:00Z">
        <w:r w:rsidDel="00204232">
          <w:rPr>
            <w:rFonts w:hint="eastAsia"/>
            <w:color w:val="2A2B2E"/>
            <w:sz w:val="24"/>
            <w:szCs w:val="24"/>
            <w:shd w:val="clear" w:color="auto" w:fill="FFFFFF"/>
          </w:rPr>
          <w:delText>叫什么</w:delText>
        </w:r>
      </w:del>
      <w:ins w:id="252" w:author="Hu Chuan-Peng" w:date="2023-06-07T02:24:00Z">
        <w:r w:rsidR="00204232">
          <w:rPr>
            <w:rFonts w:hint="eastAsia"/>
            <w:color w:val="2A2B2E"/>
            <w:sz w:val="24"/>
            <w:szCs w:val="24"/>
            <w:shd w:val="clear" w:color="auto" w:fill="FFFFFF"/>
          </w:rPr>
          <w:t>本身的名字</w:t>
        </w:r>
      </w:ins>
      <w:r>
        <w:rPr>
          <w:rFonts w:hint="eastAsia"/>
          <w:color w:val="2A2B2E"/>
          <w:sz w:val="24"/>
          <w:szCs w:val="24"/>
          <w:shd w:val="clear" w:color="auto" w:fill="FFFFFF"/>
        </w:rPr>
        <w:t>，亦无法确定</w:t>
      </w:r>
      <w:ins w:id="253" w:author="Hu Chuan-Peng" w:date="2023-06-07T02:24:00Z">
        <w:r w:rsidR="00204232">
          <w:rPr>
            <w:rFonts w:hint="eastAsia"/>
            <w:color w:val="2A2B2E"/>
            <w:sz w:val="24"/>
            <w:szCs w:val="24"/>
            <w:shd w:val="clear" w:color="auto" w:fill="FFFFFF"/>
          </w:rPr>
          <w:t>这两个症状所</w:t>
        </w:r>
      </w:ins>
      <w:del w:id="254" w:author="Hu Chuan-Peng" w:date="2023-06-07T02:24:00Z">
        <w:r w:rsidDel="00204232">
          <w:rPr>
            <w:rFonts w:hint="eastAsia"/>
            <w:color w:val="2A2B2E"/>
            <w:sz w:val="24"/>
            <w:szCs w:val="24"/>
            <w:shd w:val="clear" w:color="auto" w:fill="FFFFFF"/>
          </w:rPr>
          <w:delText>具体</w:delText>
        </w:r>
        <w:r w:rsidR="00204232" w:rsidDel="00204232">
          <w:rPr>
            <w:rFonts w:hint="eastAsia"/>
            <w:color w:val="2A2B2E"/>
            <w:sz w:val="24"/>
            <w:szCs w:val="24"/>
            <w:shd w:val="clear" w:color="auto" w:fill="FFFFFF"/>
          </w:rPr>
          <w:delText>某一量表</w:delText>
        </w:r>
      </w:del>
      <w:ins w:id="255" w:author="Hu Chuan-Peng" w:date="2023-06-07T02:24:00Z">
        <w:r w:rsidR="00204232">
          <w:rPr>
            <w:rFonts w:hint="eastAsia"/>
            <w:color w:val="2A2B2E"/>
            <w:sz w:val="24"/>
            <w:szCs w:val="24"/>
            <w:shd w:val="clear" w:color="auto" w:fill="FFFFFF"/>
          </w:rPr>
          <w:t>对应的量表的</w:t>
        </w:r>
      </w:ins>
      <w:ins w:id="256" w:author="Hu Chuan-Peng" w:date="2023-06-07T02:25:00Z">
        <w:r w:rsidR="00204232">
          <w:rPr>
            <w:rFonts w:hint="eastAsia"/>
            <w:color w:val="2A2B2E"/>
            <w:sz w:val="24"/>
            <w:szCs w:val="24"/>
            <w:shd w:val="clear" w:color="auto" w:fill="FFFFFF"/>
          </w:rPr>
          <w:t>条目</w:t>
        </w:r>
      </w:ins>
      <w:del w:id="257" w:author="Hu Chuan-Peng" w:date="2023-06-07T02:25:00Z">
        <w:r w:rsidR="000160DF" w:rsidDel="00204232">
          <w:rPr>
            <w:rFonts w:hint="eastAsia"/>
            <w:color w:val="2A2B2E"/>
            <w:sz w:val="24"/>
            <w:szCs w:val="24"/>
            <w:shd w:val="clear" w:color="auto" w:fill="FFFFFF"/>
          </w:rPr>
          <w:delText>具体</w:delText>
        </w:r>
        <w:r w:rsidDel="00204232">
          <w:rPr>
            <w:rFonts w:hint="eastAsia"/>
            <w:color w:val="2A2B2E"/>
            <w:sz w:val="24"/>
            <w:szCs w:val="24"/>
            <w:shd w:val="clear" w:color="auto" w:fill="FFFFFF"/>
          </w:rPr>
          <w:delText>哪个题目对应到了这两个症状</w:delText>
        </w:r>
      </w:del>
      <w:r>
        <w:rPr>
          <w:rFonts w:hint="eastAsia"/>
          <w:color w:val="2A2B2E"/>
          <w:sz w:val="24"/>
          <w:szCs w:val="24"/>
          <w:shd w:val="clear" w:color="auto" w:fill="FFFFFF"/>
        </w:rPr>
        <w:t>。</w:t>
      </w:r>
    </w:p>
    <w:p w14:paraId="79DC10BD" w14:textId="4FDAF12A" w:rsidR="00A758AD" w:rsidRDefault="00C364F6" w:rsidP="00850F10">
      <w:pPr>
        <w:widowControl/>
        <w:spacing w:line="360" w:lineRule="auto"/>
        <w:ind w:firstLineChars="200" w:firstLine="480"/>
        <w:rPr>
          <w:sz w:val="24"/>
          <w:szCs w:val="24"/>
        </w:rPr>
      </w:pPr>
      <w:ins w:id="258" w:author="Hu Chuan-Peng" w:date="2023-06-07T02:25:00Z">
        <w:r>
          <w:rPr>
            <w:rFonts w:hint="eastAsia"/>
            <w:sz w:val="24"/>
            <w:szCs w:val="24"/>
          </w:rPr>
          <w:lastRenderedPageBreak/>
          <w:t>值得注意的是，虽然我们区分了</w:t>
        </w:r>
      </w:ins>
      <w:r w:rsidR="00A758AD">
        <w:rPr>
          <w:rFonts w:hint="eastAsia"/>
          <w:sz w:val="24"/>
          <w:szCs w:val="24"/>
        </w:rPr>
        <w:t>特殊症状</w:t>
      </w:r>
      <w:del w:id="259" w:author="Hu Chuan-Peng" w:date="2023-06-07T02:25:00Z">
        <w:r w:rsidR="00A758AD" w:rsidDel="00C364F6">
          <w:rPr>
            <w:rFonts w:hint="eastAsia"/>
            <w:sz w:val="24"/>
            <w:szCs w:val="24"/>
          </w:rPr>
          <w:delText>和</w:delText>
        </w:r>
      </w:del>
      <w:r w:rsidR="00A758AD">
        <w:rPr>
          <w:rFonts w:hint="eastAsia"/>
          <w:sz w:val="24"/>
          <w:szCs w:val="24"/>
        </w:rPr>
        <w:t>复合症状</w:t>
      </w:r>
      <w:ins w:id="260" w:author="Hu Chuan-Peng" w:date="2023-06-07T02:25:00Z">
        <w:r>
          <w:rPr>
            <w:rFonts w:hint="eastAsia"/>
            <w:sz w:val="24"/>
            <w:szCs w:val="24"/>
          </w:rPr>
          <w:t>，但如果</w:t>
        </w:r>
      </w:ins>
      <w:ins w:id="261" w:author="Hu Chuan-Peng" w:date="2023-06-07T02:26:00Z">
        <w:r>
          <w:rPr>
            <w:rFonts w:hint="eastAsia"/>
            <w:sz w:val="24"/>
            <w:szCs w:val="24"/>
          </w:rPr>
          <w:t>两个问卷中，一个包含了特殊症状但另一个包含的是复合症状，则我们也认为其是</w:t>
        </w:r>
      </w:ins>
      <w:ins w:id="262" w:author="Hu Chuan-Peng" w:date="2023-06-07T02:27:00Z">
        <w:r>
          <w:rPr>
            <w:rFonts w:hint="eastAsia"/>
            <w:sz w:val="24"/>
            <w:szCs w:val="24"/>
          </w:rPr>
          <w:t>部分</w:t>
        </w:r>
      </w:ins>
      <w:del w:id="263" w:author="Hu Chuan-Peng" w:date="2023-06-07T02:26:00Z">
        <w:r w:rsidR="00A758AD" w:rsidDel="00C364F6">
          <w:rPr>
            <w:rFonts w:hint="eastAsia"/>
            <w:sz w:val="24"/>
            <w:szCs w:val="24"/>
          </w:rPr>
          <w:delText>也会被认为是</w:delText>
        </w:r>
      </w:del>
      <w:r w:rsidR="00A758AD">
        <w:rPr>
          <w:rFonts w:hint="eastAsia"/>
          <w:sz w:val="24"/>
          <w:szCs w:val="24"/>
        </w:rPr>
        <w:t>重叠的</w:t>
      </w:r>
      <w:del w:id="264" w:author="Hu Chuan-Peng" w:date="2023-06-07T02:26:00Z">
        <w:r w:rsidR="00A758AD" w:rsidDel="00C364F6">
          <w:rPr>
            <w:rFonts w:hint="eastAsia"/>
            <w:sz w:val="24"/>
            <w:szCs w:val="24"/>
          </w:rPr>
          <w:delText>，因为复合症状足以包含特殊症状</w:delText>
        </w:r>
      </w:del>
      <w:r w:rsidR="00A758AD">
        <w:rPr>
          <w:rFonts w:hint="eastAsia"/>
          <w:sz w:val="24"/>
          <w:szCs w:val="24"/>
        </w:rPr>
        <w:t>。</w:t>
      </w:r>
      <w:ins w:id="265" w:author="Hu Chuan-Peng" w:date="2023-06-07T02:27:00Z">
        <w:r>
          <w:rPr>
            <w:rFonts w:hint="eastAsia"/>
            <w:sz w:val="24"/>
            <w:szCs w:val="24"/>
          </w:rPr>
          <w:t>作为区分，</w:t>
        </w:r>
      </w:ins>
      <w:del w:id="266" w:author="Hu Chuan-Peng" w:date="2023-06-07T02:27:00Z">
        <w:r w:rsidR="00A758AD" w:rsidDel="00C364F6">
          <w:rPr>
            <w:rFonts w:hint="eastAsia"/>
            <w:sz w:val="24"/>
            <w:szCs w:val="24"/>
          </w:rPr>
          <w:delText>因此在制作</w:delText>
        </w:r>
        <w:r w:rsidR="002B3C2C" w:rsidDel="00C364F6">
          <w:rPr>
            <w:rFonts w:hint="eastAsia"/>
            <w:sz w:val="24"/>
            <w:szCs w:val="24"/>
          </w:rPr>
          <w:delText>编码表</w:delText>
        </w:r>
        <w:r w:rsidR="00A758AD" w:rsidDel="00C364F6">
          <w:rPr>
            <w:rFonts w:hint="eastAsia"/>
            <w:sz w:val="24"/>
            <w:szCs w:val="24"/>
          </w:rPr>
          <w:delText>时，</w:delText>
        </w:r>
        <w:r w:rsidR="000160DF" w:rsidDel="00C364F6">
          <w:rPr>
            <w:rFonts w:hint="eastAsia"/>
            <w:sz w:val="24"/>
            <w:szCs w:val="24"/>
          </w:rPr>
          <w:delText>我们</w:delText>
        </w:r>
        <w:r w:rsidR="00A758AD" w:rsidDel="00C364F6">
          <w:rPr>
            <w:rFonts w:hint="eastAsia"/>
            <w:sz w:val="24"/>
            <w:szCs w:val="24"/>
          </w:rPr>
          <w:delText>对</w:delText>
        </w:r>
      </w:del>
      <w:ins w:id="267" w:author="Hu Chuan-Peng" w:date="2023-06-07T02:27:00Z">
        <w:r>
          <w:rPr>
            <w:rFonts w:hint="eastAsia"/>
            <w:sz w:val="24"/>
            <w:szCs w:val="24"/>
          </w:rPr>
          <w:t>两个问卷之间</w:t>
        </w:r>
      </w:ins>
      <w:del w:id="268" w:author="Hu Chuan-Peng" w:date="2023-06-07T02:27:00Z">
        <w:r w:rsidR="00A758AD" w:rsidDel="00C364F6">
          <w:rPr>
            <w:rFonts w:hint="eastAsia"/>
            <w:sz w:val="24"/>
            <w:szCs w:val="24"/>
          </w:rPr>
          <w:delText>完全对应</w:delText>
        </w:r>
      </w:del>
      <w:r w:rsidR="00A758AD">
        <w:rPr>
          <w:rFonts w:hint="eastAsia"/>
          <w:sz w:val="24"/>
          <w:szCs w:val="24"/>
        </w:rPr>
        <w:t>复合症状</w:t>
      </w:r>
      <w:del w:id="269" w:author="Hu Chuan-Peng" w:date="2023-06-07T02:27:00Z">
        <w:r w:rsidR="00A758AD" w:rsidDel="00C364F6">
          <w:rPr>
            <w:rFonts w:hint="eastAsia"/>
            <w:sz w:val="24"/>
            <w:szCs w:val="24"/>
          </w:rPr>
          <w:delText>的</w:delText>
        </w:r>
        <w:r w:rsidR="000160DF" w:rsidDel="00C364F6">
          <w:rPr>
            <w:rFonts w:hint="eastAsia"/>
            <w:sz w:val="24"/>
            <w:szCs w:val="24"/>
          </w:rPr>
          <w:delText>题目</w:delText>
        </w:r>
      </w:del>
      <w:ins w:id="270" w:author="Hu Chuan-Peng" w:date="2023-06-07T02:27:00Z">
        <w:r>
          <w:rPr>
            <w:rFonts w:hint="eastAsia"/>
            <w:sz w:val="24"/>
            <w:szCs w:val="24"/>
          </w:rPr>
          <w:t>完全对应被</w:t>
        </w:r>
      </w:ins>
      <w:r w:rsidR="00A758AD">
        <w:rPr>
          <w:rFonts w:hint="eastAsia"/>
          <w:sz w:val="24"/>
          <w:szCs w:val="24"/>
        </w:rPr>
        <w:t>编码为</w:t>
      </w:r>
      <w:r w:rsidR="00A758AD">
        <w:rPr>
          <w:sz w:val="24"/>
          <w:szCs w:val="24"/>
        </w:rPr>
        <w:t>2</w:t>
      </w:r>
      <w:r w:rsidR="00A758AD">
        <w:rPr>
          <w:rFonts w:hint="eastAsia"/>
          <w:sz w:val="24"/>
          <w:szCs w:val="24"/>
        </w:rPr>
        <w:t>，</w:t>
      </w:r>
      <w:del w:id="271" w:author="Hu Chuan-Peng" w:date="2023-06-07T02:27:00Z">
        <w:r w:rsidR="00A758AD" w:rsidDel="00C364F6">
          <w:rPr>
            <w:rFonts w:hint="eastAsia"/>
            <w:sz w:val="24"/>
            <w:szCs w:val="24"/>
          </w:rPr>
          <w:delText>同时在它</w:delText>
        </w:r>
      </w:del>
      <w:ins w:id="272" w:author="Hu Chuan-Peng" w:date="2023-06-07T02:27:00Z">
        <w:r>
          <w:rPr>
            <w:rFonts w:hint="eastAsia"/>
            <w:sz w:val="24"/>
            <w:szCs w:val="24"/>
          </w:rPr>
          <w:t>复合症状</w:t>
        </w:r>
      </w:ins>
      <w:r w:rsidR="00A758AD">
        <w:rPr>
          <w:rFonts w:hint="eastAsia"/>
          <w:sz w:val="24"/>
          <w:szCs w:val="24"/>
        </w:rPr>
        <w:t>下</w:t>
      </w:r>
      <w:del w:id="273" w:author="Hu Chuan-Peng" w:date="2023-06-07T02:27:00Z">
        <w:r w:rsidR="00A758AD" w:rsidDel="00C364F6">
          <w:rPr>
            <w:rFonts w:hint="eastAsia"/>
            <w:sz w:val="24"/>
            <w:szCs w:val="24"/>
          </w:rPr>
          <w:delText>属</w:delText>
        </w:r>
      </w:del>
      <w:r w:rsidR="00A758AD">
        <w:rPr>
          <w:rFonts w:hint="eastAsia"/>
          <w:sz w:val="24"/>
          <w:szCs w:val="24"/>
        </w:rPr>
        <w:t>的特殊症状</w:t>
      </w:r>
      <w:ins w:id="274" w:author="Hu Chuan-Peng" w:date="2023-06-07T02:27:00Z">
        <w:r>
          <w:rPr>
            <w:rFonts w:hint="eastAsia"/>
            <w:sz w:val="24"/>
            <w:szCs w:val="24"/>
          </w:rPr>
          <w:t>上</w:t>
        </w:r>
      </w:ins>
      <w:ins w:id="275" w:author="Hu Chuan-Peng" w:date="2023-06-07T02:28:00Z">
        <w:r>
          <w:rPr>
            <w:rFonts w:hint="eastAsia"/>
            <w:sz w:val="24"/>
            <w:szCs w:val="24"/>
          </w:rPr>
          <w:t>也将</w:t>
        </w:r>
      </w:ins>
      <w:del w:id="276" w:author="Hu Chuan-Peng" w:date="2023-06-07T02:27:00Z">
        <w:r w:rsidR="00A758AD" w:rsidDel="00C364F6">
          <w:rPr>
            <w:rFonts w:hint="eastAsia"/>
            <w:sz w:val="24"/>
            <w:szCs w:val="24"/>
          </w:rPr>
          <w:delText>上</w:delText>
        </w:r>
      </w:del>
      <w:r w:rsidR="00A758AD">
        <w:rPr>
          <w:rFonts w:hint="eastAsia"/>
          <w:sz w:val="24"/>
          <w:szCs w:val="24"/>
        </w:rPr>
        <w:t>编码为</w:t>
      </w:r>
      <w:r w:rsidR="00A758AD">
        <w:rPr>
          <w:sz w:val="24"/>
          <w:szCs w:val="24"/>
        </w:rPr>
        <w:t>1</w:t>
      </w:r>
      <w:r w:rsidR="00A758AD">
        <w:rPr>
          <w:rFonts w:hint="eastAsia"/>
          <w:sz w:val="24"/>
          <w:szCs w:val="24"/>
        </w:rPr>
        <w:t>。例如：</w:t>
      </w:r>
      <w:r w:rsidR="00A758AD">
        <w:rPr>
          <w:sz w:val="24"/>
          <w:szCs w:val="24"/>
        </w:rPr>
        <w:t>CDI</w:t>
      </w:r>
      <w:r w:rsidR="00A758AD">
        <w:rPr>
          <w:rFonts w:hint="eastAsia"/>
          <w:sz w:val="24"/>
          <w:szCs w:val="24"/>
        </w:rPr>
        <w:t>的</w:t>
      </w:r>
      <w:r w:rsidR="00A758AD">
        <w:rPr>
          <w:sz w:val="24"/>
          <w:szCs w:val="24"/>
        </w:rPr>
        <w:t>Q18</w:t>
      </w:r>
      <w:r w:rsidR="00A758AD">
        <w:rPr>
          <w:rFonts w:hint="eastAsia"/>
          <w:sz w:val="24"/>
          <w:szCs w:val="24"/>
        </w:rPr>
        <w:t>食欲变化，在食欲变化这个复合症状上编码为</w:t>
      </w:r>
      <w:r w:rsidR="00A758AD">
        <w:rPr>
          <w:sz w:val="24"/>
          <w:szCs w:val="24"/>
        </w:rPr>
        <w:t>2</w:t>
      </w:r>
      <w:r w:rsidR="00A758AD">
        <w:rPr>
          <w:rFonts w:hint="eastAsia"/>
          <w:sz w:val="24"/>
          <w:szCs w:val="24"/>
        </w:rPr>
        <w:t>，在食欲增加和食欲降低这两个特殊症状上均编码为</w:t>
      </w:r>
      <w:r w:rsidR="00A758AD">
        <w:rPr>
          <w:sz w:val="24"/>
          <w:szCs w:val="24"/>
        </w:rPr>
        <w:t>1</w:t>
      </w:r>
      <w:del w:id="277" w:author="Hu Chuan-Peng" w:date="2023-06-07T02:28:00Z">
        <w:r w:rsidR="00A758AD" w:rsidDel="00C364F6">
          <w:rPr>
            <w:rFonts w:hint="eastAsia"/>
            <w:sz w:val="24"/>
            <w:szCs w:val="24"/>
          </w:rPr>
          <w:delText>。</w:delText>
        </w:r>
      </w:del>
      <w:ins w:id="278" w:author="Hu Chuan-Peng" w:date="2023-06-07T02:28:00Z">
        <w:r>
          <w:rPr>
            <w:rFonts w:hint="eastAsia"/>
            <w:sz w:val="24"/>
            <w:szCs w:val="24"/>
          </w:rPr>
          <w:t>（</w:t>
        </w:r>
      </w:ins>
      <w:r w:rsidR="00A758AD">
        <w:rPr>
          <w:rFonts w:hint="eastAsia"/>
          <w:sz w:val="24"/>
          <w:szCs w:val="24"/>
        </w:rPr>
        <w:t>详</w:t>
      </w:r>
      <w:del w:id="279" w:author="Hu Chuan-Peng" w:date="2023-06-07T02:28:00Z">
        <w:r w:rsidR="00A758AD" w:rsidDel="00C364F6">
          <w:rPr>
            <w:rFonts w:hint="eastAsia"/>
            <w:sz w:val="24"/>
            <w:szCs w:val="24"/>
          </w:rPr>
          <w:delText>细内容可以参考我们提供的</w:delText>
        </w:r>
      </w:del>
      <w:ins w:id="280" w:author="Hu Chuan-Peng" w:date="2023-06-07T02:28:00Z">
        <w:r>
          <w:rPr>
            <w:rFonts w:hint="eastAsia"/>
            <w:sz w:val="24"/>
            <w:szCs w:val="24"/>
          </w:rPr>
          <w:t>见</w:t>
        </w:r>
      </w:ins>
      <w:r w:rsidR="00A758AD">
        <w:rPr>
          <w:rFonts w:hint="eastAsia"/>
          <w:sz w:val="24"/>
          <w:szCs w:val="24"/>
        </w:rPr>
        <w:t>补充材料</w:t>
      </w:r>
      <w:ins w:id="281" w:author="Hu Chuan-Peng" w:date="2023-06-07T02:28:00Z">
        <w:r>
          <w:rPr>
            <w:rFonts w:hint="eastAsia"/>
            <w:sz w:val="24"/>
            <w:szCs w:val="24"/>
          </w:rPr>
          <w:t>）</w:t>
        </w:r>
      </w:ins>
      <w:r w:rsidR="00A758AD">
        <w:rPr>
          <w:rFonts w:hint="eastAsia"/>
          <w:sz w:val="24"/>
          <w:szCs w:val="24"/>
        </w:rPr>
        <w:t>。</w:t>
      </w:r>
    </w:p>
    <w:p w14:paraId="0A7B2052" w14:textId="77777777" w:rsidR="00A758AD" w:rsidRDefault="00A758AD" w:rsidP="00850F10">
      <w:pPr>
        <w:spacing w:line="360" w:lineRule="auto"/>
        <w:rPr>
          <w:b/>
          <w:bCs/>
          <w:sz w:val="24"/>
          <w:szCs w:val="24"/>
        </w:rPr>
      </w:pPr>
      <w:r>
        <w:rPr>
          <w:b/>
          <w:bCs/>
          <w:sz w:val="24"/>
          <w:szCs w:val="24"/>
        </w:rPr>
        <w:t xml:space="preserve">2.3 </w:t>
      </w:r>
      <w:r>
        <w:rPr>
          <w:rFonts w:hint="eastAsia"/>
          <w:b/>
          <w:bCs/>
          <w:sz w:val="24"/>
          <w:szCs w:val="24"/>
        </w:rPr>
        <w:t>统计分析</w:t>
      </w:r>
    </w:p>
    <w:p w14:paraId="30938E6E" w14:textId="50A3E684" w:rsidR="00A758AD" w:rsidRDefault="00A758AD" w:rsidP="008A22C9">
      <w:pPr>
        <w:spacing w:line="360" w:lineRule="auto"/>
        <w:ind w:firstLine="484"/>
        <w:rPr>
          <w:sz w:val="24"/>
          <w:szCs w:val="24"/>
        </w:rPr>
      </w:pPr>
      <w:r>
        <w:rPr>
          <w:rFonts w:hint="eastAsia"/>
          <w:sz w:val="24"/>
          <w:szCs w:val="24"/>
        </w:rPr>
        <w:t>使用</w:t>
      </w:r>
      <w:bookmarkStart w:id="282" w:name="OLE_LINK6"/>
      <w:r w:rsidRPr="002B3C2C">
        <w:rPr>
          <w:sz w:val="24"/>
          <w:szCs w:val="24"/>
        </w:rPr>
        <w:t>Jaccard Index</w:t>
      </w:r>
      <w:bookmarkEnd w:id="282"/>
      <w:ins w:id="283" w:author="Hu Chuan-Peng" w:date="2023-06-07T02:28:00Z">
        <w:r w:rsidR="00FA33D0">
          <w:rPr>
            <w:rFonts w:hint="eastAsia"/>
            <w:sz w:val="24"/>
            <w:szCs w:val="24"/>
          </w:rPr>
          <w:t>（参考文献）</w:t>
        </w:r>
      </w:ins>
      <w:del w:id="284" w:author="Hu Chuan-Peng" w:date="2023-06-07T02:28:00Z">
        <w:r w:rsidDel="00FA33D0">
          <w:rPr>
            <w:rFonts w:hint="eastAsia"/>
            <w:sz w:val="24"/>
            <w:szCs w:val="24"/>
          </w:rPr>
          <w:delText>来</w:delText>
        </w:r>
      </w:del>
      <w:r>
        <w:rPr>
          <w:rFonts w:hint="eastAsia"/>
          <w:sz w:val="24"/>
          <w:szCs w:val="24"/>
        </w:rPr>
        <w:t>计算不同问卷间内容重叠的程度</w:t>
      </w:r>
      <w:ins w:id="285" w:author="Hu Chuan-Peng" w:date="2023-06-07T02:28:00Z">
        <w:r w:rsidR="00FA33D0">
          <w:rPr>
            <w:rFonts w:hint="eastAsia"/>
            <w:sz w:val="24"/>
            <w:szCs w:val="24"/>
          </w:rPr>
          <w:t>。该指数</w:t>
        </w:r>
      </w:ins>
      <w:del w:id="286" w:author="Hu Chuan-Peng" w:date="2023-06-07T02:28:00Z">
        <w:r w:rsidDel="00FA33D0">
          <w:rPr>
            <w:rFonts w:hint="eastAsia"/>
            <w:sz w:val="24"/>
            <w:szCs w:val="24"/>
          </w:rPr>
          <w:delText>，它</w:delText>
        </w:r>
      </w:del>
      <w:r>
        <w:rPr>
          <w:rFonts w:hint="eastAsia"/>
          <w:sz w:val="24"/>
          <w:szCs w:val="24"/>
        </w:rPr>
        <w:t>的范围在</w:t>
      </w:r>
      <w:r>
        <w:rPr>
          <w:sz w:val="24"/>
          <w:szCs w:val="24"/>
        </w:rPr>
        <w:t>0(</w:t>
      </w:r>
      <w:r>
        <w:rPr>
          <w:rFonts w:hint="eastAsia"/>
          <w:sz w:val="24"/>
          <w:szCs w:val="24"/>
        </w:rPr>
        <w:t>没有重叠</w:t>
      </w:r>
      <w:r>
        <w:rPr>
          <w:sz w:val="24"/>
          <w:szCs w:val="24"/>
        </w:rPr>
        <w:t>)</w:t>
      </w:r>
      <w:r>
        <w:rPr>
          <w:rFonts w:hint="eastAsia"/>
          <w:sz w:val="24"/>
          <w:szCs w:val="24"/>
        </w:rPr>
        <w:t>到</w:t>
      </w:r>
      <w:r>
        <w:rPr>
          <w:sz w:val="24"/>
          <w:szCs w:val="24"/>
        </w:rPr>
        <w:t>1(</w:t>
      </w:r>
      <w:r>
        <w:rPr>
          <w:rFonts w:hint="eastAsia"/>
          <w:sz w:val="24"/>
          <w:szCs w:val="24"/>
        </w:rPr>
        <w:t>完全重叠</w:t>
      </w:r>
      <w:r>
        <w:rPr>
          <w:sz w:val="24"/>
          <w:szCs w:val="24"/>
        </w:rPr>
        <w:t>)</w:t>
      </w:r>
      <w:r>
        <w:rPr>
          <w:rFonts w:hint="eastAsia"/>
          <w:sz w:val="24"/>
          <w:szCs w:val="24"/>
        </w:rPr>
        <w:t>之间。具体的计算方式为</w:t>
      </w:r>
      <w:r>
        <w:rPr>
          <w:sz w:val="24"/>
          <w:szCs w:val="24"/>
        </w:rPr>
        <w:t xml:space="preserve">Jaccard Index = </w:t>
      </w:r>
      <w:r>
        <w:rPr>
          <w:i/>
          <w:iCs/>
          <w:sz w:val="24"/>
          <w:szCs w:val="24"/>
        </w:rPr>
        <w:t>s</w:t>
      </w:r>
      <w:r>
        <w:rPr>
          <w:sz w:val="24"/>
          <w:szCs w:val="24"/>
        </w:rPr>
        <w:t xml:space="preserve">/( </w:t>
      </w:r>
      <w:r>
        <w:rPr>
          <w:i/>
          <w:iCs/>
          <w:sz w:val="24"/>
          <w:szCs w:val="24"/>
        </w:rPr>
        <w:t>u1</w:t>
      </w:r>
      <w:r>
        <w:rPr>
          <w:sz w:val="24"/>
          <w:szCs w:val="24"/>
        </w:rPr>
        <w:t xml:space="preserve"> + </w:t>
      </w:r>
      <w:r>
        <w:rPr>
          <w:i/>
          <w:iCs/>
          <w:sz w:val="24"/>
          <w:szCs w:val="24"/>
        </w:rPr>
        <w:t>u2</w:t>
      </w:r>
      <w:r>
        <w:rPr>
          <w:sz w:val="24"/>
          <w:szCs w:val="24"/>
        </w:rPr>
        <w:t xml:space="preserve"> + </w:t>
      </w:r>
      <w:r>
        <w:rPr>
          <w:i/>
          <w:iCs/>
          <w:sz w:val="24"/>
          <w:szCs w:val="24"/>
        </w:rPr>
        <w:t>s</w:t>
      </w:r>
      <w:r>
        <w:rPr>
          <w:sz w:val="24"/>
          <w:szCs w:val="24"/>
        </w:rPr>
        <w:t>)</w:t>
      </w:r>
      <w:r>
        <w:rPr>
          <w:rFonts w:hint="eastAsia"/>
          <w:sz w:val="24"/>
          <w:szCs w:val="24"/>
        </w:rPr>
        <w:t>，</w:t>
      </w:r>
      <w:r>
        <w:rPr>
          <w:i/>
          <w:iCs/>
          <w:sz w:val="24"/>
          <w:szCs w:val="24"/>
        </w:rPr>
        <w:t>s</w:t>
      </w:r>
      <w:r>
        <w:rPr>
          <w:rFonts w:hint="eastAsia"/>
          <w:sz w:val="24"/>
          <w:szCs w:val="24"/>
        </w:rPr>
        <w:t>是两个问卷共有的症状数，</w:t>
      </w:r>
      <w:r>
        <w:rPr>
          <w:i/>
          <w:iCs/>
          <w:sz w:val="24"/>
          <w:szCs w:val="24"/>
        </w:rPr>
        <w:t>u1</w:t>
      </w:r>
      <w:r>
        <w:rPr>
          <w:rFonts w:hint="eastAsia"/>
          <w:sz w:val="24"/>
          <w:szCs w:val="24"/>
        </w:rPr>
        <w:t>和</w:t>
      </w:r>
      <w:r>
        <w:rPr>
          <w:i/>
          <w:iCs/>
          <w:sz w:val="24"/>
          <w:szCs w:val="24"/>
        </w:rPr>
        <w:t>u2</w:t>
      </w:r>
      <w:r>
        <w:rPr>
          <w:rFonts w:hint="eastAsia"/>
          <w:sz w:val="24"/>
          <w:szCs w:val="24"/>
        </w:rPr>
        <w:t>是两个问卷特有的症状数。</w:t>
      </w:r>
      <w:ins w:id="287" w:author="Hu Chuan-Peng" w:date="2023-06-07T02:29:00Z">
        <w:r w:rsidR="00FA33D0">
          <w:rPr>
            <w:rFonts w:hint="eastAsia"/>
            <w:sz w:val="24"/>
            <w:szCs w:val="24"/>
          </w:rPr>
          <w:t>其解读</w:t>
        </w:r>
      </w:ins>
      <w:r w:rsidR="008A22C9">
        <w:rPr>
          <w:rFonts w:hint="eastAsia"/>
          <w:sz w:val="24"/>
          <w:szCs w:val="24"/>
        </w:rPr>
        <w:t>参照</w:t>
      </w:r>
      <w:r w:rsidR="008A22C9">
        <w:rPr>
          <w:sz w:val="24"/>
          <w:szCs w:val="24"/>
        </w:rPr>
        <w:fldChar w:fldCharType="begin"/>
      </w:r>
      <w:r w:rsidR="008A22C9">
        <w:rPr>
          <w:sz w:val="24"/>
          <w:szCs w:val="24"/>
        </w:rPr>
        <w:instrText xml:space="preserve"> ADDIN NE.Ref.{B84A9387-465F-41A8-A866-907B46B6C261}</w:instrText>
      </w:r>
      <w:r w:rsidR="008A22C9">
        <w:rPr>
          <w:sz w:val="24"/>
          <w:szCs w:val="24"/>
        </w:rPr>
        <w:fldChar w:fldCharType="separate"/>
      </w:r>
      <w:r w:rsidR="008A22C9">
        <w:rPr>
          <w:color w:val="000000"/>
          <w:kern w:val="0"/>
          <w:sz w:val="24"/>
          <w:szCs w:val="24"/>
        </w:rPr>
        <w:t xml:space="preserve">Fried </w:t>
      </w:r>
      <w:del w:id="288" w:author="Hu Chuan-Peng" w:date="2023-06-07T02:29:00Z">
        <w:r w:rsidR="008A22C9" w:rsidDel="00FA33D0">
          <w:rPr>
            <w:color w:val="000000"/>
            <w:kern w:val="0"/>
            <w:sz w:val="24"/>
            <w:szCs w:val="24"/>
          </w:rPr>
          <w:delText>&amp; Eiko</w:delText>
        </w:r>
      </w:del>
      <w:r w:rsidR="008A22C9">
        <w:rPr>
          <w:color w:val="000000"/>
          <w:kern w:val="0"/>
          <w:sz w:val="24"/>
          <w:szCs w:val="24"/>
        </w:rPr>
        <w:t>(2017)</w:t>
      </w:r>
      <w:del w:id="289" w:author="Hu Chuan-Peng" w:date="2023-06-07T02:29:00Z">
        <w:r w:rsidR="008A22C9" w:rsidDel="00FA33D0">
          <w:rPr>
            <w:color w:val="000000"/>
            <w:kern w:val="0"/>
            <w:sz w:val="24"/>
            <w:szCs w:val="24"/>
          </w:rPr>
          <w:delText>(Fried &amp; Eiko, 2017)</w:delText>
        </w:r>
      </w:del>
      <w:r w:rsidR="008A22C9">
        <w:rPr>
          <w:sz w:val="24"/>
          <w:szCs w:val="24"/>
        </w:rPr>
        <w:fldChar w:fldCharType="end"/>
      </w:r>
      <w:ins w:id="290" w:author="Hu Chuan-Peng" w:date="2023-06-07T02:29:00Z">
        <w:r w:rsidR="00FA33D0">
          <w:rPr>
            <w:rFonts w:hint="eastAsia"/>
            <w:sz w:val="24"/>
            <w:szCs w:val="24"/>
          </w:rPr>
          <w:t>的</w:t>
        </w:r>
      </w:ins>
      <w:del w:id="291" w:author="Hu Chuan-Peng" w:date="2023-06-07T02:29:00Z">
        <w:r w:rsidR="008A22C9" w:rsidDel="00FA33D0">
          <w:rPr>
            <w:rFonts w:hint="eastAsia"/>
            <w:sz w:val="24"/>
            <w:szCs w:val="24"/>
          </w:rPr>
          <w:delText>的</w:delText>
        </w:r>
      </w:del>
      <w:r w:rsidR="008A22C9">
        <w:rPr>
          <w:rFonts w:hint="eastAsia"/>
          <w:sz w:val="24"/>
          <w:szCs w:val="24"/>
        </w:rPr>
        <w:t>标准</w:t>
      </w:r>
      <w:r>
        <w:rPr>
          <w:rFonts w:hint="eastAsia"/>
          <w:sz w:val="24"/>
          <w:szCs w:val="24"/>
        </w:rPr>
        <w:t>，</w:t>
      </w:r>
      <w:del w:id="292" w:author="Hu Chuan-Peng" w:date="2023-06-07T02:29:00Z">
        <w:r w:rsidDel="00FA33D0">
          <w:rPr>
            <w:rFonts w:hint="eastAsia"/>
            <w:sz w:val="24"/>
            <w:szCs w:val="24"/>
          </w:rPr>
          <w:delText>对于此系数，</w:delText>
        </w:r>
      </w:del>
      <w:r>
        <w:rPr>
          <w:sz w:val="24"/>
          <w:szCs w:val="24"/>
        </w:rPr>
        <w:t>0.00 – 0.19</w:t>
      </w:r>
      <w:r>
        <w:rPr>
          <w:rFonts w:hint="eastAsia"/>
          <w:sz w:val="24"/>
          <w:szCs w:val="24"/>
        </w:rPr>
        <w:t>非常弱</w:t>
      </w:r>
      <w:ins w:id="293" w:author="Hu Chuan-Peng" w:date="2023-06-07T02:29:00Z">
        <w:r w:rsidR="00FA33D0">
          <w:rPr>
            <w:rFonts w:hint="eastAsia"/>
            <w:sz w:val="24"/>
            <w:szCs w:val="24"/>
          </w:rPr>
          <w:t>的重叠</w:t>
        </w:r>
      </w:ins>
      <w:r>
        <w:rPr>
          <w:rFonts w:hint="eastAsia"/>
          <w:sz w:val="24"/>
          <w:szCs w:val="24"/>
        </w:rPr>
        <w:t>；</w:t>
      </w:r>
      <w:r>
        <w:rPr>
          <w:sz w:val="24"/>
          <w:szCs w:val="24"/>
        </w:rPr>
        <w:t>0.20 – 0.39</w:t>
      </w:r>
      <w:r>
        <w:rPr>
          <w:rFonts w:hint="eastAsia"/>
          <w:sz w:val="24"/>
          <w:szCs w:val="24"/>
        </w:rPr>
        <w:t>弱</w:t>
      </w:r>
      <w:ins w:id="294" w:author="Hu Chuan-Peng" w:date="2023-06-07T02:29:00Z">
        <w:r w:rsidR="00FA33D0">
          <w:rPr>
            <w:rFonts w:hint="eastAsia"/>
            <w:sz w:val="24"/>
            <w:szCs w:val="24"/>
          </w:rPr>
          <w:t>的重叠</w:t>
        </w:r>
      </w:ins>
      <w:r>
        <w:rPr>
          <w:rFonts w:hint="eastAsia"/>
          <w:sz w:val="24"/>
          <w:szCs w:val="24"/>
        </w:rPr>
        <w:t>；</w:t>
      </w:r>
      <w:r>
        <w:rPr>
          <w:sz w:val="24"/>
          <w:szCs w:val="24"/>
        </w:rPr>
        <w:t>0.40 – 0.59</w:t>
      </w:r>
      <w:r>
        <w:rPr>
          <w:rFonts w:hint="eastAsia"/>
          <w:sz w:val="24"/>
          <w:szCs w:val="24"/>
        </w:rPr>
        <w:t>中等</w:t>
      </w:r>
      <w:ins w:id="295" w:author="Hu Chuan-Peng" w:date="2023-06-07T02:29:00Z">
        <w:r w:rsidR="00FA33D0">
          <w:rPr>
            <w:rFonts w:hint="eastAsia"/>
            <w:sz w:val="24"/>
            <w:szCs w:val="24"/>
          </w:rPr>
          <w:t>的重叠</w:t>
        </w:r>
      </w:ins>
      <w:r>
        <w:rPr>
          <w:rFonts w:hint="eastAsia"/>
          <w:sz w:val="24"/>
          <w:szCs w:val="24"/>
        </w:rPr>
        <w:t>；</w:t>
      </w:r>
      <w:r>
        <w:rPr>
          <w:sz w:val="24"/>
          <w:szCs w:val="24"/>
        </w:rPr>
        <w:t>0.60 –0.79</w:t>
      </w:r>
      <w:r>
        <w:rPr>
          <w:rFonts w:hint="eastAsia"/>
          <w:sz w:val="24"/>
          <w:szCs w:val="24"/>
        </w:rPr>
        <w:t>强</w:t>
      </w:r>
      <w:ins w:id="296" w:author="Hu Chuan-Peng" w:date="2023-06-07T02:29:00Z">
        <w:r w:rsidR="00FA33D0">
          <w:rPr>
            <w:rFonts w:hint="eastAsia"/>
            <w:sz w:val="24"/>
            <w:szCs w:val="24"/>
          </w:rPr>
          <w:t>的重叠</w:t>
        </w:r>
      </w:ins>
      <w:r>
        <w:rPr>
          <w:rFonts w:hint="eastAsia"/>
          <w:sz w:val="24"/>
          <w:szCs w:val="24"/>
        </w:rPr>
        <w:t>；</w:t>
      </w:r>
      <w:r>
        <w:rPr>
          <w:sz w:val="24"/>
          <w:szCs w:val="24"/>
        </w:rPr>
        <w:t>0.80 – 1.0</w:t>
      </w:r>
      <w:del w:id="297" w:author="Hu Chuan-Peng" w:date="2023-06-07T02:29:00Z">
        <w:r w:rsidDel="00FA33D0">
          <w:rPr>
            <w:sz w:val="24"/>
            <w:szCs w:val="24"/>
          </w:rPr>
          <w:delText>.</w:delText>
        </w:r>
      </w:del>
      <w:r>
        <w:rPr>
          <w:rFonts w:hint="eastAsia"/>
          <w:sz w:val="24"/>
          <w:szCs w:val="24"/>
        </w:rPr>
        <w:t>非常强</w:t>
      </w:r>
      <w:ins w:id="298" w:author="Hu Chuan-Peng" w:date="2023-06-07T02:29:00Z">
        <w:r w:rsidR="00FA33D0">
          <w:rPr>
            <w:rFonts w:hint="eastAsia"/>
            <w:sz w:val="24"/>
            <w:szCs w:val="24"/>
          </w:rPr>
          <w:t>的重叠</w:t>
        </w:r>
      </w:ins>
      <w:r>
        <w:rPr>
          <w:rFonts w:hint="eastAsia"/>
          <w:sz w:val="24"/>
          <w:szCs w:val="24"/>
        </w:rPr>
        <w:t>。</w:t>
      </w:r>
    </w:p>
    <w:p w14:paraId="112B4736" w14:textId="1F3E59C6" w:rsidR="002B3C2C" w:rsidDel="008A5DDD" w:rsidRDefault="002B3C2C" w:rsidP="002B3C2C">
      <w:pPr>
        <w:spacing w:line="360" w:lineRule="auto"/>
        <w:ind w:firstLine="484"/>
        <w:rPr>
          <w:del w:id="299" w:author="Hu Chuan-Peng" w:date="2023-06-07T02:30:00Z"/>
          <w:sz w:val="24"/>
          <w:szCs w:val="24"/>
        </w:rPr>
      </w:pPr>
      <w:r>
        <w:rPr>
          <w:rFonts w:hint="eastAsia"/>
          <w:sz w:val="24"/>
          <w:szCs w:val="24"/>
        </w:rPr>
        <w:t>除</w:t>
      </w:r>
      <w:del w:id="300" w:author="Hu Chuan-Peng" w:date="2023-06-07T02:29:00Z">
        <w:r w:rsidDel="00FA33D0">
          <w:rPr>
            <w:rFonts w:hint="eastAsia"/>
            <w:sz w:val="24"/>
            <w:szCs w:val="24"/>
          </w:rPr>
          <w:delText>了</w:delText>
        </w:r>
      </w:del>
      <w:r w:rsidRPr="002B3C2C">
        <w:rPr>
          <w:sz w:val="24"/>
          <w:szCs w:val="24"/>
        </w:rPr>
        <w:t>Jaccard Index</w:t>
      </w:r>
      <w:r>
        <w:rPr>
          <w:rFonts w:hint="eastAsia"/>
          <w:sz w:val="24"/>
          <w:szCs w:val="24"/>
        </w:rPr>
        <w:t>以外，</w:t>
      </w:r>
      <w:del w:id="301" w:author="Hu Chuan-Peng" w:date="2023-06-07T02:30:00Z">
        <w:r w:rsidDel="00FA33D0">
          <w:rPr>
            <w:rFonts w:hint="eastAsia"/>
            <w:sz w:val="24"/>
            <w:szCs w:val="24"/>
          </w:rPr>
          <w:delText>我们</w:delText>
        </w:r>
      </w:del>
      <w:ins w:id="302" w:author="Hu Chuan-Peng" w:date="2023-06-07T02:30:00Z">
        <w:r w:rsidR="00FA33D0">
          <w:rPr>
            <w:rFonts w:hint="eastAsia"/>
            <w:sz w:val="24"/>
            <w:szCs w:val="24"/>
          </w:rPr>
          <w:t>本研究还报告了</w:t>
        </w:r>
      </w:ins>
      <w:commentRangeStart w:id="303"/>
      <w:del w:id="304" w:author="Hu Chuan-Peng" w:date="2023-06-07T02:30:00Z">
        <w:r w:rsidDel="00FA33D0">
          <w:rPr>
            <w:rFonts w:hint="eastAsia"/>
            <w:sz w:val="24"/>
            <w:szCs w:val="24"/>
          </w:rPr>
          <w:delText>还计算了</w:delText>
        </w:r>
        <w:r w:rsidR="00D76A4C" w:rsidDel="00D76A4C">
          <w:rPr>
            <w:rFonts w:hint="eastAsia"/>
            <w:sz w:val="24"/>
            <w:szCs w:val="24"/>
          </w:rPr>
          <w:delText>特殊性</w:delText>
        </w:r>
      </w:del>
      <w:ins w:id="305" w:author="Hu Chuan-Peng" w:date="2023-06-07T02:30:00Z">
        <w:r w:rsidR="00D76A4C">
          <w:rPr>
            <w:rFonts w:hint="eastAsia"/>
            <w:sz w:val="24"/>
            <w:szCs w:val="24"/>
          </w:rPr>
          <w:t>独特</w:t>
        </w:r>
      </w:ins>
      <w:r>
        <w:rPr>
          <w:rFonts w:hint="eastAsia"/>
          <w:sz w:val="24"/>
          <w:szCs w:val="24"/>
        </w:rPr>
        <w:t>症状</w:t>
      </w:r>
      <w:commentRangeEnd w:id="303"/>
      <w:r w:rsidR="00D76A4C">
        <w:rPr>
          <w:rStyle w:val="ae"/>
        </w:rPr>
        <w:commentReference w:id="303"/>
      </w:r>
      <w:r>
        <w:rPr>
          <w:rFonts w:hint="eastAsia"/>
          <w:sz w:val="24"/>
          <w:szCs w:val="24"/>
        </w:rPr>
        <w:t>（即其他量表没有的症状）的比例，以及</w:t>
      </w:r>
      <w:r>
        <w:rPr>
          <w:rFonts w:hint="eastAsia"/>
          <w:color w:val="2A2B2E"/>
          <w:sz w:val="23"/>
          <w:szCs w:val="23"/>
          <w:shd w:val="clear" w:color="auto" w:fill="FFFFFF"/>
        </w:rPr>
        <w:t>复合症状和特殊症状各自的比例。</w:t>
      </w:r>
    </w:p>
    <w:p w14:paraId="6D6E9797" w14:textId="77777777" w:rsidR="00A758AD" w:rsidRPr="002B3C2C" w:rsidDel="008A5DDD" w:rsidRDefault="00A758AD" w:rsidP="00477DDF">
      <w:pPr>
        <w:spacing w:line="360" w:lineRule="auto"/>
        <w:rPr>
          <w:del w:id="306" w:author="Hu Chuan-Peng" w:date="2023-06-07T02:30:00Z"/>
          <w:b/>
          <w:bCs/>
          <w:sz w:val="24"/>
          <w:szCs w:val="24"/>
        </w:rPr>
      </w:pPr>
    </w:p>
    <w:p w14:paraId="76C1078A" w14:textId="77777777" w:rsidR="00A758AD" w:rsidDel="008A5DDD" w:rsidRDefault="00A758AD" w:rsidP="00477DDF">
      <w:pPr>
        <w:spacing w:line="360" w:lineRule="auto"/>
        <w:rPr>
          <w:del w:id="307" w:author="Hu Chuan-Peng" w:date="2023-06-07T02:30:00Z"/>
          <w:b/>
          <w:bCs/>
          <w:sz w:val="24"/>
          <w:szCs w:val="24"/>
        </w:rPr>
      </w:pPr>
    </w:p>
    <w:p w14:paraId="6C7965B7" w14:textId="7573EB7B" w:rsidR="00A758AD" w:rsidDel="008A5DDD" w:rsidRDefault="00A758AD" w:rsidP="00477DDF">
      <w:pPr>
        <w:spacing w:line="360" w:lineRule="auto"/>
        <w:rPr>
          <w:del w:id="308" w:author="Hu Chuan-Peng" w:date="2023-06-07T02:30:00Z"/>
          <w:b/>
          <w:bCs/>
          <w:sz w:val="24"/>
          <w:szCs w:val="24"/>
        </w:rPr>
      </w:pPr>
    </w:p>
    <w:p w14:paraId="1F3B2ED6" w14:textId="7B1DD3F4" w:rsidR="00A758AD" w:rsidRPr="008A22C9" w:rsidDel="008A5DDD" w:rsidRDefault="00A758AD" w:rsidP="00477DDF">
      <w:pPr>
        <w:spacing w:line="360" w:lineRule="auto"/>
        <w:rPr>
          <w:del w:id="309" w:author="Hu Chuan-Peng" w:date="2023-06-07T02:30:00Z"/>
          <w:b/>
          <w:bCs/>
          <w:sz w:val="24"/>
          <w:szCs w:val="24"/>
        </w:rPr>
      </w:pPr>
    </w:p>
    <w:p w14:paraId="2C39D485" w14:textId="425924A9" w:rsidR="00A758AD" w:rsidDel="008A5DDD" w:rsidRDefault="00A758AD" w:rsidP="00477DDF">
      <w:pPr>
        <w:spacing w:line="360" w:lineRule="auto"/>
        <w:rPr>
          <w:del w:id="310" w:author="Hu Chuan-Peng" w:date="2023-06-07T02:30:00Z"/>
          <w:b/>
          <w:bCs/>
          <w:sz w:val="24"/>
          <w:szCs w:val="24"/>
        </w:rPr>
      </w:pPr>
    </w:p>
    <w:p w14:paraId="68E4DFBB" w14:textId="70E04C52" w:rsidR="00A758AD" w:rsidDel="008A5DDD" w:rsidRDefault="00A758AD" w:rsidP="00477DDF">
      <w:pPr>
        <w:spacing w:line="360" w:lineRule="auto"/>
        <w:rPr>
          <w:del w:id="311" w:author="Hu Chuan-Peng" w:date="2023-06-07T02:30:00Z"/>
          <w:b/>
          <w:bCs/>
          <w:sz w:val="24"/>
          <w:szCs w:val="24"/>
        </w:rPr>
      </w:pPr>
    </w:p>
    <w:p w14:paraId="40A729C4" w14:textId="67DCD954" w:rsidR="00A758AD" w:rsidDel="008A5DDD" w:rsidRDefault="00A758AD" w:rsidP="00477DDF">
      <w:pPr>
        <w:spacing w:line="360" w:lineRule="auto"/>
        <w:rPr>
          <w:del w:id="312" w:author="Hu Chuan-Peng" w:date="2023-06-07T02:30:00Z"/>
          <w:b/>
          <w:bCs/>
          <w:sz w:val="24"/>
          <w:szCs w:val="24"/>
        </w:rPr>
      </w:pPr>
    </w:p>
    <w:p w14:paraId="7E76DF29" w14:textId="1E8A48F4" w:rsidR="00A758AD" w:rsidDel="008A5DDD" w:rsidRDefault="00A758AD" w:rsidP="00477DDF">
      <w:pPr>
        <w:spacing w:line="360" w:lineRule="auto"/>
        <w:rPr>
          <w:del w:id="313" w:author="Hu Chuan-Peng" w:date="2023-06-07T02:30:00Z"/>
          <w:b/>
          <w:bCs/>
          <w:sz w:val="24"/>
          <w:szCs w:val="24"/>
        </w:rPr>
      </w:pPr>
    </w:p>
    <w:p w14:paraId="36644573" w14:textId="3A1D7F86" w:rsidR="00A758AD" w:rsidDel="008A5DDD" w:rsidRDefault="00A758AD" w:rsidP="00477DDF">
      <w:pPr>
        <w:spacing w:line="360" w:lineRule="auto"/>
        <w:rPr>
          <w:del w:id="314" w:author="Hu Chuan-Peng" w:date="2023-06-07T02:30:00Z"/>
          <w:b/>
          <w:bCs/>
          <w:sz w:val="24"/>
          <w:szCs w:val="24"/>
        </w:rPr>
      </w:pPr>
    </w:p>
    <w:p w14:paraId="218AFC34" w14:textId="18B20B14" w:rsidR="00A758AD" w:rsidDel="008A5DDD" w:rsidRDefault="00A758AD" w:rsidP="00477DDF">
      <w:pPr>
        <w:spacing w:line="360" w:lineRule="auto"/>
        <w:rPr>
          <w:del w:id="315" w:author="Hu Chuan-Peng" w:date="2023-06-07T02:30:00Z"/>
          <w:b/>
          <w:bCs/>
          <w:sz w:val="24"/>
          <w:szCs w:val="24"/>
        </w:rPr>
      </w:pPr>
    </w:p>
    <w:p w14:paraId="759FC4F6" w14:textId="015FB81D" w:rsidR="00A758AD" w:rsidDel="008A5DDD" w:rsidRDefault="00A758AD" w:rsidP="00477DDF">
      <w:pPr>
        <w:spacing w:line="360" w:lineRule="auto"/>
        <w:rPr>
          <w:del w:id="316" w:author="Hu Chuan-Peng" w:date="2023-06-07T02:30:00Z"/>
          <w:b/>
          <w:bCs/>
          <w:sz w:val="24"/>
          <w:szCs w:val="24"/>
        </w:rPr>
      </w:pPr>
    </w:p>
    <w:p w14:paraId="699B092B" w14:textId="5026ECB4" w:rsidR="00A758AD" w:rsidDel="008A5DDD" w:rsidRDefault="00A758AD" w:rsidP="00477DDF">
      <w:pPr>
        <w:spacing w:line="360" w:lineRule="auto"/>
        <w:rPr>
          <w:del w:id="317" w:author="Hu Chuan-Peng" w:date="2023-06-07T02:30:00Z"/>
          <w:b/>
          <w:bCs/>
          <w:sz w:val="24"/>
          <w:szCs w:val="24"/>
        </w:rPr>
      </w:pPr>
    </w:p>
    <w:p w14:paraId="68C3CC74" w14:textId="005389C4" w:rsidR="00A758AD" w:rsidDel="008A5DDD" w:rsidRDefault="00A758AD" w:rsidP="00477DDF">
      <w:pPr>
        <w:spacing w:line="360" w:lineRule="auto"/>
        <w:rPr>
          <w:del w:id="318" w:author="Hu Chuan-Peng" w:date="2023-06-07T02:30:00Z"/>
          <w:b/>
          <w:bCs/>
          <w:sz w:val="24"/>
          <w:szCs w:val="24"/>
        </w:rPr>
      </w:pPr>
    </w:p>
    <w:p w14:paraId="7B238658" w14:textId="1FD8D103" w:rsidR="00A758AD" w:rsidDel="008A5DDD" w:rsidRDefault="00A758AD" w:rsidP="00477DDF">
      <w:pPr>
        <w:spacing w:line="360" w:lineRule="auto"/>
        <w:rPr>
          <w:del w:id="319" w:author="Hu Chuan-Peng" w:date="2023-06-07T02:30:00Z"/>
          <w:b/>
          <w:bCs/>
          <w:sz w:val="24"/>
          <w:szCs w:val="24"/>
        </w:rPr>
      </w:pPr>
    </w:p>
    <w:p w14:paraId="390A956C" w14:textId="5BD72B65" w:rsidR="00A758AD" w:rsidDel="008A5DDD" w:rsidRDefault="00A758AD" w:rsidP="00477DDF">
      <w:pPr>
        <w:spacing w:line="360" w:lineRule="auto"/>
        <w:rPr>
          <w:del w:id="320" w:author="Hu Chuan-Peng" w:date="2023-06-07T02:30:00Z"/>
          <w:b/>
          <w:bCs/>
          <w:sz w:val="24"/>
          <w:szCs w:val="24"/>
        </w:rPr>
      </w:pPr>
    </w:p>
    <w:p w14:paraId="07A9936F" w14:textId="77777777" w:rsidR="00A758AD" w:rsidRDefault="00A758AD">
      <w:pPr>
        <w:spacing w:line="360" w:lineRule="auto"/>
        <w:ind w:firstLine="484"/>
        <w:rPr>
          <w:b/>
          <w:bCs/>
          <w:sz w:val="24"/>
          <w:szCs w:val="24"/>
        </w:rPr>
        <w:pPrChange w:id="321" w:author="Hu Chuan-Peng" w:date="2023-06-07T02:30:00Z">
          <w:pPr>
            <w:spacing w:line="360" w:lineRule="auto"/>
          </w:pPr>
        </w:pPrChange>
      </w:pPr>
    </w:p>
    <w:p w14:paraId="0C6B7C43" w14:textId="77777777" w:rsidR="00A758AD" w:rsidRDefault="00A758AD" w:rsidP="00477DDF">
      <w:pPr>
        <w:spacing w:line="360" w:lineRule="auto"/>
        <w:rPr>
          <w:b/>
          <w:bCs/>
          <w:sz w:val="24"/>
          <w:szCs w:val="24"/>
        </w:rPr>
      </w:pPr>
    </w:p>
    <w:p w14:paraId="71ADA53F" w14:textId="2DB1EDA7" w:rsidR="00792D2A" w:rsidRPr="00792D2A" w:rsidRDefault="008104F1" w:rsidP="00792D2A">
      <w:pPr>
        <w:spacing w:line="360" w:lineRule="auto"/>
        <w:rPr>
          <w:b/>
          <w:bCs/>
          <w:sz w:val="24"/>
          <w:szCs w:val="24"/>
        </w:rPr>
      </w:pPr>
      <w:r>
        <w:rPr>
          <w:rFonts w:hint="eastAsia"/>
          <w:b/>
          <w:bCs/>
          <w:sz w:val="24"/>
          <w:szCs w:val="24"/>
        </w:rPr>
        <w:t>3</w:t>
      </w:r>
      <w:r>
        <w:rPr>
          <w:b/>
          <w:bCs/>
          <w:sz w:val="24"/>
          <w:szCs w:val="24"/>
        </w:rPr>
        <w:t xml:space="preserve"> </w:t>
      </w:r>
      <w:r>
        <w:rPr>
          <w:rFonts w:hint="eastAsia"/>
          <w:b/>
          <w:bCs/>
          <w:sz w:val="24"/>
          <w:szCs w:val="24"/>
        </w:rPr>
        <w:t>结果</w:t>
      </w:r>
      <w:r>
        <w:rPr>
          <w:rFonts w:hint="eastAsia"/>
          <w:b/>
          <w:bCs/>
          <w:sz w:val="24"/>
          <w:szCs w:val="24"/>
        </w:rPr>
        <w:t xml:space="preserve"> </w:t>
      </w:r>
    </w:p>
    <w:p w14:paraId="46828602" w14:textId="77777777" w:rsidR="008A5DDD" w:rsidRDefault="008A5DDD" w:rsidP="008A5DDD">
      <w:pPr>
        <w:spacing w:line="312" w:lineRule="auto"/>
        <w:rPr>
          <w:ins w:id="322" w:author="Hu Chuan-Peng" w:date="2023-06-07T02:31:00Z"/>
          <w:sz w:val="24"/>
          <w:szCs w:val="24"/>
        </w:rPr>
      </w:pPr>
      <w:ins w:id="323" w:author="Hu Chuan-Peng" w:date="2023-06-07T02:31:00Z">
        <w:r>
          <w:rPr>
            <w:rFonts w:hint="eastAsia"/>
            <w:sz w:val="24"/>
            <w:szCs w:val="24"/>
          </w:rPr>
          <w:t>3</w:t>
        </w:r>
        <w:r>
          <w:rPr>
            <w:sz w:val="24"/>
            <w:szCs w:val="24"/>
          </w:rPr>
          <w:t>.</w:t>
        </w:r>
        <w:r>
          <w:rPr>
            <w:rFonts w:hint="eastAsia"/>
            <w:sz w:val="24"/>
            <w:szCs w:val="24"/>
          </w:rPr>
          <w:t>1</w:t>
        </w:r>
        <w:r>
          <w:rPr>
            <w:sz w:val="24"/>
            <w:szCs w:val="24"/>
          </w:rPr>
          <w:t xml:space="preserve"> </w:t>
        </w:r>
        <w:r>
          <w:rPr>
            <w:rFonts w:hint="eastAsia"/>
            <w:sz w:val="24"/>
            <w:szCs w:val="24"/>
          </w:rPr>
          <w:t>问卷内条目合并结果</w:t>
        </w:r>
      </w:ins>
    </w:p>
    <w:p w14:paraId="41C86E28" w14:textId="23BFD0D4" w:rsidR="008A5DDD" w:rsidRDefault="00A82EA2" w:rsidP="008A5DDD">
      <w:pPr>
        <w:spacing w:line="312" w:lineRule="auto"/>
        <w:ind w:firstLine="420"/>
        <w:rPr>
          <w:ins w:id="324" w:author="Hu Chuan-Peng" w:date="2023-06-07T02:31:00Z"/>
          <w:sz w:val="24"/>
          <w:szCs w:val="24"/>
        </w:rPr>
      </w:pPr>
      <w:r w:rsidRPr="00A82EA2">
        <w:rPr>
          <w:rFonts w:hint="eastAsia"/>
          <w:sz w:val="24"/>
          <w:szCs w:val="24"/>
        </w:rPr>
        <w:t>问卷内题目合并</w:t>
      </w:r>
      <w:del w:id="325" w:author="Hu Chuan-Peng" w:date="2023-06-07T02:31:00Z">
        <w:r w:rsidR="008A22C9" w:rsidDel="008A5DDD">
          <w:rPr>
            <w:rFonts w:hint="eastAsia"/>
            <w:sz w:val="24"/>
            <w:szCs w:val="24"/>
          </w:rPr>
          <w:delText>的</w:delText>
        </w:r>
        <w:r w:rsidRPr="00A82EA2" w:rsidDel="008A5DDD">
          <w:rPr>
            <w:rFonts w:hint="eastAsia"/>
            <w:sz w:val="24"/>
            <w:szCs w:val="24"/>
          </w:rPr>
          <w:delText>最终</w:delText>
        </w:r>
      </w:del>
      <w:r w:rsidRPr="00A82EA2">
        <w:rPr>
          <w:rFonts w:hint="eastAsia"/>
          <w:sz w:val="24"/>
          <w:szCs w:val="24"/>
        </w:rPr>
        <w:t>结果</w:t>
      </w:r>
      <w:ins w:id="326" w:author="Hu Chuan-Peng" w:date="2023-06-07T02:31:00Z">
        <w:r w:rsidR="008A5DDD">
          <w:rPr>
            <w:rFonts w:hint="eastAsia"/>
            <w:sz w:val="24"/>
            <w:szCs w:val="24"/>
          </w:rPr>
          <w:t>见表</w:t>
        </w:r>
        <w:r w:rsidR="008A5DDD">
          <w:rPr>
            <w:rFonts w:hint="eastAsia"/>
            <w:sz w:val="24"/>
            <w:szCs w:val="24"/>
          </w:rPr>
          <w:t>X</w:t>
        </w:r>
        <w:r w:rsidR="008A5DDD">
          <w:rPr>
            <w:rFonts w:hint="eastAsia"/>
            <w:sz w:val="24"/>
            <w:szCs w:val="24"/>
          </w:rPr>
          <w:t>。</w:t>
        </w:r>
        <w:r w:rsidR="008A5DDD">
          <w:rPr>
            <w:rFonts w:hint="eastAsia"/>
            <w:sz w:val="24"/>
            <w:szCs w:val="24"/>
          </w:rPr>
          <w:t>2</w:t>
        </w:r>
        <w:r w:rsidR="008A5DDD">
          <w:rPr>
            <w:sz w:val="24"/>
            <w:szCs w:val="24"/>
          </w:rPr>
          <w:t>8</w:t>
        </w:r>
        <w:r w:rsidR="008A5DDD">
          <w:rPr>
            <w:rFonts w:hint="eastAsia"/>
            <w:sz w:val="24"/>
            <w:szCs w:val="24"/>
          </w:rPr>
          <w:t>个问卷中，</w:t>
        </w:r>
        <w:r w:rsidR="008A5DDD">
          <w:rPr>
            <w:rFonts w:hint="eastAsia"/>
            <w:sz w:val="24"/>
            <w:szCs w:val="24"/>
          </w:rPr>
          <w:t>XX</w:t>
        </w:r>
        <w:r w:rsidR="008A5DDD">
          <w:rPr>
            <w:rFonts w:hint="eastAsia"/>
            <w:sz w:val="24"/>
            <w:szCs w:val="24"/>
          </w:rPr>
          <w:t>个的</w:t>
        </w:r>
      </w:ins>
      <w:ins w:id="327" w:author="Hu Chuan-Peng" w:date="2023-06-07T02:32:00Z">
        <w:r w:rsidR="008A5DDD">
          <w:rPr>
            <w:rFonts w:hint="eastAsia"/>
            <w:sz w:val="24"/>
            <w:szCs w:val="24"/>
          </w:rPr>
          <w:t>条目被合并，其中合并条目最多的是</w:t>
        </w:r>
        <w:r w:rsidR="008A5DDD">
          <w:rPr>
            <w:rFonts w:hint="eastAsia"/>
            <w:sz w:val="24"/>
            <w:szCs w:val="24"/>
          </w:rPr>
          <w:t>XXX</w:t>
        </w:r>
        <w:r w:rsidR="008A5DDD">
          <w:rPr>
            <w:rFonts w:hint="eastAsia"/>
            <w:sz w:val="24"/>
            <w:szCs w:val="24"/>
          </w:rPr>
          <w:t>，其包括</w:t>
        </w:r>
        <w:r w:rsidR="008A5DDD">
          <w:rPr>
            <w:rFonts w:hint="eastAsia"/>
            <w:sz w:val="24"/>
            <w:szCs w:val="24"/>
          </w:rPr>
          <w:t>XX</w:t>
        </w:r>
        <w:r w:rsidR="008A5DDD">
          <w:rPr>
            <w:rFonts w:hint="eastAsia"/>
            <w:sz w:val="24"/>
            <w:szCs w:val="24"/>
          </w:rPr>
          <w:t>个条目，被合并为</w:t>
        </w:r>
        <w:r w:rsidR="008A5DDD">
          <w:rPr>
            <w:rFonts w:hint="eastAsia"/>
            <w:sz w:val="24"/>
            <w:szCs w:val="24"/>
          </w:rPr>
          <w:t>XXX</w:t>
        </w:r>
        <w:r w:rsidR="008A5DDD">
          <w:rPr>
            <w:rFonts w:hint="eastAsia"/>
            <w:sz w:val="24"/>
            <w:szCs w:val="24"/>
          </w:rPr>
          <w:t>个症状。</w:t>
        </w:r>
        <w:r w:rsidR="008A5DDD">
          <w:rPr>
            <w:rFonts w:hint="eastAsia"/>
            <w:sz w:val="24"/>
            <w:szCs w:val="24"/>
          </w:rPr>
          <w:t>XXX</w:t>
        </w:r>
        <w:r w:rsidR="008A5DDD">
          <w:rPr>
            <w:rFonts w:hint="eastAsia"/>
            <w:sz w:val="24"/>
            <w:szCs w:val="24"/>
          </w:rPr>
          <w:t>个问卷</w:t>
        </w:r>
        <w:r w:rsidR="001F417F">
          <w:rPr>
            <w:rFonts w:hint="eastAsia"/>
            <w:sz w:val="24"/>
            <w:szCs w:val="24"/>
          </w:rPr>
          <w:t>仅合并</w:t>
        </w:r>
        <w:r w:rsidR="001F417F">
          <w:rPr>
            <w:sz w:val="24"/>
            <w:szCs w:val="24"/>
          </w:rPr>
          <w:t>2</w:t>
        </w:r>
        <w:r w:rsidR="001F417F">
          <w:rPr>
            <w:rFonts w:hint="eastAsia"/>
            <w:sz w:val="24"/>
            <w:szCs w:val="24"/>
          </w:rPr>
          <w:t>个条目，</w:t>
        </w:r>
        <w:r w:rsidR="001F417F">
          <w:rPr>
            <w:rFonts w:hint="eastAsia"/>
            <w:sz w:val="24"/>
            <w:szCs w:val="24"/>
          </w:rPr>
          <w:t>XXX</w:t>
        </w:r>
        <w:r w:rsidR="001F417F">
          <w:rPr>
            <w:rFonts w:hint="eastAsia"/>
            <w:sz w:val="24"/>
            <w:szCs w:val="24"/>
          </w:rPr>
          <w:t>个问卷没有合并条目。</w:t>
        </w:r>
      </w:ins>
    </w:p>
    <w:p w14:paraId="2D3DB49B" w14:textId="22CEFC20" w:rsidR="002B3C2C" w:rsidRPr="00A82EA2" w:rsidRDefault="00A82EA2">
      <w:pPr>
        <w:spacing w:line="312" w:lineRule="auto"/>
        <w:ind w:firstLine="420"/>
        <w:rPr>
          <w:sz w:val="24"/>
          <w:szCs w:val="24"/>
        </w:rPr>
        <w:pPrChange w:id="328" w:author="Hu Chuan-Peng" w:date="2023-06-07T02:31:00Z">
          <w:pPr>
            <w:spacing w:line="312" w:lineRule="auto"/>
            <w:ind w:firstLineChars="200" w:firstLine="480"/>
          </w:pPr>
        </w:pPrChange>
      </w:pPr>
      <w:commentRangeStart w:id="329"/>
      <w:del w:id="330" w:author="Hu Chuan-Peng" w:date="2023-06-07T02:31:00Z">
        <w:r w:rsidRPr="00A82EA2" w:rsidDel="008A5DDD">
          <w:rPr>
            <w:rFonts w:hint="eastAsia"/>
            <w:sz w:val="24"/>
            <w:szCs w:val="24"/>
          </w:rPr>
          <w:delText>为</w:delText>
        </w:r>
      </w:del>
      <w:r w:rsidRPr="00A82EA2">
        <w:rPr>
          <w:rFonts w:hint="eastAsia"/>
          <w:sz w:val="24"/>
          <w:szCs w:val="24"/>
        </w:rPr>
        <w:t>：</w:t>
      </w:r>
      <w:r w:rsidRPr="00A82EA2">
        <w:rPr>
          <w:sz w:val="24"/>
          <w:szCs w:val="24"/>
        </w:rPr>
        <w:t>SDS</w:t>
      </w:r>
      <w:r w:rsidRPr="00A82EA2">
        <w:rPr>
          <w:rFonts w:hint="eastAsia"/>
          <w:sz w:val="24"/>
          <w:szCs w:val="24"/>
        </w:rPr>
        <w:t>的</w:t>
      </w:r>
      <w:r w:rsidRPr="00A82EA2">
        <w:rPr>
          <w:sz w:val="24"/>
          <w:szCs w:val="24"/>
        </w:rPr>
        <w:t>Q17</w:t>
      </w:r>
      <w:r>
        <w:rPr>
          <w:rFonts w:hint="eastAsia"/>
          <w:sz w:val="24"/>
          <w:szCs w:val="24"/>
        </w:rPr>
        <w:t>“</w:t>
      </w:r>
      <w:r w:rsidRPr="00A82EA2">
        <w:rPr>
          <w:rFonts w:hint="eastAsia"/>
          <w:sz w:val="24"/>
          <w:szCs w:val="24"/>
        </w:rPr>
        <w:t>我觉得自己是个有用的人</w:t>
      </w:r>
      <w:r w:rsidRPr="00A82EA2">
        <w:rPr>
          <w:sz w:val="24"/>
          <w:szCs w:val="24"/>
        </w:rPr>
        <w:t>,</w:t>
      </w:r>
      <w:r w:rsidRPr="00A82EA2">
        <w:rPr>
          <w:rFonts w:hint="eastAsia"/>
          <w:sz w:val="24"/>
          <w:szCs w:val="24"/>
        </w:rPr>
        <w:t>有人需要我</w:t>
      </w:r>
      <w:r w:rsidRPr="00A82EA2">
        <w:rPr>
          <w:sz w:val="24"/>
          <w:szCs w:val="24"/>
        </w:rPr>
        <w:t>(</w:t>
      </w:r>
      <w:r w:rsidRPr="00A82EA2">
        <w:rPr>
          <w:rFonts w:hint="eastAsia"/>
          <w:sz w:val="24"/>
          <w:szCs w:val="24"/>
        </w:rPr>
        <w:t>无用感</w:t>
      </w:r>
      <w:r w:rsidRPr="00A82EA2">
        <w:rPr>
          <w:sz w:val="24"/>
          <w:szCs w:val="24"/>
        </w:rPr>
        <w:t>)</w:t>
      </w:r>
      <w:r>
        <w:rPr>
          <w:rFonts w:hint="eastAsia"/>
          <w:sz w:val="24"/>
          <w:szCs w:val="24"/>
        </w:rPr>
        <w:t>”</w:t>
      </w:r>
      <w:r w:rsidRPr="00A82EA2">
        <w:rPr>
          <w:rFonts w:hint="eastAsia"/>
          <w:sz w:val="24"/>
          <w:szCs w:val="24"/>
        </w:rPr>
        <w:t>，</w:t>
      </w:r>
      <w:r w:rsidRPr="00A82EA2">
        <w:rPr>
          <w:sz w:val="24"/>
          <w:szCs w:val="24"/>
        </w:rPr>
        <w:t>Q19</w:t>
      </w:r>
      <w:r>
        <w:rPr>
          <w:rFonts w:hint="eastAsia"/>
          <w:sz w:val="24"/>
          <w:szCs w:val="24"/>
        </w:rPr>
        <w:t>“</w:t>
      </w:r>
      <w:r w:rsidRPr="00A82EA2">
        <w:rPr>
          <w:rFonts w:hint="eastAsia"/>
          <w:sz w:val="24"/>
          <w:szCs w:val="24"/>
        </w:rPr>
        <w:t>我认为如果我死了</w:t>
      </w:r>
      <w:r w:rsidRPr="00A82EA2">
        <w:rPr>
          <w:sz w:val="24"/>
          <w:szCs w:val="24"/>
        </w:rPr>
        <w:t>,</w:t>
      </w:r>
      <w:r w:rsidRPr="00A82EA2">
        <w:rPr>
          <w:rFonts w:hint="eastAsia"/>
          <w:sz w:val="24"/>
          <w:szCs w:val="24"/>
        </w:rPr>
        <w:t>别人会过得好些</w:t>
      </w:r>
      <w:r w:rsidRPr="00A82EA2">
        <w:rPr>
          <w:sz w:val="24"/>
          <w:szCs w:val="24"/>
        </w:rPr>
        <w:t>(</w:t>
      </w:r>
      <w:r w:rsidRPr="00A82EA2">
        <w:rPr>
          <w:rFonts w:hint="eastAsia"/>
          <w:sz w:val="24"/>
          <w:szCs w:val="24"/>
        </w:rPr>
        <w:t>无价值感</w:t>
      </w:r>
      <w:r w:rsidRPr="00A82EA2">
        <w:rPr>
          <w:sz w:val="24"/>
          <w:szCs w:val="24"/>
        </w:rPr>
        <w:t>)</w:t>
      </w:r>
      <w:r w:rsidRPr="00A82EA2">
        <w:rPr>
          <w:rFonts w:hint="eastAsia"/>
          <w:sz w:val="24"/>
          <w:szCs w:val="24"/>
        </w:rPr>
        <w:t xml:space="preserve"> </w:t>
      </w:r>
      <w:r>
        <w:rPr>
          <w:rFonts w:hint="eastAsia"/>
          <w:sz w:val="24"/>
          <w:szCs w:val="24"/>
        </w:rPr>
        <w:t>”</w:t>
      </w:r>
      <w:r w:rsidRPr="00A82EA2">
        <w:rPr>
          <w:rFonts w:hint="eastAsia"/>
          <w:sz w:val="24"/>
          <w:szCs w:val="24"/>
        </w:rPr>
        <w:t>合并为无价值感。</w:t>
      </w:r>
      <w:r w:rsidRPr="00A82EA2">
        <w:rPr>
          <w:rFonts w:hint="eastAsia"/>
          <w:sz w:val="24"/>
          <w:szCs w:val="24"/>
        </w:rPr>
        <w:t>BDI-I</w:t>
      </w:r>
      <w:r w:rsidRPr="00A82EA2">
        <w:rPr>
          <w:rFonts w:hint="eastAsia"/>
          <w:sz w:val="24"/>
          <w:szCs w:val="24"/>
        </w:rPr>
        <w:t>的</w:t>
      </w:r>
      <w:r w:rsidRPr="00A82EA2">
        <w:rPr>
          <w:rFonts w:hint="eastAsia"/>
          <w:sz w:val="24"/>
          <w:szCs w:val="24"/>
        </w:rPr>
        <w:t>Q</w:t>
      </w:r>
      <w:r w:rsidRPr="00A82EA2">
        <w:t>5</w:t>
      </w:r>
      <w:r>
        <w:rPr>
          <w:rFonts w:hint="eastAsia"/>
          <w:sz w:val="24"/>
          <w:szCs w:val="24"/>
        </w:rPr>
        <w:t>“</w:t>
      </w:r>
      <w:r w:rsidRPr="00A82EA2">
        <w:rPr>
          <w:rFonts w:hint="eastAsia"/>
          <w:sz w:val="24"/>
          <w:szCs w:val="24"/>
        </w:rPr>
        <w:t>0</w:t>
      </w:r>
      <w:r w:rsidRPr="00A82EA2">
        <w:rPr>
          <w:rFonts w:hint="eastAsia"/>
          <w:sz w:val="24"/>
          <w:szCs w:val="24"/>
        </w:rPr>
        <w:t>我没有特别的内疚感</w:t>
      </w:r>
      <w:r w:rsidRPr="00A82EA2">
        <w:rPr>
          <w:rFonts w:hint="eastAsia"/>
          <w:sz w:val="24"/>
          <w:szCs w:val="24"/>
        </w:rPr>
        <w:t xml:space="preserve"> 1 </w:t>
      </w:r>
      <w:r w:rsidRPr="00A82EA2">
        <w:rPr>
          <w:rFonts w:hint="eastAsia"/>
          <w:sz w:val="24"/>
          <w:szCs w:val="24"/>
        </w:rPr>
        <w:t>我对自己做过或该做但没做的许多事感到内疚</w:t>
      </w:r>
      <w:r w:rsidRPr="00A82EA2">
        <w:rPr>
          <w:rFonts w:hint="eastAsia"/>
          <w:sz w:val="24"/>
          <w:szCs w:val="24"/>
        </w:rPr>
        <w:t xml:space="preserve"> 2 </w:t>
      </w:r>
      <w:r w:rsidRPr="00A82EA2">
        <w:rPr>
          <w:rFonts w:hint="eastAsia"/>
          <w:sz w:val="24"/>
          <w:szCs w:val="24"/>
        </w:rPr>
        <w:t>在大部分时间里我都感到内疚</w:t>
      </w:r>
      <w:r w:rsidRPr="00A82EA2">
        <w:rPr>
          <w:rFonts w:hint="eastAsia"/>
          <w:sz w:val="24"/>
          <w:szCs w:val="24"/>
        </w:rPr>
        <w:t xml:space="preserve"> 3 </w:t>
      </w:r>
      <w:r w:rsidRPr="00A82EA2">
        <w:rPr>
          <w:rFonts w:hint="eastAsia"/>
          <w:sz w:val="24"/>
          <w:szCs w:val="24"/>
        </w:rPr>
        <w:t>我任何时候都感到内疚</w:t>
      </w:r>
      <w:r>
        <w:rPr>
          <w:rFonts w:hint="eastAsia"/>
          <w:sz w:val="24"/>
          <w:szCs w:val="24"/>
        </w:rPr>
        <w:t>”</w:t>
      </w:r>
      <w:r w:rsidRPr="00A82EA2">
        <w:rPr>
          <w:rFonts w:hint="eastAsia"/>
          <w:sz w:val="24"/>
          <w:szCs w:val="24"/>
        </w:rPr>
        <w:t>和</w:t>
      </w:r>
      <w:r w:rsidRPr="00A82EA2">
        <w:rPr>
          <w:rFonts w:hint="eastAsia"/>
          <w:sz w:val="24"/>
          <w:szCs w:val="24"/>
        </w:rPr>
        <w:t>Q</w:t>
      </w:r>
      <w:r w:rsidRPr="00A82EA2">
        <w:rPr>
          <w:sz w:val="24"/>
          <w:szCs w:val="24"/>
        </w:rPr>
        <w:t>8</w:t>
      </w:r>
      <w:r>
        <w:rPr>
          <w:rFonts w:hint="eastAsia"/>
          <w:sz w:val="24"/>
          <w:szCs w:val="24"/>
        </w:rPr>
        <w:t>“</w:t>
      </w:r>
      <w:r w:rsidRPr="00A82EA2">
        <w:rPr>
          <w:rFonts w:hint="eastAsia"/>
          <w:sz w:val="24"/>
          <w:szCs w:val="24"/>
        </w:rPr>
        <w:t xml:space="preserve">0 </w:t>
      </w:r>
      <w:r w:rsidRPr="00A82EA2">
        <w:rPr>
          <w:rFonts w:hint="eastAsia"/>
          <w:sz w:val="24"/>
          <w:szCs w:val="24"/>
        </w:rPr>
        <w:t>与过去相比，我没有更多的责备或批评自己</w:t>
      </w:r>
      <w:r w:rsidRPr="00A82EA2">
        <w:rPr>
          <w:rFonts w:hint="eastAsia"/>
          <w:sz w:val="24"/>
          <w:szCs w:val="24"/>
        </w:rPr>
        <w:t xml:space="preserve"> 1 </w:t>
      </w:r>
      <w:r w:rsidRPr="00A82EA2">
        <w:rPr>
          <w:rFonts w:hint="eastAsia"/>
          <w:sz w:val="24"/>
          <w:szCs w:val="24"/>
        </w:rPr>
        <w:t>我比过去责备自己更多</w:t>
      </w:r>
      <w:r w:rsidRPr="00A82EA2">
        <w:rPr>
          <w:rFonts w:hint="eastAsia"/>
          <w:sz w:val="24"/>
          <w:szCs w:val="24"/>
        </w:rPr>
        <w:t xml:space="preserve"> 2 </w:t>
      </w:r>
      <w:r w:rsidRPr="00A82EA2">
        <w:rPr>
          <w:rFonts w:hint="eastAsia"/>
          <w:sz w:val="24"/>
          <w:szCs w:val="24"/>
        </w:rPr>
        <w:t>只要我有过失，我就责备自己</w:t>
      </w:r>
      <w:r w:rsidRPr="00A82EA2">
        <w:rPr>
          <w:rFonts w:hint="eastAsia"/>
          <w:sz w:val="24"/>
          <w:szCs w:val="24"/>
        </w:rPr>
        <w:t xml:space="preserve"> 3 </w:t>
      </w:r>
      <w:r w:rsidRPr="00A82EA2">
        <w:rPr>
          <w:rFonts w:hint="eastAsia"/>
          <w:sz w:val="24"/>
          <w:szCs w:val="24"/>
        </w:rPr>
        <w:t>只要发生不好的事情，我就责备自己</w:t>
      </w:r>
      <w:r>
        <w:rPr>
          <w:rFonts w:hint="eastAsia"/>
          <w:sz w:val="24"/>
          <w:szCs w:val="24"/>
        </w:rPr>
        <w:t>”</w:t>
      </w:r>
      <w:r w:rsidRPr="00A82EA2">
        <w:rPr>
          <w:rFonts w:hint="eastAsia"/>
          <w:sz w:val="24"/>
          <w:szCs w:val="24"/>
        </w:rPr>
        <w:t>合并为内疚。</w:t>
      </w:r>
      <w:r w:rsidRPr="00A82EA2">
        <w:rPr>
          <w:sz w:val="24"/>
          <w:szCs w:val="24"/>
        </w:rPr>
        <w:t>BDI-II</w:t>
      </w:r>
      <w:r w:rsidRPr="00A82EA2">
        <w:rPr>
          <w:rFonts w:hint="eastAsia"/>
          <w:sz w:val="24"/>
          <w:szCs w:val="24"/>
        </w:rPr>
        <w:t>的</w:t>
      </w:r>
      <w:r w:rsidRPr="00A82EA2">
        <w:rPr>
          <w:sz w:val="24"/>
          <w:szCs w:val="24"/>
        </w:rPr>
        <w:t>Q5</w:t>
      </w:r>
      <w:r>
        <w:rPr>
          <w:rFonts w:hint="eastAsia"/>
          <w:sz w:val="24"/>
          <w:szCs w:val="24"/>
        </w:rPr>
        <w:t>“</w:t>
      </w:r>
      <w:r w:rsidRPr="00A82EA2">
        <w:rPr>
          <w:rFonts w:hint="eastAsia"/>
          <w:sz w:val="24"/>
          <w:szCs w:val="24"/>
        </w:rPr>
        <w:t>内疚感</w:t>
      </w:r>
      <w:r>
        <w:rPr>
          <w:rFonts w:hint="eastAsia"/>
          <w:sz w:val="24"/>
          <w:szCs w:val="24"/>
        </w:rPr>
        <w:t>”</w:t>
      </w:r>
      <w:r w:rsidRPr="00A82EA2">
        <w:rPr>
          <w:rFonts w:hint="eastAsia"/>
          <w:sz w:val="24"/>
          <w:szCs w:val="24"/>
        </w:rPr>
        <w:t>，</w:t>
      </w:r>
      <w:r w:rsidRPr="00A82EA2">
        <w:rPr>
          <w:sz w:val="24"/>
          <w:szCs w:val="24"/>
        </w:rPr>
        <w:t>Q8</w:t>
      </w:r>
      <w:r>
        <w:rPr>
          <w:rFonts w:hint="eastAsia"/>
          <w:sz w:val="24"/>
          <w:szCs w:val="24"/>
        </w:rPr>
        <w:t>“</w:t>
      </w:r>
      <w:r w:rsidRPr="00A82EA2">
        <w:rPr>
          <w:rFonts w:hint="eastAsia"/>
          <w:sz w:val="24"/>
          <w:szCs w:val="24"/>
        </w:rPr>
        <w:t>自责</w:t>
      </w:r>
      <w:r>
        <w:rPr>
          <w:rFonts w:hint="eastAsia"/>
          <w:sz w:val="24"/>
          <w:szCs w:val="24"/>
        </w:rPr>
        <w:t>”</w:t>
      </w:r>
      <w:r w:rsidRPr="00A82EA2">
        <w:rPr>
          <w:rFonts w:hint="eastAsia"/>
          <w:sz w:val="24"/>
          <w:szCs w:val="24"/>
        </w:rPr>
        <w:t>合并为内疚。</w:t>
      </w:r>
      <w:r w:rsidRPr="00A82EA2">
        <w:rPr>
          <w:rFonts w:hint="eastAsia"/>
          <w:sz w:val="24"/>
          <w:szCs w:val="24"/>
        </w:rPr>
        <w:t>C</w:t>
      </w:r>
      <w:r w:rsidRPr="00A82EA2">
        <w:rPr>
          <w:sz w:val="24"/>
          <w:szCs w:val="24"/>
        </w:rPr>
        <w:t>BCL</w:t>
      </w:r>
      <w:r w:rsidRPr="00A82EA2">
        <w:rPr>
          <w:rFonts w:hint="eastAsia"/>
          <w:sz w:val="24"/>
          <w:szCs w:val="24"/>
        </w:rPr>
        <w:t>男生的</w:t>
      </w:r>
      <w:r w:rsidRPr="00A82EA2">
        <w:rPr>
          <w:sz w:val="24"/>
          <w:szCs w:val="24"/>
        </w:rPr>
        <w:t>Q</w:t>
      </w:r>
      <w:r w:rsidRPr="00A82EA2">
        <w:rPr>
          <w:rFonts w:hint="eastAsia"/>
          <w:sz w:val="24"/>
          <w:szCs w:val="24"/>
        </w:rPr>
        <w:t>18</w:t>
      </w:r>
      <w:r>
        <w:rPr>
          <w:rFonts w:hint="eastAsia"/>
          <w:sz w:val="24"/>
          <w:szCs w:val="24"/>
        </w:rPr>
        <w:t>“</w:t>
      </w:r>
      <w:r w:rsidRPr="00A82EA2">
        <w:rPr>
          <w:rFonts w:hint="eastAsia"/>
          <w:sz w:val="24"/>
          <w:szCs w:val="24"/>
        </w:rPr>
        <w:t>故意伤害自己或企图自杀</w:t>
      </w:r>
      <w:r>
        <w:rPr>
          <w:rFonts w:hint="eastAsia"/>
          <w:sz w:val="24"/>
          <w:szCs w:val="24"/>
        </w:rPr>
        <w:t>”</w:t>
      </w:r>
      <w:r w:rsidRPr="00A82EA2">
        <w:rPr>
          <w:rFonts w:hint="eastAsia"/>
          <w:sz w:val="24"/>
          <w:szCs w:val="24"/>
        </w:rPr>
        <w:t>和</w:t>
      </w:r>
      <w:r w:rsidRPr="00A82EA2">
        <w:rPr>
          <w:sz w:val="24"/>
          <w:szCs w:val="24"/>
        </w:rPr>
        <w:t>Q</w:t>
      </w:r>
      <w:r w:rsidRPr="00A82EA2">
        <w:rPr>
          <w:rFonts w:hint="eastAsia"/>
          <w:sz w:val="24"/>
          <w:szCs w:val="24"/>
        </w:rPr>
        <w:t>91</w:t>
      </w:r>
      <w:r>
        <w:rPr>
          <w:rFonts w:hint="eastAsia"/>
          <w:sz w:val="24"/>
          <w:szCs w:val="24"/>
        </w:rPr>
        <w:t>“</w:t>
      </w:r>
      <w:r w:rsidRPr="00A82EA2">
        <w:rPr>
          <w:rFonts w:hint="eastAsia"/>
          <w:sz w:val="24"/>
          <w:szCs w:val="24"/>
        </w:rPr>
        <w:t>声言要自杀</w:t>
      </w:r>
      <w:r>
        <w:rPr>
          <w:rFonts w:hint="eastAsia"/>
          <w:sz w:val="24"/>
          <w:szCs w:val="24"/>
        </w:rPr>
        <w:t>”</w:t>
      </w:r>
      <w:r w:rsidRPr="00A82EA2">
        <w:rPr>
          <w:rFonts w:hint="eastAsia"/>
          <w:sz w:val="24"/>
          <w:szCs w:val="24"/>
        </w:rPr>
        <w:t>合并为自杀</w:t>
      </w:r>
      <w:r>
        <w:rPr>
          <w:rFonts w:hint="eastAsia"/>
          <w:sz w:val="24"/>
          <w:szCs w:val="24"/>
        </w:rPr>
        <w:t>意念</w:t>
      </w:r>
      <w:r w:rsidRPr="00A82EA2">
        <w:rPr>
          <w:rFonts w:hint="eastAsia"/>
          <w:sz w:val="24"/>
          <w:szCs w:val="24"/>
        </w:rPr>
        <w:t>。</w:t>
      </w:r>
      <w:r w:rsidRPr="00A82EA2">
        <w:rPr>
          <w:sz w:val="24"/>
          <w:szCs w:val="24"/>
        </w:rPr>
        <w:t>MFQ-C</w:t>
      </w:r>
      <w:r w:rsidRPr="00A82EA2">
        <w:rPr>
          <w:rFonts w:hint="eastAsia"/>
          <w:sz w:val="24"/>
          <w:szCs w:val="24"/>
        </w:rPr>
        <w:t>的</w:t>
      </w:r>
      <w:r w:rsidRPr="00A82EA2">
        <w:rPr>
          <w:sz w:val="24"/>
          <w:szCs w:val="24"/>
        </w:rPr>
        <w:t>Q15</w:t>
      </w:r>
      <w:r>
        <w:rPr>
          <w:rFonts w:hint="eastAsia"/>
          <w:sz w:val="24"/>
          <w:szCs w:val="24"/>
        </w:rPr>
        <w:t>“</w:t>
      </w:r>
      <w:r w:rsidRPr="00A82EA2">
        <w:rPr>
          <w:rFonts w:hint="eastAsia"/>
          <w:sz w:val="24"/>
          <w:szCs w:val="24"/>
        </w:rPr>
        <w:t>将来不会有好事</w:t>
      </w:r>
      <w:r>
        <w:rPr>
          <w:rFonts w:hint="eastAsia"/>
          <w:sz w:val="24"/>
          <w:szCs w:val="24"/>
        </w:rPr>
        <w:t>”</w:t>
      </w:r>
      <w:r w:rsidRPr="00A82EA2">
        <w:rPr>
          <w:rFonts w:hint="eastAsia"/>
          <w:sz w:val="24"/>
          <w:szCs w:val="24"/>
        </w:rPr>
        <w:t>，</w:t>
      </w:r>
      <w:r w:rsidRPr="00A82EA2">
        <w:rPr>
          <w:sz w:val="24"/>
          <w:szCs w:val="24"/>
        </w:rPr>
        <w:t>Q22</w:t>
      </w:r>
      <w:r>
        <w:rPr>
          <w:rFonts w:hint="eastAsia"/>
          <w:sz w:val="24"/>
          <w:szCs w:val="24"/>
        </w:rPr>
        <w:t>“</w:t>
      </w:r>
      <w:r w:rsidRPr="00A82EA2">
        <w:rPr>
          <w:rFonts w:hint="eastAsia"/>
          <w:sz w:val="24"/>
          <w:szCs w:val="24"/>
        </w:rPr>
        <w:t>坏事将会发生</w:t>
      </w:r>
      <w:r>
        <w:rPr>
          <w:rFonts w:hint="eastAsia"/>
          <w:sz w:val="24"/>
          <w:szCs w:val="24"/>
        </w:rPr>
        <w:t>”</w:t>
      </w:r>
      <w:r w:rsidRPr="00A82EA2">
        <w:rPr>
          <w:rFonts w:hint="eastAsia"/>
          <w:sz w:val="24"/>
          <w:szCs w:val="24"/>
        </w:rPr>
        <w:t>合并为对未来失去希望；</w:t>
      </w:r>
      <w:r w:rsidRPr="00A82EA2">
        <w:rPr>
          <w:sz w:val="24"/>
          <w:szCs w:val="24"/>
        </w:rPr>
        <w:t>Q6</w:t>
      </w:r>
      <w:r>
        <w:rPr>
          <w:rFonts w:hint="eastAsia"/>
          <w:sz w:val="24"/>
          <w:szCs w:val="24"/>
        </w:rPr>
        <w:t>“</w:t>
      </w:r>
      <w:r w:rsidRPr="00A82EA2">
        <w:rPr>
          <w:rFonts w:hint="eastAsia"/>
          <w:sz w:val="24"/>
          <w:szCs w:val="24"/>
        </w:rPr>
        <w:t>活动比平时慢</w:t>
      </w:r>
      <w:r>
        <w:rPr>
          <w:rFonts w:hint="eastAsia"/>
          <w:sz w:val="24"/>
          <w:szCs w:val="24"/>
        </w:rPr>
        <w:t>”</w:t>
      </w:r>
      <w:r w:rsidRPr="00A82EA2">
        <w:rPr>
          <w:rFonts w:hint="eastAsia"/>
          <w:sz w:val="24"/>
          <w:szCs w:val="24"/>
        </w:rPr>
        <w:t>，</w:t>
      </w:r>
      <w:r w:rsidRPr="00A82EA2">
        <w:rPr>
          <w:sz w:val="24"/>
          <w:szCs w:val="24"/>
        </w:rPr>
        <w:t>Q13</w:t>
      </w:r>
      <w:r>
        <w:rPr>
          <w:rFonts w:hint="eastAsia"/>
          <w:sz w:val="24"/>
          <w:szCs w:val="24"/>
        </w:rPr>
        <w:t>“</w:t>
      </w:r>
      <w:r w:rsidRPr="00A82EA2">
        <w:rPr>
          <w:rFonts w:hint="eastAsia"/>
          <w:sz w:val="24"/>
          <w:szCs w:val="24"/>
        </w:rPr>
        <w:t>比平时语速慢</w:t>
      </w:r>
      <w:r>
        <w:rPr>
          <w:rFonts w:hint="eastAsia"/>
          <w:sz w:val="24"/>
          <w:szCs w:val="24"/>
        </w:rPr>
        <w:t>”</w:t>
      </w:r>
      <w:r w:rsidRPr="00A82EA2">
        <w:rPr>
          <w:rFonts w:hint="eastAsia"/>
          <w:sz w:val="24"/>
          <w:szCs w:val="24"/>
        </w:rPr>
        <w:t>合并为迟缓；</w:t>
      </w:r>
      <w:r w:rsidRPr="00A82EA2">
        <w:rPr>
          <w:sz w:val="24"/>
          <w:szCs w:val="24"/>
        </w:rPr>
        <w:t>Q16</w:t>
      </w:r>
      <w:r>
        <w:rPr>
          <w:rFonts w:hint="eastAsia"/>
          <w:sz w:val="24"/>
          <w:szCs w:val="24"/>
        </w:rPr>
        <w:t>“</w:t>
      </w:r>
      <w:r w:rsidRPr="00A82EA2">
        <w:rPr>
          <w:rFonts w:hint="eastAsia"/>
          <w:sz w:val="24"/>
          <w:szCs w:val="24"/>
        </w:rPr>
        <w:t>活着不值得</w:t>
      </w:r>
      <w:r>
        <w:rPr>
          <w:rFonts w:hint="eastAsia"/>
          <w:sz w:val="24"/>
          <w:szCs w:val="24"/>
        </w:rPr>
        <w:t>”</w:t>
      </w:r>
      <w:r w:rsidRPr="00A82EA2">
        <w:rPr>
          <w:rFonts w:hint="eastAsia"/>
          <w:sz w:val="24"/>
          <w:szCs w:val="24"/>
        </w:rPr>
        <w:t>、</w:t>
      </w:r>
      <w:r w:rsidRPr="00A82EA2">
        <w:rPr>
          <w:sz w:val="24"/>
          <w:szCs w:val="24"/>
        </w:rPr>
        <w:t>Q17</w:t>
      </w:r>
      <w:r>
        <w:rPr>
          <w:rFonts w:hint="eastAsia"/>
          <w:sz w:val="24"/>
          <w:szCs w:val="24"/>
        </w:rPr>
        <w:t>“</w:t>
      </w:r>
      <w:r w:rsidRPr="00A82EA2">
        <w:rPr>
          <w:rFonts w:hint="eastAsia"/>
          <w:sz w:val="24"/>
          <w:szCs w:val="24"/>
        </w:rPr>
        <w:t>想到死亡</w:t>
      </w:r>
      <w:r>
        <w:rPr>
          <w:rFonts w:hint="eastAsia"/>
          <w:sz w:val="24"/>
          <w:szCs w:val="24"/>
        </w:rPr>
        <w:t>”</w:t>
      </w:r>
      <w:r w:rsidRPr="00A82EA2">
        <w:rPr>
          <w:rFonts w:hint="eastAsia"/>
          <w:sz w:val="24"/>
          <w:szCs w:val="24"/>
        </w:rPr>
        <w:t>，</w:t>
      </w:r>
      <w:r w:rsidRPr="00A82EA2">
        <w:rPr>
          <w:sz w:val="24"/>
          <w:szCs w:val="24"/>
        </w:rPr>
        <w:t>Q19</w:t>
      </w:r>
      <w:r>
        <w:rPr>
          <w:rFonts w:hint="eastAsia"/>
          <w:sz w:val="24"/>
          <w:szCs w:val="24"/>
        </w:rPr>
        <w:t>“</w:t>
      </w:r>
      <w:r w:rsidRPr="00A82EA2">
        <w:rPr>
          <w:rFonts w:hint="eastAsia"/>
          <w:sz w:val="24"/>
          <w:szCs w:val="24"/>
        </w:rPr>
        <w:t>想到自杀</w:t>
      </w:r>
      <w:r>
        <w:rPr>
          <w:rFonts w:hint="eastAsia"/>
          <w:sz w:val="24"/>
          <w:szCs w:val="24"/>
        </w:rPr>
        <w:t>”</w:t>
      </w:r>
      <w:r w:rsidRPr="00A82EA2">
        <w:rPr>
          <w:rFonts w:hint="eastAsia"/>
          <w:sz w:val="24"/>
          <w:szCs w:val="24"/>
        </w:rPr>
        <w:t>合并为自杀意念；</w:t>
      </w:r>
      <w:r w:rsidRPr="00A82EA2">
        <w:rPr>
          <w:sz w:val="24"/>
          <w:szCs w:val="24"/>
        </w:rPr>
        <w:t>Q8</w:t>
      </w:r>
      <w:r>
        <w:rPr>
          <w:rFonts w:hint="eastAsia"/>
          <w:sz w:val="24"/>
          <w:szCs w:val="24"/>
        </w:rPr>
        <w:t>“</w:t>
      </w:r>
      <w:r w:rsidRPr="00A82EA2">
        <w:rPr>
          <w:rFonts w:hint="eastAsia"/>
          <w:sz w:val="24"/>
          <w:szCs w:val="24"/>
        </w:rPr>
        <w:t>不再是个好人</w:t>
      </w:r>
      <w:r>
        <w:rPr>
          <w:rFonts w:hint="eastAsia"/>
          <w:sz w:val="24"/>
          <w:szCs w:val="24"/>
        </w:rPr>
        <w:t>”</w:t>
      </w:r>
      <w:r w:rsidRPr="00A82EA2">
        <w:rPr>
          <w:rFonts w:hint="eastAsia"/>
          <w:sz w:val="24"/>
          <w:szCs w:val="24"/>
        </w:rPr>
        <w:t>、</w:t>
      </w:r>
      <w:r w:rsidRPr="00A82EA2">
        <w:rPr>
          <w:sz w:val="24"/>
          <w:szCs w:val="24"/>
        </w:rPr>
        <w:t>Q9</w:t>
      </w:r>
      <w:r>
        <w:rPr>
          <w:rFonts w:hint="eastAsia"/>
          <w:sz w:val="24"/>
          <w:szCs w:val="24"/>
        </w:rPr>
        <w:t>“</w:t>
      </w:r>
      <w:r w:rsidRPr="00A82EA2">
        <w:rPr>
          <w:rFonts w:hint="eastAsia"/>
          <w:sz w:val="24"/>
          <w:szCs w:val="24"/>
        </w:rPr>
        <w:t>那些不是我做错的事也感到自责</w:t>
      </w:r>
      <w:r>
        <w:rPr>
          <w:rFonts w:hint="eastAsia"/>
          <w:sz w:val="24"/>
          <w:szCs w:val="24"/>
        </w:rPr>
        <w:t>”</w:t>
      </w:r>
      <w:r w:rsidRPr="00A82EA2">
        <w:rPr>
          <w:rFonts w:hint="eastAsia"/>
          <w:sz w:val="24"/>
          <w:szCs w:val="24"/>
        </w:rPr>
        <w:t>，</w:t>
      </w:r>
      <w:r w:rsidRPr="00A82EA2">
        <w:rPr>
          <w:sz w:val="24"/>
          <w:szCs w:val="24"/>
        </w:rPr>
        <w:t>Q24</w:t>
      </w:r>
      <w:r>
        <w:rPr>
          <w:rFonts w:hint="eastAsia"/>
          <w:sz w:val="24"/>
          <w:szCs w:val="24"/>
        </w:rPr>
        <w:t>“</w:t>
      </w:r>
      <w:r w:rsidRPr="00A82EA2">
        <w:rPr>
          <w:rFonts w:hint="eastAsia"/>
          <w:sz w:val="24"/>
          <w:szCs w:val="24"/>
        </w:rPr>
        <w:t>认为自己是坏人合并为内疚自责</w:t>
      </w:r>
      <w:r>
        <w:rPr>
          <w:rFonts w:hint="eastAsia"/>
          <w:sz w:val="24"/>
          <w:szCs w:val="24"/>
        </w:rPr>
        <w:t>”</w:t>
      </w:r>
      <w:r w:rsidRPr="00A82EA2">
        <w:rPr>
          <w:rFonts w:hint="eastAsia"/>
          <w:sz w:val="24"/>
          <w:szCs w:val="24"/>
        </w:rPr>
        <w:t>。中学生抑郁量表</w:t>
      </w:r>
      <w:r w:rsidRPr="00A82EA2">
        <w:rPr>
          <w:sz w:val="24"/>
          <w:szCs w:val="24"/>
        </w:rPr>
        <w:t>(</w:t>
      </w:r>
      <w:r w:rsidRPr="00A82EA2">
        <w:rPr>
          <w:rFonts w:hint="eastAsia"/>
          <w:sz w:val="24"/>
          <w:szCs w:val="24"/>
        </w:rPr>
        <w:t>王极盛编制；</w:t>
      </w:r>
      <w:r w:rsidRPr="00A82EA2">
        <w:rPr>
          <w:sz w:val="24"/>
          <w:szCs w:val="24"/>
        </w:rPr>
        <w:t>CSSDS)</w:t>
      </w:r>
      <w:r w:rsidRPr="00A82EA2">
        <w:rPr>
          <w:rFonts w:hint="eastAsia"/>
          <w:sz w:val="24"/>
          <w:szCs w:val="24"/>
        </w:rPr>
        <w:t>的</w:t>
      </w:r>
      <w:r w:rsidRPr="00A82EA2">
        <w:rPr>
          <w:sz w:val="24"/>
          <w:szCs w:val="24"/>
        </w:rPr>
        <w:t>Q4</w:t>
      </w:r>
      <w:r>
        <w:rPr>
          <w:rFonts w:hint="eastAsia"/>
          <w:sz w:val="24"/>
          <w:szCs w:val="24"/>
        </w:rPr>
        <w:t>“</w:t>
      </w:r>
      <w:r w:rsidRPr="00A82EA2">
        <w:rPr>
          <w:rFonts w:hint="eastAsia"/>
          <w:sz w:val="24"/>
          <w:szCs w:val="24"/>
        </w:rPr>
        <w:t>我对学习没有兴趣</w:t>
      </w:r>
      <w:r>
        <w:rPr>
          <w:rFonts w:hint="eastAsia"/>
          <w:sz w:val="24"/>
          <w:szCs w:val="24"/>
        </w:rPr>
        <w:t>”</w:t>
      </w:r>
      <w:r w:rsidRPr="00A82EA2">
        <w:rPr>
          <w:rFonts w:hint="eastAsia"/>
          <w:sz w:val="24"/>
          <w:szCs w:val="24"/>
        </w:rPr>
        <w:t>，</w:t>
      </w:r>
      <w:r w:rsidRPr="00A82EA2">
        <w:rPr>
          <w:sz w:val="24"/>
          <w:szCs w:val="24"/>
        </w:rPr>
        <w:t>Q8</w:t>
      </w:r>
      <w:r>
        <w:rPr>
          <w:rFonts w:hint="eastAsia"/>
          <w:sz w:val="24"/>
          <w:szCs w:val="24"/>
        </w:rPr>
        <w:t>“</w:t>
      </w:r>
      <w:r w:rsidRPr="00A82EA2">
        <w:rPr>
          <w:rFonts w:hint="eastAsia"/>
          <w:sz w:val="24"/>
          <w:szCs w:val="24"/>
        </w:rPr>
        <w:t>我觉得学习枯燥无味合并为无学习兴趣</w:t>
      </w:r>
      <w:r>
        <w:rPr>
          <w:rFonts w:hint="eastAsia"/>
          <w:sz w:val="24"/>
          <w:szCs w:val="24"/>
        </w:rPr>
        <w:t>”</w:t>
      </w:r>
      <w:r w:rsidRPr="00A82EA2">
        <w:rPr>
          <w:rFonts w:hint="eastAsia"/>
          <w:sz w:val="24"/>
          <w:szCs w:val="24"/>
        </w:rPr>
        <w:t>。流</w:t>
      </w:r>
      <w:r w:rsidRPr="00A82EA2">
        <w:rPr>
          <w:rFonts w:hint="eastAsia"/>
          <w:sz w:val="24"/>
          <w:szCs w:val="24"/>
        </w:rPr>
        <w:lastRenderedPageBreak/>
        <w:t>调中心抑郁量表儿童版（</w:t>
      </w:r>
      <w:r w:rsidRPr="00A82EA2">
        <w:rPr>
          <w:rFonts w:hint="eastAsia"/>
          <w:sz w:val="24"/>
          <w:szCs w:val="24"/>
        </w:rPr>
        <w:t>CES-D-C</w:t>
      </w:r>
      <w:r w:rsidRPr="00A82EA2">
        <w:rPr>
          <w:rFonts w:hint="eastAsia"/>
          <w:sz w:val="24"/>
          <w:szCs w:val="24"/>
        </w:rPr>
        <w:t>）的</w:t>
      </w:r>
      <w:r w:rsidRPr="00A82EA2">
        <w:rPr>
          <w:rFonts w:hint="eastAsia"/>
          <w:sz w:val="24"/>
          <w:szCs w:val="24"/>
        </w:rPr>
        <w:t>Q8</w:t>
      </w:r>
      <w:r>
        <w:rPr>
          <w:rFonts w:hint="eastAsia"/>
          <w:sz w:val="24"/>
          <w:szCs w:val="24"/>
        </w:rPr>
        <w:t>“</w:t>
      </w:r>
      <w:r w:rsidRPr="00A82EA2">
        <w:rPr>
          <w:rFonts w:hint="eastAsia"/>
          <w:sz w:val="24"/>
          <w:szCs w:val="24"/>
        </w:rPr>
        <w:t>Was not happy</w:t>
      </w:r>
      <w:r>
        <w:rPr>
          <w:rFonts w:hint="eastAsia"/>
          <w:sz w:val="24"/>
          <w:szCs w:val="24"/>
        </w:rPr>
        <w:t>”</w:t>
      </w:r>
      <w:r w:rsidRPr="00A82EA2">
        <w:rPr>
          <w:rFonts w:hint="eastAsia"/>
          <w:sz w:val="24"/>
          <w:szCs w:val="24"/>
        </w:rPr>
        <w:t>和</w:t>
      </w:r>
      <w:r w:rsidRPr="00A82EA2">
        <w:rPr>
          <w:rFonts w:hint="eastAsia"/>
          <w:sz w:val="24"/>
          <w:szCs w:val="24"/>
        </w:rPr>
        <w:t>Q17</w:t>
      </w:r>
      <w:r>
        <w:rPr>
          <w:rFonts w:hint="eastAsia"/>
          <w:sz w:val="24"/>
          <w:szCs w:val="24"/>
        </w:rPr>
        <w:t>“</w:t>
      </w:r>
      <w:r w:rsidRPr="00A82EA2">
        <w:rPr>
          <w:rFonts w:hint="eastAsia"/>
          <w:sz w:val="24"/>
          <w:szCs w:val="24"/>
        </w:rPr>
        <w:t>Was happy(R)</w:t>
      </w:r>
      <w:r>
        <w:rPr>
          <w:rFonts w:hint="eastAsia"/>
          <w:sz w:val="24"/>
          <w:szCs w:val="24"/>
        </w:rPr>
        <w:t>”</w:t>
      </w:r>
      <w:r w:rsidRPr="00A82EA2">
        <w:rPr>
          <w:rFonts w:hint="eastAsia"/>
          <w:sz w:val="24"/>
          <w:szCs w:val="24"/>
        </w:rPr>
        <w:t>合并为</w:t>
      </w:r>
      <w:r w:rsidRPr="00A82EA2">
        <w:rPr>
          <w:rFonts w:hint="eastAsia"/>
          <w:sz w:val="24"/>
          <w:szCs w:val="24"/>
        </w:rPr>
        <w:t>happy</w:t>
      </w:r>
      <w:r w:rsidRPr="00A82EA2">
        <w:rPr>
          <w:rFonts w:hint="eastAsia"/>
          <w:sz w:val="24"/>
          <w:szCs w:val="24"/>
        </w:rPr>
        <w:t>。</w:t>
      </w:r>
      <w:r w:rsidRPr="00A82EA2">
        <w:rPr>
          <w:rFonts w:hint="eastAsia"/>
          <w:sz w:val="24"/>
          <w:szCs w:val="24"/>
        </w:rPr>
        <w:t>A</w:t>
      </w:r>
      <w:r w:rsidRPr="00A82EA2">
        <w:rPr>
          <w:sz w:val="24"/>
          <w:szCs w:val="24"/>
        </w:rPr>
        <w:t>DI</w:t>
      </w:r>
      <w:r w:rsidRPr="00A82EA2">
        <w:rPr>
          <w:rFonts w:hint="eastAsia"/>
          <w:sz w:val="24"/>
          <w:szCs w:val="24"/>
        </w:rPr>
        <w:t>的</w:t>
      </w:r>
      <w:r w:rsidRPr="00A82EA2">
        <w:rPr>
          <w:sz w:val="24"/>
          <w:szCs w:val="24"/>
        </w:rPr>
        <w:t>Q</w:t>
      </w:r>
      <w:r w:rsidRPr="00A82EA2">
        <w:rPr>
          <w:rFonts w:hint="eastAsia"/>
          <w:sz w:val="24"/>
          <w:szCs w:val="24"/>
        </w:rPr>
        <w:t>3</w:t>
      </w:r>
      <w:r>
        <w:rPr>
          <w:rFonts w:hint="eastAsia"/>
          <w:sz w:val="24"/>
          <w:szCs w:val="24"/>
        </w:rPr>
        <w:t>“无论我怎么做</w:t>
      </w:r>
      <w:r w:rsidRPr="00A82EA2">
        <w:rPr>
          <w:rFonts w:hint="eastAsia"/>
          <w:sz w:val="24"/>
          <w:szCs w:val="24"/>
        </w:rPr>
        <w:t>，未來都是沒有希望的</w:t>
      </w:r>
      <w:r>
        <w:rPr>
          <w:rFonts w:hint="eastAsia"/>
          <w:sz w:val="24"/>
          <w:szCs w:val="24"/>
        </w:rPr>
        <w:t>”</w:t>
      </w:r>
      <w:r w:rsidRPr="00A82EA2">
        <w:rPr>
          <w:rFonts w:hint="eastAsia"/>
          <w:sz w:val="24"/>
          <w:szCs w:val="24"/>
        </w:rPr>
        <w:t>和</w:t>
      </w:r>
      <w:r w:rsidRPr="00A82EA2">
        <w:rPr>
          <w:sz w:val="24"/>
          <w:szCs w:val="24"/>
        </w:rPr>
        <w:t>Q</w:t>
      </w:r>
      <w:r w:rsidRPr="00A82EA2">
        <w:rPr>
          <w:rFonts w:hint="eastAsia"/>
          <w:sz w:val="24"/>
          <w:szCs w:val="24"/>
        </w:rPr>
        <w:t>9</w:t>
      </w:r>
      <w:r>
        <w:rPr>
          <w:rFonts w:hint="eastAsia"/>
          <w:sz w:val="24"/>
          <w:szCs w:val="24"/>
        </w:rPr>
        <w:t>“不论</w:t>
      </w:r>
      <w:r w:rsidRPr="00A82EA2">
        <w:rPr>
          <w:rFonts w:hint="eastAsia"/>
          <w:sz w:val="24"/>
          <w:szCs w:val="24"/>
        </w:rPr>
        <w:t>我做</w:t>
      </w:r>
      <w:r>
        <w:rPr>
          <w:rFonts w:hint="eastAsia"/>
          <w:sz w:val="24"/>
          <w:szCs w:val="24"/>
        </w:rPr>
        <w:t>什么</w:t>
      </w:r>
      <w:r w:rsidRPr="00A82EA2">
        <w:rPr>
          <w:rFonts w:hint="eastAsia"/>
          <w:sz w:val="24"/>
          <w:szCs w:val="24"/>
        </w:rPr>
        <w:t>都不</w:t>
      </w:r>
      <w:r>
        <w:rPr>
          <w:rFonts w:hint="eastAsia"/>
          <w:sz w:val="24"/>
          <w:szCs w:val="24"/>
        </w:rPr>
        <w:t>会让</w:t>
      </w:r>
      <w:r w:rsidRPr="00A82EA2">
        <w:rPr>
          <w:rFonts w:hint="eastAsia"/>
          <w:sz w:val="24"/>
          <w:szCs w:val="24"/>
        </w:rPr>
        <w:t>我</w:t>
      </w:r>
      <w:r>
        <w:rPr>
          <w:rFonts w:hint="eastAsia"/>
          <w:sz w:val="24"/>
          <w:szCs w:val="24"/>
        </w:rPr>
        <w:t>变</w:t>
      </w:r>
      <w:r w:rsidRPr="00A82EA2">
        <w:rPr>
          <w:rFonts w:hint="eastAsia"/>
          <w:sz w:val="24"/>
          <w:szCs w:val="24"/>
        </w:rPr>
        <w:t>得更好</w:t>
      </w:r>
      <w:r>
        <w:rPr>
          <w:rFonts w:hint="eastAsia"/>
          <w:sz w:val="24"/>
          <w:szCs w:val="24"/>
        </w:rPr>
        <w:t>”</w:t>
      </w:r>
      <w:r w:rsidRPr="00A82EA2">
        <w:rPr>
          <w:rFonts w:hint="eastAsia"/>
          <w:sz w:val="24"/>
          <w:szCs w:val="24"/>
        </w:rPr>
        <w:t>合并为希望。</w:t>
      </w:r>
      <w:r w:rsidRPr="00A82EA2">
        <w:rPr>
          <w:rFonts w:hint="eastAsia"/>
          <w:sz w:val="24"/>
          <w:szCs w:val="24"/>
        </w:rPr>
        <w:t>UPI</w:t>
      </w:r>
      <w:r w:rsidRPr="00A82EA2">
        <w:rPr>
          <w:rFonts w:hint="eastAsia"/>
          <w:sz w:val="24"/>
          <w:szCs w:val="24"/>
        </w:rPr>
        <w:t>的</w:t>
      </w:r>
      <w:r w:rsidRPr="00A82EA2">
        <w:rPr>
          <w:sz w:val="24"/>
          <w:szCs w:val="24"/>
        </w:rPr>
        <w:t>Q</w:t>
      </w:r>
      <w:r w:rsidRPr="00A82EA2">
        <w:rPr>
          <w:rFonts w:hint="eastAsia"/>
          <w:sz w:val="24"/>
          <w:szCs w:val="24"/>
        </w:rPr>
        <w:t>9</w:t>
      </w:r>
      <w:r>
        <w:rPr>
          <w:rFonts w:hint="eastAsia"/>
          <w:sz w:val="24"/>
          <w:szCs w:val="24"/>
        </w:rPr>
        <w:t>“</w:t>
      </w:r>
      <w:r w:rsidRPr="00A82EA2">
        <w:rPr>
          <w:rFonts w:hint="eastAsia"/>
          <w:sz w:val="24"/>
          <w:szCs w:val="24"/>
        </w:rPr>
        <w:t>lack of confidence</w:t>
      </w:r>
      <w:r>
        <w:rPr>
          <w:rFonts w:hint="eastAsia"/>
          <w:sz w:val="24"/>
          <w:szCs w:val="24"/>
        </w:rPr>
        <w:t>”</w:t>
      </w:r>
      <w:r w:rsidRPr="00A82EA2">
        <w:rPr>
          <w:rFonts w:hint="eastAsia"/>
          <w:sz w:val="24"/>
          <w:szCs w:val="24"/>
        </w:rPr>
        <w:t>和</w:t>
      </w:r>
      <w:r w:rsidRPr="00A82EA2">
        <w:rPr>
          <w:sz w:val="24"/>
          <w:szCs w:val="24"/>
        </w:rPr>
        <w:t>Q1</w:t>
      </w:r>
      <w:r w:rsidRPr="00A82EA2">
        <w:rPr>
          <w:rFonts w:hint="eastAsia"/>
          <w:sz w:val="24"/>
          <w:szCs w:val="24"/>
        </w:rPr>
        <w:t>0</w:t>
      </w:r>
      <w:r>
        <w:rPr>
          <w:rFonts w:hint="eastAsia"/>
          <w:sz w:val="24"/>
          <w:szCs w:val="24"/>
        </w:rPr>
        <w:t>“</w:t>
      </w:r>
      <w:r w:rsidRPr="00A82EA2">
        <w:rPr>
          <w:rFonts w:hint="eastAsia"/>
          <w:sz w:val="24"/>
          <w:szCs w:val="24"/>
        </w:rPr>
        <w:t>feeling self-abased</w:t>
      </w:r>
      <w:r>
        <w:rPr>
          <w:rFonts w:hint="eastAsia"/>
          <w:sz w:val="24"/>
          <w:szCs w:val="24"/>
        </w:rPr>
        <w:t>”</w:t>
      </w:r>
      <w:r w:rsidRPr="00A82EA2">
        <w:rPr>
          <w:rFonts w:hint="eastAsia"/>
          <w:sz w:val="24"/>
          <w:szCs w:val="24"/>
        </w:rPr>
        <w:t>合并为自卑</w:t>
      </w:r>
      <w:commentRangeEnd w:id="329"/>
      <w:r w:rsidR="001F417F">
        <w:rPr>
          <w:rStyle w:val="ae"/>
        </w:rPr>
        <w:commentReference w:id="329"/>
      </w:r>
      <w:r w:rsidRPr="00A82EA2">
        <w:rPr>
          <w:rFonts w:hint="eastAsia"/>
          <w:sz w:val="24"/>
          <w:szCs w:val="24"/>
        </w:rPr>
        <w:t>。</w:t>
      </w:r>
      <w:r>
        <w:rPr>
          <w:rFonts w:hint="eastAsia"/>
          <w:sz w:val="24"/>
          <w:szCs w:val="24"/>
        </w:rPr>
        <w:t>最终纳入内容分析的题目</w:t>
      </w:r>
      <w:ins w:id="331" w:author="Hu Chuan-Peng" w:date="2023-06-07T02:33:00Z">
        <w:r w:rsidR="001F417F">
          <w:rPr>
            <w:rFonts w:hint="eastAsia"/>
            <w:sz w:val="24"/>
            <w:szCs w:val="24"/>
          </w:rPr>
          <w:t>总共包括</w:t>
        </w:r>
      </w:ins>
      <w:del w:id="332" w:author="Hu Chuan-Peng" w:date="2023-06-07T02:33:00Z">
        <w:r w:rsidDel="001F417F">
          <w:rPr>
            <w:rFonts w:hint="eastAsia"/>
            <w:sz w:val="24"/>
            <w:szCs w:val="24"/>
          </w:rPr>
          <w:delText>为</w:delText>
        </w:r>
      </w:del>
      <w:r>
        <w:rPr>
          <w:rFonts w:hint="eastAsia"/>
          <w:sz w:val="24"/>
          <w:szCs w:val="24"/>
        </w:rPr>
        <w:t>4</w:t>
      </w:r>
      <w:r>
        <w:rPr>
          <w:sz w:val="24"/>
          <w:szCs w:val="24"/>
        </w:rPr>
        <w:t>24</w:t>
      </w:r>
      <w:ins w:id="333" w:author="Hu Chuan-Peng" w:date="2023-06-07T02:33:00Z">
        <w:r w:rsidR="001F417F">
          <w:rPr>
            <w:rFonts w:hint="eastAsia"/>
            <w:sz w:val="24"/>
            <w:szCs w:val="24"/>
          </w:rPr>
          <w:t>个症状</w:t>
        </w:r>
      </w:ins>
      <w:del w:id="334" w:author="Hu Chuan-Peng" w:date="2023-06-07T02:33:00Z">
        <w:r w:rsidDel="001F417F">
          <w:rPr>
            <w:rFonts w:hint="eastAsia"/>
            <w:sz w:val="24"/>
            <w:szCs w:val="24"/>
          </w:rPr>
          <w:delText>道</w:delText>
        </w:r>
      </w:del>
      <w:r>
        <w:rPr>
          <w:rFonts w:hint="eastAsia"/>
          <w:sz w:val="24"/>
          <w:szCs w:val="24"/>
        </w:rPr>
        <w:t>。</w:t>
      </w:r>
    </w:p>
    <w:p w14:paraId="4396B25A" w14:textId="354D0F58" w:rsidR="001F417F" w:rsidRPr="001F417F" w:rsidRDefault="001F417F">
      <w:pPr>
        <w:spacing w:line="360" w:lineRule="auto"/>
        <w:rPr>
          <w:ins w:id="335" w:author="Hu Chuan-Peng" w:date="2023-06-07T02:33:00Z"/>
          <w:b/>
          <w:bCs/>
          <w:color w:val="000000" w:themeColor="text1"/>
          <w:sz w:val="23"/>
          <w:szCs w:val="23"/>
          <w:shd w:val="clear" w:color="auto" w:fill="FFFFFF"/>
          <w:rPrChange w:id="336" w:author="Hu Chuan-Peng" w:date="2023-06-07T02:33:00Z">
            <w:rPr>
              <w:ins w:id="337" w:author="Hu Chuan-Peng" w:date="2023-06-07T02:33:00Z"/>
              <w:color w:val="2A2B2E"/>
              <w:sz w:val="23"/>
              <w:szCs w:val="23"/>
              <w:shd w:val="clear" w:color="auto" w:fill="FFFFFF"/>
            </w:rPr>
          </w:rPrChange>
        </w:rPr>
        <w:pPrChange w:id="338" w:author="Hu Chuan-Peng" w:date="2023-06-07T02:33:00Z">
          <w:pPr>
            <w:spacing w:line="360" w:lineRule="auto"/>
            <w:ind w:firstLineChars="200" w:firstLine="462"/>
          </w:pPr>
        </w:pPrChange>
      </w:pPr>
      <w:ins w:id="339" w:author="Hu Chuan-Peng" w:date="2023-06-07T02:33:00Z">
        <w:r w:rsidRPr="001F417F">
          <w:rPr>
            <w:b/>
            <w:bCs/>
            <w:color w:val="000000" w:themeColor="text1"/>
            <w:sz w:val="23"/>
            <w:szCs w:val="23"/>
            <w:shd w:val="clear" w:color="auto" w:fill="FFFFFF"/>
            <w:rPrChange w:id="340" w:author="Hu Chuan-Peng" w:date="2023-06-07T02:33:00Z">
              <w:rPr>
                <w:b/>
                <w:bCs/>
                <w:color w:val="2A2B2E"/>
                <w:sz w:val="23"/>
                <w:szCs w:val="23"/>
                <w:shd w:val="clear" w:color="auto" w:fill="FFFFFF"/>
              </w:rPr>
            </w:rPrChange>
          </w:rPr>
          <w:t xml:space="preserve">3.2 </w:t>
        </w:r>
        <w:r w:rsidRPr="001F417F">
          <w:rPr>
            <w:rFonts w:hint="eastAsia"/>
            <w:b/>
            <w:bCs/>
            <w:color w:val="000000" w:themeColor="text1"/>
            <w:sz w:val="23"/>
            <w:szCs w:val="23"/>
            <w:shd w:val="clear" w:color="auto" w:fill="FFFFFF"/>
            <w:rPrChange w:id="341" w:author="Hu Chuan-Peng" w:date="2023-06-07T02:33:00Z">
              <w:rPr>
                <w:rFonts w:hint="eastAsia"/>
                <w:color w:val="2A2B2E"/>
                <w:sz w:val="23"/>
                <w:szCs w:val="23"/>
                <w:shd w:val="clear" w:color="auto" w:fill="FFFFFF"/>
              </w:rPr>
            </w:rPrChange>
          </w:rPr>
          <w:t>跨问卷的症状比较</w:t>
        </w:r>
      </w:ins>
    </w:p>
    <w:p w14:paraId="2CAC5C98" w14:textId="29BE7B66" w:rsidR="008104F1" w:rsidDel="001F417F" w:rsidRDefault="008104F1" w:rsidP="002B3C2C">
      <w:pPr>
        <w:spacing w:line="360" w:lineRule="auto"/>
        <w:ind w:firstLineChars="200" w:firstLine="460"/>
        <w:rPr>
          <w:del w:id="342" w:author="Hu Chuan-Peng" w:date="2023-06-07T02:35:00Z"/>
          <w:color w:val="2A2B2E"/>
          <w:sz w:val="23"/>
          <w:szCs w:val="23"/>
          <w:shd w:val="clear" w:color="auto" w:fill="FFFFFF"/>
        </w:rPr>
      </w:pPr>
      <w:r w:rsidRPr="003A06F6">
        <w:rPr>
          <w:color w:val="2A2B2E"/>
          <w:sz w:val="23"/>
          <w:szCs w:val="23"/>
          <w:shd w:val="clear" w:color="auto" w:fill="FFFFFF"/>
        </w:rPr>
        <w:t>对</w:t>
      </w:r>
      <w:r>
        <w:rPr>
          <w:color w:val="2A2B2E"/>
          <w:sz w:val="23"/>
          <w:szCs w:val="23"/>
          <w:shd w:val="clear" w:color="auto" w:fill="FFFFFF"/>
        </w:rPr>
        <w:t>28</w:t>
      </w:r>
      <w:r w:rsidRPr="003A06F6">
        <w:rPr>
          <w:color w:val="2A2B2E"/>
          <w:sz w:val="23"/>
          <w:szCs w:val="23"/>
          <w:shd w:val="clear" w:color="auto" w:fill="FFFFFF"/>
        </w:rPr>
        <w:t>个量表共</w:t>
      </w:r>
      <w:r>
        <w:rPr>
          <w:color w:val="2A2B2E"/>
          <w:sz w:val="23"/>
          <w:szCs w:val="23"/>
          <w:shd w:val="clear" w:color="auto" w:fill="FFFFFF"/>
        </w:rPr>
        <w:t>424</w:t>
      </w:r>
      <w:ins w:id="343" w:author="Hu Chuan-Peng" w:date="2023-06-07T02:34:00Z">
        <w:r w:rsidR="001F417F">
          <w:rPr>
            <w:rFonts w:hint="eastAsia"/>
            <w:color w:val="2A2B2E"/>
            <w:sz w:val="23"/>
            <w:szCs w:val="23"/>
            <w:shd w:val="clear" w:color="auto" w:fill="FFFFFF"/>
          </w:rPr>
          <w:t>个症状进行</w:t>
        </w:r>
      </w:ins>
      <w:del w:id="344" w:author="Hu Chuan-Peng" w:date="2023-06-07T02:34:00Z">
        <w:r w:rsidR="005603DE" w:rsidDel="001F417F">
          <w:rPr>
            <w:rFonts w:hint="eastAsia"/>
            <w:color w:val="2A2B2E"/>
            <w:sz w:val="23"/>
            <w:szCs w:val="23"/>
            <w:shd w:val="clear" w:color="auto" w:fill="FFFFFF"/>
          </w:rPr>
          <w:delText>道题目</w:delText>
        </w:r>
        <w:r w:rsidRPr="003A06F6" w:rsidDel="001F417F">
          <w:rPr>
            <w:color w:val="2A2B2E"/>
            <w:sz w:val="23"/>
            <w:szCs w:val="23"/>
            <w:shd w:val="clear" w:color="auto" w:fill="FFFFFF"/>
          </w:rPr>
          <w:delText>进行内容</w:delText>
        </w:r>
      </w:del>
      <w:r w:rsidRPr="003A06F6">
        <w:rPr>
          <w:color w:val="2A2B2E"/>
          <w:sz w:val="23"/>
          <w:szCs w:val="23"/>
          <w:shd w:val="clear" w:color="auto" w:fill="FFFFFF"/>
        </w:rPr>
        <w:t>分析，得到</w:t>
      </w:r>
      <w:r>
        <w:rPr>
          <w:color w:val="2A2B2E"/>
          <w:sz w:val="23"/>
          <w:szCs w:val="23"/>
          <w:shd w:val="clear" w:color="auto" w:fill="FFFFFF"/>
        </w:rPr>
        <w:t>86</w:t>
      </w:r>
      <w:r w:rsidRPr="003A06F6">
        <w:rPr>
          <w:color w:val="2A2B2E"/>
          <w:sz w:val="23"/>
          <w:szCs w:val="23"/>
          <w:shd w:val="clear" w:color="auto" w:fill="FFFFFF"/>
        </w:rPr>
        <w:t>个</w:t>
      </w:r>
      <w:ins w:id="345" w:author="Hu Chuan-Peng" w:date="2023-06-07T02:34:00Z">
        <w:r w:rsidR="001F417F">
          <w:rPr>
            <w:rFonts w:hint="eastAsia"/>
            <w:color w:val="2A2B2E"/>
            <w:sz w:val="23"/>
            <w:szCs w:val="23"/>
            <w:shd w:val="clear" w:color="auto" w:fill="FFFFFF"/>
          </w:rPr>
          <w:t>独特的</w:t>
        </w:r>
      </w:ins>
      <w:del w:id="346" w:author="Hu Chuan-Peng" w:date="2023-06-07T02:34:00Z">
        <w:r w:rsidRPr="003A06F6" w:rsidDel="001F417F">
          <w:rPr>
            <w:color w:val="2A2B2E"/>
            <w:sz w:val="23"/>
            <w:szCs w:val="23"/>
            <w:shd w:val="clear" w:color="auto" w:fill="FFFFFF"/>
          </w:rPr>
          <w:delText>不同的</w:delText>
        </w:r>
      </w:del>
      <w:r w:rsidRPr="003A06F6">
        <w:rPr>
          <w:color w:val="2A2B2E"/>
          <w:sz w:val="23"/>
          <w:szCs w:val="23"/>
          <w:shd w:val="clear" w:color="auto" w:fill="FFFFFF"/>
        </w:rPr>
        <w:t>抑郁症状</w:t>
      </w:r>
      <w:del w:id="347" w:author="Hu Chuan-Peng" w:date="2023-06-07T02:34:00Z">
        <w:r w:rsidRPr="003A06F6" w:rsidDel="001F417F">
          <w:rPr>
            <w:color w:val="2A2B2E"/>
            <w:sz w:val="23"/>
            <w:szCs w:val="23"/>
            <w:shd w:val="clear" w:color="auto" w:fill="FFFFFF"/>
          </w:rPr>
          <w:delText>，具体结果</w:delText>
        </w:r>
      </w:del>
      <w:ins w:id="348" w:author="Hu Chuan-Peng" w:date="2023-06-07T02:34:00Z">
        <w:r w:rsidR="001F417F">
          <w:rPr>
            <w:rFonts w:hint="eastAsia"/>
            <w:color w:val="2A2B2E"/>
            <w:sz w:val="23"/>
            <w:szCs w:val="23"/>
            <w:shd w:val="clear" w:color="auto" w:fill="FFFFFF"/>
          </w:rPr>
          <w:t>（</w:t>
        </w:r>
      </w:ins>
      <w:r w:rsidRPr="003A06F6">
        <w:rPr>
          <w:color w:val="2A2B2E"/>
          <w:sz w:val="23"/>
          <w:szCs w:val="23"/>
          <w:shd w:val="clear" w:color="auto" w:fill="FFFFFF"/>
        </w:rPr>
        <w:t>见图</w:t>
      </w:r>
      <w:r w:rsidRPr="003A06F6">
        <w:rPr>
          <w:color w:val="2A2B2E"/>
          <w:sz w:val="23"/>
          <w:szCs w:val="23"/>
          <w:shd w:val="clear" w:color="auto" w:fill="FFFFFF"/>
        </w:rPr>
        <w:t>1</w:t>
      </w:r>
      <w:ins w:id="349" w:author="Hu Chuan-Peng" w:date="2023-06-07T02:34:00Z">
        <w:r w:rsidR="001F417F">
          <w:rPr>
            <w:rFonts w:hint="eastAsia"/>
            <w:color w:val="2A2B2E"/>
            <w:sz w:val="23"/>
            <w:szCs w:val="23"/>
            <w:shd w:val="clear" w:color="auto" w:fill="FFFFFF"/>
          </w:rPr>
          <w:t>）</w:t>
        </w:r>
      </w:ins>
      <w:r w:rsidRPr="003A06F6">
        <w:rPr>
          <w:color w:val="2A2B2E"/>
          <w:sz w:val="23"/>
          <w:szCs w:val="23"/>
          <w:shd w:val="clear" w:color="auto" w:fill="FFFFFF"/>
        </w:rPr>
        <w:t>。</w:t>
      </w:r>
    </w:p>
    <w:p w14:paraId="6B68F168" w14:textId="77777777" w:rsidR="008104F1" w:rsidRDefault="008104F1" w:rsidP="001F417F">
      <w:pPr>
        <w:spacing w:line="360" w:lineRule="auto"/>
        <w:ind w:firstLineChars="200" w:firstLine="460"/>
        <w:rPr>
          <w:color w:val="2A2B2E"/>
          <w:sz w:val="23"/>
          <w:szCs w:val="23"/>
          <w:shd w:val="clear" w:color="auto" w:fill="FFFFFF"/>
        </w:rPr>
      </w:pPr>
      <w:r>
        <w:rPr>
          <w:rFonts w:hint="eastAsia"/>
          <w:color w:val="2A2B2E"/>
          <w:sz w:val="23"/>
          <w:szCs w:val="23"/>
          <w:shd w:val="clear" w:color="auto" w:fill="FFFFFF"/>
        </w:rPr>
        <w:t>其中有</w:t>
      </w:r>
      <w:r>
        <w:rPr>
          <w:color w:val="2A2B2E"/>
          <w:sz w:val="23"/>
          <w:szCs w:val="23"/>
          <w:shd w:val="clear" w:color="auto" w:fill="FFFFFF"/>
        </w:rPr>
        <w:t>8</w:t>
      </w:r>
      <w:r>
        <w:rPr>
          <w:rFonts w:hint="eastAsia"/>
          <w:color w:val="2A2B2E"/>
          <w:sz w:val="23"/>
          <w:szCs w:val="23"/>
          <w:shd w:val="clear" w:color="auto" w:fill="FFFFFF"/>
        </w:rPr>
        <w:t>个症状是复合症状，分别是</w:t>
      </w:r>
      <w:r w:rsidRPr="0045681E">
        <w:rPr>
          <w:rFonts w:hint="eastAsia"/>
          <w:color w:val="2A2B2E"/>
          <w:sz w:val="23"/>
          <w:szCs w:val="23"/>
          <w:shd w:val="clear" w:color="auto" w:fill="FFFFFF"/>
        </w:rPr>
        <w:t>抑郁情绪</w:t>
      </w:r>
      <w:r>
        <w:rPr>
          <w:rFonts w:hint="eastAsia"/>
          <w:color w:val="2A2B2E"/>
          <w:sz w:val="23"/>
          <w:szCs w:val="23"/>
          <w:shd w:val="clear" w:color="auto" w:fill="FFFFFF"/>
        </w:rPr>
        <w:t>，其特殊症状为</w:t>
      </w:r>
      <w:r w:rsidRPr="004C7E55">
        <w:rPr>
          <w:rFonts w:hint="eastAsia"/>
          <w:sz w:val="24"/>
          <w:szCs w:val="24"/>
        </w:rPr>
        <w:t>忧郁、情绪低沉</w:t>
      </w:r>
      <w:r w:rsidRPr="004C7E55">
        <w:rPr>
          <w:rFonts w:hint="eastAsia"/>
          <w:sz w:val="24"/>
          <w:szCs w:val="24"/>
        </w:rPr>
        <w:t>/</w:t>
      </w:r>
      <w:r w:rsidRPr="004C7E55">
        <w:rPr>
          <w:rFonts w:hint="eastAsia"/>
          <w:sz w:val="24"/>
          <w:szCs w:val="24"/>
        </w:rPr>
        <w:t>容易高兴、悲哀、痛苦</w:t>
      </w:r>
      <w:r>
        <w:rPr>
          <w:rFonts w:hint="eastAsia"/>
          <w:sz w:val="24"/>
          <w:szCs w:val="24"/>
        </w:rPr>
        <w:t>(</w:t>
      </w:r>
      <w:r w:rsidRPr="004C7E55">
        <w:rPr>
          <w:rFonts w:hint="eastAsia"/>
          <w:sz w:val="24"/>
          <w:szCs w:val="24"/>
        </w:rPr>
        <w:t>不开心</w:t>
      </w:r>
      <w:r>
        <w:rPr>
          <w:rFonts w:hint="eastAsia"/>
          <w:sz w:val="24"/>
          <w:szCs w:val="24"/>
        </w:rPr>
        <w:t>)</w:t>
      </w:r>
      <w:r>
        <w:rPr>
          <w:rFonts w:hint="eastAsia"/>
          <w:sz w:val="24"/>
          <w:szCs w:val="24"/>
        </w:rPr>
        <w:t>；</w:t>
      </w:r>
      <w:r w:rsidRPr="0045681E">
        <w:rPr>
          <w:rFonts w:hint="eastAsia"/>
          <w:color w:val="2A2B2E"/>
          <w:sz w:val="23"/>
          <w:szCs w:val="23"/>
          <w:shd w:val="clear" w:color="auto" w:fill="FFFFFF"/>
        </w:rPr>
        <w:t>易怒</w:t>
      </w:r>
      <w:r>
        <w:rPr>
          <w:rFonts w:hint="eastAsia"/>
          <w:color w:val="2A2B2E"/>
          <w:sz w:val="23"/>
          <w:szCs w:val="23"/>
          <w:shd w:val="clear" w:color="auto" w:fill="FFFFFF"/>
        </w:rPr>
        <w:t>，其特殊症状为对家长易怒；</w:t>
      </w:r>
      <w:r w:rsidRPr="0045681E">
        <w:rPr>
          <w:rFonts w:hint="eastAsia"/>
          <w:color w:val="2A2B2E"/>
          <w:sz w:val="23"/>
          <w:szCs w:val="23"/>
          <w:shd w:val="clear" w:color="auto" w:fill="FFFFFF"/>
        </w:rPr>
        <w:t>自卑</w:t>
      </w:r>
      <w:r w:rsidRPr="0045681E">
        <w:rPr>
          <w:rFonts w:hint="eastAsia"/>
          <w:color w:val="2A2B2E"/>
          <w:sz w:val="23"/>
          <w:szCs w:val="23"/>
          <w:shd w:val="clear" w:color="auto" w:fill="FFFFFF"/>
        </w:rPr>
        <w:t>/</w:t>
      </w:r>
      <w:r w:rsidRPr="0045681E">
        <w:rPr>
          <w:rFonts w:hint="eastAsia"/>
          <w:color w:val="2A2B2E"/>
          <w:sz w:val="23"/>
          <w:szCs w:val="23"/>
          <w:shd w:val="clear" w:color="auto" w:fill="FFFFFF"/>
        </w:rPr>
        <w:t>自信</w:t>
      </w:r>
      <w:r>
        <w:rPr>
          <w:rFonts w:hint="eastAsia"/>
          <w:color w:val="2A2B2E"/>
          <w:sz w:val="23"/>
          <w:szCs w:val="23"/>
          <w:shd w:val="clear" w:color="auto" w:fill="FFFFFF"/>
        </w:rPr>
        <w:t>，其特殊症状为心理自卑、负性体向；</w:t>
      </w:r>
      <w:r w:rsidRPr="0045681E">
        <w:rPr>
          <w:rFonts w:hint="eastAsia"/>
          <w:color w:val="2A2B2E"/>
          <w:sz w:val="23"/>
          <w:szCs w:val="23"/>
          <w:shd w:val="clear" w:color="auto" w:fill="FFFFFF"/>
        </w:rPr>
        <w:t>兴趣</w:t>
      </w:r>
      <w:r w:rsidRPr="0045681E">
        <w:rPr>
          <w:rFonts w:hint="eastAsia"/>
          <w:color w:val="2A2B2E"/>
          <w:sz w:val="23"/>
          <w:szCs w:val="23"/>
          <w:shd w:val="clear" w:color="auto" w:fill="FFFFFF"/>
        </w:rPr>
        <w:t>/</w:t>
      </w:r>
      <w:r w:rsidRPr="0045681E">
        <w:rPr>
          <w:rFonts w:hint="eastAsia"/>
          <w:color w:val="2A2B2E"/>
          <w:sz w:val="23"/>
          <w:szCs w:val="23"/>
          <w:shd w:val="clear" w:color="auto" w:fill="FFFFFF"/>
        </w:rPr>
        <w:t>乐趣减</w:t>
      </w:r>
      <w:r>
        <w:rPr>
          <w:rFonts w:hint="eastAsia"/>
          <w:color w:val="2A2B2E"/>
          <w:sz w:val="23"/>
          <w:szCs w:val="23"/>
          <w:shd w:val="clear" w:color="auto" w:fill="FFFFFF"/>
        </w:rPr>
        <w:t>退，其特殊症状为兴趣减退、乐趣减退；</w:t>
      </w:r>
      <w:r w:rsidRPr="0045681E">
        <w:rPr>
          <w:rFonts w:hint="eastAsia"/>
          <w:color w:val="2A2B2E"/>
          <w:sz w:val="23"/>
          <w:szCs w:val="23"/>
          <w:shd w:val="clear" w:color="auto" w:fill="FFFFFF"/>
        </w:rPr>
        <w:t>躯体症状</w:t>
      </w:r>
      <w:r>
        <w:rPr>
          <w:rFonts w:hint="eastAsia"/>
          <w:color w:val="2A2B2E"/>
          <w:sz w:val="23"/>
          <w:szCs w:val="23"/>
          <w:shd w:val="clear" w:color="auto" w:fill="FFFFFF"/>
        </w:rPr>
        <w:t>，其特殊症状为</w:t>
      </w:r>
      <w:r w:rsidRPr="00B379BA">
        <w:rPr>
          <w:rFonts w:hint="eastAsia"/>
          <w:color w:val="2A2B2E"/>
          <w:sz w:val="23"/>
          <w:szCs w:val="23"/>
          <w:shd w:val="clear" w:color="auto" w:fill="FFFFFF"/>
        </w:rPr>
        <w:t>肠胃</w:t>
      </w:r>
      <w:r>
        <w:rPr>
          <w:rFonts w:hint="eastAsia"/>
          <w:color w:val="2A2B2E"/>
          <w:sz w:val="23"/>
          <w:szCs w:val="23"/>
          <w:shd w:val="clear" w:color="auto" w:fill="FFFFFF"/>
        </w:rPr>
        <w:t>问题</w:t>
      </w:r>
      <w:r w:rsidRPr="00B379BA">
        <w:rPr>
          <w:rFonts w:hint="eastAsia"/>
          <w:color w:val="2A2B2E"/>
          <w:sz w:val="23"/>
          <w:szCs w:val="23"/>
          <w:shd w:val="clear" w:color="auto" w:fill="FFFFFF"/>
        </w:rPr>
        <w:t>(</w:t>
      </w:r>
      <w:r w:rsidRPr="00B379BA">
        <w:rPr>
          <w:rFonts w:hint="eastAsia"/>
          <w:color w:val="2A2B2E"/>
          <w:sz w:val="23"/>
          <w:szCs w:val="23"/>
          <w:shd w:val="clear" w:color="auto" w:fill="FFFFFF"/>
        </w:rPr>
        <w:t>便秘，腹泻）</w:t>
      </w:r>
      <w:r>
        <w:rPr>
          <w:rFonts w:hint="eastAsia"/>
          <w:color w:val="2A2B2E"/>
          <w:sz w:val="23"/>
          <w:szCs w:val="23"/>
          <w:shd w:val="clear" w:color="auto" w:fill="FFFFFF"/>
        </w:rPr>
        <w:t>、</w:t>
      </w:r>
      <w:r w:rsidRPr="00B379BA">
        <w:rPr>
          <w:rFonts w:hint="eastAsia"/>
          <w:color w:val="2A2B2E"/>
          <w:sz w:val="23"/>
          <w:szCs w:val="23"/>
          <w:shd w:val="clear" w:color="auto" w:fill="FFFFFF"/>
        </w:rPr>
        <w:t>交感神经兴奋（心悸、震颤、）</w:t>
      </w:r>
      <w:r>
        <w:rPr>
          <w:rFonts w:hint="eastAsia"/>
          <w:color w:val="2A2B2E"/>
          <w:sz w:val="23"/>
          <w:szCs w:val="23"/>
          <w:shd w:val="clear" w:color="auto" w:fill="FFFFFF"/>
        </w:rPr>
        <w:t>、</w:t>
      </w:r>
      <w:r w:rsidRPr="00B379BA">
        <w:rPr>
          <w:rFonts w:hint="eastAsia"/>
          <w:color w:val="2A2B2E"/>
          <w:sz w:val="23"/>
          <w:szCs w:val="23"/>
          <w:shd w:val="clear" w:color="auto" w:fill="FFFFFF"/>
        </w:rPr>
        <w:t>躯</w:t>
      </w:r>
      <w:r>
        <w:rPr>
          <w:rFonts w:hint="eastAsia"/>
          <w:color w:val="2A2B2E"/>
          <w:sz w:val="23"/>
          <w:szCs w:val="23"/>
          <w:shd w:val="clear" w:color="auto" w:fill="FFFFFF"/>
        </w:rPr>
        <w:t>体症状问题</w:t>
      </w:r>
      <w:r w:rsidRPr="00B379BA">
        <w:rPr>
          <w:rFonts w:hint="eastAsia"/>
          <w:color w:val="2A2B2E"/>
          <w:sz w:val="23"/>
          <w:szCs w:val="23"/>
          <w:shd w:val="clear" w:color="auto" w:fill="FFFFFF"/>
        </w:rPr>
        <w:t>（疼痛、头痛、四肢沉重）</w:t>
      </w:r>
      <w:r>
        <w:rPr>
          <w:rFonts w:hint="eastAsia"/>
          <w:color w:val="2A2B2E"/>
          <w:sz w:val="23"/>
          <w:szCs w:val="23"/>
          <w:shd w:val="clear" w:color="auto" w:fill="FFFFFF"/>
        </w:rPr>
        <w:t>；</w:t>
      </w:r>
      <w:r w:rsidRPr="0045681E">
        <w:rPr>
          <w:rFonts w:hint="eastAsia"/>
          <w:color w:val="2A2B2E"/>
          <w:sz w:val="23"/>
          <w:szCs w:val="23"/>
          <w:shd w:val="clear" w:color="auto" w:fill="FFFFFF"/>
        </w:rPr>
        <w:t>食欲变化</w:t>
      </w:r>
      <w:r>
        <w:rPr>
          <w:rFonts w:hint="eastAsia"/>
          <w:color w:val="2A2B2E"/>
          <w:sz w:val="23"/>
          <w:szCs w:val="23"/>
          <w:shd w:val="clear" w:color="auto" w:fill="FFFFFF"/>
        </w:rPr>
        <w:t>，其特殊症状为</w:t>
      </w:r>
      <w:r w:rsidRPr="00B379BA">
        <w:rPr>
          <w:rFonts w:hint="eastAsia"/>
          <w:color w:val="2A2B2E"/>
          <w:sz w:val="23"/>
          <w:szCs w:val="23"/>
          <w:shd w:val="clear" w:color="auto" w:fill="FFFFFF"/>
        </w:rPr>
        <w:t>食欲增加</w:t>
      </w:r>
      <w:r>
        <w:rPr>
          <w:rFonts w:hint="eastAsia"/>
          <w:color w:val="2A2B2E"/>
          <w:sz w:val="23"/>
          <w:szCs w:val="23"/>
          <w:shd w:val="clear" w:color="auto" w:fill="FFFFFF"/>
        </w:rPr>
        <w:t>和食欲降低；</w:t>
      </w:r>
      <w:r w:rsidRPr="0045681E">
        <w:rPr>
          <w:rFonts w:hint="eastAsia"/>
          <w:color w:val="2A2B2E"/>
          <w:sz w:val="23"/>
          <w:szCs w:val="23"/>
          <w:shd w:val="clear" w:color="auto" w:fill="FFFFFF"/>
        </w:rPr>
        <w:t>睡眠障碍</w:t>
      </w:r>
      <w:r>
        <w:rPr>
          <w:rFonts w:hint="eastAsia"/>
          <w:color w:val="2A2B2E"/>
          <w:sz w:val="23"/>
          <w:szCs w:val="23"/>
          <w:shd w:val="clear" w:color="auto" w:fill="FFFFFF"/>
        </w:rPr>
        <w:t>，其特殊症状为睡眠质量差、嗜睡、前期失眠、中期失眠、末期失眠；</w:t>
      </w:r>
      <w:r w:rsidRPr="00F35418">
        <w:rPr>
          <w:rFonts w:hint="eastAsia"/>
          <w:color w:val="2A2B2E"/>
          <w:sz w:val="23"/>
          <w:szCs w:val="23"/>
          <w:shd w:val="clear" w:color="auto" w:fill="FFFFFF"/>
        </w:rPr>
        <w:t>社交减少</w:t>
      </w:r>
      <w:r>
        <w:rPr>
          <w:rFonts w:hint="eastAsia"/>
          <w:color w:val="2A2B2E"/>
          <w:sz w:val="23"/>
          <w:szCs w:val="23"/>
          <w:shd w:val="clear" w:color="auto" w:fill="FFFFFF"/>
        </w:rPr>
        <w:t>其特殊症状为不想见朋友。</w:t>
      </w:r>
      <w:r>
        <w:rPr>
          <w:color w:val="2A2B2E"/>
          <w:sz w:val="23"/>
          <w:szCs w:val="23"/>
          <w:shd w:val="clear" w:color="auto" w:fill="FFFFFF"/>
        </w:rPr>
        <w:t xml:space="preserve"> </w:t>
      </w:r>
    </w:p>
    <w:p w14:paraId="5D40F624" w14:textId="77777777" w:rsidR="0060561E" w:rsidRDefault="008104F1" w:rsidP="002B3C2C">
      <w:pPr>
        <w:spacing w:line="360" w:lineRule="auto"/>
        <w:ind w:firstLineChars="200" w:firstLine="460"/>
        <w:rPr>
          <w:ins w:id="350" w:author="Hu Chuan-Peng" w:date="2023-06-07T02:39:00Z"/>
          <w:color w:val="2A2B2E"/>
          <w:sz w:val="23"/>
          <w:szCs w:val="23"/>
          <w:shd w:val="clear" w:color="auto" w:fill="FFFFFF"/>
        </w:rPr>
      </w:pPr>
      <w:r w:rsidRPr="00BC6579">
        <w:rPr>
          <w:color w:val="2A2B2E"/>
          <w:sz w:val="23"/>
          <w:szCs w:val="23"/>
          <w:shd w:val="clear" w:color="auto" w:fill="FFFFFF"/>
        </w:rPr>
        <w:t>症状平均出现在</w:t>
      </w:r>
      <w:r w:rsidRPr="00BC6579">
        <w:rPr>
          <w:color w:val="2A2B2E"/>
          <w:sz w:val="23"/>
          <w:szCs w:val="23"/>
          <w:shd w:val="clear" w:color="auto" w:fill="FFFFFF"/>
        </w:rPr>
        <w:t>28</w:t>
      </w:r>
      <w:r w:rsidRPr="00BC6579">
        <w:rPr>
          <w:color w:val="2A2B2E"/>
          <w:sz w:val="23"/>
          <w:szCs w:val="23"/>
          <w:shd w:val="clear" w:color="auto" w:fill="FFFFFF"/>
        </w:rPr>
        <w:t>个量表中的</w:t>
      </w:r>
      <w:r w:rsidRPr="00BC6579">
        <w:rPr>
          <w:color w:val="2A2B2E"/>
          <w:sz w:val="23"/>
          <w:szCs w:val="23"/>
          <w:shd w:val="clear" w:color="auto" w:fill="FFFFFF"/>
        </w:rPr>
        <w:t>5.67</w:t>
      </w:r>
      <w:r w:rsidRPr="00BC6579">
        <w:rPr>
          <w:color w:val="2A2B2E"/>
          <w:sz w:val="23"/>
          <w:szCs w:val="23"/>
          <w:shd w:val="clear" w:color="auto" w:fill="FFFFFF"/>
        </w:rPr>
        <w:t>个。</w:t>
      </w:r>
      <w:r w:rsidR="005603DE">
        <w:rPr>
          <w:rFonts w:hint="eastAsia"/>
          <w:color w:val="2A2B2E"/>
          <w:sz w:val="23"/>
          <w:szCs w:val="23"/>
          <w:shd w:val="clear" w:color="auto" w:fill="FFFFFF"/>
        </w:rPr>
        <w:t>在</w:t>
      </w:r>
      <w:del w:id="351" w:author="Hu Chuan-Peng" w:date="2023-06-07T02:35:00Z">
        <w:r w:rsidR="005603DE" w:rsidDel="001F417F">
          <w:rPr>
            <w:rFonts w:hint="eastAsia"/>
            <w:color w:val="2A2B2E"/>
            <w:sz w:val="23"/>
            <w:szCs w:val="23"/>
            <w:shd w:val="clear" w:color="auto" w:fill="FFFFFF"/>
          </w:rPr>
          <w:delText>共</w:delText>
        </w:r>
      </w:del>
      <w:r w:rsidRPr="00BC6579">
        <w:rPr>
          <w:color w:val="2A2B2E"/>
          <w:sz w:val="23"/>
          <w:szCs w:val="23"/>
          <w:shd w:val="clear" w:color="auto" w:fill="FFFFFF"/>
        </w:rPr>
        <w:t>86</w:t>
      </w:r>
      <w:r w:rsidRPr="00BC6579">
        <w:rPr>
          <w:color w:val="2A2B2E"/>
          <w:sz w:val="23"/>
          <w:szCs w:val="23"/>
          <w:shd w:val="clear" w:color="auto" w:fill="FFFFFF"/>
        </w:rPr>
        <w:t>个症状中，有</w:t>
      </w:r>
      <w:r w:rsidRPr="00BC6579">
        <w:rPr>
          <w:color w:val="2A2B2E"/>
          <w:sz w:val="23"/>
          <w:szCs w:val="23"/>
          <w:shd w:val="clear" w:color="auto" w:fill="FFFFFF"/>
        </w:rPr>
        <w:t>20</w:t>
      </w:r>
      <w:r w:rsidRPr="00BC6579">
        <w:rPr>
          <w:color w:val="2A2B2E"/>
          <w:sz w:val="23"/>
          <w:szCs w:val="23"/>
          <w:shd w:val="clear" w:color="auto" w:fill="FFFFFF"/>
        </w:rPr>
        <w:t>（</w:t>
      </w:r>
      <w:r w:rsidRPr="00BC6579">
        <w:rPr>
          <w:color w:val="2A2B2E"/>
          <w:sz w:val="23"/>
          <w:szCs w:val="23"/>
          <w:shd w:val="clear" w:color="auto" w:fill="FFFFFF"/>
        </w:rPr>
        <w:t>23.26%</w:t>
      </w:r>
      <w:r w:rsidRPr="00BC6579">
        <w:rPr>
          <w:color w:val="2A2B2E"/>
          <w:sz w:val="23"/>
          <w:szCs w:val="23"/>
          <w:shd w:val="clear" w:color="auto" w:fill="FFFFFF"/>
        </w:rPr>
        <w:t>）个症状</w:t>
      </w:r>
      <w:ins w:id="352" w:author="Hu Chuan-Peng" w:date="2023-06-07T02:35:00Z">
        <w:r w:rsidR="001F417F">
          <w:rPr>
            <w:rFonts w:hint="eastAsia"/>
            <w:color w:val="2A2B2E"/>
            <w:sz w:val="23"/>
            <w:szCs w:val="23"/>
            <w:shd w:val="clear" w:color="auto" w:fill="FFFFFF"/>
          </w:rPr>
          <w:t>是独特的症状，仅在</w:t>
        </w:r>
      </w:ins>
      <w:del w:id="353" w:author="Hu Chuan-Peng" w:date="2023-06-07T02:35:00Z">
        <w:r w:rsidRPr="00BC6579" w:rsidDel="001F417F">
          <w:rPr>
            <w:color w:val="2A2B2E"/>
            <w:sz w:val="23"/>
            <w:szCs w:val="23"/>
            <w:shd w:val="clear" w:color="auto" w:fill="FFFFFF"/>
          </w:rPr>
          <w:delText>只被</w:delText>
        </w:r>
      </w:del>
      <w:r w:rsidRPr="00BC6579">
        <w:rPr>
          <w:color w:val="2A2B2E"/>
          <w:sz w:val="23"/>
          <w:szCs w:val="23"/>
          <w:shd w:val="clear" w:color="auto" w:fill="FFFFFF"/>
        </w:rPr>
        <w:t>一个量表</w:t>
      </w:r>
      <w:ins w:id="354" w:author="Hu Chuan-Peng" w:date="2023-06-07T02:35:00Z">
        <w:r w:rsidR="001F417F">
          <w:rPr>
            <w:rFonts w:hint="eastAsia"/>
            <w:color w:val="2A2B2E"/>
            <w:sz w:val="23"/>
            <w:szCs w:val="23"/>
            <w:shd w:val="clear" w:color="auto" w:fill="FFFFFF"/>
          </w:rPr>
          <w:t>中出现</w:t>
        </w:r>
      </w:ins>
      <w:del w:id="355" w:author="Hu Chuan-Peng" w:date="2023-06-07T02:35:00Z">
        <w:r w:rsidRPr="00BC6579" w:rsidDel="001F417F">
          <w:rPr>
            <w:color w:val="2A2B2E"/>
            <w:sz w:val="23"/>
            <w:szCs w:val="23"/>
            <w:shd w:val="clear" w:color="auto" w:fill="FFFFFF"/>
          </w:rPr>
          <w:delText>测量到</w:delText>
        </w:r>
      </w:del>
      <w:r w:rsidRPr="00BC6579">
        <w:rPr>
          <w:color w:val="2A2B2E"/>
          <w:sz w:val="23"/>
          <w:szCs w:val="23"/>
          <w:shd w:val="clear" w:color="auto" w:fill="FFFFFF"/>
        </w:rPr>
        <w:t>。没有任何一个症状</w:t>
      </w:r>
      <w:del w:id="356" w:author="Hu Chuan-Peng" w:date="2023-06-07T02:35:00Z">
        <w:r w:rsidRPr="00BC6579" w:rsidDel="001F417F">
          <w:rPr>
            <w:rFonts w:hint="eastAsia"/>
            <w:color w:val="2A2B2E"/>
            <w:sz w:val="23"/>
            <w:szCs w:val="23"/>
            <w:shd w:val="clear" w:color="auto" w:fill="FFFFFF"/>
          </w:rPr>
          <w:delText>在</w:delText>
        </w:r>
      </w:del>
      <w:ins w:id="357" w:author="Hu Chuan-Peng" w:date="2023-06-07T02:35:00Z">
        <w:r w:rsidR="001F417F">
          <w:rPr>
            <w:rFonts w:hint="eastAsia"/>
            <w:color w:val="2A2B2E"/>
            <w:sz w:val="23"/>
            <w:szCs w:val="23"/>
            <w:shd w:val="clear" w:color="auto" w:fill="FFFFFF"/>
          </w:rPr>
          <w:t>出现在</w:t>
        </w:r>
      </w:ins>
      <w:r w:rsidRPr="00BC6579">
        <w:rPr>
          <w:color w:val="2A2B2E"/>
          <w:sz w:val="23"/>
          <w:szCs w:val="23"/>
          <w:shd w:val="clear" w:color="auto" w:fill="FFFFFF"/>
        </w:rPr>
        <w:t>所有量表</w:t>
      </w:r>
      <w:del w:id="358" w:author="Hu Chuan-Peng" w:date="2023-06-07T02:35:00Z">
        <w:r w:rsidRPr="00BC6579" w:rsidDel="001F417F">
          <w:rPr>
            <w:color w:val="2A2B2E"/>
            <w:sz w:val="23"/>
            <w:szCs w:val="23"/>
            <w:shd w:val="clear" w:color="auto" w:fill="FFFFFF"/>
          </w:rPr>
          <w:delText>当</w:delText>
        </w:r>
      </w:del>
      <w:r w:rsidRPr="00BC6579">
        <w:rPr>
          <w:color w:val="2A2B2E"/>
          <w:sz w:val="23"/>
          <w:szCs w:val="23"/>
          <w:shd w:val="clear" w:color="auto" w:fill="FFFFFF"/>
        </w:rPr>
        <w:t>中</w:t>
      </w:r>
      <w:del w:id="359" w:author="Hu Chuan-Peng" w:date="2023-06-07T02:36:00Z">
        <w:r w:rsidR="005603DE" w:rsidDel="001F417F">
          <w:rPr>
            <w:rFonts w:hint="eastAsia"/>
            <w:color w:val="2A2B2E"/>
            <w:sz w:val="23"/>
            <w:szCs w:val="23"/>
            <w:shd w:val="clear" w:color="auto" w:fill="FFFFFF"/>
          </w:rPr>
          <w:delText>都</w:delText>
        </w:r>
        <w:r w:rsidRPr="00BC6579" w:rsidDel="001F417F">
          <w:rPr>
            <w:color w:val="2A2B2E"/>
            <w:sz w:val="23"/>
            <w:szCs w:val="23"/>
            <w:shd w:val="clear" w:color="auto" w:fill="FFFFFF"/>
          </w:rPr>
          <w:delText>出现，</w:delText>
        </w:r>
      </w:del>
      <w:ins w:id="360" w:author="Hu Chuan-Peng" w:date="2023-06-07T02:36:00Z">
        <w:r w:rsidR="001F417F">
          <w:rPr>
            <w:rFonts w:hint="eastAsia"/>
            <w:color w:val="2A2B2E"/>
            <w:sz w:val="23"/>
            <w:szCs w:val="23"/>
            <w:shd w:val="clear" w:color="auto" w:fill="FFFFFF"/>
          </w:rPr>
          <w:t>。</w:t>
        </w:r>
      </w:ins>
      <w:r w:rsidRPr="00BC6579">
        <w:rPr>
          <w:color w:val="2A2B2E"/>
          <w:sz w:val="23"/>
          <w:szCs w:val="23"/>
          <w:shd w:val="clear" w:color="auto" w:fill="FFFFFF"/>
        </w:rPr>
        <w:t>出现</w:t>
      </w:r>
      <w:ins w:id="361" w:author="Hu Chuan-Peng" w:date="2023-06-07T02:36:00Z">
        <w:r w:rsidR="001F417F">
          <w:rPr>
            <w:rFonts w:hint="eastAsia"/>
            <w:color w:val="2A2B2E"/>
            <w:sz w:val="23"/>
            <w:szCs w:val="23"/>
            <w:shd w:val="clear" w:color="auto" w:fill="FFFFFF"/>
          </w:rPr>
          <w:t>次数</w:t>
        </w:r>
      </w:ins>
      <w:del w:id="362" w:author="Hu Chuan-Peng" w:date="2023-06-07T02:36:00Z">
        <w:r w:rsidRPr="00BC6579" w:rsidDel="001F417F">
          <w:rPr>
            <w:color w:val="2A2B2E"/>
            <w:sz w:val="23"/>
            <w:szCs w:val="23"/>
            <w:shd w:val="clear" w:color="auto" w:fill="FFFFFF"/>
          </w:rPr>
          <w:delText>的</w:delText>
        </w:r>
      </w:del>
      <w:r w:rsidRPr="00BC6579">
        <w:rPr>
          <w:color w:val="2A2B2E"/>
          <w:sz w:val="23"/>
          <w:szCs w:val="23"/>
          <w:shd w:val="clear" w:color="auto" w:fill="FFFFFF"/>
        </w:rPr>
        <w:t>最多的症状是希望</w:t>
      </w:r>
      <w:r w:rsidRPr="00BC6579">
        <w:rPr>
          <w:color w:val="2A2B2E"/>
          <w:sz w:val="23"/>
          <w:szCs w:val="23"/>
          <w:shd w:val="clear" w:color="auto" w:fill="FFFFFF"/>
        </w:rPr>
        <w:t>/</w:t>
      </w:r>
      <w:r w:rsidRPr="00BC6579">
        <w:rPr>
          <w:color w:val="2A2B2E"/>
          <w:sz w:val="23"/>
          <w:szCs w:val="23"/>
          <w:shd w:val="clear" w:color="auto" w:fill="FFFFFF"/>
        </w:rPr>
        <w:t>绝望</w:t>
      </w:r>
      <w:r w:rsidRPr="00BC6579">
        <w:rPr>
          <w:color w:val="2A2B2E"/>
          <w:sz w:val="23"/>
          <w:szCs w:val="23"/>
          <w:shd w:val="clear" w:color="auto" w:fill="FFFFFF"/>
        </w:rPr>
        <w:t>/</w:t>
      </w:r>
      <w:r w:rsidRPr="00BC6579">
        <w:rPr>
          <w:color w:val="2A2B2E"/>
          <w:sz w:val="23"/>
          <w:szCs w:val="23"/>
          <w:shd w:val="clear" w:color="auto" w:fill="FFFFFF"/>
        </w:rPr>
        <w:t>悲观</w:t>
      </w:r>
      <w:ins w:id="363" w:author="Hu Chuan-Peng" w:date="2023-06-07T02:36:00Z">
        <w:r w:rsidR="001F417F">
          <w:rPr>
            <w:rFonts w:hint="eastAsia"/>
            <w:color w:val="2A2B2E"/>
            <w:sz w:val="23"/>
            <w:szCs w:val="23"/>
            <w:shd w:val="clear" w:color="auto" w:fill="FFFFFF"/>
          </w:rPr>
          <w:t>，</w:t>
        </w:r>
      </w:ins>
      <w:del w:id="364" w:author="Hu Chuan-Peng" w:date="2023-06-07T02:36:00Z">
        <w:r w:rsidRPr="00BC6579" w:rsidDel="001F417F">
          <w:rPr>
            <w:color w:val="2A2B2E"/>
            <w:sz w:val="23"/>
            <w:szCs w:val="23"/>
            <w:shd w:val="clear" w:color="auto" w:fill="FFFFFF"/>
          </w:rPr>
          <w:delText>，其在</w:delText>
        </w:r>
      </w:del>
      <w:r w:rsidRPr="00BC6579">
        <w:rPr>
          <w:color w:val="2A2B2E"/>
          <w:sz w:val="23"/>
          <w:szCs w:val="23"/>
          <w:shd w:val="clear" w:color="auto" w:fill="FFFFFF"/>
        </w:rPr>
        <w:t>23</w:t>
      </w:r>
      <w:ins w:id="365" w:author="Hu Chuan-Peng" w:date="2023-06-07T02:36:00Z">
        <w:r w:rsidR="001F417F">
          <w:rPr>
            <w:color w:val="2A2B2E"/>
            <w:sz w:val="23"/>
            <w:szCs w:val="23"/>
            <w:shd w:val="clear" w:color="auto" w:fill="FFFFFF"/>
          </w:rPr>
          <w:t>/28</w:t>
        </w:r>
      </w:ins>
      <w:r w:rsidRPr="00BC6579">
        <w:rPr>
          <w:color w:val="2A2B2E"/>
          <w:sz w:val="23"/>
          <w:szCs w:val="23"/>
          <w:shd w:val="clear" w:color="auto" w:fill="FFFFFF"/>
        </w:rPr>
        <w:t>个量表</w:t>
      </w:r>
      <w:del w:id="366" w:author="Hu Chuan-Peng" w:date="2023-06-07T02:36:00Z">
        <w:r w:rsidRPr="00BC6579" w:rsidDel="001F417F">
          <w:rPr>
            <w:rFonts w:hint="eastAsia"/>
            <w:color w:val="2A2B2E"/>
            <w:sz w:val="23"/>
            <w:szCs w:val="23"/>
            <w:shd w:val="clear" w:color="auto" w:fill="FFFFFF"/>
          </w:rPr>
          <w:delText>当中都</w:delText>
        </w:r>
      </w:del>
      <w:ins w:id="367" w:author="Hu Chuan-Peng" w:date="2023-06-07T02:36:00Z">
        <w:r w:rsidR="001F417F">
          <w:rPr>
            <w:rFonts w:hint="eastAsia"/>
            <w:color w:val="2A2B2E"/>
            <w:sz w:val="23"/>
            <w:szCs w:val="23"/>
            <w:shd w:val="clear" w:color="auto" w:fill="FFFFFF"/>
          </w:rPr>
          <w:t>中</w:t>
        </w:r>
      </w:ins>
      <w:r w:rsidRPr="00BC6579">
        <w:rPr>
          <w:color w:val="2A2B2E"/>
          <w:sz w:val="23"/>
          <w:szCs w:val="23"/>
          <w:shd w:val="clear" w:color="auto" w:fill="FFFFFF"/>
        </w:rPr>
        <w:t>出现</w:t>
      </w:r>
      <w:del w:id="368" w:author="Hu Chuan-Peng" w:date="2023-06-07T02:36:00Z">
        <w:r w:rsidRPr="00BC6579" w:rsidDel="001F417F">
          <w:rPr>
            <w:color w:val="2A2B2E"/>
            <w:sz w:val="23"/>
            <w:szCs w:val="23"/>
            <w:shd w:val="clear" w:color="auto" w:fill="FFFFFF"/>
          </w:rPr>
          <w:delText>了</w:delText>
        </w:r>
      </w:del>
      <w:r w:rsidR="005603DE">
        <w:rPr>
          <w:rFonts w:hint="eastAsia"/>
          <w:color w:val="2A2B2E"/>
          <w:sz w:val="23"/>
          <w:szCs w:val="23"/>
          <w:shd w:val="clear" w:color="auto" w:fill="FFFFFF"/>
        </w:rPr>
        <w:t>。</w:t>
      </w:r>
      <w:del w:id="369" w:author="Hu Chuan-Peng" w:date="2023-06-07T02:36:00Z">
        <w:r w:rsidR="005603DE" w:rsidRPr="001F417F" w:rsidDel="001F417F">
          <w:rPr>
            <w:color w:val="2A2B2E"/>
            <w:sz w:val="23"/>
            <w:szCs w:val="23"/>
            <w:shd w:val="clear" w:color="auto" w:fill="FFFFFF"/>
          </w:rPr>
          <w:delText>在本研究中</w:delText>
        </w:r>
      </w:del>
      <w:r w:rsidR="005603DE" w:rsidRPr="001F417F">
        <w:rPr>
          <w:color w:val="2A2B2E"/>
          <w:sz w:val="23"/>
          <w:szCs w:val="23"/>
          <w:shd w:val="clear" w:color="auto" w:fill="FFFFFF"/>
        </w:rPr>
        <w:t>出现</w:t>
      </w:r>
      <w:ins w:id="370" w:author="Hu Chuan-Peng" w:date="2023-06-07T02:36:00Z">
        <w:r w:rsidR="001F417F" w:rsidRPr="001F417F">
          <w:rPr>
            <w:rFonts w:hint="eastAsia"/>
            <w:color w:val="2A2B2E"/>
            <w:sz w:val="23"/>
            <w:szCs w:val="23"/>
            <w:shd w:val="clear" w:color="auto" w:fill="FFFFFF"/>
          </w:rPr>
          <w:t>次数其次的</w:t>
        </w:r>
      </w:ins>
      <w:del w:id="371" w:author="Hu Chuan-Peng" w:date="2023-06-07T02:36:00Z">
        <w:r w:rsidR="005603DE" w:rsidRPr="001F417F" w:rsidDel="001F417F">
          <w:rPr>
            <w:rFonts w:hint="eastAsia"/>
            <w:color w:val="2A2B2E"/>
            <w:sz w:val="23"/>
            <w:szCs w:val="23"/>
            <w:shd w:val="clear" w:color="auto" w:fill="FFFFFF"/>
          </w:rPr>
          <w:delText>第</w:delText>
        </w:r>
        <w:r w:rsidR="005603DE" w:rsidRPr="001F417F" w:rsidDel="001F417F">
          <w:rPr>
            <w:color w:val="2A2B2E"/>
            <w:sz w:val="23"/>
            <w:szCs w:val="23"/>
            <w:shd w:val="clear" w:color="auto" w:fill="FFFFFF"/>
          </w:rPr>
          <w:delText>二多的</w:delText>
        </w:r>
      </w:del>
      <w:r w:rsidR="005603DE" w:rsidRPr="001F417F">
        <w:rPr>
          <w:color w:val="2A2B2E"/>
          <w:sz w:val="23"/>
          <w:szCs w:val="23"/>
          <w:shd w:val="clear" w:color="auto" w:fill="FFFFFF"/>
        </w:rPr>
        <w:t>是</w:t>
      </w:r>
      <w:commentRangeStart w:id="372"/>
      <w:r w:rsidR="005603DE" w:rsidRPr="001F417F">
        <w:rPr>
          <w:rFonts w:hint="eastAsia"/>
          <w:color w:val="2A2B2E"/>
          <w:sz w:val="23"/>
          <w:szCs w:val="23"/>
          <w:highlight w:val="yellow"/>
          <w:shd w:val="clear" w:color="auto" w:fill="FFFFFF"/>
          <w:rPrChange w:id="373" w:author="Hu Chuan-Peng" w:date="2023-06-07T02:38:00Z">
            <w:rPr>
              <w:rFonts w:hint="eastAsia"/>
              <w:color w:val="2A2B2E"/>
              <w:sz w:val="23"/>
              <w:szCs w:val="23"/>
              <w:shd w:val="clear" w:color="auto" w:fill="FFFFFF"/>
            </w:rPr>
          </w:rPrChange>
        </w:rPr>
        <w:t>兴趣减退</w:t>
      </w:r>
      <w:commentRangeEnd w:id="372"/>
      <w:r w:rsidR="001F417F">
        <w:rPr>
          <w:rStyle w:val="ae"/>
        </w:rPr>
        <w:commentReference w:id="372"/>
      </w:r>
      <w:r w:rsidR="005603DE">
        <w:rPr>
          <w:rFonts w:hint="eastAsia"/>
          <w:color w:val="2A2B2E"/>
          <w:sz w:val="23"/>
          <w:szCs w:val="23"/>
          <w:shd w:val="clear" w:color="auto" w:fill="FFFFFF"/>
        </w:rPr>
        <w:t>，</w:t>
      </w:r>
      <w:r w:rsidR="005603DE" w:rsidRPr="00BC6579">
        <w:rPr>
          <w:color w:val="2A2B2E"/>
          <w:sz w:val="23"/>
          <w:szCs w:val="23"/>
          <w:shd w:val="clear" w:color="auto" w:fill="FFFFFF"/>
        </w:rPr>
        <w:t>其出现在</w:t>
      </w:r>
      <w:r w:rsidR="005603DE" w:rsidRPr="00BC6579">
        <w:rPr>
          <w:color w:val="2A2B2E"/>
          <w:sz w:val="23"/>
          <w:szCs w:val="23"/>
          <w:shd w:val="clear" w:color="auto" w:fill="FFFFFF"/>
        </w:rPr>
        <w:t>18</w:t>
      </w:r>
      <w:ins w:id="374" w:author="Hu Chuan-Peng" w:date="2023-06-07T02:36:00Z">
        <w:r w:rsidR="001F417F">
          <w:rPr>
            <w:color w:val="2A2B2E"/>
            <w:sz w:val="23"/>
            <w:szCs w:val="23"/>
            <w:shd w:val="clear" w:color="auto" w:fill="FFFFFF"/>
          </w:rPr>
          <w:t>/28</w:t>
        </w:r>
      </w:ins>
      <w:r w:rsidR="005603DE" w:rsidRPr="00BC6579">
        <w:rPr>
          <w:color w:val="2A2B2E"/>
          <w:sz w:val="23"/>
          <w:szCs w:val="23"/>
          <w:shd w:val="clear" w:color="auto" w:fill="FFFFFF"/>
        </w:rPr>
        <w:t>个量表</w:t>
      </w:r>
      <w:del w:id="375" w:author="Hu Chuan-Peng" w:date="2023-06-07T02:36:00Z">
        <w:r w:rsidR="005603DE" w:rsidRPr="00BC6579" w:rsidDel="001F417F">
          <w:rPr>
            <w:color w:val="2A2B2E"/>
            <w:sz w:val="23"/>
            <w:szCs w:val="23"/>
            <w:shd w:val="clear" w:color="auto" w:fill="FFFFFF"/>
          </w:rPr>
          <w:delText>当</w:delText>
        </w:r>
      </w:del>
      <w:r w:rsidR="005603DE" w:rsidRPr="00BC6579">
        <w:rPr>
          <w:color w:val="2A2B2E"/>
          <w:sz w:val="23"/>
          <w:szCs w:val="23"/>
          <w:shd w:val="clear" w:color="auto" w:fill="FFFFFF"/>
        </w:rPr>
        <w:t>中</w:t>
      </w:r>
      <w:r w:rsidR="005603DE">
        <w:rPr>
          <w:rFonts w:hint="eastAsia"/>
          <w:color w:val="2A2B2E"/>
          <w:sz w:val="23"/>
          <w:szCs w:val="23"/>
          <w:shd w:val="clear" w:color="auto" w:fill="FFFFFF"/>
        </w:rPr>
        <w:t>。</w:t>
      </w:r>
      <w:ins w:id="376" w:author="Hu Chuan-Peng" w:date="2023-06-07T02:37:00Z">
        <w:r w:rsidR="001F417F">
          <w:rPr>
            <w:rFonts w:hint="eastAsia"/>
            <w:color w:val="2A2B2E"/>
            <w:sz w:val="23"/>
            <w:szCs w:val="23"/>
            <w:shd w:val="clear" w:color="auto" w:fill="FFFFFF"/>
          </w:rPr>
          <w:t>值得注意的是，在</w:t>
        </w:r>
      </w:ins>
      <w:r w:rsidRPr="00BC6579">
        <w:rPr>
          <w:color w:val="2A2B2E"/>
          <w:sz w:val="23"/>
          <w:szCs w:val="23"/>
          <w:shd w:val="clear" w:color="auto" w:fill="FFFFFF"/>
        </w:rPr>
        <w:t>DSM-5</w:t>
      </w:r>
      <w:del w:id="377" w:author="Hu Chuan-Peng" w:date="2023-06-07T02:37:00Z">
        <w:r w:rsidRPr="00BC6579" w:rsidDel="001F417F">
          <w:rPr>
            <w:rFonts w:hint="eastAsia"/>
            <w:color w:val="2A2B2E"/>
            <w:sz w:val="23"/>
            <w:szCs w:val="23"/>
            <w:shd w:val="clear" w:color="auto" w:fill="FFFFFF"/>
          </w:rPr>
          <w:delText xml:space="preserve"> </w:delText>
        </w:r>
      </w:del>
      <w:ins w:id="378" w:author="Hu Chuan-Peng" w:date="2023-06-07T02:37:00Z">
        <w:r w:rsidR="001F417F">
          <w:rPr>
            <w:rFonts w:hint="eastAsia"/>
            <w:color w:val="2A2B2E"/>
            <w:sz w:val="23"/>
            <w:szCs w:val="23"/>
            <w:shd w:val="clear" w:color="auto" w:fill="FFFFFF"/>
          </w:rPr>
          <w:t>中，重度抑郁</w:t>
        </w:r>
      </w:ins>
      <w:del w:id="379" w:author="Hu Chuan-Peng" w:date="2023-06-07T02:37:00Z">
        <w:r w:rsidRPr="00BC6579" w:rsidDel="001F417F">
          <w:rPr>
            <w:color w:val="2A2B2E"/>
            <w:sz w:val="23"/>
            <w:szCs w:val="23"/>
            <w:shd w:val="clear" w:color="auto" w:fill="FFFFFF"/>
          </w:rPr>
          <w:delText>MDD</w:delText>
        </w:r>
      </w:del>
      <w:r w:rsidRPr="00BC6579">
        <w:rPr>
          <w:color w:val="2A2B2E"/>
          <w:sz w:val="23"/>
          <w:szCs w:val="23"/>
          <w:shd w:val="clear" w:color="auto" w:fill="FFFFFF"/>
        </w:rPr>
        <w:t>的核心症状快感缺乏</w:t>
      </w:r>
      <w:r w:rsidRPr="00BC6579">
        <w:rPr>
          <w:color w:val="2A2B2E"/>
          <w:sz w:val="23"/>
          <w:szCs w:val="23"/>
          <w:shd w:val="clear" w:color="auto" w:fill="FFFFFF"/>
        </w:rPr>
        <w:t>(anhedonia)</w:t>
      </w:r>
      <w:r w:rsidRPr="00BC6579">
        <w:rPr>
          <w:color w:val="2A2B2E"/>
          <w:sz w:val="23"/>
          <w:szCs w:val="23"/>
          <w:shd w:val="clear" w:color="auto" w:fill="FFFFFF"/>
        </w:rPr>
        <w:t>被分为</w:t>
      </w:r>
      <w:r w:rsidRPr="001F417F">
        <w:rPr>
          <w:rFonts w:hint="eastAsia"/>
          <w:color w:val="2A2B2E"/>
          <w:sz w:val="23"/>
          <w:szCs w:val="23"/>
          <w:highlight w:val="yellow"/>
          <w:shd w:val="clear" w:color="auto" w:fill="FFFFFF"/>
          <w:rPrChange w:id="380" w:author="Hu Chuan-Peng" w:date="2023-06-07T02:38:00Z">
            <w:rPr>
              <w:rFonts w:hint="eastAsia"/>
              <w:color w:val="2A2B2E"/>
              <w:sz w:val="23"/>
              <w:szCs w:val="23"/>
              <w:shd w:val="clear" w:color="auto" w:fill="FFFFFF"/>
            </w:rPr>
          </w:rPrChange>
        </w:rPr>
        <w:t>兴趣丧失</w:t>
      </w:r>
      <w:r w:rsidRPr="00BC6579">
        <w:rPr>
          <w:color w:val="2A2B2E"/>
          <w:sz w:val="23"/>
          <w:szCs w:val="23"/>
          <w:shd w:val="clear" w:color="auto" w:fill="FFFFFF"/>
        </w:rPr>
        <w:t>和</w:t>
      </w:r>
      <w:r w:rsidRPr="001F417F">
        <w:rPr>
          <w:rFonts w:hint="eastAsia"/>
          <w:color w:val="2A2B2E"/>
          <w:sz w:val="23"/>
          <w:szCs w:val="23"/>
          <w:highlight w:val="yellow"/>
          <w:shd w:val="clear" w:color="auto" w:fill="FFFFFF"/>
          <w:rPrChange w:id="381" w:author="Hu Chuan-Peng" w:date="2023-06-07T02:38:00Z">
            <w:rPr>
              <w:rFonts w:hint="eastAsia"/>
              <w:color w:val="2A2B2E"/>
              <w:sz w:val="23"/>
              <w:szCs w:val="23"/>
              <w:shd w:val="clear" w:color="auto" w:fill="FFFFFF"/>
            </w:rPr>
          </w:rPrChange>
        </w:rPr>
        <w:t>乐趣丧失</w:t>
      </w:r>
      <w:r w:rsidR="005603DE">
        <w:rPr>
          <w:rFonts w:hint="eastAsia"/>
          <w:color w:val="2A2B2E"/>
          <w:sz w:val="23"/>
          <w:szCs w:val="23"/>
          <w:shd w:val="clear" w:color="auto" w:fill="FFFFFF"/>
        </w:rPr>
        <w:t>，</w:t>
      </w:r>
      <w:r w:rsidRPr="00BC6579">
        <w:rPr>
          <w:color w:val="2A2B2E"/>
          <w:sz w:val="23"/>
          <w:szCs w:val="23"/>
          <w:shd w:val="clear" w:color="auto" w:fill="FFFFFF"/>
        </w:rPr>
        <w:t>乐趣</w:t>
      </w:r>
      <w:ins w:id="382" w:author="Hu Chuan-Peng" w:date="2023-06-07T02:37:00Z">
        <w:r w:rsidR="001F417F">
          <w:rPr>
            <w:rFonts w:hint="eastAsia"/>
            <w:color w:val="2A2B2E"/>
            <w:sz w:val="23"/>
            <w:szCs w:val="23"/>
            <w:shd w:val="clear" w:color="auto" w:fill="FFFFFF"/>
          </w:rPr>
          <w:t>丧失比兴趣减退</w:t>
        </w:r>
      </w:ins>
      <w:del w:id="383" w:author="Hu Chuan-Peng" w:date="2023-06-07T02:37:00Z">
        <w:r w:rsidRPr="00BC6579" w:rsidDel="001F417F">
          <w:rPr>
            <w:color w:val="2A2B2E"/>
            <w:sz w:val="23"/>
            <w:szCs w:val="23"/>
            <w:shd w:val="clear" w:color="auto" w:fill="FFFFFF"/>
          </w:rPr>
          <w:delText>减退</w:delText>
        </w:r>
      </w:del>
      <w:r w:rsidR="005603DE">
        <w:rPr>
          <w:rFonts w:hint="eastAsia"/>
          <w:color w:val="2A2B2E"/>
          <w:sz w:val="23"/>
          <w:szCs w:val="23"/>
          <w:shd w:val="clear" w:color="auto" w:fill="FFFFFF"/>
        </w:rPr>
        <w:t>的出现</w:t>
      </w:r>
      <w:ins w:id="384" w:author="Hu Chuan-Peng" w:date="2023-06-07T02:37:00Z">
        <w:r w:rsidR="001F417F">
          <w:rPr>
            <w:rFonts w:hint="eastAsia"/>
            <w:color w:val="2A2B2E"/>
            <w:sz w:val="23"/>
            <w:szCs w:val="23"/>
            <w:shd w:val="clear" w:color="auto" w:fill="FFFFFF"/>
          </w:rPr>
          <w:t>次数</w:t>
        </w:r>
      </w:ins>
      <w:del w:id="385" w:author="Hu Chuan-Peng" w:date="2023-06-07T02:37:00Z">
        <w:r w:rsidRPr="00BC6579" w:rsidDel="001F417F">
          <w:rPr>
            <w:rFonts w:hint="eastAsia"/>
            <w:color w:val="2A2B2E"/>
            <w:sz w:val="23"/>
            <w:szCs w:val="23"/>
            <w:shd w:val="clear" w:color="auto" w:fill="FFFFFF"/>
          </w:rPr>
          <w:delText>会少很多</w:delText>
        </w:r>
      </w:del>
      <w:ins w:id="386" w:author="Hu Chuan-Peng" w:date="2023-06-07T02:37:00Z">
        <w:r w:rsidR="001F417F">
          <w:rPr>
            <w:rFonts w:hint="eastAsia"/>
            <w:color w:val="2A2B2E"/>
            <w:sz w:val="23"/>
            <w:szCs w:val="23"/>
            <w:shd w:val="clear" w:color="auto" w:fill="FFFFFF"/>
          </w:rPr>
          <w:t>少</w:t>
        </w:r>
      </w:ins>
      <w:r w:rsidRPr="00BC6579">
        <w:rPr>
          <w:color w:val="2A2B2E"/>
          <w:sz w:val="23"/>
          <w:szCs w:val="23"/>
          <w:shd w:val="clear" w:color="auto" w:fill="FFFFFF"/>
        </w:rPr>
        <w:t>，</w:t>
      </w:r>
      <w:del w:id="387" w:author="Hu Chuan-Peng" w:date="2023-06-07T02:37:00Z">
        <w:r w:rsidRPr="00BC6579" w:rsidDel="001F417F">
          <w:rPr>
            <w:rFonts w:hint="eastAsia"/>
            <w:color w:val="2A2B2E"/>
            <w:sz w:val="23"/>
            <w:szCs w:val="23"/>
            <w:shd w:val="clear" w:color="auto" w:fill="FFFFFF"/>
          </w:rPr>
          <w:delText>只出现在了</w:delText>
        </w:r>
      </w:del>
      <w:ins w:id="388" w:author="Hu Chuan-Peng" w:date="2023-06-07T02:37:00Z">
        <w:r w:rsidR="001F417F">
          <w:rPr>
            <w:rFonts w:hint="eastAsia"/>
            <w:color w:val="2A2B2E"/>
            <w:sz w:val="23"/>
            <w:szCs w:val="23"/>
            <w:shd w:val="clear" w:color="auto" w:fill="FFFFFF"/>
          </w:rPr>
          <w:t>仅出现</w:t>
        </w:r>
      </w:ins>
      <w:ins w:id="389" w:author="Hu Chuan-Peng" w:date="2023-06-07T02:38:00Z">
        <w:r w:rsidR="001F417F">
          <w:rPr>
            <w:rFonts w:hint="eastAsia"/>
            <w:color w:val="2A2B2E"/>
            <w:sz w:val="23"/>
            <w:szCs w:val="23"/>
            <w:shd w:val="clear" w:color="auto" w:fill="FFFFFF"/>
          </w:rPr>
          <w:t>在</w:t>
        </w:r>
      </w:ins>
      <w:r w:rsidRPr="00BC6579">
        <w:rPr>
          <w:color w:val="2A2B2E"/>
          <w:sz w:val="23"/>
          <w:szCs w:val="23"/>
          <w:shd w:val="clear" w:color="auto" w:fill="FFFFFF"/>
        </w:rPr>
        <w:t>9</w:t>
      </w:r>
      <w:r w:rsidRPr="00BC6579">
        <w:rPr>
          <w:color w:val="2A2B2E"/>
          <w:sz w:val="23"/>
          <w:szCs w:val="23"/>
          <w:shd w:val="clear" w:color="auto" w:fill="FFFFFF"/>
        </w:rPr>
        <w:t>个量表中。</w:t>
      </w:r>
    </w:p>
    <w:p w14:paraId="340219D8" w14:textId="5A7D5EFA" w:rsidR="008104F1" w:rsidRPr="00BC6579" w:rsidRDefault="0060561E" w:rsidP="002B3C2C">
      <w:pPr>
        <w:spacing w:line="360" w:lineRule="auto"/>
        <w:ind w:firstLineChars="200" w:firstLine="460"/>
        <w:rPr>
          <w:color w:val="2A2B2E"/>
          <w:sz w:val="23"/>
          <w:szCs w:val="23"/>
          <w:shd w:val="clear" w:color="auto" w:fill="FFFFFF"/>
        </w:rPr>
      </w:pPr>
      <w:ins w:id="390" w:author="Hu Chuan-Peng" w:date="2023-06-07T02:39:00Z">
        <w:r>
          <w:rPr>
            <w:rFonts w:hint="eastAsia"/>
            <w:color w:val="2A2B2E"/>
            <w:sz w:val="23"/>
            <w:szCs w:val="23"/>
            <w:shd w:val="clear" w:color="auto" w:fill="FFFFFF"/>
          </w:rPr>
          <w:t>如前所述，本研究保留了</w:t>
        </w:r>
      </w:ins>
      <w:del w:id="391" w:author="Hu Chuan-Peng" w:date="2023-06-07T02:39:00Z">
        <w:r w:rsidR="008104F1" w:rsidRPr="00BC6579" w:rsidDel="0060561E">
          <w:rPr>
            <w:color w:val="2A2B2E"/>
            <w:sz w:val="23"/>
            <w:szCs w:val="23"/>
            <w:shd w:val="clear" w:color="auto" w:fill="FFFFFF"/>
          </w:rPr>
          <w:delText>本研究将</w:delText>
        </w:r>
        <w:r w:rsidR="002250F0" w:rsidDel="0060561E">
          <w:rPr>
            <w:rFonts w:hint="eastAsia"/>
            <w:color w:val="2A2B2E"/>
            <w:sz w:val="23"/>
            <w:szCs w:val="23"/>
            <w:shd w:val="clear" w:color="auto" w:fill="FFFFFF"/>
          </w:rPr>
          <w:delText>直接</w:delText>
        </w:r>
      </w:del>
      <w:r w:rsidR="008104F1">
        <w:rPr>
          <w:rFonts w:hint="eastAsia"/>
          <w:color w:val="2A2B2E"/>
          <w:sz w:val="23"/>
          <w:szCs w:val="23"/>
          <w:shd w:val="clear" w:color="auto" w:fill="FFFFFF"/>
        </w:rPr>
        <w:t>与</w:t>
      </w:r>
      <w:r w:rsidR="008104F1" w:rsidRPr="00BC6579">
        <w:rPr>
          <w:color w:val="2A2B2E"/>
          <w:sz w:val="23"/>
          <w:szCs w:val="23"/>
          <w:shd w:val="clear" w:color="auto" w:fill="FFFFFF"/>
        </w:rPr>
        <w:t>抑郁情绪</w:t>
      </w:r>
      <w:del w:id="392" w:author="Hu Chuan-Peng" w:date="2023-06-07T02:39:00Z">
        <w:r w:rsidR="008104F1" w:rsidRPr="00BC6579" w:rsidDel="0060561E">
          <w:rPr>
            <w:rFonts w:hint="eastAsia"/>
            <w:color w:val="2A2B2E"/>
            <w:sz w:val="23"/>
            <w:szCs w:val="23"/>
            <w:shd w:val="clear" w:color="auto" w:fill="FFFFFF"/>
          </w:rPr>
          <w:delText>有关的症状进行了细</w:delText>
        </w:r>
        <w:r w:rsidR="008104F1" w:rsidDel="0060561E">
          <w:rPr>
            <w:rFonts w:hint="eastAsia"/>
            <w:color w:val="2A2B2E"/>
            <w:sz w:val="23"/>
            <w:szCs w:val="23"/>
            <w:shd w:val="clear" w:color="auto" w:fill="FFFFFF"/>
          </w:rPr>
          <w:delText>分</w:delText>
        </w:r>
      </w:del>
      <w:ins w:id="393" w:author="Hu Chuan-Peng" w:date="2023-06-07T02:39:00Z">
        <w:r>
          <w:rPr>
            <w:rFonts w:hint="eastAsia"/>
            <w:color w:val="2A2B2E"/>
            <w:sz w:val="23"/>
            <w:szCs w:val="23"/>
            <w:shd w:val="clear" w:color="auto" w:fill="FFFFFF"/>
          </w:rPr>
          <w:t>的多个症状描述</w:t>
        </w:r>
      </w:ins>
      <w:r w:rsidR="008104F1" w:rsidRPr="00BC6579">
        <w:rPr>
          <w:color w:val="2A2B2E"/>
          <w:sz w:val="23"/>
          <w:szCs w:val="23"/>
          <w:shd w:val="clear" w:color="auto" w:fill="FFFFFF"/>
        </w:rPr>
        <w:t>，</w:t>
      </w:r>
      <w:del w:id="394" w:author="Hu Chuan-Peng" w:date="2023-06-07T02:40:00Z">
        <w:r w:rsidR="008104F1" w:rsidDel="0060561E">
          <w:rPr>
            <w:rFonts w:hint="eastAsia"/>
            <w:color w:val="2A2B2E"/>
            <w:sz w:val="23"/>
            <w:szCs w:val="23"/>
            <w:shd w:val="clear" w:color="auto" w:fill="FFFFFF"/>
          </w:rPr>
          <w:delText>具体</w:delText>
        </w:r>
      </w:del>
      <w:r w:rsidR="008104F1" w:rsidRPr="00BC6579">
        <w:rPr>
          <w:color w:val="2A2B2E"/>
          <w:sz w:val="23"/>
          <w:szCs w:val="23"/>
          <w:shd w:val="clear" w:color="auto" w:fill="FFFFFF"/>
        </w:rPr>
        <w:t>包括抑郁情绪这个复合症状和忧郁、情绪低沉</w:t>
      </w:r>
      <w:r w:rsidR="008104F1" w:rsidRPr="00BC6579">
        <w:rPr>
          <w:color w:val="2A2B2E"/>
          <w:sz w:val="23"/>
          <w:szCs w:val="23"/>
          <w:shd w:val="clear" w:color="auto" w:fill="FFFFFF"/>
        </w:rPr>
        <w:t>/</w:t>
      </w:r>
      <w:r w:rsidR="008104F1" w:rsidRPr="00BC6579">
        <w:rPr>
          <w:color w:val="2A2B2E"/>
          <w:sz w:val="23"/>
          <w:szCs w:val="23"/>
          <w:shd w:val="clear" w:color="auto" w:fill="FFFFFF"/>
        </w:rPr>
        <w:t>容易高兴、悲哀、痛苦这四个特殊症状</w:t>
      </w:r>
      <w:ins w:id="395" w:author="Hu Chuan-Peng" w:date="2023-06-07T02:40:00Z">
        <w:r>
          <w:rPr>
            <w:rFonts w:hint="eastAsia"/>
            <w:color w:val="2A2B2E"/>
            <w:sz w:val="23"/>
            <w:szCs w:val="23"/>
            <w:shd w:val="clear" w:color="auto" w:fill="FFFFFF"/>
          </w:rPr>
          <w:t>。</w:t>
        </w:r>
      </w:ins>
      <w:del w:id="396" w:author="Hu Chuan-Peng" w:date="2023-06-07T02:40:00Z">
        <w:r w:rsidR="008104F1" w:rsidRPr="00BC6579" w:rsidDel="0060561E">
          <w:rPr>
            <w:color w:val="2A2B2E"/>
            <w:sz w:val="23"/>
            <w:szCs w:val="23"/>
            <w:shd w:val="clear" w:color="auto" w:fill="FFFFFF"/>
          </w:rPr>
          <w:delText>，</w:delText>
        </w:r>
      </w:del>
      <w:r w:rsidR="008104F1" w:rsidRPr="00BC6579">
        <w:rPr>
          <w:color w:val="2A2B2E"/>
          <w:sz w:val="23"/>
          <w:szCs w:val="23"/>
          <w:shd w:val="clear" w:color="auto" w:fill="FFFFFF"/>
        </w:rPr>
        <w:t>其中抑郁情绪出现在了</w:t>
      </w:r>
      <w:r w:rsidR="008104F1" w:rsidRPr="00BC6579">
        <w:rPr>
          <w:color w:val="2A2B2E"/>
          <w:sz w:val="23"/>
          <w:szCs w:val="23"/>
          <w:shd w:val="clear" w:color="auto" w:fill="FFFFFF"/>
        </w:rPr>
        <w:t>5</w:t>
      </w:r>
      <w:r w:rsidR="008104F1" w:rsidRPr="00BC6579">
        <w:rPr>
          <w:color w:val="2A2B2E"/>
          <w:sz w:val="23"/>
          <w:szCs w:val="23"/>
          <w:shd w:val="clear" w:color="auto" w:fill="FFFFFF"/>
        </w:rPr>
        <w:t>个量表当中，忧郁出现在</w:t>
      </w:r>
      <w:r w:rsidR="008104F1" w:rsidRPr="00BC6579">
        <w:rPr>
          <w:color w:val="2A2B2E"/>
          <w:sz w:val="23"/>
          <w:szCs w:val="23"/>
          <w:shd w:val="clear" w:color="auto" w:fill="FFFFFF"/>
        </w:rPr>
        <w:t>11</w:t>
      </w:r>
      <w:r w:rsidR="008104F1" w:rsidRPr="00BC6579">
        <w:rPr>
          <w:color w:val="2A2B2E"/>
          <w:sz w:val="23"/>
          <w:szCs w:val="23"/>
          <w:shd w:val="clear" w:color="auto" w:fill="FFFFFF"/>
        </w:rPr>
        <w:t>个量表中，情绪低沉出现在</w:t>
      </w:r>
      <w:r w:rsidR="008104F1" w:rsidRPr="00BC6579">
        <w:rPr>
          <w:color w:val="2A2B2E"/>
          <w:sz w:val="23"/>
          <w:szCs w:val="23"/>
          <w:shd w:val="clear" w:color="auto" w:fill="FFFFFF"/>
        </w:rPr>
        <w:t>16</w:t>
      </w:r>
      <w:r w:rsidR="008104F1" w:rsidRPr="00BC6579">
        <w:rPr>
          <w:color w:val="2A2B2E"/>
          <w:sz w:val="23"/>
          <w:szCs w:val="23"/>
          <w:shd w:val="clear" w:color="auto" w:fill="FFFFFF"/>
        </w:rPr>
        <w:t>个量表中，悲哀出现在</w:t>
      </w:r>
      <w:r w:rsidR="008104F1" w:rsidRPr="00BC6579">
        <w:rPr>
          <w:color w:val="2A2B2E"/>
          <w:sz w:val="23"/>
          <w:szCs w:val="23"/>
          <w:shd w:val="clear" w:color="auto" w:fill="FFFFFF"/>
        </w:rPr>
        <w:t>14</w:t>
      </w:r>
      <w:r w:rsidR="008104F1" w:rsidRPr="00BC6579">
        <w:rPr>
          <w:color w:val="2A2B2E"/>
          <w:sz w:val="23"/>
          <w:szCs w:val="23"/>
          <w:shd w:val="clear" w:color="auto" w:fill="FFFFFF"/>
        </w:rPr>
        <w:t>个量表中，痛苦（暂命名）出现在</w:t>
      </w:r>
      <w:r w:rsidR="008104F1" w:rsidRPr="00BC6579">
        <w:rPr>
          <w:color w:val="2A2B2E"/>
          <w:sz w:val="23"/>
          <w:szCs w:val="23"/>
          <w:shd w:val="clear" w:color="auto" w:fill="FFFFFF"/>
        </w:rPr>
        <w:t>15</w:t>
      </w:r>
      <w:r w:rsidR="008104F1" w:rsidRPr="00BC6579">
        <w:rPr>
          <w:color w:val="2A2B2E"/>
          <w:sz w:val="23"/>
          <w:szCs w:val="23"/>
          <w:shd w:val="clear" w:color="auto" w:fill="FFFFFF"/>
        </w:rPr>
        <w:t>个量表中。</w:t>
      </w:r>
      <w:del w:id="397" w:author="Hu Chuan-Peng" w:date="2023-06-07T02:40:00Z">
        <w:r w:rsidR="008104F1" w:rsidRPr="00BC6579" w:rsidDel="0060561E">
          <w:rPr>
            <w:rFonts w:hint="eastAsia"/>
            <w:color w:val="2A2B2E"/>
            <w:sz w:val="23"/>
            <w:szCs w:val="23"/>
            <w:shd w:val="clear" w:color="auto" w:fill="FFFFFF"/>
          </w:rPr>
          <w:delText>假如要是</w:delText>
        </w:r>
      </w:del>
      <w:ins w:id="398" w:author="Hu Chuan-Peng" w:date="2023-06-07T02:40:00Z">
        <w:r>
          <w:rPr>
            <w:rFonts w:hint="eastAsia"/>
            <w:color w:val="2A2B2E"/>
            <w:sz w:val="23"/>
            <w:szCs w:val="23"/>
            <w:shd w:val="clear" w:color="auto" w:fill="FFFFFF"/>
          </w:rPr>
          <w:t>如</w:t>
        </w:r>
      </w:ins>
      <w:r w:rsidR="008104F1" w:rsidRPr="00BC6579">
        <w:rPr>
          <w:color w:val="2A2B2E"/>
          <w:sz w:val="23"/>
          <w:szCs w:val="23"/>
          <w:shd w:val="clear" w:color="auto" w:fill="FFFFFF"/>
        </w:rPr>
        <w:t>将</w:t>
      </w:r>
      <w:ins w:id="399" w:author="Hu Chuan-Peng" w:date="2023-06-07T02:40:00Z">
        <w:r>
          <w:rPr>
            <w:rFonts w:hint="eastAsia"/>
            <w:color w:val="2A2B2E"/>
            <w:sz w:val="23"/>
            <w:szCs w:val="23"/>
            <w:shd w:val="clear" w:color="auto" w:fill="FFFFFF"/>
          </w:rPr>
          <w:t>这些症状均合并为</w:t>
        </w:r>
      </w:ins>
      <w:del w:id="400" w:author="Hu Chuan-Peng" w:date="2023-06-07T02:40:00Z">
        <w:r w:rsidR="008104F1" w:rsidRPr="00BC6579" w:rsidDel="0060561E">
          <w:rPr>
            <w:color w:val="2A2B2E"/>
            <w:sz w:val="23"/>
            <w:szCs w:val="23"/>
            <w:shd w:val="clear" w:color="auto" w:fill="FFFFFF"/>
          </w:rPr>
          <w:delText>其合并为</w:delText>
        </w:r>
      </w:del>
      <w:r w:rsidR="008104F1">
        <w:rPr>
          <w:rFonts w:hint="eastAsia"/>
          <w:color w:val="2A2B2E"/>
          <w:sz w:val="23"/>
          <w:szCs w:val="23"/>
          <w:shd w:val="clear" w:color="auto" w:fill="FFFFFF"/>
        </w:rPr>
        <w:t>抑郁情绪</w:t>
      </w:r>
      <w:del w:id="401" w:author="Hu Chuan-Peng" w:date="2023-06-07T02:40:00Z">
        <w:r w:rsidR="008104F1" w:rsidDel="0060561E">
          <w:rPr>
            <w:rFonts w:hint="eastAsia"/>
            <w:color w:val="2A2B2E"/>
            <w:sz w:val="23"/>
            <w:szCs w:val="23"/>
            <w:shd w:val="clear" w:color="auto" w:fill="FFFFFF"/>
          </w:rPr>
          <w:delText>这一个症状</w:delText>
        </w:r>
      </w:del>
      <w:r w:rsidR="008104F1">
        <w:rPr>
          <w:rFonts w:hint="eastAsia"/>
          <w:color w:val="2A2B2E"/>
          <w:sz w:val="23"/>
          <w:szCs w:val="23"/>
          <w:shd w:val="clear" w:color="auto" w:fill="FFFFFF"/>
        </w:rPr>
        <w:t>，</w:t>
      </w:r>
      <w:r w:rsidR="008104F1" w:rsidRPr="00BC6579">
        <w:rPr>
          <w:color w:val="2A2B2E"/>
          <w:sz w:val="23"/>
          <w:szCs w:val="23"/>
          <w:shd w:val="clear" w:color="auto" w:fill="FFFFFF"/>
        </w:rPr>
        <w:t>则</w:t>
      </w:r>
      <w:ins w:id="402" w:author="Hu Chuan-Peng" w:date="2023-06-07T02:40:00Z">
        <w:r>
          <w:rPr>
            <w:rFonts w:hint="eastAsia"/>
            <w:color w:val="2A2B2E"/>
            <w:sz w:val="23"/>
            <w:szCs w:val="23"/>
            <w:shd w:val="clear" w:color="auto" w:fill="FFFFFF"/>
          </w:rPr>
          <w:t>该症状</w:t>
        </w:r>
      </w:ins>
      <w:del w:id="403" w:author="Hu Chuan-Peng" w:date="2023-06-07T02:40:00Z">
        <w:r w:rsidR="008104F1" w:rsidRPr="00BC6579" w:rsidDel="0060561E">
          <w:rPr>
            <w:rFonts w:hint="eastAsia"/>
            <w:color w:val="2A2B2E"/>
            <w:sz w:val="23"/>
            <w:szCs w:val="23"/>
            <w:shd w:val="clear" w:color="auto" w:fill="FFFFFF"/>
          </w:rPr>
          <w:delText>其会出现在</w:delText>
        </w:r>
      </w:del>
      <w:ins w:id="404" w:author="Hu Chuan-Peng" w:date="2023-06-07T02:40:00Z">
        <w:r>
          <w:rPr>
            <w:rFonts w:hint="eastAsia"/>
            <w:color w:val="2A2B2E"/>
            <w:sz w:val="23"/>
            <w:szCs w:val="23"/>
            <w:shd w:val="clear" w:color="auto" w:fill="FFFFFF"/>
          </w:rPr>
          <w:t>出现</w:t>
        </w:r>
      </w:ins>
      <w:r w:rsidR="008104F1" w:rsidRPr="00BC6579">
        <w:rPr>
          <w:color w:val="2A2B2E"/>
          <w:sz w:val="23"/>
          <w:szCs w:val="23"/>
          <w:shd w:val="clear" w:color="auto" w:fill="FFFFFF"/>
        </w:rPr>
        <w:t>27</w:t>
      </w:r>
      <w:r w:rsidR="008104F1" w:rsidRPr="00BC6579">
        <w:rPr>
          <w:color w:val="2A2B2E"/>
          <w:sz w:val="23"/>
          <w:szCs w:val="23"/>
          <w:shd w:val="clear" w:color="auto" w:fill="FFFFFF"/>
        </w:rPr>
        <w:t>个量表当中，</w:t>
      </w:r>
      <w:del w:id="405" w:author="Hu Chuan-Peng" w:date="2023-06-07T02:41:00Z">
        <w:r w:rsidR="002250F0" w:rsidDel="0060561E">
          <w:rPr>
            <w:rFonts w:hint="eastAsia"/>
            <w:color w:val="2A2B2E"/>
            <w:sz w:val="23"/>
            <w:szCs w:val="23"/>
            <w:shd w:val="clear" w:color="auto" w:fill="FFFFFF"/>
          </w:rPr>
          <w:delText>变成了</w:delText>
        </w:r>
        <w:r w:rsidR="008104F1" w:rsidRPr="00BC6579" w:rsidDel="0060561E">
          <w:rPr>
            <w:rFonts w:hint="eastAsia"/>
            <w:color w:val="2A2B2E"/>
            <w:sz w:val="23"/>
            <w:szCs w:val="23"/>
            <w:shd w:val="clear" w:color="auto" w:fill="FFFFFF"/>
          </w:rPr>
          <w:delText>出现</w:delText>
        </w:r>
      </w:del>
      <w:ins w:id="406" w:author="Hu Chuan-Peng" w:date="2023-06-07T02:41:00Z">
        <w:r>
          <w:rPr>
            <w:rFonts w:hint="eastAsia"/>
            <w:color w:val="2A2B2E"/>
            <w:sz w:val="23"/>
            <w:szCs w:val="23"/>
            <w:shd w:val="clear" w:color="auto" w:fill="FFFFFF"/>
          </w:rPr>
          <w:t>是出现次数</w:t>
        </w:r>
      </w:ins>
      <w:r w:rsidR="008104F1" w:rsidRPr="00BC6579">
        <w:rPr>
          <w:color w:val="2A2B2E"/>
          <w:sz w:val="23"/>
          <w:szCs w:val="23"/>
          <w:shd w:val="clear" w:color="auto" w:fill="FFFFFF"/>
        </w:rPr>
        <w:t>最多的症状。表</w:t>
      </w:r>
      <w:r w:rsidR="008104F1" w:rsidRPr="00BC6579">
        <w:rPr>
          <w:color w:val="2A2B2E"/>
          <w:sz w:val="23"/>
          <w:szCs w:val="23"/>
          <w:shd w:val="clear" w:color="auto" w:fill="FFFFFF"/>
        </w:rPr>
        <w:t>1</w:t>
      </w:r>
      <w:r w:rsidR="008104F1" w:rsidRPr="00BC6579">
        <w:rPr>
          <w:color w:val="2A2B2E"/>
          <w:sz w:val="23"/>
          <w:szCs w:val="23"/>
          <w:shd w:val="clear" w:color="auto" w:fill="FFFFFF"/>
        </w:rPr>
        <w:t>列出了症状出现在量表中的比例，例如</w:t>
      </w:r>
      <w:r w:rsidR="008104F1" w:rsidRPr="00BC6579">
        <w:rPr>
          <w:color w:val="2A2B2E"/>
          <w:sz w:val="23"/>
          <w:szCs w:val="23"/>
          <w:shd w:val="clear" w:color="auto" w:fill="FFFFFF"/>
        </w:rPr>
        <w:t>86</w:t>
      </w:r>
      <w:r w:rsidR="008104F1" w:rsidRPr="00BC6579">
        <w:rPr>
          <w:color w:val="2A2B2E"/>
          <w:sz w:val="23"/>
          <w:szCs w:val="23"/>
          <w:shd w:val="clear" w:color="auto" w:fill="FFFFFF"/>
        </w:rPr>
        <w:t>个症状中有</w:t>
      </w:r>
      <w:r w:rsidR="008104F1" w:rsidRPr="00BC6579">
        <w:rPr>
          <w:color w:val="2A2B2E"/>
          <w:sz w:val="23"/>
          <w:szCs w:val="23"/>
          <w:shd w:val="clear" w:color="auto" w:fill="FFFFFF"/>
        </w:rPr>
        <w:t>12</w:t>
      </w:r>
      <w:r w:rsidR="008104F1" w:rsidRPr="00BC6579">
        <w:rPr>
          <w:color w:val="2A2B2E"/>
          <w:sz w:val="23"/>
          <w:szCs w:val="23"/>
          <w:shd w:val="clear" w:color="auto" w:fill="FFFFFF"/>
        </w:rPr>
        <w:t>个症状出现在</w:t>
      </w:r>
      <w:r w:rsidR="008104F1" w:rsidRPr="00BC6579">
        <w:rPr>
          <w:color w:val="2A2B2E"/>
          <w:sz w:val="23"/>
          <w:szCs w:val="23"/>
          <w:shd w:val="clear" w:color="auto" w:fill="FFFFFF"/>
        </w:rPr>
        <w:t>2</w:t>
      </w:r>
      <w:r w:rsidR="008104F1" w:rsidRPr="00BC6579">
        <w:rPr>
          <w:color w:val="2A2B2E"/>
          <w:sz w:val="23"/>
          <w:szCs w:val="23"/>
          <w:shd w:val="clear" w:color="auto" w:fill="FFFFFF"/>
        </w:rPr>
        <w:t>个量表当中，占比</w:t>
      </w:r>
      <w:ins w:id="407" w:author="Hu Chuan-Peng" w:date="2023-06-07T02:41:00Z">
        <w:r w:rsidR="008A72AC">
          <w:rPr>
            <w:rFonts w:hint="eastAsia"/>
            <w:color w:val="2A2B2E"/>
            <w:sz w:val="23"/>
            <w:szCs w:val="23"/>
            <w:shd w:val="clear" w:color="auto" w:fill="FFFFFF"/>
          </w:rPr>
          <w:t>为</w:t>
        </w:r>
        <w:r w:rsidR="008A72AC">
          <w:rPr>
            <w:rFonts w:hint="eastAsia"/>
            <w:color w:val="2A2B2E"/>
            <w:sz w:val="23"/>
            <w:szCs w:val="23"/>
            <w:shd w:val="clear" w:color="auto" w:fill="FFFFFF"/>
          </w:rPr>
          <w:t>1</w:t>
        </w:r>
        <w:r w:rsidR="008A72AC">
          <w:rPr>
            <w:color w:val="2A2B2E"/>
            <w:sz w:val="23"/>
            <w:szCs w:val="23"/>
            <w:shd w:val="clear" w:color="auto" w:fill="FFFFFF"/>
          </w:rPr>
          <w:t xml:space="preserve">2/86 = </w:t>
        </w:r>
      </w:ins>
      <w:r w:rsidR="008104F1" w:rsidRPr="00BC6579">
        <w:rPr>
          <w:color w:val="2A2B2E"/>
          <w:sz w:val="23"/>
          <w:szCs w:val="23"/>
          <w:shd w:val="clear" w:color="auto" w:fill="FFFFFF"/>
        </w:rPr>
        <w:t>13.95%</w:t>
      </w:r>
      <w:r w:rsidR="008104F1" w:rsidRPr="00BC6579">
        <w:rPr>
          <w:color w:val="2A2B2E"/>
          <w:sz w:val="23"/>
          <w:szCs w:val="23"/>
          <w:shd w:val="clear" w:color="auto" w:fill="FFFFFF"/>
        </w:rPr>
        <w:t>。</w:t>
      </w:r>
    </w:p>
    <w:p w14:paraId="386760FD" w14:textId="77777777" w:rsidR="008104F1" w:rsidRDefault="008104F1" w:rsidP="00477DDF">
      <w:pPr>
        <w:spacing w:line="360" w:lineRule="auto"/>
        <w:ind w:firstLineChars="200" w:firstLine="460"/>
        <w:rPr>
          <w:color w:val="2A2B2E"/>
          <w:sz w:val="23"/>
          <w:szCs w:val="23"/>
          <w:shd w:val="clear" w:color="auto" w:fill="FFFFFF"/>
        </w:rPr>
      </w:pPr>
    </w:p>
    <w:p w14:paraId="37CE79F2" w14:textId="77777777" w:rsidR="00301A4E" w:rsidRDefault="00301A4E" w:rsidP="00477DDF">
      <w:pPr>
        <w:spacing w:line="360" w:lineRule="auto"/>
        <w:ind w:firstLineChars="200" w:firstLine="460"/>
        <w:rPr>
          <w:color w:val="2A2B2E"/>
          <w:sz w:val="23"/>
          <w:szCs w:val="23"/>
          <w:shd w:val="clear" w:color="auto" w:fill="FFFFFF"/>
        </w:rPr>
        <w:sectPr w:rsidR="00301A4E" w:rsidSect="00301A4E">
          <w:pgSz w:w="11906" w:h="16838"/>
          <w:pgMar w:top="1440" w:right="1797" w:bottom="1440" w:left="1797" w:header="851" w:footer="992" w:gutter="0"/>
          <w:cols w:space="425"/>
          <w:docGrid w:linePitch="381"/>
        </w:sectPr>
      </w:pPr>
    </w:p>
    <w:p w14:paraId="0728FBAE" w14:textId="3DB40FA9" w:rsidR="00301A4E" w:rsidRDefault="008104F1" w:rsidP="00477DDF">
      <w:pPr>
        <w:spacing w:line="360" w:lineRule="auto"/>
        <w:ind w:firstLineChars="200" w:firstLine="560"/>
        <w:rPr>
          <w:color w:val="2A2B2E"/>
          <w:sz w:val="23"/>
          <w:szCs w:val="23"/>
          <w:shd w:val="clear" w:color="auto" w:fill="FFFFFF"/>
        </w:rPr>
      </w:pPr>
      <w:r>
        <w:rPr>
          <w:noProof/>
        </w:rPr>
        <w:lastRenderedPageBreak/>
        <w:drawing>
          <wp:inline distT="0" distB="0" distL="0" distR="0" wp14:anchorId="40602FD4" wp14:editId="4517A5DE">
            <wp:extent cx="8674641" cy="5899493"/>
            <wp:effectExtent l="0" t="0" r="0" b="6350"/>
            <wp:docPr id="826610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93998" cy="5912658"/>
                    </a:xfrm>
                    <a:prstGeom prst="rect">
                      <a:avLst/>
                    </a:prstGeom>
                    <a:noFill/>
                    <a:ln>
                      <a:noFill/>
                    </a:ln>
                  </pic:spPr>
                </pic:pic>
              </a:graphicData>
            </a:graphic>
          </wp:inline>
        </w:drawing>
      </w:r>
      <w:r w:rsidR="00301A4E">
        <w:rPr>
          <w:color w:val="2A2B2E"/>
          <w:sz w:val="23"/>
          <w:szCs w:val="23"/>
          <w:shd w:val="clear" w:color="auto" w:fill="FFFFFF"/>
        </w:rPr>
        <w:br w:type="page"/>
      </w:r>
    </w:p>
    <w:p w14:paraId="3FC990CC" w14:textId="77777777" w:rsidR="008104F1" w:rsidRDefault="008104F1" w:rsidP="00477DDF">
      <w:pPr>
        <w:spacing w:line="360" w:lineRule="auto"/>
        <w:ind w:firstLineChars="200" w:firstLine="460"/>
        <w:rPr>
          <w:color w:val="2A2B2E"/>
          <w:sz w:val="23"/>
          <w:szCs w:val="23"/>
          <w:shd w:val="clear" w:color="auto" w:fill="FFFFFF"/>
        </w:rPr>
        <w:sectPr w:rsidR="008104F1" w:rsidSect="00B90BB8">
          <w:pgSz w:w="16838" w:h="11906" w:orient="landscape"/>
          <w:pgMar w:top="1797" w:right="1440" w:bottom="1797" w:left="1440" w:header="851" w:footer="992" w:gutter="0"/>
          <w:cols w:space="425"/>
          <w:docGrid w:linePitch="312"/>
        </w:sectPr>
      </w:pPr>
    </w:p>
    <w:p w14:paraId="4A4BEF9E" w14:textId="77777777" w:rsidR="008104F1" w:rsidRDefault="008104F1" w:rsidP="00477DDF">
      <w:pPr>
        <w:spacing w:line="360" w:lineRule="auto"/>
        <w:rPr>
          <w:color w:val="2A2B2E"/>
          <w:sz w:val="23"/>
          <w:szCs w:val="23"/>
          <w:shd w:val="clear" w:color="auto" w:fill="FFFFFF"/>
        </w:rPr>
      </w:pPr>
    </w:p>
    <w:p w14:paraId="5E345D15" w14:textId="77777777" w:rsidR="008104F1" w:rsidRDefault="008104F1" w:rsidP="00477DDF">
      <w:pPr>
        <w:spacing w:line="360" w:lineRule="auto"/>
        <w:ind w:firstLineChars="200" w:firstLine="460"/>
        <w:rPr>
          <w:color w:val="2A2B2E"/>
          <w:sz w:val="23"/>
          <w:szCs w:val="23"/>
          <w:shd w:val="clear" w:color="auto" w:fill="FFFFFF"/>
        </w:rPr>
      </w:pPr>
      <w:r w:rsidRPr="00032168">
        <w:rPr>
          <w:color w:val="2A2B2E"/>
          <w:sz w:val="23"/>
          <w:szCs w:val="23"/>
          <w:highlight w:val="yellow"/>
          <w:shd w:val="clear" w:color="auto" w:fill="FFFFFF"/>
          <w:rPrChange w:id="408" w:author="Hu Chuan-Peng" w:date="2023-06-07T02:42:00Z">
            <w:rPr>
              <w:color w:val="2A2B2E"/>
              <w:sz w:val="23"/>
              <w:szCs w:val="23"/>
              <w:shd w:val="clear" w:color="auto" w:fill="FFFFFF"/>
            </w:rPr>
          </w:rPrChange>
        </w:rPr>
        <w:t>Table 1</w:t>
      </w:r>
      <w:r>
        <w:rPr>
          <w:rFonts w:hint="eastAsia"/>
          <w:color w:val="2A2B2E"/>
          <w:sz w:val="23"/>
          <w:szCs w:val="23"/>
          <w:shd w:val="clear" w:color="auto" w:fill="FFFFFF"/>
        </w:rPr>
        <w:t xml:space="preserve"> </w:t>
      </w:r>
      <w:r w:rsidRPr="006B604D">
        <w:rPr>
          <w:color w:val="2A2B2E"/>
          <w:sz w:val="23"/>
          <w:szCs w:val="23"/>
          <w:shd w:val="clear" w:color="auto" w:fill="FFFFFF"/>
        </w:rPr>
        <w:t>Number of symptoms that appear across combinations of scales.</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104F1" w14:paraId="33607D86" w14:textId="77777777" w:rsidTr="00AC4DB1">
        <w:tc>
          <w:tcPr>
            <w:tcW w:w="2765" w:type="dxa"/>
            <w:tcBorders>
              <w:top w:val="single" w:sz="12" w:space="0" w:color="auto"/>
              <w:bottom w:val="single" w:sz="12" w:space="0" w:color="auto"/>
            </w:tcBorders>
          </w:tcPr>
          <w:p w14:paraId="19E3E2EC" w14:textId="77777777" w:rsidR="008104F1" w:rsidRDefault="008104F1" w:rsidP="00477DDF">
            <w:pPr>
              <w:pStyle w:val="tgt"/>
              <w:spacing w:line="360" w:lineRule="auto"/>
              <w:ind w:firstLineChars="400" w:firstLine="92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Symptoms</w:t>
            </w:r>
          </w:p>
        </w:tc>
        <w:tc>
          <w:tcPr>
            <w:tcW w:w="2765" w:type="dxa"/>
            <w:tcBorders>
              <w:top w:val="single" w:sz="12" w:space="0" w:color="auto"/>
              <w:bottom w:val="single" w:sz="12" w:space="0" w:color="auto"/>
            </w:tcBorders>
          </w:tcPr>
          <w:p w14:paraId="5685279D" w14:textId="77777777" w:rsidR="008104F1" w:rsidRDefault="008104F1" w:rsidP="00477DDF">
            <w:pPr>
              <w:pStyle w:val="tgt"/>
              <w:spacing w:line="360" w:lineRule="auto"/>
              <w:ind w:firstLineChars="400" w:firstLine="92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Scales</w:t>
            </w:r>
          </w:p>
        </w:tc>
        <w:tc>
          <w:tcPr>
            <w:tcW w:w="2766" w:type="dxa"/>
            <w:tcBorders>
              <w:top w:val="single" w:sz="12" w:space="0" w:color="auto"/>
              <w:bottom w:val="single" w:sz="12" w:space="0" w:color="auto"/>
            </w:tcBorders>
          </w:tcPr>
          <w:p w14:paraId="4D4D8E7F" w14:textId="77777777" w:rsidR="008104F1" w:rsidRDefault="008104F1" w:rsidP="00477DDF">
            <w:pPr>
              <w:pStyle w:val="tgt"/>
              <w:spacing w:line="360" w:lineRule="auto"/>
              <w:ind w:firstLineChars="500" w:firstLine="115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w:t>
            </w:r>
          </w:p>
        </w:tc>
      </w:tr>
      <w:tr w:rsidR="008104F1" w14:paraId="391A191B" w14:textId="77777777" w:rsidTr="00AC4DB1">
        <w:tc>
          <w:tcPr>
            <w:tcW w:w="2765" w:type="dxa"/>
            <w:tcBorders>
              <w:top w:val="single" w:sz="12" w:space="0" w:color="auto"/>
            </w:tcBorders>
          </w:tcPr>
          <w:p w14:paraId="17BC39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2765" w:type="dxa"/>
            <w:tcBorders>
              <w:top w:val="single" w:sz="12" w:space="0" w:color="auto"/>
            </w:tcBorders>
          </w:tcPr>
          <w:p w14:paraId="2B06EE1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w:t>
            </w:r>
          </w:p>
        </w:tc>
        <w:tc>
          <w:tcPr>
            <w:tcW w:w="2766" w:type="dxa"/>
            <w:tcBorders>
              <w:top w:val="single" w:sz="12" w:space="0" w:color="auto"/>
            </w:tcBorders>
          </w:tcPr>
          <w:p w14:paraId="43E8127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23.26</w:t>
            </w:r>
          </w:p>
        </w:tc>
      </w:tr>
      <w:tr w:rsidR="008104F1" w14:paraId="29B595B1" w14:textId="77777777" w:rsidTr="00AC4DB1">
        <w:tc>
          <w:tcPr>
            <w:tcW w:w="2765" w:type="dxa"/>
          </w:tcPr>
          <w:p w14:paraId="3941F68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w:t>
            </w:r>
          </w:p>
        </w:tc>
        <w:tc>
          <w:tcPr>
            <w:tcW w:w="2765" w:type="dxa"/>
          </w:tcPr>
          <w:p w14:paraId="329B6B1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6" w:type="dxa"/>
          </w:tcPr>
          <w:p w14:paraId="0F68273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13.95</w:t>
            </w:r>
          </w:p>
        </w:tc>
      </w:tr>
      <w:tr w:rsidR="008104F1" w14:paraId="3154D041" w14:textId="77777777" w:rsidTr="00AC4DB1">
        <w:tc>
          <w:tcPr>
            <w:tcW w:w="2765" w:type="dxa"/>
          </w:tcPr>
          <w:p w14:paraId="363C74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2765" w:type="dxa"/>
          </w:tcPr>
          <w:p w14:paraId="485E88D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p>
        </w:tc>
        <w:tc>
          <w:tcPr>
            <w:tcW w:w="2766" w:type="dxa"/>
          </w:tcPr>
          <w:p w14:paraId="6DB419F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.14</w:t>
            </w:r>
          </w:p>
        </w:tc>
      </w:tr>
      <w:tr w:rsidR="008104F1" w14:paraId="0712171A" w14:textId="77777777" w:rsidTr="00AC4DB1">
        <w:tc>
          <w:tcPr>
            <w:tcW w:w="2765" w:type="dxa"/>
          </w:tcPr>
          <w:p w14:paraId="1DC618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p>
        </w:tc>
        <w:tc>
          <w:tcPr>
            <w:tcW w:w="2765" w:type="dxa"/>
          </w:tcPr>
          <w:p w14:paraId="5394397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6" w:type="dxa"/>
          </w:tcPr>
          <w:p w14:paraId="786CF5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6.98</w:t>
            </w:r>
          </w:p>
        </w:tc>
      </w:tr>
      <w:tr w:rsidR="008104F1" w14:paraId="5F59B03E" w14:textId="77777777" w:rsidTr="00AC4DB1">
        <w:tc>
          <w:tcPr>
            <w:tcW w:w="2765" w:type="dxa"/>
          </w:tcPr>
          <w:p w14:paraId="5C0CE2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2765" w:type="dxa"/>
          </w:tcPr>
          <w:p w14:paraId="755B946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p>
        </w:tc>
        <w:tc>
          <w:tcPr>
            <w:tcW w:w="2766" w:type="dxa"/>
          </w:tcPr>
          <w:p w14:paraId="555956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28B224FA" w14:textId="77777777" w:rsidTr="00AC4DB1">
        <w:tc>
          <w:tcPr>
            <w:tcW w:w="2765" w:type="dxa"/>
          </w:tcPr>
          <w:p w14:paraId="0ECB18A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2765" w:type="dxa"/>
          </w:tcPr>
          <w:p w14:paraId="207CDE1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p>
        </w:tc>
        <w:tc>
          <w:tcPr>
            <w:tcW w:w="2766" w:type="dxa"/>
          </w:tcPr>
          <w:p w14:paraId="7160C6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0.47</w:t>
            </w:r>
          </w:p>
        </w:tc>
      </w:tr>
      <w:tr w:rsidR="008104F1" w14:paraId="092B5CDC" w14:textId="77777777" w:rsidTr="00AC4DB1">
        <w:tc>
          <w:tcPr>
            <w:tcW w:w="2765" w:type="dxa"/>
          </w:tcPr>
          <w:p w14:paraId="55414DB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454FE0A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p>
        </w:tc>
        <w:tc>
          <w:tcPr>
            <w:tcW w:w="2766" w:type="dxa"/>
          </w:tcPr>
          <w:p w14:paraId="2469C8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3320E3CD" w14:textId="77777777" w:rsidTr="00AC4DB1">
        <w:tc>
          <w:tcPr>
            <w:tcW w:w="2765" w:type="dxa"/>
          </w:tcPr>
          <w:p w14:paraId="5F960CC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1A74481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p>
        </w:tc>
        <w:tc>
          <w:tcPr>
            <w:tcW w:w="2766" w:type="dxa"/>
          </w:tcPr>
          <w:p w14:paraId="79FE7D7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6F5F4818" w14:textId="77777777" w:rsidTr="00AC4DB1">
        <w:tc>
          <w:tcPr>
            <w:tcW w:w="2765" w:type="dxa"/>
          </w:tcPr>
          <w:p w14:paraId="0FCFFCB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5" w:type="dxa"/>
          </w:tcPr>
          <w:p w14:paraId="391F297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2766" w:type="dxa"/>
          </w:tcPr>
          <w:p w14:paraId="7B866F0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.33</w:t>
            </w:r>
          </w:p>
        </w:tc>
      </w:tr>
      <w:tr w:rsidR="008104F1" w14:paraId="7CDD8FC6" w14:textId="77777777" w:rsidTr="00AC4DB1">
        <w:tc>
          <w:tcPr>
            <w:tcW w:w="2765" w:type="dxa"/>
          </w:tcPr>
          <w:p w14:paraId="355DC3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p>
        </w:tc>
        <w:tc>
          <w:tcPr>
            <w:tcW w:w="2765" w:type="dxa"/>
          </w:tcPr>
          <w:p w14:paraId="690F6BD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2766" w:type="dxa"/>
          </w:tcPr>
          <w:p w14:paraId="0FA9B6F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.81</w:t>
            </w:r>
          </w:p>
        </w:tc>
      </w:tr>
      <w:tr w:rsidR="008104F1" w14:paraId="1BF57EC5" w14:textId="77777777" w:rsidTr="00AC4DB1">
        <w:tc>
          <w:tcPr>
            <w:tcW w:w="2765" w:type="dxa"/>
          </w:tcPr>
          <w:p w14:paraId="5AE1A1E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p>
        </w:tc>
        <w:tc>
          <w:tcPr>
            <w:tcW w:w="2765" w:type="dxa"/>
          </w:tcPr>
          <w:p w14:paraId="1D0D083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w:t>
            </w:r>
          </w:p>
        </w:tc>
        <w:tc>
          <w:tcPr>
            <w:tcW w:w="2766" w:type="dxa"/>
          </w:tcPr>
          <w:p w14:paraId="1801E68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r>
              <w:rPr>
                <w:rFonts w:ascii="Times New Roman" w:hAnsi="Times New Roman" w:cs="Times New Roman"/>
                <w:color w:val="2A2B2E"/>
                <w:sz w:val="23"/>
                <w:szCs w:val="23"/>
                <w:shd w:val="clear" w:color="auto" w:fill="FFFFFF"/>
              </w:rPr>
              <w:t>.49</w:t>
            </w:r>
          </w:p>
        </w:tc>
      </w:tr>
      <w:tr w:rsidR="008104F1" w14:paraId="4AD1B780" w14:textId="77777777" w:rsidTr="00AC4DB1">
        <w:tc>
          <w:tcPr>
            <w:tcW w:w="2765" w:type="dxa"/>
          </w:tcPr>
          <w:p w14:paraId="340D081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72FCEB0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2766" w:type="dxa"/>
          </w:tcPr>
          <w:p w14:paraId="6BD0F84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752C38F1" w14:textId="77777777" w:rsidTr="00AC4DB1">
        <w:tc>
          <w:tcPr>
            <w:tcW w:w="2765" w:type="dxa"/>
          </w:tcPr>
          <w:p w14:paraId="6A797F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520F798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4</w:t>
            </w:r>
          </w:p>
        </w:tc>
        <w:tc>
          <w:tcPr>
            <w:tcW w:w="2766" w:type="dxa"/>
          </w:tcPr>
          <w:p w14:paraId="36B5BD4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32C862BE" w14:textId="77777777" w:rsidTr="00AC4DB1">
        <w:tc>
          <w:tcPr>
            <w:tcW w:w="2765" w:type="dxa"/>
          </w:tcPr>
          <w:p w14:paraId="3C916D1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5" w:type="dxa"/>
          </w:tcPr>
          <w:p w14:paraId="3211CDD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5</w:t>
            </w:r>
          </w:p>
        </w:tc>
        <w:tc>
          <w:tcPr>
            <w:tcW w:w="2766" w:type="dxa"/>
          </w:tcPr>
          <w:p w14:paraId="701362F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.33</w:t>
            </w:r>
          </w:p>
        </w:tc>
      </w:tr>
      <w:tr w:rsidR="008104F1" w14:paraId="79FC1A83" w14:textId="77777777" w:rsidTr="00AC4DB1">
        <w:tc>
          <w:tcPr>
            <w:tcW w:w="2765" w:type="dxa"/>
          </w:tcPr>
          <w:p w14:paraId="4C80D1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04FB1AC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6</w:t>
            </w:r>
          </w:p>
        </w:tc>
        <w:tc>
          <w:tcPr>
            <w:tcW w:w="2766" w:type="dxa"/>
          </w:tcPr>
          <w:p w14:paraId="303EF2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0737B244" w14:textId="77777777" w:rsidTr="00AC4DB1">
        <w:tc>
          <w:tcPr>
            <w:tcW w:w="2765" w:type="dxa"/>
          </w:tcPr>
          <w:p w14:paraId="57920E8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1944ED8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8</w:t>
            </w:r>
          </w:p>
        </w:tc>
        <w:tc>
          <w:tcPr>
            <w:tcW w:w="2766" w:type="dxa"/>
          </w:tcPr>
          <w:p w14:paraId="0459E1C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7A55C98A" w14:textId="77777777" w:rsidTr="00AC4DB1">
        <w:tc>
          <w:tcPr>
            <w:tcW w:w="2765" w:type="dxa"/>
          </w:tcPr>
          <w:p w14:paraId="7EBE90C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6FC5E7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w:t>
            </w:r>
          </w:p>
        </w:tc>
        <w:tc>
          <w:tcPr>
            <w:tcW w:w="2766" w:type="dxa"/>
          </w:tcPr>
          <w:p w14:paraId="165C9F3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bl>
    <w:p w14:paraId="48219FEE" w14:textId="5C509119" w:rsidR="008104F1" w:rsidRDefault="000334B8" w:rsidP="00477DDF">
      <w:pPr>
        <w:pStyle w:val="tgt"/>
        <w:shd w:val="clear" w:color="auto" w:fill="FCFDFE"/>
        <w:spacing w:line="360" w:lineRule="auto"/>
        <w:rPr>
          <w:rFonts w:ascii="Times New Roman" w:hAnsi="Times New Roman" w:cs="Times New Roman"/>
          <w:color w:val="2A2B2E"/>
          <w:sz w:val="23"/>
          <w:szCs w:val="23"/>
          <w:shd w:val="clear" w:color="auto" w:fill="FFFFFF"/>
        </w:rPr>
      </w:pPr>
      <w:ins w:id="409" w:author="Hu Chuan-Peng" w:date="2023-06-07T02:42:00Z">
        <w:r>
          <w:rPr>
            <w:rFonts w:ascii="Times New Roman" w:hAnsi="Times New Roman" w:cs="Times New Roman"/>
            <w:color w:val="2A2B2E"/>
            <w:sz w:val="23"/>
            <w:szCs w:val="23"/>
            <w:shd w:val="clear" w:color="auto" w:fill="FFFFFF"/>
          </w:rPr>
          <w:t xml:space="preserve">3.3 </w:t>
        </w:r>
        <w:r>
          <w:rPr>
            <w:rFonts w:ascii="Times New Roman" w:hAnsi="Times New Roman" w:cs="Times New Roman" w:hint="eastAsia"/>
            <w:color w:val="2A2B2E"/>
            <w:sz w:val="23"/>
            <w:szCs w:val="23"/>
            <w:shd w:val="clear" w:color="auto" w:fill="FFFFFF"/>
          </w:rPr>
          <w:t>各量表中症状数量的分析</w:t>
        </w:r>
      </w:ins>
      <w:del w:id="410" w:author="Hu Chuan-Peng" w:date="2023-06-07T02:42:00Z">
        <w:r w:rsidR="008104F1" w:rsidRPr="001E1926" w:rsidDel="000334B8">
          <w:rPr>
            <w:rFonts w:ascii="Times New Roman" w:hAnsi="Times New Roman" w:cs="Times New Roman"/>
            <w:color w:val="2A2B2E"/>
            <w:sz w:val="23"/>
            <w:szCs w:val="23"/>
            <w:shd w:val="clear" w:color="auto" w:fill="FFFFFF"/>
          </w:rPr>
          <w:delText>3.1. Scale properties and performance</w:delText>
        </w:r>
      </w:del>
    </w:p>
    <w:p w14:paraId="4D013D69" w14:textId="58DD3F32" w:rsidR="008104F1" w:rsidRDefault="008104F1" w:rsidP="002B3C2C">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表</w:t>
      </w:r>
      <w:r>
        <w:rPr>
          <w:rFonts w:ascii="Times New Roman" w:hAnsi="Times New Roman" w:cs="Times New Roman" w:hint="eastAsia"/>
          <w:color w:val="2A2B2E"/>
          <w:sz w:val="23"/>
          <w:szCs w:val="23"/>
          <w:shd w:val="clear" w:color="auto" w:fill="FFFFFF"/>
        </w:rPr>
        <w:t>2</w:t>
      </w:r>
      <w:r>
        <w:rPr>
          <w:rFonts w:ascii="Times New Roman" w:hAnsi="Times New Roman" w:cs="Times New Roman" w:hint="eastAsia"/>
          <w:color w:val="2A2B2E"/>
          <w:sz w:val="23"/>
          <w:szCs w:val="23"/>
          <w:shd w:val="clear" w:color="auto" w:fill="FFFFFF"/>
        </w:rPr>
        <w:t>总结了每个</w:t>
      </w:r>
      <w:bookmarkStart w:id="411" w:name="OLE_LINK5"/>
      <w:r>
        <w:rPr>
          <w:rFonts w:ascii="Times New Roman" w:hAnsi="Times New Roman" w:cs="Times New Roman" w:hint="eastAsia"/>
          <w:color w:val="2A2B2E"/>
          <w:sz w:val="23"/>
          <w:szCs w:val="23"/>
          <w:shd w:val="clear" w:color="auto" w:fill="FFFFFF"/>
        </w:rPr>
        <w:t>量表中包含了症状的数量</w:t>
      </w:r>
      <w:bookmarkEnd w:id="411"/>
      <w:r>
        <w:rPr>
          <w:rFonts w:ascii="Times New Roman" w:hAnsi="Times New Roman" w:cs="Times New Roman" w:hint="eastAsia"/>
          <w:color w:val="2A2B2E"/>
          <w:sz w:val="23"/>
          <w:szCs w:val="23"/>
          <w:shd w:val="clear" w:color="auto" w:fill="FFFFFF"/>
        </w:rPr>
        <w:t>、调整后的量表长度、特殊性题目</w:t>
      </w:r>
      <w:r w:rsidR="002250F0">
        <w:rPr>
          <w:rFonts w:ascii="Times New Roman" w:hAnsi="Times New Roman" w:cs="Times New Roman"/>
          <w:color w:val="2A2B2E"/>
          <w:sz w:val="23"/>
          <w:szCs w:val="23"/>
          <w:shd w:val="clear" w:color="auto" w:fill="FFFFFF"/>
        </w:rPr>
        <w:t>(</w:t>
      </w:r>
      <w:r w:rsidR="002250F0">
        <w:rPr>
          <w:rFonts w:ascii="Times New Roman" w:hAnsi="Times New Roman" w:cs="Times New Roman" w:hint="eastAsia"/>
          <w:color w:val="2A2B2E"/>
          <w:sz w:val="23"/>
          <w:szCs w:val="23"/>
          <w:shd w:val="clear" w:color="auto" w:fill="FFFFFF"/>
        </w:rPr>
        <w:t>即不存在于其他量表中的题目</w:t>
      </w:r>
      <w:r w:rsidR="002250F0">
        <w:rPr>
          <w:rFonts w:ascii="Times New Roman" w:hAnsi="Times New Roman" w:cs="Times New Roman"/>
          <w:color w:val="2A2B2E"/>
          <w:sz w:val="23"/>
          <w:szCs w:val="23"/>
          <w:shd w:val="clear" w:color="auto" w:fill="FFFFFF"/>
        </w:rPr>
        <w:t>)</w:t>
      </w:r>
      <w:r>
        <w:rPr>
          <w:rFonts w:ascii="Times New Roman" w:hAnsi="Times New Roman" w:cs="Times New Roman" w:hint="eastAsia"/>
          <w:color w:val="2A2B2E"/>
          <w:sz w:val="23"/>
          <w:szCs w:val="23"/>
          <w:shd w:val="clear" w:color="auto" w:fill="FFFFFF"/>
        </w:rPr>
        <w:t>的数量，以及复合症状和特殊症状各自的比例。大部分</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18</w:t>
      </w:r>
      <w:r>
        <w:rPr>
          <w:rFonts w:ascii="Times New Roman" w:hAnsi="Times New Roman" w:cs="Times New Roman" w:hint="eastAsia"/>
          <w:color w:val="2A2B2E"/>
          <w:sz w:val="23"/>
          <w:szCs w:val="23"/>
          <w:shd w:val="clear" w:color="auto" w:fill="FFFFFF"/>
        </w:rPr>
        <w:t>)</w:t>
      </w:r>
      <w:r>
        <w:rPr>
          <w:rFonts w:ascii="Times New Roman" w:hAnsi="Times New Roman" w:cs="Times New Roman" w:hint="eastAsia"/>
          <w:color w:val="2A2B2E"/>
          <w:sz w:val="23"/>
          <w:szCs w:val="23"/>
          <w:shd w:val="clear" w:color="auto" w:fill="FFFFFF"/>
        </w:rPr>
        <w:t>个量表不包含特殊性题目，</w:t>
      </w:r>
      <w:r w:rsidRPr="00AA1C4A">
        <w:rPr>
          <w:rFonts w:ascii="Times New Roman" w:hAnsi="Times New Roman" w:cs="Times New Roman"/>
          <w:color w:val="000000"/>
          <w:sz w:val="22"/>
          <w:szCs w:val="22"/>
        </w:rPr>
        <w:t>CSSMHS</w:t>
      </w:r>
      <w:r>
        <w:rPr>
          <w:rFonts w:ascii="Times New Roman" w:hAnsi="Times New Roman" w:cs="Times New Roman" w:hint="eastAsia"/>
          <w:color w:val="2A2B2E"/>
          <w:sz w:val="23"/>
          <w:szCs w:val="23"/>
          <w:shd w:val="clear" w:color="auto" w:fill="FFFFFF"/>
        </w:rPr>
        <w:t>包含的</w:t>
      </w:r>
      <w:commentRangeStart w:id="412"/>
      <w:r w:rsidRPr="000334B8">
        <w:rPr>
          <w:rFonts w:ascii="Times New Roman" w:hAnsi="Times New Roman" w:cs="Times New Roman" w:hint="eastAsia"/>
          <w:color w:val="2A2B2E"/>
          <w:sz w:val="23"/>
          <w:szCs w:val="23"/>
          <w:highlight w:val="yellow"/>
          <w:shd w:val="clear" w:color="auto" w:fill="FFFFFF"/>
          <w:rPrChange w:id="413" w:author="Hu Chuan-Peng" w:date="2023-06-07T02:43:00Z">
            <w:rPr>
              <w:rFonts w:ascii="Times New Roman" w:hAnsi="Times New Roman" w:cs="Times New Roman" w:hint="eastAsia"/>
              <w:color w:val="2A2B2E"/>
              <w:sz w:val="23"/>
              <w:szCs w:val="23"/>
              <w:shd w:val="clear" w:color="auto" w:fill="FFFFFF"/>
            </w:rPr>
          </w:rPrChange>
        </w:rPr>
        <w:t>特殊性</w:t>
      </w:r>
      <w:commentRangeEnd w:id="412"/>
      <w:r w:rsidR="000334B8">
        <w:rPr>
          <w:rStyle w:val="ae"/>
          <w:rFonts w:ascii="Times New Roman" w:hAnsi="Times New Roman" w:cs="Times New Roman"/>
          <w:kern w:val="2"/>
        </w:rPr>
        <w:commentReference w:id="412"/>
      </w:r>
      <w:r>
        <w:rPr>
          <w:rFonts w:ascii="Times New Roman" w:hAnsi="Times New Roman" w:cs="Times New Roman" w:hint="eastAsia"/>
          <w:color w:val="2A2B2E"/>
          <w:sz w:val="23"/>
          <w:szCs w:val="23"/>
          <w:shd w:val="clear" w:color="auto" w:fill="FFFFFF"/>
        </w:rPr>
        <w:t>题目比例最</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22.22%)</w:t>
      </w:r>
      <w:r>
        <w:rPr>
          <w:rFonts w:ascii="Times New Roman" w:hAnsi="Times New Roman" w:cs="Times New Roman" w:hint="eastAsia"/>
          <w:color w:val="2A2B2E"/>
          <w:sz w:val="23"/>
          <w:szCs w:val="23"/>
          <w:shd w:val="clear" w:color="auto" w:fill="FFFFFF"/>
        </w:rPr>
        <w:t>，其余量表包含特殊性题目的比例在</w:t>
      </w:r>
      <w:r>
        <w:rPr>
          <w:rFonts w:ascii="Times New Roman" w:hAnsi="Times New Roman" w:cs="Times New Roman" w:hint="eastAsia"/>
          <w:color w:val="2A2B2E"/>
          <w:sz w:val="23"/>
          <w:szCs w:val="23"/>
          <w:shd w:val="clear" w:color="auto" w:fill="FFFFFF"/>
        </w:rPr>
        <w:t>3</w:t>
      </w:r>
      <w:r>
        <w:rPr>
          <w:rFonts w:ascii="Times New Roman" w:hAnsi="Times New Roman" w:cs="Times New Roman"/>
          <w:color w:val="2A2B2E"/>
          <w:sz w:val="23"/>
          <w:szCs w:val="23"/>
          <w:shd w:val="clear" w:color="auto" w:fill="FFFFFF"/>
        </w:rPr>
        <w:t>.84%-12.5%</w:t>
      </w:r>
      <w:r>
        <w:rPr>
          <w:rFonts w:ascii="Times New Roman" w:hAnsi="Times New Roman" w:cs="Times New Roman" w:hint="eastAsia"/>
          <w:color w:val="2A2B2E"/>
          <w:sz w:val="23"/>
          <w:szCs w:val="23"/>
          <w:shd w:val="clear" w:color="auto" w:fill="FFFFFF"/>
        </w:rPr>
        <w:t>。有</w:t>
      </w: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r>
        <w:rPr>
          <w:rFonts w:ascii="Times New Roman" w:hAnsi="Times New Roman" w:cs="Times New Roman" w:hint="eastAsia"/>
          <w:color w:val="2A2B2E"/>
          <w:sz w:val="23"/>
          <w:szCs w:val="23"/>
          <w:shd w:val="clear" w:color="auto" w:fill="FFFFFF"/>
        </w:rPr>
        <w:t>个量表不包换复合症状，其他量表复合症状的比例在</w:t>
      </w:r>
      <w:r>
        <w:rPr>
          <w:rFonts w:ascii="Times New Roman" w:hAnsi="Times New Roman" w:cs="Times New Roman"/>
          <w:color w:val="2A2B2E"/>
          <w:sz w:val="23"/>
          <w:szCs w:val="23"/>
          <w:shd w:val="clear" w:color="auto" w:fill="FFFFFF"/>
        </w:rPr>
        <w:t>4.35%-47.37%</w:t>
      </w:r>
      <w:r>
        <w:rPr>
          <w:rFonts w:ascii="Times New Roman" w:hAnsi="Times New Roman" w:cs="Times New Roman" w:hint="eastAsia"/>
          <w:color w:val="2A2B2E"/>
          <w:sz w:val="23"/>
          <w:szCs w:val="23"/>
          <w:shd w:val="clear" w:color="auto" w:fill="FFFFFF"/>
        </w:rPr>
        <w:t>之间。</w:t>
      </w:r>
    </w:p>
    <w:tbl>
      <w:tblPr>
        <w:tblStyle w:val="a7"/>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8"/>
        <w:gridCol w:w="1377"/>
        <w:gridCol w:w="1374"/>
        <w:gridCol w:w="1417"/>
        <w:gridCol w:w="1372"/>
        <w:gridCol w:w="1379"/>
      </w:tblGrid>
      <w:tr w:rsidR="008104F1" w14:paraId="3BA3155C" w14:textId="77777777" w:rsidTr="00AC4DB1">
        <w:trPr>
          <w:trHeight w:val="2198"/>
        </w:trPr>
        <w:tc>
          <w:tcPr>
            <w:tcW w:w="1808" w:type="dxa"/>
          </w:tcPr>
          <w:p w14:paraId="439DB7B7"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S</w:t>
            </w:r>
            <w:r>
              <w:rPr>
                <w:rFonts w:ascii="Times New Roman" w:hAnsi="Times New Roman" w:cs="Times New Roman" w:hint="eastAsia"/>
                <w:color w:val="2A2B2E"/>
                <w:sz w:val="23"/>
                <w:szCs w:val="23"/>
                <w:shd w:val="clear" w:color="auto" w:fill="FFFFFF"/>
              </w:rPr>
              <w:t>cale</w:t>
            </w:r>
          </w:p>
        </w:tc>
        <w:tc>
          <w:tcPr>
            <w:tcW w:w="1377" w:type="dxa"/>
          </w:tcPr>
          <w:p w14:paraId="149DC7C4"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Symptoms</w:t>
            </w:r>
          </w:p>
          <w:p w14:paraId="04056D58"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captured</w:t>
            </w:r>
          </w:p>
          <w:p w14:paraId="5F4072D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(No.)</w:t>
            </w:r>
          </w:p>
        </w:tc>
        <w:tc>
          <w:tcPr>
            <w:tcW w:w="1374" w:type="dxa"/>
          </w:tcPr>
          <w:p w14:paraId="468303A4"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Adjusted</w:t>
            </w:r>
          </w:p>
          <w:p w14:paraId="2B2F7A61"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scale</w:t>
            </w:r>
          </w:p>
          <w:p w14:paraId="57769FDF"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length</w:t>
            </w:r>
          </w:p>
          <w:p w14:paraId="7CE016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lastRenderedPageBreak/>
              <w:t>(No.)</w:t>
            </w:r>
          </w:p>
        </w:tc>
        <w:tc>
          <w:tcPr>
            <w:tcW w:w="1417" w:type="dxa"/>
          </w:tcPr>
          <w:p w14:paraId="3BCD6E85"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lastRenderedPageBreak/>
              <w:t>Idiosyncratic</w:t>
            </w:r>
          </w:p>
          <w:p w14:paraId="5315BBC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 (%)</w:t>
            </w:r>
          </w:p>
        </w:tc>
        <w:tc>
          <w:tcPr>
            <w:tcW w:w="1372" w:type="dxa"/>
          </w:tcPr>
          <w:p w14:paraId="03D0DA58"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Specific</w:t>
            </w:r>
          </w:p>
          <w:p w14:paraId="7E5525C6"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w:t>
            </w:r>
          </w:p>
          <w:p w14:paraId="23972BE5"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w:t>
            </w:r>
          </w:p>
        </w:tc>
        <w:tc>
          <w:tcPr>
            <w:tcW w:w="1379" w:type="dxa"/>
          </w:tcPr>
          <w:p w14:paraId="797BB98B"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Compound</w:t>
            </w:r>
          </w:p>
          <w:p w14:paraId="1A8A0308"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 (%)</w:t>
            </w:r>
          </w:p>
        </w:tc>
      </w:tr>
      <w:tr w:rsidR="008104F1" w14:paraId="47B93335" w14:textId="77777777" w:rsidTr="00AC4DB1">
        <w:tc>
          <w:tcPr>
            <w:tcW w:w="1808" w:type="dxa"/>
          </w:tcPr>
          <w:p w14:paraId="7A7740E3" w14:textId="77777777" w:rsidR="008104F1" w:rsidRPr="00C44AF8"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DS</w:t>
            </w:r>
          </w:p>
        </w:tc>
        <w:tc>
          <w:tcPr>
            <w:tcW w:w="1377" w:type="dxa"/>
          </w:tcPr>
          <w:p w14:paraId="4C0135D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w:t>
            </w:r>
          </w:p>
        </w:tc>
        <w:tc>
          <w:tcPr>
            <w:tcW w:w="1374" w:type="dxa"/>
          </w:tcPr>
          <w:p w14:paraId="657AFF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0</w:t>
            </w:r>
          </w:p>
        </w:tc>
        <w:tc>
          <w:tcPr>
            <w:tcW w:w="1417" w:type="dxa"/>
          </w:tcPr>
          <w:p w14:paraId="3AA7AFA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4E0A8CAF" w14:textId="77777777" w:rsidR="008104F1" w:rsidRPr="00A07B6F"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A07B6F">
              <w:rPr>
                <w:rFonts w:ascii="Times New Roman" w:hAnsi="Times New Roman" w:cs="Times New Roman" w:hint="eastAsia"/>
                <w:color w:val="2A2B2E"/>
                <w:sz w:val="23"/>
                <w:szCs w:val="23"/>
                <w:shd w:val="clear" w:color="auto" w:fill="FFFFFF"/>
              </w:rPr>
              <w:t>7</w:t>
            </w:r>
            <w:r w:rsidRPr="00A07B6F">
              <w:rPr>
                <w:rFonts w:ascii="Times New Roman" w:hAnsi="Times New Roman" w:cs="Times New Roman"/>
                <w:color w:val="2A2B2E"/>
                <w:sz w:val="23"/>
                <w:szCs w:val="23"/>
                <w:shd w:val="clear" w:color="auto" w:fill="FFFFFF"/>
              </w:rPr>
              <w:t>3.08</w:t>
            </w:r>
          </w:p>
        </w:tc>
        <w:tc>
          <w:tcPr>
            <w:tcW w:w="1379" w:type="dxa"/>
          </w:tcPr>
          <w:p w14:paraId="05C3E87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6.92</w:t>
            </w:r>
          </w:p>
        </w:tc>
      </w:tr>
      <w:tr w:rsidR="008104F1" w14:paraId="18604AE5" w14:textId="77777777" w:rsidTr="00AC4DB1">
        <w:tc>
          <w:tcPr>
            <w:tcW w:w="1808" w:type="dxa"/>
          </w:tcPr>
          <w:p w14:paraId="26EE5145" w14:textId="77777777" w:rsidR="008104F1" w:rsidRPr="00C44AF8" w:rsidRDefault="008104F1" w:rsidP="00477DDF">
            <w:pPr>
              <w:widowControl/>
              <w:spacing w:line="360" w:lineRule="auto"/>
              <w:jc w:val="left"/>
              <w:rPr>
                <w:color w:val="000000"/>
                <w:sz w:val="22"/>
                <w:szCs w:val="22"/>
              </w:rPr>
            </w:pPr>
            <w:r>
              <w:rPr>
                <w:rFonts w:hint="eastAsia"/>
                <w:color w:val="000000"/>
                <w:sz w:val="22"/>
                <w:szCs w:val="22"/>
              </w:rPr>
              <w:t>S</w:t>
            </w:r>
            <w:r>
              <w:rPr>
                <w:color w:val="000000"/>
                <w:sz w:val="22"/>
                <w:szCs w:val="22"/>
              </w:rPr>
              <w:t>CL-90</w:t>
            </w:r>
          </w:p>
        </w:tc>
        <w:tc>
          <w:tcPr>
            <w:tcW w:w="1377" w:type="dxa"/>
          </w:tcPr>
          <w:p w14:paraId="1FB095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374" w:type="dxa"/>
          </w:tcPr>
          <w:p w14:paraId="54702CE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417" w:type="dxa"/>
          </w:tcPr>
          <w:p w14:paraId="6E7823D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1203BB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100</w:t>
            </w:r>
          </w:p>
        </w:tc>
        <w:tc>
          <w:tcPr>
            <w:tcW w:w="1379" w:type="dxa"/>
          </w:tcPr>
          <w:p w14:paraId="3432B5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510DF7D7" w14:textId="77777777" w:rsidTr="00AC4DB1">
        <w:tc>
          <w:tcPr>
            <w:tcW w:w="1808" w:type="dxa"/>
          </w:tcPr>
          <w:p w14:paraId="4125E338" w14:textId="77777777" w:rsidR="008104F1" w:rsidRPr="00C44AF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ES-D</w:t>
            </w:r>
          </w:p>
        </w:tc>
        <w:tc>
          <w:tcPr>
            <w:tcW w:w="1377" w:type="dxa"/>
          </w:tcPr>
          <w:p w14:paraId="658AC5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374" w:type="dxa"/>
          </w:tcPr>
          <w:p w14:paraId="17D0E12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435AEB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20DBA5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9.47</w:t>
            </w:r>
          </w:p>
        </w:tc>
        <w:tc>
          <w:tcPr>
            <w:tcW w:w="1379" w:type="dxa"/>
          </w:tcPr>
          <w:p w14:paraId="33B20F9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10.53</w:t>
            </w:r>
          </w:p>
        </w:tc>
      </w:tr>
      <w:tr w:rsidR="008104F1" w14:paraId="51D8E9DF" w14:textId="77777777" w:rsidTr="00AC4DB1">
        <w:tc>
          <w:tcPr>
            <w:tcW w:w="1808" w:type="dxa"/>
          </w:tcPr>
          <w:p w14:paraId="1FE9CBF9" w14:textId="77777777" w:rsidR="008104F1" w:rsidRPr="00C44AF8" w:rsidRDefault="008104F1" w:rsidP="00477DDF">
            <w:pPr>
              <w:widowControl/>
              <w:spacing w:line="360" w:lineRule="auto"/>
              <w:jc w:val="left"/>
              <w:rPr>
                <w:color w:val="000000"/>
                <w:sz w:val="24"/>
                <w:szCs w:val="24"/>
              </w:rPr>
            </w:pPr>
            <w:bookmarkStart w:id="414" w:name="_Hlk136543099"/>
            <w:r>
              <w:rPr>
                <w:color w:val="000000"/>
                <w:sz w:val="24"/>
                <w:szCs w:val="24"/>
              </w:rPr>
              <w:t>CDI</w:t>
            </w:r>
          </w:p>
        </w:tc>
        <w:tc>
          <w:tcPr>
            <w:tcW w:w="1377" w:type="dxa"/>
          </w:tcPr>
          <w:p w14:paraId="6742D34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32</w:t>
            </w:r>
          </w:p>
        </w:tc>
        <w:tc>
          <w:tcPr>
            <w:tcW w:w="1374" w:type="dxa"/>
          </w:tcPr>
          <w:p w14:paraId="09AFC04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27</w:t>
            </w:r>
          </w:p>
        </w:tc>
        <w:tc>
          <w:tcPr>
            <w:tcW w:w="1417" w:type="dxa"/>
          </w:tcPr>
          <w:p w14:paraId="367139B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2.5</w:t>
            </w:r>
          </w:p>
        </w:tc>
        <w:tc>
          <w:tcPr>
            <w:tcW w:w="1372" w:type="dxa"/>
          </w:tcPr>
          <w:p w14:paraId="30BF0E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75</w:t>
            </w:r>
          </w:p>
        </w:tc>
        <w:tc>
          <w:tcPr>
            <w:tcW w:w="1379" w:type="dxa"/>
          </w:tcPr>
          <w:p w14:paraId="2C9B034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25</w:t>
            </w:r>
          </w:p>
        </w:tc>
      </w:tr>
      <w:tr w:rsidR="008104F1" w14:paraId="401AF0F1" w14:textId="77777777" w:rsidTr="00AC4DB1">
        <w:tc>
          <w:tcPr>
            <w:tcW w:w="1808" w:type="dxa"/>
          </w:tcPr>
          <w:p w14:paraId="0990E343" w14:textId="77777777" w:rsidR="008104F1" w:rsidRPr="00C44AF8" w:rsidRDefault="008104F1" w:rsidP="00477DDF">
            <w:pPr>
              <w:widowControl/>
              <w:spacing w:line="360" w:lineRule="auto"/>
              <w:jc w:val="left"/>
              <w:rPr>
                <w:color w:val="000000"/>
                <w:sz w:val="22"/>
                <w:szCs w:val="22"/>
              </w:rPr>
            </w:pPr>
            <w:r>
              <w:rPr>
                <w:color w:val="000000"/>
                <w:sz w:val="22"/>
                <w:szCs w:val="22"/>
              </w:rPr>
              <w:t>DSRSC</w:t>
            </w:r>
          </w:p>
        </w:tc>
        <w:tc>
          <w:tcPr>
            <w:tcW w:w="1377" w:type="dxa"/>
          </w:tcPr>
          <w:p w14:paraId="166B2D4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374" w:type="dxa"/>
          </w:tcPr>
          <w:p w14:paraId="28B3B4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417" w:type="dxa"/>
          </w:tcPr>
          <w:p w14:paraId="11268B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5</w:t>
            </w:r>
          </w:p>
        </w:tc>
        <w:tc>
          <w:tcPr>
            <w:tcW w:w="1372" w:type="dxa"/>
          </w:tcPr>
          <w:p w14:paraId="0EAFE73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5</w:t>
            </w:r>
          </w:p>
        </w:tc>
        <w:tc>
          <w:tcPr>
            <w:tcW w:w="1379" w:type="dxa"/>
          </w:tcPr>
          <w:p w14:paraId="0D458C1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5</w:t>
            </w:r>
          </w:p>
        </w:tc>
      </w:tr>
      <w:tr w:rsidR="008104F1" w14:paraId="6B4AF4EF" w14:textId="77777777" w:rsidTr="00AC4DB1">
        <w:tc>
          <w:tcPr>
            <w:tcW w:w="1808" w:type="dxa"/>
          </w:tcPr>
          <w:p w14:paraId="649A310E"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B</w:t>
            </w:r>
            <w:r>
              <w:rPr>
                <w:rFonts w:ascii="Times New Roman" w:hAnsi="Times New Roman" w:cs="Times New Roman"/>
                <w:color w:val="2A2B2E"/>
                <w:sz w:val="23"/>
                <w:szCs w:val="23"/>
                <w:shd w:val="clear" w:color="auto" w:fill="FFFFFF"/>
              </w:rPr>
              <w:t>DI-</w:t>
            </w:r>
            <w:r>
              <w:rPr>
                <w:rFonts w:ascii="Times New Roman" w:hAnsi="Times New Roman" w:cs="Times New Roman" w:hint="eastAsia"/>
                <w:color w:val="2A2B2E"/>
                <w:sz w:val="23"/>
                <w:szCs w:val="23"/>
                <w:shd w:val="clear" w:color="auto" w:fill="FFFFFF"/>
              </w:rPr>
              <w:t>I</w:t>
            </w:r>
          </w:p>
        </w:tc>
        <w:tc>
          <w:tcPr>
            <w:tcW w:w="1377" w:type="dxa"/>
          </w:tcPr>
          <w:p w14:paraId="0A58C85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w:t>
            </w:r>
          </w:p>
        </w:tc>
        <w:tc>
          <w:tcPr>
            <w:tcW w:w="1374" w:type="dxa"/>
          </w:tcPr>
          <w:p w14:paraId="0B09AA4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0CD68A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D9439F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r>
              <w:rPr>
                <w:rFonts w:ascii="Times New Roman" w:hAnsi="Times New Roman" w:cs="Times New Roman"/>
                <w:color w:val="2A2B2E"/>
                <w:sz w:val="23"/>
                <w:szCs w:val="23"/>
                <w:shd w:val="clear" w:color="auto" w:fill="FFFFFF"/>
              </w:rPr>
              <w:t>5.65</w:t>
            </w:r>
          </w:p>
        </w:tc>
        <w:tc>
          <w:tcPr>
            <w:tcW w:w="1379" w:type="dxa"/>
          </w:tcPr>
          <w:p w14:paraId="5A7F938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4.35</w:t>
            </w:r>
          </w:p>
        </w:tc>
      </w:tr>
      <w:tr w:rsidR="008104F1" w14:paraId="4C7AE458" w14:textId="77777777" w:rsidTr="00AC4DB1">
        <w:tc>
          <w:tcPr>
            <w:tcW w:w="1808" w:type="dxa"/>
          </w:tcPr>
          <w:p w14:paraId="35A367B1"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M</w:t>
            </w:r>
            <w:r>
              <w:rPr>
                <w:rFonts w:ascii="Times New Roman" w:hAnsi="Times New Roman" w:cs="Times New Roman"/>
                <w:color w:val="2A2B2E"/>
                <w:sz w:val="23"/>
                <w:szCs w:val="23"/>
                <w:shd w:val="clear" w:color="auto" w:fill="FFFFFF"/>
              </w:rPr>
              <w:t>SSMHS</w:t>
            </w:r>
          </w:p>
        </w:tc>
        <w:tc>
          <w:tcPr>
            <w:tcW w:w="1377" w:type="dxa"/>
          </w:tcPr>
          <w:p w14:paraId="58CDB64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374" w:type="dxa"/>
          </w:tcPr>
          <w:p w14:paraId="66D7D9B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5</w:t>
            </w:r>
          </w:p>
        </w:tc>
        <w:tc>
          <w:tcPr>
            <w:tcW w:w="1417" w:type="dxa"/>
          </w:tcPr>
          <w:p w14:paraId="01C7A2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62B33AE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10E8C28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0CCD3EF7" w14:textId="77777777" w:rsidTr="00AC4DB1">
        <w:tc>
          <w:tcPr>
            <w:tcW w:w="1808" w:type="dxa"/>
          </w:tcPr>
          <w:p w14:paraId="2196EC1F"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BDI-II</w:t>
            </w:r>
          </w:p>
        </w:tc>
        <w:tc>
          <w:tcPr>
            <w:tcW w:w="1377" w:type="dxa"/>
          </w:tcPr>
          <w:p w14:paraId="35ED27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w:t>
            </w:r>
          </w:p>
        </w:tc>
        <w:tc>
          <w:tcPr>
            <w:tcW w:w="1374" w:type="dxa"/>
          </w:tcPr>
          <w:p w14:paraId="6604888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56F61F5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3B1E5D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6.96</w:t>
            </w:r>
          </w:p>
        </w:tc>
        <w:tc>
          <w:tcPr>
            <w:tcW w:w="1379" w:type="dxa"/>
          </w:tcPr>
          <w:p w14:paraId="16E93CC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3.04</w:t>
            </w:r>
          </w:p>
        </w:tc>
      </w:tr>
      <w:tr w:rsidR="008104F1" w14:paraId="1A2521DF" w14:textId="77777777" w:rsidTr="00AC4DB1">
        <w:tc>
          <w:tcPr>
            <w:tcW w:w="1808" w:type="dxa"/>
          </w:tcPr>
          <w:p w14:paraId="38F544B3"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PHQ-9</w:t>
            </w:r>
          </w:p>
        </w:tc>
        <w:tc>
          <w:tcPr>
            <w:tcW w:w="1377" w:type="dxa"/>
          </w:tcPr>
          <w:p w14:paraId="34595EF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374" w:type="dxa"/>
          </w:tcPr>
          <w:p w14:paraId="639E198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9</w:t>
            </w:r>
          </w:p>
        </w:tc>
        <w:tc>
          <w:tcPr>
            <w:tcW w:w="1417" w:type="dxa"/>
          </w:tcPr>
          <w:p w14:paraId="434729E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C1FBAD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2.63</w:t>
            </w:r>
          </w:p>
        </w:tc>
        <w:tc>
          <w:tcPr>
            <w:tcW w:w="1379" w:type="dxa"/>
          </w:tcPr>
          <w:p w14:paraId="0850ADB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47.37</w:t>
            </w:r>
          </w:p>
        </w:tc>
      </w:tr>
      <w:tr w:rsidR="008104F1" w14:paraId="25016E69" w14:textId="77777777" w:rsidTr="00AC4DB1">
        <w:tc>
          <w:tcPr>
            <w:tcW w:w="1808" w:type="dxa"/>
          </w:tcPr>
          <w:p w14:paraId="1D911A11"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D</w:t>
            </w:r>
            <w:r>
              <w:rPr>
                <w:rFonts w:ascii="Times New Roman" w:hAnsi="Times New Roman" w:cs="Times New Roman"/>
                <w:color w:val="2A2B2E"/>
                <w:sz w:val="23"/>
                <w:szCs w:val="23"/>
                <w:shd w:val="clear" w:color="auto" w:fill="FFFFFF"/>
              </w:rPr>
              <w:t>ASS-21</w:t>
            </w:r>
          </w:p>
        </w:tc>
        <w:tc>
          <w:tcPr>
            <w:tcW w:w="1377" w:type="dxa"/>
          </w:tcPr>
          <w:p w14:paraId="62A1BE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8</w:t>
            </w:r>
          </w:p>
        </w:tc>
        <w:tc>
          <w:tcPr>
            <w:tcW w:w="1374" w:type="dxa"/>
          </w:tcPr>
          <w:p w14:paraId="72178F1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0CD9793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12</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5</w:t>
            </w:r>
          </w:p>
        </w:tc>
        <w:tc>
          <w:tcPr>
            <w:tcW w:w="1372" w:type="dxa"/>
          </w:tcPr>
          <w:p w14:paraId="0E0B0E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9441C6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458B5351" w14:textId="77777777" w:rsidTr="00AC4DB1">
        <w:tc>
          <w:tcPr>
            <w:tcW w:w="1808" w:type="dxa"/>
          </w:tcPr>
          <w:p w14:paraId="42F57C53"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C</w:t>
            </w:r>
            <w:r>
              <w:rPr>
                <w:rFonts w:ascii="Times New Roman" w:hAnsi="Times New Roman" w:cs="Times New Roman"/>
                <w:color w:val="2A2B2E"/>
                <w:sz w:val="23"/>
                <w:szCs w:val="23"/>
                <w:shd w:val="clear" w:color="auto" w:fill="FFFFFF"/>
              </w:rPr>
              <w:t>BCL_boy</w:t>
            </w:r>
          </w:p>
        </w:tc>
        <w:tc>
          <w:tcPr>
            <w:tcW w:w="1377" w:type="dxa"/>
          </w:tcPr>
          <w:p w14:paraId="5EAF4F3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w:t>
            </w:r>
          </w:p>
        </w:tc>
        <w:tc>
          <w:tcPr>
            <w:tcW w:w="1374" w:type="dxa"/>
          </w:tcPr>
          <w:p w14:paraId="06800E9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16</w:t>
            </w:r>
          </w:p>
        </w:tc>
        <w:tc>
          <w:tcPr>
            <w:tcW w:w="1417" w:type="dxa"/>
          </w:tcPr>
          <w:p w14:paraId="79BC5D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4.55</w:t>
            </w:r>
          </w:p>
        </w:tc>
        <w:tc>
          <w:tcPr>
            <w:tcW w:w="1372" w:type="dxa"/>
          </w:tcPr>
          <w:p w14:paraId="4A4E275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r>
              <w:rPr>
                <w:rFonts w:ascii="Times New Roman" w:hAnsi="Times New Roman" w:cs="Times New Roman"/>
                <w:color w:val="2A2B2E"/>
                <w:sz w:val="23"/>
                <w:szCs w:val="23"/>
                <w:shd w:val="clear" w:color="auto" w:fill="FFFFFF"/>
              </w:rPr>
              <w:t>8.18</w:t>
            </w:r>
          </w:p>
        </w:tc>
        <w:tc>
          <w:tcPr>
            <w:tcW w:w="1379" w:type="dxa"/>
          </w:tcPr>
          <w:p w14:paraId="3346FE0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31.82</w:t>
            </w:r>
          </w:p>
        </w:tc>
      </w:tr>
      <w:tr w:rsidR="008104F1" w14:paraId="46BE3137" w14:textId="77777777" w:rsidTr="00AC4DB1">
        <w:tc>
          <w:tcPr>
            <w:tcW w:w="1808" w:type="dxa"/>
          </w:tcPr>
          <w:p w14:paraId="0D0813EF"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CBCL</w:t>
            </w:r>
            <w:r>
              <w:rPr>
                <w:color w:val="000000"/>
                <w:sz w:val="22"/>
                <w:szCs w:val="22"/>
              </w:rPr>
              <w:t>_g</w:t>
            </w:r>
            <w:r>
              <w:rPr>
                <w:rFonts w:hint="eastAsia"/>
                <w:color w:val="000000"/>
                <w:sz w:val="22"/>
                <w:szCs w:val="22"/>
              </w:rPr>
              <w:t>irl</w:t>
            </w:r>
          </w:p>
        </w:tc>
        <w:tc>
          <w:tcPr>
            <w:tcW w:w="1377" w:type="dxa"/>
          </w:tcPr>
          <w:p w14:paraId="09F1729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w:t>
            </w:r>
          </w:p>
        </w:tc>
        <w:tc>
          <w:tcPr>
            <w:tcW w:w="1374" w:type="dxa"/>
          </w:tcPr>
          <w:p w14:paraId="0EC50E1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417" w:type="dxa"/>
          </w:tcPr>
          <w:p w14:paraId="38BAC4B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8.33</w:t>
            </w:r>
          </w:p>
        </w:tc>
        <w:tc>
          <w:tcPr>
            <w:tcW w:w="1372" w:type="dxa"/>
          </w:tcPr>
          <w:p w14:paraId="7019DFC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0.83</w:t>
            </w:r>
          </w:p>
        </w:tc>
        <w:tc>
          <w:tcPr>
            <w:tcW w:w="1379" w:type="dxa"/>
          </w:tcPr>
          <w:p w14:paraId="2BAA7E5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29.17</w:t>
            </w:r>
          </w:p>
        </w:tc>
      </w:tr>
      <w:tr w:rsidR="008104F1" w14:paraId="74BD3A6B" w14:textId="77777777" w:rsidTr="00AC4DB1">
        <w:tc>
          <w:tcPr>
            <w:tcW w:w="1808" w:type="dxa"/>
          </w:tcPr>
          <w:p w14:paraId="0972E1C0" w14:textId="77777777" w:rsidR="008104F1" w:rsidRPr="002455B8" w:rsidRDefault="008104F1" w:rsidP="00477DDF">
            <w:pPr>
              <w:widowControl/>
              <w:spacing w:line="360" w:lineRule="auto"/>
              <w:jc w:val="left"/>
              <w:rPr>
                <w:color w:val="000000"/>
                <w:sz w:val="22"/>
                <w:szCs w:val="22"/>
              </w:rPr>
            </w:pPr>
            <w:r>
              <w:rPr>
                <w:color w:val="000000"/>
                <w:sz w:val="22"/>
                <w:szCs w:val="22"/>
              </w:rPr>
              <w:t>MFQ-C</w:t>
            </w:r>
          </w:p>
        </w:tc>
        <w:tc>
          <w:tcPr>
            <w:tcW w:w="1377" w:type="dxa"/>
          </w:tcPr>
          <w:p w14:paraId="174B434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26</w:t>
            </w:r>
          </w:p>
        </w:tc>
        <w:tc>
          <w:tcPr>
            <w:tcW w:w="1374" w:type="dxa"/>
          </w:tcPr>
          <w:p w14:paraId="3D604A3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27</w:t>
            </w:r>
          </w:p>
        </w:tc>
        <w:tc>
          <w:tcPr>
            <w:tcW w:w="1417" w:type="dxa"/>
          </w:tcPr>
          <w:p w14:paraId="320CEB6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3.84</w:t>
            </w:r>
          </w:p>
        </w:tc>
        <w:tc>
          <w:tcPr>
            <w:tcW w:w="1372" w:type="dxa"/>
          </w:tcPr>
          <w:p w14:paraId="34AF1E0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3D1F4C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19B79071" w14:textId="77777777" w:rsidTr="00AC4DB1">
        <w:tc>
          <w:tcPr>
            <w:tcW w:w="1808" w:type="dxa"/>
          </w:tcPr>
          <w:p w14:paraId="1A770ECA"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SSDS</w:t>
            </w:r>
          </w:p>
        </w:tc>
        <w:tc>
          <w:tcPr>
            <w:tcW w:w="1377" w:type="dxa"/>
          </w:tcPr>
          <w:p w14:paraId="647F0E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374" w:type="dxa"/>
          </w:tcPr>
          <w:p w14:paraId="7969DF9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417" w:type="dxa"/>
          </w:tcPr>
          <w:p w14:paraId="6DB3A39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F9865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7.78</w:t>
            </w:r>
          </w:p>
        </w:tc>
        <w:tc>
          <w:tcPr>
            <w:tcW w:w="1379" w:type="dxa"/>
          </w:tcPr>
          <w:p w14:paraId="348CD4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r>
      <w:tr w:rsidR="008104F1" w14:paraId="7FAFD48C" w14:textId="77777777" w:rsidTr="00AC4DB1">
        <w:tc>
          <w:tcPr>
            <w:tcW w:w="1808" w:type="dxa"/>
          </w:tcPr>
          <w:p w14:paraId="322CF5D3" w14:textId="77777777" w:rsidR="008104F1"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ES-D-C</w:t>
            </w:r>
          </w:p>
        </w:tc>
        <w:tc>
          <w:tcPr>
            <w:tcW w:w="1377" w:type="dxa"/>
          </w:tcPr>
          <w:p w14:paraId="01DF710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7</w:t>
            </w:r>
          </w:p>
        </w:tc>
        <w:tc>
          <w:tcPr>
            <w:tcW w:w="1374" w:type="dxa"/>
          </w:tcPr>
          <w:p w14:paraId="73FFD70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417" w:type="dxa"/>
          </w:tcPr>
          <w:p w14:paraId="38EA392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.88</w:t>
            </w:r>
          </w:p>
        </w:tc>
        <w:tc>
          <w:tcPr>
            <w:tcW w:w="1372" w:type="dxa"/>
          </w:tcPr>
          <w:p w14:paraId="0C9FBB3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66DE780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1235EF42" w14:textId="77777777" w:rsidTr="00AC4DB1">
        <w:tc>
          <w:tcPr>
            <w:tcW w:w="1808" w:type="dxa"/>
          </w:tcPr>
          <w:p w14:paraId="1779F28D" w14:textId="77777777" w:rsidR="008104F1" w:rsidRDefault="008104F1" w:rsidP="00477DDF">
            <w:pPr>
              <w:widowControl/>
              <w:spacing w:line="360" w:lineRule="auto"/>
              <w:jc w:val="left"/>
              <w:rPr>
                <w:color w:val="000000"/>
                <w:sz w:val="22"/>
                <w:szCs w:val="22"/>
              </w:rPr>
            </w:pPr>
            <w:r>
              <w:rPr>
                <w:rFonts w:hint="eastAsia"/>
                <w:color w:val="000000"/>
                <w:sz w:val="22"/>
                <w:szCs w:val="22"/>
              </w:rPr>
              <w:t>A</w:t>
            </w:r>
            <w:r>
              <w:rPr>
                <w:color w:val="000000"/>
                <w:sz w:val="22"/>
                <w:szCs w:val="22"/>
              </w:rPr>
              <w:t>DI</w:t>
            </w:r>
          </w:p>
        </w:tc>
        <w:tc>
          <w:tcPr>
            <w:tcW w:w="1377" w:type="dxa"/>
          </w:tcPr>
          <w:p w14:paraId="3C5AD01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35</w:t>
            </w:r>
          </w:p>
        </w:tc>
        <w:tc>
          <w:tcPr>
            <w:tcW w:w="1374" w:type="dxa"/>
          </w:tcPr>
          <w:p w14:paraId="02ED8CB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30</w:t>
            </w:r>
          </w:p>
        </w:tc>
        <w:tc>
          <w:tcPr>
            <w:tcW w:w="1417" w:type="dxa"/>
          </w:tcPr>
          <w:p w14:paraId="6E3B650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.71</w:t>
            </w:r>
          </w:p>
        </w:tc>
        <w:tc>
          <w:tcPr>
            <w:tcW w:w="1372" w:type="dxa"/>
          </w:tcPr>
          <w:p w14:paraId="77A07C2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2.86</w:t>
            </w:r>
          </w:p>
        </w:tc>
        <w:tc>
          <w:tcPr>
            <w:tcW w:w="1379" w:type="dxa"/>
          </w:tcPr>
          <w:p w14:paraId="62C7488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17.14</w:t>
            </w:r>
          </w:p>
        </w:tc>
      </w:tr>
      <w:tr w:rsidR="008104F1" w14:paraId="63038780" w14:textId="77777777" w:rsidTr="00AC4DB1">
        <w:tc>
          <w:tcPr>
            <w:tcW w:w="1808" w:type="dxa"/>
          </w:tcPr>
          <w:p w14:paraId="3A2881C1" w14:textId="77777777" w:rsidR="008104F1" w:rsidRDefault="008104F1" w:rsidP="00477DDF">
            <w:pPr>
              <w:widowControl/>
              <w:spacing w:line="360" w:lineRule="auto"/>
              <w:jc w:val="left"/>
              <w:rPr>
                <w:color w:val="000000"/>
                <w:sz w:val="22"/>
                <w:szCs w:val="22"/>
              </w:rPr>
            </w:pPr>
            <w:r>
              <w:rPr>
                <w:color w:val="000000"/>
                <w:sz w:val="22"/>
                <w:szCs w:val="22"/>
              </w:rPr>
              <w:t>BSRS-5</w:t>
            </w:r>
          </w:p>
        </w:tc>
        <w:tc>
          <w:tcPr>
            <w:tcW w:w="1377" w:type="dxa"/>
          </w:tcPr>
          <w:p w14:paraId="3F06AD9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374" w:type="dxa"/>
          </w:tcPr>
          <w:p w14:paraId="7E3E69F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3B735E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540D87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2609DA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782565C7" w14:textId="77777777" w:rsidTr="00AC4DB1">
        <w:tc>
          <w:tcPr>
            <w:tcW w:w="1808" w:type="dxa"/>
          </w:tcPr>
          <w:p w14:paraId="19721836" w14:textId="77777777" w:rsidR="008104F1" w:rsidRPr="002455B8" w:rsidRDefault="008104F1" w:rsidP="00477DDF">
            <w:pPr>
              <w:widowControl/>
              <w:spacing w:line="360" w:lineRule="auto"/>
              <w:jc w:val="left"/>
              <w:rPr>
                <w:color w:val="000000"/>
                <w:sz w:val="22"/>
                <w:szCs w:val="22"/>
              </w:rPr>
            </w:pPr>
            <w:r>
              <w:rPr>
                <w:color w:val="000000"/>
                <w:sz w:val="22"/>
                <w:szCs w:val="22"/>
              </w:rPr>
              <w:t>CES-D-13</w:t>
            </w:r>
          </w:p>
        </w:tc>
        <w:tc>
          <w:tcPr>
            <w:tcW w:w="1377" w:type="dxa"/>
          </w:tcPr>
          <w:p w14:paraId="491799D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w:t>
            </w:r>
          </w:p>
        </w:tc>
        <w:tc>
          <w:tcPr>
            <w:tcW w:w="1374" w:type="dxa"/>
          </w:tcPr>
          <w:p w14:paraId="2976DA1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w:t>
            </w:r>
          </w:p>
        </w:tc>
        <w:tc>
          <w:tcPr>
            <w:tcW w:w="1417" w:type="dxa"/>
          </w:tcPr>
          <w:p w14:paraId="4F98F17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974C8B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044BD7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16C8D4B8" w14:textId="77777777" w:rsidTr="00AC4DB1">
        <w:tc>
          <w:tcPr>
            <w:tcW w:w="1808" w:type="dxa"/>
          </w:tcPr>
          <w:p w14:paraId="4DBE848B"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EPS</w:t>
            </w:r>
          </w:p>
        </w:tc>
        <w:tc>
          <w:tcPr>
            <w:tcW w:w="1377" w:type="dxa"/>
          </w:tcPr>
          <w:p w14:paraId="20EFAF1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1374" w:type="dxa"/>
          </w:tcPr>
          <w:p w14:paraId="261C38E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1417" w:type="dxa"/>
          </w:tcPr>
          <w:p w14:paraId="23C0D1D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73DD9C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AD775A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007E1090" w14:textId="77777777" w:rsidTr="00AC4DB1">
        <w:tc>
          <w:tcPr>
            <w:tcW w:w="1808" w:type="dxa"/>
          </w:tcPr>
          <w:p w14:paraId="31955CE7"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D</w:t>
            </w:r>
            <w:r>
              <w:rPr>
                <w:color w:val="000000"/>
                <w:sz w:val="22"/>
                <w:szCs w:val="22"/>
              </w:rPr>
              <w:t>SI</w:t>
            </w:r>
          </w:p>
        </w:tc>
        <w:tc>
          <w:tcPr>
            <w:tcW w:w="1377" w:type="dxa"/>
          </w:tcPr>
          <w:p w14:paraId="4A19DD6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9</w:t>
            </w:r>
          </w:p>
        </w:tc>
        <w:tc>
          <w:tcPr>
            <w:tcW w:w="1374" w:type="dxa"/>
          </w:tcPr>
          <w:p w14:paraId="5D4F06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3BAB717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B2D9D2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r>
              <w:rPr>
                <w:rFonts w:ascii="Times New Roman" w:hAnsi="Times New Roman" w:cs="Times New Roman"/>
                <w:color w:val="2A2B2E"/>
                <w:sz w:val="23"/>
                <w:szCs w:val="23"/>
                <w:shd w:val="clear" w:color="auto" w:fill="FFFFFF"/>
              </w:rPr>
              <w:t>8.97</w:t>
            </w:r>
          </w:p>
        </w:tc>
        <w:tc>
          <w:tcPr>
            <w:tcW w:w="1379" w:type="dxa"/>
          </w:tcPr>
          <w:p w14:paraId="5FF2CB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31.03</w:t>
            </w:r>
          </w:p>
        </w:tc>
      </w:tr>
      <w:tr w:rsidR="008104F1" w14:paraId="030F5DE4" w14:textId="77777777" w:rsidTr="00AC4DB1">
        <w:tc>
          <w:tcPr>
            <w:tcW w:w="1808" w:type="dxa"/>
          </w:tcPr>
          <w:p w14:paraId="7F4E190F" w14:textId="77777777" w:rsidR="008104F1" w:rsidRPr="002455B8" w:rsidRDefault="008104F1" w:rsidP="00477DDF">
            <w:pPr>
              <w:widowControl/>
              <w:spacing w:line="360" w:lineRule="auto"/>
              <w:jc w:val="left"/>
              <w:rPr>
                <w:color w:val="000000"/>
                <w:sz w:val="22"/>
                <w:szCs w:val="22"/>
              </w:rPr>
            </w:pPr>
            <w:r>
              <w:rPr>
                <w:color w:val="000000"/>
                <w:sz w:val="22"/>
                <w:szCs w:val="22"/>
              </w:rPr>
              <w:t>G</w:t>
            </w:r>
            <w:r>
              <w:rPr>
                <w:rFonts w:hint="eastAsia"/>
                <w:color w:val="000000"/>
                <w:sz w:val="22"/>
                <w:szCs w:val="22"/>
              </w:rPr>
              <w:t>u_</w:t>
            </w:r>
            <w:r>
              <w:rPr>
                <w:color w:val="000000"/>
                <w:sz w:val="22"/>
                <w:szCs w:val="22"/>
              </w:rPr>
              <w:t>2020</w:t>
            </w:r>
          </w:p>
        </w:tc>
        <w:tc>
          <w:tcPr>
            <w:tcW w:w="1377" w:type="dxa"/>
          </w:tcPr>
          <w:p w14:paraId="72244F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w:t>
            </w:r>
          </w:p>
        </w:tc>
        <w:tc>
          <w:tcPr>
            <w:tcW w:w="1374" w:type="dxa"/>
          </w:tcPr>
          <w:p w14:paraId="7618703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w:t>
            </w:r>
          </w:p>
        </w:tc>
        <w:tc>
          <w:tcPr>
            <w:tcW w:w="1417" w:type="dxa"/>
          </w:tcPr>
          <w:p w14:paraId="229662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7E3B4AE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43B49D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34F62F5E" w14:textId="77777777" w:rsidTr="00AC4DB1">
        <w:tc>
          <w:tcPr>
            <w:tcW w:w="1808" w:type="dxa"/>
          </w:tcPr>
          <w:p w14:paraId="7F919CBC" w14:textId="77777777" w:rsidR="008104F1" w:rsidRPr="002455B8" w:rsidRDefault="008104F1" w:rsidP="00477DDF">
            <w:pPr>
              <w:widowControl/>
              <w:spacing w:line="360" w:lineRule="auto"/>
              <w:jc w:val="left"/>
              <w:rPr>
                <w:color w:val="000000"/>
                <w:sz w:val="22"/>
                <w:szCs w:val="22"/>
              </w:rPr>
            </w:pPr>
            <w:r>
              <w:rPr>
                <w:color w:val="000000"/>
                <w:sz w:val="22"/>
                <w:szCs w:val="22"/>
              </w:rPr>
              <w:t>HADS</w:t>
            </w:r>
          </w:p>
        </w:tc>
        <w:tc>
          <w:tcPr>
            <w:tcW w:w="1377" w:type="dxa"/>
          </w:tcPr>
          <w:p w14:paraId="1036DF4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1374" w:type="dxa"/>
          </w:tcPr>
          <w:p w14:paraId="241F43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5E6EBBD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5928A4C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074674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67890A15" w14:textId="77777777" w:rsidTr="00AC4DB1">
        <w:tc>
          <w:tcPr>
            <w:tcW w:w="1808" w:type="dxa"/>
          </w:tcPr>
          <w:p w14:paraId="6383F6EC" w14:textId="77777777" w:rsidR="008104F1" w:rsidRPr="002455B8" w:rsidRDefault="008104F1" w:rsidP="00477DDF">
            <w:pPr>
              <w:widowControl/>
              <w:spacing w:line="360" w:lineRule="auto"/>
              <w:jc w:val="left"/>
              <w:rPr>
                <w:color w:val="000000"/>
                <w:sz w:val="22"/>
                <w:szCs w:val="22"/>
              </w:rPr>
            </w:pPr>
            <w:r>
              <w:rPr>
                <w:color w:val="000000"/>
                <w:sz w:val="22"/>
                <w:szCs w:val="22"/>
              </w:rPr>
              <w:t>HAMD</w:t>
            </w:r>
          </w:p>
        </w:tc>
        <w:tc>
          <w:tcPr>
            <w:tcW w:w="1377" w:type="dxa"/>
          </w:tcPr>
          <w:p w14:paraId="58A4AA6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33</w:t>
            </w:r>
          </w:p>
        </w:tc>
        <w:tc>
          <w:tcPr>
            <w:tcW w:w="1374" w:type="dxa"/>
          </w:tcPr>
          <w:p w14:paraId="402A161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w:t>
            </w:r>
          </w:p>
        </w:tc>
        <w:tc>
          <w:tcPr>
            <w:tcW w:w="1417" w:type="dxa"/>
          </w:tcPr>
          <w:p w14:paraId="299F81E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12.12</w:t>
            </w:r>
          </w:p>
        </w:tc>
        <w:tc>
          <w:tcPr>
            <w:tcW w:w="1372" w:type="dxa"/>
          </w:tcPr>
          <w:p w14:paraId="674717D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5.76</w:t>
            </w:r>
          </w:p>
        </w:tc>
        <w:tc>
          <w:tcPr>
            <w:tcW w:w="1379" w:type="dxa"/>
          </w:tcPr>
          <w:p w14:paraId="2D6A714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24.24</w:t>
            </w:r>
          </w:p>
        </w:tc>
      </w:tr>
      <w:tr w:rsidR="008104F1" w14:paraId="7D1668C3" w14:textId="77777777" w:rsidTr="00AC4DB1">
        <w:tc>
          <w:tcPr>
            <w:tcW w:w="1808" w:type="dxa"/>
          </w:tcPr>
          <w:p w14:paraId="0F54BE8B" w14:textId="77777777" w:rsidR="008104F1" w:rsidRDefault="008104F1" w:rsidP="00477DDF">
            <w:pPr>
              <w:widowControl/>
              <w:spacing w:line="360" w:lineRule="auto"/>
              <w:jc w:val="left"/>
              <w:rPr>
                <w:color w:val="000000"/>
                <w:sz w:val="22"/>
                <w:szCs w:val="22"/>
              </w:rPr>
            </w:pPr>
            <w:r>
              <w:rPr>
                <w:rFonts w:hint="cs"/>
                <w:color w:val="000000"/>
                <w:sz w:val="22"/>
                <w:szCs w:val="22"/>
              </w:rPr>
              <w:t>J</w:t>
            </w:r>
            <w:r>
              <w:rPr>
                <w:rFonts w:hint="eastAsia"/>
                <w:color w:val="000000"/>
                <w:sz w:val="22"/>
                <w:szCs w:val="22"/>
              </w:rPr>
              <w:t>i_</w:t>
            </w:r>
            <w:r>
              <w:rPr>
                <w:color w:val="000000"/>
                <w:sz w:val="22"/>
                <w:szCs w:val="22"/>
              </w:rPr>
              <w:t>2005</w:t>
            </w:r>
          </w:p>
        </w:tc>
        <w:tc>
          <w:tcPr>
            <w:tcW w:w="1377" w:type="dxa"/>
          </w:tcPr>
          <w:p w14:paraId="411E981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1374" w:type="dxa"/>
          </w:tcPr>
          <w:p w14:paraId="4DBD69A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1417" w:type="dxa"/>
          </w:tcPr>
          <w:p w14:paraId="768BB1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6829D4D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27D6F8E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418FBAF8" w14:textId="77777777" w:rsidTr="00AC4DB1">
        <w:tc>
          <w:tcPr>
            <w:tcW w:w="1808" w:type="dxa"/>
          </w:tcPr>
          <w:p w14:paraId="5FBDF44E" w14:textId="77777777" w:rsidR="008104F1" w:rsidRDefault="008104F1" w:rsidP="00477DDF">
            <w:pPr>
              <w:widowControl/>
              <w:spacing w:line="360" w:lineRule="auto"/>
              <w:jc w:val="left"/>
              <w:rPr>
                <w:color w:val="000000"/>
                <w:sz w:val="22"/>
                <w:szCs w:val="22"/>
              </w:rPr>
            </w:pPr>
            <w:r>
              <w:rPr>
                <w:color w:val="000000"/>
                <w:sz w:val="22"/>
                <w:szCs w:val="22"/>
              </w:rPr>
              <w:t>KADS-11</w:t>
            </w:r>
          </w:p>
        </w:tc>
        <w:tc>
          <w:tcPr>
            <w:tcW w:w="1377" w:type="dxa"/>
          </w:tcPr>
          <w:p w14:paraId="15522AB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1</w:t>
            </w:r>
          </w:p>
        </w:tc>
        <w:tc>
          <w:tcPr>
            <w:tcW w:w="1374" w:type="dxa"/>
          </w:tcPr>
          <w:p w14:paraId="0C3E0B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1417" w:type="dxa"/>
          </w:tcPr>
          <w:p w14:paraId="435E00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083BE12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7.14</w:t>
            </w:r>
          </w:p>
        </w:tc>
        <w:tc>
          <w:tcPr>
            <w:tcW w:w="1379" w:type="dxa"/>
          </w:tcPr>
          <w:p w14:paraId="7C39697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2.86</w:t>
            </w:r>
          </w:p>
        </w:tc>
      </w:tr>
      <w:tr w:rsidR="008104F1" w14:paraId="4EAAD7A4" w14:textId="77777777" w:rsidTr="00AC4DB1">
        <w:tc>
          <w:tcPr>
            <w:tcW w:w="1808" w:type="dxa"/>
          </w:tcPr>
          <w:p w14:paraId="42049389" w14:textId="77777777" w:rsidR="008104F1"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akuma_2010</w:t>
            </w:r>
          </w:p>
        </w:tc>
        <w:tc>
          <w:tcPr>
            <w:tcW w:w="1377" w:type="dxa"/>
          </w:tcPr>
          <w:p w14:paraId="449CC7A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p>
        </w:tc>
        <w:tc>
          <w:tcPr>
            <w:tcW w:w="1374" w:type="dxa"/>
          </w:tcPr>
          <w:p w14:paraId="4DA37C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1417" w:type="dxa"/>
          </w:tcPr>
          <w:p w14:paraId="13D9DAC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27AAF40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7.41</w:t>
            </w:r>
          </w:p>
        </w:tc>
        <w:tc>
          <w:tcPr>
            <w:tcW w:w="1379" w:type="dxa"/>
          </w:tcPr>
          <w:p w14:paraId="645FEA4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2.86</w:t>
            </w:r>
          </w:p>
        </w:tc>
      </w:tr>
      <w:tr w:rsidR="008104F1" w14:paraId="1E1C362D" w14:textId="77777777" w:rsidTr="00AC4DB1">
        <w:tc>
          <w:tcPr>
            <w:tcW w:w="1808" w:type="dxa"/>
          </w:tcPr>
          <w:p w14:paraId="0B1F9D7A" w14:textId="77777777" w:rsidR="008104F1"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MFQ</w:t>
            </w:r>
          </w:p>
        </w:tc>
        <w:tc>
          <w:tcPr>
            <w:tcW w:w="1377" w:type="dxa"/>
          </w:tcPr>
          <w:p w14:paraId="56E8FE3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w:t>
            </w:r>
          </w:p>
        </w:tc>
        <w:tc>
          <w:tcPr>
            <w:tcW w:w="1374" w:type="dxa"/>
          </w:tcPr>
          <w:p w14:paraId="436CE32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417" w:type="dxa"/>
          </w:tcPr>
          <w:p w14:paraId="435386A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766221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r>
              <w:rPr>
                <w:rFonts w:ascii="Times New Roman" w:hAnsi="Times New Roman" w:cs="Times New Roman"/>
                <w:color w:val="2A2B2E"/>
                <w:sz w:val="23"/>
                <w:szCs w:val="23"/>
                <w:shd w:val="clear" w:color="auto" w:fill="FFFFFF"/>
              </w:rPr>
              <w:t>2.31</w:t>
            </w:r>
          </w:p>
        </w:tc>
        <w:tc>
          <w:tcPr>
            <w:tcW w:w="1379" w:type="dxa"/>
          </w:tcPr>
          <w:p w14:paraId="2DB544C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.69</w:t>
            </w:r>
          </w:p>
        </w:tc>
      </w:tr>
      <w:tr w:rsidR="008104F1" w14:paraId="64A44941" w14:textId="77777777" w:rsidTr="00AC4DB1">
        <w:tc>
          <w:tcPr>
            <w:tcW w:w="1808" w:type="dxa"/>
          </w:tcPr>
          <w:p w14:paraId="3B571272" w14:textId="77777777" w:rsidR="008104F1" w:rsidRDefault="008104F1" w:rsidP="00477DDF">
            <w:pPr>
              <w:widowControl/>
              <w:spacing w:line="360" w:lineRule="auto"/>
              <w:rPr>
                <w:color w:val="000000"/>
                <w:sz w:val="22"/>
                <w:szCs w:val="22"/>
              </w:rPr>
            </w:pPr>
            <w:r>
              <w:rPr>
                <w:rFonts w:hint="eastAsia"/>
                <w:color w:val="000000"/>
                <w:sz w:val="22"/>
                <w:szCs w:val="22"/>
              </w:rPr>
              <w:t>U</w:t>
            </w:r>
            <w:r>
              <w:rPr>
                <w:color w:val="000000"/>
                <w:sz w:val="22"/>
                <w:szCs w:val="22"/>
              </w:rPr>
              <w:t>PI</w:t>
            </w:r>
          </w:p>
        </w:tc>
        <w:tc>
          <w:tcPr>
            <w:tcW w:w="1377" w:type="dxa"/>
          </w:tcPr>
          <w:p w14:paraId="166B7EC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5</w:t>
            </w:r>
          </w:p>
        </w:tc>
        <w:tc>
          <w:tcPr>
            <w:tcW w:w="1374" w:type="dxa"/>
          </w:tcPr>
          <w:p w14:paraId="34EC3A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1417" w:type="dxa"/>
          </w:tcPr>
          <w:p w14:paraId="659559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6.67</w:t>
            </w:r>
          </w:p>
        </w:tc>
        <w:tc>
          <w:tcPr>
            <w:tcW w:w="1372" w:type="dxa"/>
          </w:tcPr>
          <w:p w14:paraId="2DA390E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3.33</w:t>
            </w:r>
          </w:p>
        </w:tc>
        <w:tc>
          <w:tcPr>
            <w:tcW w:w="1379" w:type="dxa"/>
          </w:tcPr>
          <w:p w14:paraId="76F9B51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6.67</w:t>
            </w:r>
          </w:p>
        </w:tc>
      </w:tr>
      <w:tr w:rsidR="008104F1" w14:paraId="68702E76" w14:textId="77777777" w:rsidTr="00AC4DB1">
        <w:tc>
          <w:tcPr>
            <w:tcW w:w="1808" w:type="dxa"/>
          </w:tcPr>
          <w:p w14:paraId="0D9B3B07" w14:textId="77777777" w:rsidR="008104F1" w:rsidRDefault="008104F1" w:rsidP="00477DDF">
            <w:pPr>
              <w:widowControl/>
              <w:spacing w:line="360" w:lineRule="auto"/>
              <w:rPr>
                <w:color w:val="000000"/>
                <w:sz w:val="22"/>
                <w:szCs w:val="22"/>
              </w:rPr>
            </w:pPr>
            <w:r>
              <w:rPr>
                <w:rFonts w:hint="eastAsia"/>
                <w:color w:val="000000"/>
                <w:sz w:val="22"/>
                <w:szCs w:val="22"/>
              </w:rPr>
              <w:t>C</w:t>
            </w:r>
            <w:r>
              <w:rPr>
                <w:color w:val="000000"/>
                <w:sz w:val="22"/>
                <w:szCs w:val="22"/>
              </w:rPr>
              <w:t>SSMHS</w:t>
            </w:r>
          </w:p>
        </w:tc>
        <w:tc>
          <w:tcPr>
            <w:tcW w:w="1377" w:type="dxa"/>
          </w:tcPr>
          <w:p w14:paraId="17342B0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1374" w:type="dxa"/>
          </w:tcPr>
          <w:p w14:paraId="47644B5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p>
        </w:tc>
        <w:tc>
          <w:tcPr>
            <w:tcW w:w="1417" w:type="dxa"/>
          </w:tcPr>
          <w:p w14:paraId="6DAB3C9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c>
          <w:tcPr>
            <w:tcW w:w="1372" w:type="dxa"/>
          </w:tcPr>
          <w:p w14:paraId="5D4073F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7.78</w:t>
            </w:r>
          </w:p>
        </w:tc>
        <w:tc>
          <w:tcPr>
            <w:tcW w:w="1379" w:type="dxa"/>
          </w:tcPr>
          <w:p w14:paraId="0CAD1E4D" w14:textId="77777777" w:rsidR="008104F1" w:rsidRDefault="008104F1" w:rsidP="00477DDF">
            <w:pPr>
              <w:pStyle w:val="tgt"/>
              <w:tabs>
                <w:tab w:val="left" w:pos="85"/>
              </w:tabs>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r>
    </w:tbl>
    <w:bookmarkEnd w:id="414"/>
    <w:p w14:paraId="589E6A99" w14:textId="59CA496B" w:rsidR="002B3C2C" w:rsidRDefault="008104F1" w:rsidP="002B3C2C">
      <w:pPr>
        <w:pStyle w:val="tgt"/>
        <w:shd w:val="clear" w:color="auto" w:fill="FCFDFE"/>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lastRenderedPageBreak/>
        <w:t>3.</w:t>
      </w:r>
      <w:del w:id="415" w:author="Hu Chuan-Peng" w:date="2023-06-07T02:44:00Z">
        <w:r w:rsidDel="00BD0402">
          <w:rPr>
            <w:rFonts w:ascii="Times New Roman" w:hAnsi="Times New Roman" w:cs="Times New Roman"/>
            <w:color w:val="2A2B2E"/>
            <w:sz w:val="23"/>
            <w:szCs w:val="23"/>
            <w:shd w:val="clear" w:color="auto" w:fill="FFFFFF"/>
          </w:rPr>
          <w:delText xml:space="preserve">2 </w:delText>
        </w:r>
      </w:del>
      <w:ins w:id="416" w:author="Hu Chuan-Peng" w:date="2023-06-07T02:44:00Z">
        <w:r w:rsidR="00BD0402">
          <w:rPr>
            <w:rFonts w:ascii="Times New Roman" w:hAnsi="Times New Roman" w:cs="Times New Roman"/>
            <w:color w:val="2A2B2E"/>
            <w:sz w:val="23"/>
            <w:szCs w:val="23"/>
            <w:shd w:val="clear" w:color="auto" w:fill="FFFFFF"/>
          </w:rPr>
          <w:t xml:space="preserve">4 </w:t>
        </w:r>
      </w:ins>
      <w:del w:id="417" w:author="Hu Chuan-Peng" w:date="2023-06-07T02:44:00Z">
        <w:r w:rsidRPr="00857FB1" w:rsidDel="00BD0402">
          <w:rPr>
            <w:rFonts w:ascii="Times New Roman" w:hAnsi="Times New Roman" w:cs="Times New Roman" w:hint="eastAsia"/>
            <w:color w:val="2A2B2E"/>
            <w:sz w:val="23"/>
            <w:szCs w:val="23"/>
            <w:shd w:val="clear" w:color="auto" w:fill="FFFFFF"/>
          </w:rPr>
          <w:delText>Scale overlap</w:delText>
        </w:r>
      </w:del>
      <w:ins w:id="418" w:author="Hu Chuan-Peng" w:date="2023-06-07T02:44:00Z">
        <w:r w:rsidR="00BD0402">
          <w:rPr>
            <w:rFonts w:ascii="Times New Roman" w:hAnsi="Times New Roman" w:cs="Times New Roman" w:hint="eastAsia"/>
            <w:color w:val="2A2B2E"/>
            <w:sz w:val="23"/>
            <w:szCs w:val="23"/>
            <w:shd w:val="clear" w:color="auto" w:fill="FFFFFF"/>
          </w:rPr>
          <w:t>问卷间条目的重叠度</w:t>
        </w:r>
      </w:ins>
    </w:p>
    <w:p w14:paraId="4DC4420B" w14:textId="77777777" w:rsidR="008A22C9" w:rsidRPr="008A22C9" w:rsidRDefault="008A22C9" w:rsidP="008A22C9">
      <w:pPr>
        <w:spacing w:line="360" w:lineRule="auto"/>
        <w:ind w:firstLineChars="200" w:firstLine="460"/>
        <w:rPr>
          <w:color w:val="2A2B2E"/>
          <w:kern w:val="0"/>
          <w:sz w:val="23"/>
          <w:szCs w:val="23"/>
          <w:shd w:val="clear" w:color="auto" w:fill="FFFFFF"/>
        </w:rPr>
      </w:pPr>
      <w:r w:rsidRPr="008A22C9">
        <w:rPr>
          <w:rFonts w:hint="eastAsia"/>
          <w:color w:val="2A2B2E"/>
          <w:kern w:val="0"/>
          <w:sz w:val="23"/>
          <w:szCs w:val="23"/>
          <w:shd w:val="clear" w:color="auto" w:fill="FFFFFF"/>
        </w:rPr>
        <w:t>通过</w:t>
      </w:r>
      <w:r w:rsidRPr="008A22C9">
        <w:rPr>
          <w:rFonts w:hint="eastAsia"/>
          <w:color w:val="2A2B2E"/>
          <w:kern w:val="0"/>
          <w:sz w:val="23"/>
          <w:szCs w:val="23"/>
          <w:shd w:val="clear" w:color="auto" w:fill="FFFFFF"/>
        </w:rPr>
        <w:t>Jaccard</w:t>
      </w:r>
      <w:r w:rsidRPr="008A22C9">
        <w:rPr>
          <w:rFonts w:hint="eastAsia"/>
          <w:color w:val="2A2B2E"/>
          <w:kern w:val="0"/>
          <w:sz w:val="23"/>
          <w:szCs w:val="23"/>
          <w:shd w:val="clear" w:color="auto" w:fill="FFFFFF"/>
        </w:rPr>
        <w:t>系数计算了量表之间的重叠程度。所有量表的平均重叠度是</w:t>
      </w:r>
      <w:r w:rsidRPr="008A22C9">
        <w:rPr>
          <w:rFonts w:hint="eastAsia"/>
          <w:color w:val="2A2B2E"/>
          <w:kern w:val="0"/>
          <w:sz w:val="23"/>
          <w:szCs w:val="23"/>
          <w:shd w:val="clear" w:color="auto" w:fill="FFFFFF"/>
        </w:rPr>
        <w:t>0.186</w:t>
      </w:r>
      <w:r w:rsidRPr="008A22C9">
        <w:rPr>
          <w:rFonts w:hint="eastAsia"/>
          <w:color w:val="2A2B2E"/>
          <w:kern w:val="0"/>
          <w:sz w:val="23"/>
          <w:szCs w:val="23"/>
          <w:shd w:val="clear" w:color="auto" w:fill="FFFFFF"/>
        </w:rPr>
        <w:t>，意味着这些量表之间的相似性非常低。具体各个量表之间的重叠程度以及各个量表和其他量表之间的平均重叠程度见表</w:t>
      </w:r>
      <w:r w:rsidRPr="008A22C9">
        <w:rPr>
          <w:rFonts w:hint="eastAsia"/>
          <w:color w:val="2A2B2E"/>
          <w:kern w:val="0"/>
          <w:sz w:val="23"/>
          <w:szCs w:val="23"/>
          <w:shd w:val="clear" w:color="auto" w:fill="FFFFFF"/>
        </w:rPr>
        <w:t>3</w:t>
      </w:r>
      <w:r w:rsidRPr="008A22C9">
        <w:rPr>
          <w:rFonts w:hint="eastAsia"/>
          <w:color w:val="2A2B2E"/>
          <w:kern w:val="0"/>
          <w:sz w:val="23"/>
          <w:szCs w:val="23"/>
          <w:shd w:val="clear" w:color="auto" w:fill="FFFFFF"/>
        </w:rPr>
        <w:t>。</w:t>
      </w:r>
    </w:p>
    <w:p w14:paraId="39F7FE7B" w14:textId="77C4D97C" w:rsidR="005E7F96" w:rsidRPr="00A82EA2" w:rsidRDefault="008A22C9" w:rsidP="008A22C9">
      <w:pPr>
        <w:spacing w:line="360" w:lineRule="auto"/>
        <w:ind w:firstLineChars="200" w:firstLine="460"/>
        <w:rPr>
          <w:color w:val="2A2B2E"/>
          <w:kern w:val="0"/>
          <w:sz w:val="23"/>
          <w:szCs w:val="23"/>
          <w:shd w:val="clear" w:color="auto" w:fill="FFFFFF"/>
        </w:rPr>
      </w:pPr>
      <w:r w:rsidRPr="00BD0402">
        <w:rPr>
          <w:rFonts w:hint="eastAsia"/>
          <w:color w:val="2A2B2E"/>
          <w:kern w:val="0"/>
          <w:sz w:val="23"/>
          <w:szCs w:val="23"/>
          <w:highlight w:val="yellow"/>
          <w:shd w:val="clear" w:color="auto" w:fill="FFFFFF"/>
          <w:rPrChange w:id="419" w:author="Hu Chuan-Peng" w:date="2023-06-07T02:45:00Z">
            <w:rPr>
              <w:rFonts w:hint="eastAsia"/>
              <w:color w:val="2A2B2E"/>
              <w:kern w:val="0"/>
              <w:sz w:val="23"/>
              <w:szCs w:val="23"/>
              <w:shd w:val="clear" w:color="auto" w:fill="FFFFFF"/>
            </w:rPr>
          </w:rPrChange>
        </w:rPr>
        <w:t>没有任何一个量表与其他量表之间的平均重叠程度到达中等水平</w:t>
      </w:r>
      <w:r w:rsidRPr="008A22C9">
        <w:rPr>
          <w:rFonts w:hint="eastAsia"/>
          <w:color w:val="2A2B2E"/>
          <w:kern w:val="0"/>
          <w:sz w:val="23"/>
          <w:szCs w:val="23"/>
          <w:shd w:val="clear" w:color="auto" w:fill="FFFFFF"/>
        </w:rPr>
        <w:t>（</w:t>
      </w:r>
      <w:r w:rsidRPr="008A22C9">
        <w:rPr>
          <w:rFonts w:hint="eastAsia"/>
          <w:color w:val="2A2B2E"/>
          <w:kern w:val="0"/>
          <w:sz w:val="23"/>
          <w:szCs w:val="23"/>
          <w:shd w:val="clear" w:color="auto" w:fill="FFFFFF"/>
        </w:rPr>
        <w:t>0.40</w:t>
      </w:r>
      <w:r w:rsidRPr="008A22C9">
        <w:rPr>
          <w:rFonts w:hint="eastAsia"/>
          <w:color w:val="2A2B2E"/>
          <w:kern w:val="0"/>
          <w:sz w:val="23"/>
          <w:szCs w:val="23"/>
          <w:shd w:val="clear" w:color="auto" w:fill="FFFFFF"/>
        </w:rPr>
        <w:t>–</w:t>
      </w:r>
      <w:r w:rsidRPr="008A22C9">
        <w:rPr>
          <w:rFonts w:hint="eastAsia"/>
          <w:color w:val="2A2B2E"/>
          <w:kern w:val="0"/>
          <w:sz w:val="23"/>
          <w:szCs w:val="23"/>
          <w:shd w:val="clear" w:color="auto" w:fill="FFFFFF"/>
        </w:rPr>
        <w:t>0.59</w:t>
      </w:r>
      <w:r w:rsidRPr="008A22C9">
        <w:rPr>
          <w:rFonts w:hint="eastAsia"/>
          <w:color w:val="2A2B2E"/>
          <w:kern w:val="0"/>
          <w:sz w:val="23"/>
          <w:szCs w:val="23"/>
          <w:shd w:val="clear" w:color="auto" w:fill="FFFFFF"/>
        </w:rPr>
        <w:t>）。</w:t>
      </w:r>
      <w:r w:rsidRPr="008A22C9">
        <w:rPr>
          <w:rFonts w:hint="eastAsia"/>
          <w:color w:val="2A2B2E"/>
          <w:kern w:val="0"/>
          <w:sz w:val="23"/>
          <w:szCs w:val="23"/>
          <w:shd w:val="clear" w:color="auto" w:fill="FFFFFF"/>
        </w:rPr>
        <w:t>CES-D</w:t>
      </w:r>
      <w:r w:rsidRPr="008A22C9">
        <w:rPr>
          <w:rFonts w:hint="eastAsia"/>
          <w:color w:val="2A2B2E"/>
          <w:kern w:val="0"/>
          <w:sz w:val="23"/>
          <w:szCs w:val="23"/>
          <w:shd w:val="clear" w:color="auto" w:fill="FFFFFF"/>
        </w:rPr>
        <w:t>与其他量表的平均重叠程度最高，为</w:t>
      </w:r>
      <w:r w:rsidRPr="008A22C9">
        <w:rPr>
          <w:rFonts w:hint="eastAsia"/>
          <w:color w:val="2A2B2E"/>
          <w:kern w:val="0"/>
          <w:sz w:val="23"/>
          <w:szCs w:val="23"/>
          <w:shd w:val="clear" w:color="auto" w:fill="FFFFFF"/>
        </w:rPr>
        <w:t>0.25</w:t>
      </w:r>
      <w:r w:rsidRPr="008A22C9">
        <w:rPr>
          <w:rFonts w:hint="eastAsia"/>
          <w:color w:val="2A2B2E"/>
          <w:kern w:val="0"/>
          <w:sz w:val="23"/>
          <w:szCs w:val="23"/>
          <w:shd w:val="clear" w:color="auto" w:fill="FFFFFF"/>
        </w:rPr>
        <w:t>，其他量表的平均重叠程度在</w:t>
      </w:r>
      <w:r w:rsidRPr="008A22C9">
        <w:rPr>
          <w:rFonts w:hint="eastAsia"/>
          <w:color w:val="2A2B2E"/>
          <w:kern w:val="0"/>
          <w:sz w:val="23"/>
          <w:szCs w:val="23"/>
          <w:shd w:val="clear" w:color="auto" w:fill="FFFFFF"/>
        </w:rPr>
        <w:t>0.10-0.24</w:t>
      </w:r>
      <w:r w:rsidRPr="008A22C9">
        <w:rPr>
          <w:rFonts w:hint="eastAsia"/>
          <w:color w:val="2A2B2E"/>
          <w:kern w:val="0"/>
          <w:sz w:val="23"/>
          <w:szCs w:val="23"/>
          <w:shd w:val="clear" w:color="auto" w:fill="FFFFFF"/>
        </w:rPr>
        <w:t>之间。</w:t>
      </w:r>
      <w:commentRangeStart w:id="420"/>
      <w:commentRangeStart w:id="421"/>
      <w:r w:rsidR="00081666" w:rsidRPr="00BD0402">
        <w:rPr>
          <w:rFonts w:hint="eastAsia"/>
          <w:color w:val="2A2B2E"/>
          <w:kern w:val="0"/>
          <w:sz w:val="23"/>
          <w:szCs w:val="23"/>
          <w:highlight w:val="yellow"/>
          <w:shd w:val="clear" w:color="auto" w:fill="FFFFFF"/>
          <w:rPrChange w:id="422" w:author="Hu Chuan-Peng" w:date="2023-06-07T02:45:00Z">
            <w:rPr>
              <w:rFonts w:hint="eastAsia"/>
              <w:color w:val="2A2B2E"/>
              <w:kern w:val="0"/>
              <w:sz w:val="23"/>
              <w:szCs w:val="23"/>
              <w:shd w:val="clear" w:color="auto" w:fill="FFFFFF"/>
            </w:rPr>
          </w:rPrChange>
        </w:rPr>
        <w:t>量表之间重叠度最高的是</w:t>
      </w:r>
      <w:r w:rsidR="00081666" w:rsidRPr="00BD0402">
        <w:rPr>
          <w:color w:val="2A2B2E"/>
          <w:kern w:val="0"/>
          <w:sz w:val="23"/>
          <w:szCs w:val="23"/>
          <w:highlight w:val="yellow"/>
          <w:shd w:val="clear" w:color="auto" w:fill="FFFFFF"/>
          <w:rPrChange w:id="423" w:author="Hu Chuan-Peng" w:date="2023-06-07T02:45:00Z">
            <w:rPr>
              <w:color w:val="2A2B2E"/>
              <w:kern w:val="0"/>
              <w:sz w:val="23"/>
              <w:szCs w:val="23"/>
              <w:shd w:val="clear" w:color="auto" w:fill="FFFFFF"/>
            </w:rPr>
          </w:rPrChange>
        </w:rPr>
        <w:t>Gu_2020</w:t>
      </w:r>
      <w:r w:rsidR="00081666" w:rsidRPr="00BD0402">
        <w:rPr>
          <w:rFonts w:hint="eastAsia"/>
          <w:color w:val="2A2B2E"/>
          <w:kern w:val="0"/>
          <w:sz w:val="23"/>
          <w:szCs w:val="23"/>
          <w:highlight w:val="yellow"/>
          <w:shd w:val="clear" w:color="auto" w:fill="FFFFFF"/>
          <w:rPrChange w:id="424" w:author="Hu Chuan-Peng" w:date="2023-06-07T02:45:00Z">
            <w:rPr>
              <w:rFonts w:hint="eastAsia"/>
              <w:color w:val="2A2B2E"/>
              <w:kern w:val="0"/>
              <w:sz w:val="23"/>
              <w:szCs w:val="23"/>
              <w:shd w:val="clear" w:color="auto" w:fill="FFFFFF"/>
            </w:rPr>
          </w:rPrChange>
        </w:rPr>
        <w:t>和</w:t>
      </w:r>
      <w:r w:rsidR="00081666" w:rsidRPr="00BD0402">
        <w:rPr>
          <w:color w:val="2A2B2E"/>
          <w:kern w:val="0"/>
          <w:sz w:val="23"/>
          <w:szCs w:val="23"/>
          <w:highlight w:val="yellow"/>
          <w:shd w:val="clear" w:color="auto" w:fill="FFFFFF"/>
          <w:rPrChange w:id="425" w:author="Hu Chuan-Peng" w:date="2023-06-07T02:45:00Z">
            <w:rPr>
              <w:color w:val="2A2B2E"/>
              <w:kern w:val="0"/>
              <w:sz w:val="23"/>
              <w:szCs w:val="23"/>
              <w:shd w:val="clear" w:color="auto" w:fill="FFFFFF"/>
            </w:rPr>
          </w:rPrChange>
        </w:rPr>
        <w:t>Ji_2005</w:t>
      </w:r>
      <w:r w:rsidR="00EA4A7B" w:rsidRPr="00BD0402">
        <w:rPr>
          <w:rFonts w:hint="eastAsia"/>
          <w:color w:val="2A2B2E"/>
          <w:kern w:val="0"/>
          <w:sz w:val="23"/>
          <w:szCs w:val="23"/>
          <w:highlight w:val="yellow"/>
          <w:shd w:val="clear" w:color="auto" w:fill="FFFFFF"/>
          <w:rPrChange w:id="426" w:author="Hu Chuan-Peng" w:date="2023-06-07T02:45:00Z">
            <w:rPr>
              <w:rFonts w:hint="eastAsia"/>
              <w:color w:val="2A2B2E"/>
              <w:kern w:val="0"/>
              <w:sz w:val="23"/>
              <w:szCs w:val="23"/>
              <w:shd w:val="clear" w:color="auto" w:fill="FFFFFF"/>
            </w:rPr>
          </w:rPrChange>
        </w:rPr>
        <w:t>为</w:t>
      </w:r>
      <w:r w:rsidR="00EA4A7B" w:rsidRPr="00BD0402">
        <w:rPr>
          <w:color w:val="2A2B2E"/>
          <w:kern w:val="0"/>
          <w:sz w:val="23"/>
          <w:szCs w:val="23"/>
          <w:highlight w:val="yellow"/>
          <w:shd w:val="clear" w:color="auto" w:fill="FFFFFF"/>
          <w:rPrChange w:id="427" w:author="Hu Chuan-Peng" w:date="2023-06-07T02:45:00Z">
            <w:rPr>
              <w:color w:val="2A2B2E"/>
              <w:kern w:val="0"/>
              <w:sz w:val="23"/>
              <w:szCs w:val="23"/>
              <w:shd w:val="clear" w:color="auto" w:fill="FFFFFF"/>
            </w:rPr>
          </w:rPrChange>
        </w:rPr>
        <w:t>1</w:t>
      </w:r>
      <w:r w:rsidR="00EA4A7B" w:rsidRPr="00BD0402">
        <w:rPr>
          <w:rFonts w:hint="eastAsia"/>
          <w:color w:val="2A2B2E"/>
          <w:kern w:val="0"/>
          <w:sz w:val="23"/>
          <w:szCs w:val="23"/>
          <w:highlight w:val="yellow"/>
          <w:shd w:val="clear" w:color="auto" w:fill="FFFFFF"/>
          <w:rPrChange w:id="428" w:author="Hu Chuan-Peng" w:date="2023-06-07T02:45:00Z">
            <w:rPr>
              <w:rFonts w:hint="eastAsia"/>
              <w:color w:val="2A2B2E"/>
              <w:kern w:val="0"/>
              <w:sz w:val="23"/>
              <w:szCs w:val="23"/>
              <w:shd w:val="clear" w:color="auto" w:fill="FFFFFF"/>
            </w:rPr>
          </w:rPrChange>
        </w:rPr>
        <w:t>，</w:t>
      </w:r>
      <w:r w:rsidR="00081666" w:rsidRPr="00BD0402">
        <w:rPr>
          <w:rFonts w:hint="eastAsia"/>
          <w:color w:val="2A2B2E"/>
          <w:kern w:val="0"/>
          <w:sz w:val="23"/>
          <w:szCs w:val="23"/>
          <w:highlight w:val="yellow"/>
          <w:shd w:val="clear" w:color="auto" w:fill="FFFFFF"/>
          <w:rPrChange w:id="429" w:author="Hu Chuan-Peng" w:date="2023-06-07T02:45:00Z">
            <w:rPr>
              <w:rFonts w:hint="eastAsia"/>
              <w:color w:val="2A2B2E"/>
              <w:kern w:val="0"/>
              <w:sz w:val="23"/>
              <w:szCs w:val="23"/>
              <w:shd w:val="clear" w:color="auto" w:fill="FFFFFF"/>
            </w:rPr>
          </w:rPrChange>
        </w:rPr>
        <w:t>这两个量表都只有一个题目，并且实际测量内容一模一样</w:t>
      </w:r>
      <w:commentRangeEnd w:id="420"/>
      <w:r w:rsidR="00BD0402">
        <w:rPr>
          <w:rStyle w:val="ae"/>
        </w:rPr>
        <w:commentReference w:id="420"/>
      </w:r>
      <w:commentRangeEnd w:id="421"/>
      <w:r w:rsidR="00B317DA">
        <w:rPr>
          <w:rStyle w:val="ae"/>
        </w:rPr>
        <w:commentReference w:id="421"/>
      </w:r>
      <w:r w:rsidR="00081666" w:rsidRPr="00A82EA2">
        <w:rPr>
          <w:color w:val="2A2B2E"/>
          <w:kern w:val="0"/>
          <w:sz w:val="23"/>
          <w:szCs w:val="23"/>
          <w:shd w:val="clear" w:color="auto" w:fill="FFFFFF"/>
        </w:rPr>
        <w:t>。</w:t>
      </w:r>
      <w:r w:rsidR="00EA4A7B" w:rsidRPr="00A82EA2">
        <w:rPr>
          <w:color w:val="2A2B2E"/>
          <w:kern w:val="0"/>
          <w:sz w:val="23"/>
          <w:szCs w:val="23"/>
          <w:shd w:val="clear" w:color="auto" w:fill="FFFFFF"/>
        </w:rPr>
        <w:t>除此之外重叠度最高的两个量表是</w:t>
      </w:r>
      <w:r w:rsidR="00477DDF" w:rsidRPr="00A82EA2">
        <w:rPr>
          <w:color w:val="2A2B2E"/>
          <w:kern w:val="0"/>
          <w:sz w:val="23"/>
          <w:szCs w:val="23"/>
          <w:shd w:val="clear" w:color="auto" w:fill="FFFFFF"/>
        </w:rPr>
        <w:t>DSI</w:t>
      </w:r>
      <w:r w:rsidR="00477DDF" w:rsidRPr="00A82EA2">
        <w:rPr>
          <w:color w:val="2A2B2E"/>
          <w:kern w:val="0"/>
          <w:sz w:val="23"/>
          <w:szCs w:val="23"/>
          <w:shd w:val="clear" w:color="auto" w:fill="FFFFFF"/>
        </w:rPr>
        <w:t>和</w:t>
      </w:r>
      <w:r w:rsidR="00477DDF" w:rsidRPr="00A82EA2">
        <w:rPr>
          <w:color w:val="2A2B2E"/>
          <w:kern w:val="0"/>
          <w:sz w:val="23"/>
          <w:szCs w:val="23"/>
          <w:shd w:val="clear" w:color="auto" w:fill="FFFFFF"/>
        </w:rPr>
        <w:t>SDS</w:t>
      </w:r>
      <w:ins w:id="430" w:author="Hu Chuan-Peng" w:date="2023-06-07T02:45:00Z">
        <w:r w:rsidR="007A73F5">
          <w:rPr>
            <w:rFonts w:hint="eastAsia"/>
            <w:color w:val="2A2B2E"/>
            <w:kern w:val="0"/>
            <w:sz w:val="23"/>
            <w:szCs w:val="23"/>
            <w:shd w:val="clear" w:color="auto" w:fill="FFFFFF"/>
          </w:rPr>
          <w:t>，为</w:t>
        </w:r>
        <w:r w:rsidR="007A73F5">
          <w:rPr>
            <w:rFonts w:hint="eastAsia"/>
            <w:color w:val="2A2B2E"/>
            <w:kern w:val="0"/>
            <w:sz w:val="23"/>
            <w:szCs w:val="23"/>
            <w:shd w:val="clear" w:color="auto" w:fill="FFFFFF"/>
          </w:rPr>
          <w:t>XXX</w:t>
        </w:r>
      </w:ins>
      <w:r w:rsidR="00477DDF" w:rsidRPr="00A82EA2">
        <w:rPr>
          <w:color w:val="2A2B2E"/>
          <w:kern w:val="0"/>
          <w:sz w:val="23"/>
          <w:szCs w:val="23"/>
          <w:shd w:val="clear" w:color="auto" w:fill="FFFFFF"/>
        </w:rPr>
        <w:t>。</w:t>
      </w:r>
    </w:p>
    <w:p w14:paraId="314A4961" w14:textId="77777777" w:rsidR="004943C5" w:rsidRPr="00A82EA2" w:rsidRDefault="00477DDF" w:rsidP="008A22C9">
      <w:pPr>
        <w:spacing w:line="360" w:lineRule="auto"/>
        <w:ind w:firstLineChars="200" w:firstLine="460"/>
        <w:rPr>
          <w:color w:val="2A2B2E"/>
          <w:kern w:val="0"/>
          <w:sz w:val="23"/>
          <w:szCs w:val="23"/>
          <w:shd w:val="clear" w:color="auto" w:fill="FFFFFF"/>
        </w:rPr>
      </w:pPr>
      <w:r w:rsidRPr="00A82EA2">
        <w:rPr>
          <w:color w:val="2A2B2E"/>
          <w:kern w:val="0"/>
          <w:sz w:val="23"/>
          <w:szCs w:val="23"/>
          <w:shd w:val="clear" w:color="auto" w:fill="FFFFFF"/>
        </w:rPr>
        <w:t>有很多量表之间重叠度为</w:t>
      </w:r>
      <w:r w:rsidRPr="00A82EA2">
        <w:rPr>
          <w:color w:val="2A2B2E"/>
          <w:kern w:val="0"/>
          <w:sz w:val="23"/>
          <w:szCs w:val="23"/>
          <w:shd w:val="clear" w:color="auto" w:fill="FFFFFF"/>
        </w:rPr>
        <w:t>0</w:t>
      </w:r>
      <w:r w:rsidRPr="00A82EA2">
        <w:rPr>
          <w:color w:val="2A2B2E"/>
          <w:kern w:val="0"/>
          <w:sz w:val="23"/>
          <w:szCs w:val="23"/>
          <w:shd w:val="clear" w:color="auto" w:fill="FFFFFF"/>
        </w:rPr>
        <w:t>，即他们之间所测量内容完全无关。具体包括：</w:t>
      </w:r>
      <w:r w:rsidRPr="00A82EA2">
        <w:rPr>
          <w:color w:val="2A2B2E"/>
          <w:kern w:val="0"/>
          <w:sz w:val="23"/>
          <w:szCs w:val="23"/>
          <w:shd w:val="clear" w:color="auto" w:fill="FFFFFF"/>
        </w:rPr>
        <w:t>MSSMHS</w:t>
      </w:r>
      <w:r w:rsidRPr="00A82EA2">
        <w:rPr>
          <w:color w:val="2A2B2E"/>
          <w:kern w:val="0"/>
          <w:sz w:val="23"/>
          <w:szCs w:val="23"/>
          <w:shd w:val="clear" w:color="auto" w:fill="FFFFFF"/>
        </w:rPr>
        <w:t>和</w:t>
      </w:r>
      <w:r w:rsidRPr="00A82EA2">
        <w:rPr>
          <w:color w:val="2A2B2E"/>
          <w:kern w:val="0"/>
          <w:sz w:val="23"/>
          <w:szCs w:val="23"/>
          <w:shd w:val="clear" w:color="auto" w:fill="FFFFFF"/>
        </w:rPr>
        <w:t>CEPS</w:t>
      </w:r>
      <w:r w:rsidRPr="00A82EA2">
        <w:rPr>
          <w:color w:val="2A2B2E"/>
          <w:kern w:val="0"/>
          <w:sz w:val="23"/>
          <w:szCs w:val="23"/>
          <w:shd w:val="clear" w:color="auto" w:fill="FFFFFF"/>
        </w:rPr>
        <w:t>；</w:t>
      </w:r>
      <w:r w:rsidRPr="00A82EA2">
        <w:rPr>
          <w:color w:val="2A2B2E"/>
          <w:kern w:val="0"/>
          <w:sz w:val="23"/>
          <w:szCs w:val="23"/>
          <w:shd w:val="clear" w:color="auto" w:fill="FFFFFF"/>
        </w:rPr>
        <w:t>PHQ-9</w:t>
      </w:r>
      <w:r w:rsidRPr="00A82EA2">
        <w:rPr>
          <w:color w:val="2A2B2E"/>
          <w:kern w:val="0"/>
          <w:sz w:val="23"/>
          <w:szCs w:val="23"/>
          <w:shd w:val="clear" w:color="auto" w:fill="FFFFFF"/>
        </w:rPr>
        <w:t>和</w:t>
      </w:r>
      <w:r w:rsidRPr="00A82EA2">
        <w:rPr>
          <w:color w:val="2A2B2E"/>
          <w:kern w:val="0"/>
          <w:sz w:val="23"/>
          <w:szCs w:val="23"/>
          <w:shd w:val="clear" w:color="auto" w:fill="FFFFFF"/>
        </w:rPr>
        <w:t>CEPS</w:t>
      </w:r>
      <w:r w:rsidRPr="00A82EA2">
        <w:rPr>
          <w:color w:val="2A2B2E"/>
          <w:kern w:val="0"/>
          <w:sz w:val="23"/>
          <w:szCs w:val="23"/>
          <w:shd w:val="clear" w:color="auto" w:fill="FFFFFF"/>
        </w:rPr>
        <w:t>、</w:t>
      </w:r>
      <w:r w:rsidRPr="00A82EA2">
        <w:rPr>
          <w:color w:val="2A2B2E"/>
          <w:kern w:val="0"/>
          <w:sz w:val="23"/>
          <w:szCs w:val="23"/>
          <w:shd w:val="clear" w:color="auto" w:fill="FFFFFF"/>
        </w:rPr>
        <w:t>Gu_2020</w:t>
      </w:r>
      <w:r w:rsidRPr="00A82EA2">
        <w:rPr>
          <w:color w:val="2A2B2E"/>
          <w:kern w:val="0"/>
          <w:sz w:val="23"/>
          <w:szCs w:val="23"/>
          <w:shd w:val="clear" w:color="auto" w:fill="FFFFFF"/>
        </w:rPr>
        <w:t>和</w:t>
      </w:r>
      <w:r w:rsidRPr="00A82EA2">
        <w:rPr>
          <w:color w:val="2A2B2E"/>
          <w:kern w:val="0"/>
          <w:sz w:val="23"/>
          <w:szCs w:val="23"/>
          <w:shd w:val="clear" w:color="auto" w:fill="FFFFFF"/>
        </w:rPr>
        <w:t>Ji_2005</w:t>
      </w:r>
      <w:r w:rsidRPr="00A82EA2">
        <w:rPr>
          <w:color w:val="2A2B2E"/>
          <w:kern w:val="0"/>
          <w:sz w:val="23"/>
          <w:szCs w:val="23"/>
          <w:shd w:val="clear" w:color="auto" w:fill="FFFFFF"/>
        </w:rPr>
        <w:t>；</w:t>
      </w:r>
      <w:r w:rsidRPr="00A82EA2">
        <w:rPr>
          <w:color w:val="2A2B2E"/>
          <w:kern w:val="0"/>
          <w:sz w:val="23"/>
          <w:szCs w:val="23"/>
          <w:shd w:val="clear" w:color="auto" w:fill="FFFFFF"/>
        </w:rPr>
        <w:t>CSSDS</w:t>
      </w:r>
      <w:r w:rsidRPr="00A82EA2">
        <w:rPr>
          <w:color w:val="2A2B2E"/>
          <w:kern w:val="0"/>
          <w:sz w:val="23"/>
          <w:szCs w:val="23"/>
          <w:shd w:val="clear" w:color="auto" w:fill="FFFFFF"/>
        </w:rPr>
        <w:t>和</w:t>
      </w:r>
      <w:r w:rsidRPr="00A82EA2">
        <w:rPr>
          <w:color w:val="2A2B2E"/>
          <w:kern w:val="0"/>
          <w:sz w:val="23"/>
          <w:szCs w:val="23"/>
          <w:shd w:val="clear" w:color="auto" w:fill="FFFFFF"/>
        </w:rPr>
        <w:t>CEPS</w:t>
      </w:r>
      <w:r w:rsidRPr="00A82EA2">
        <w:rPr>
          <w:color w:val="2A2B2E"/>
          <w:kern w:val="0"/>
          <w:sz w:val="23"/>
          <w:szCs w:val="23"/>
          <w:shd w:val="clear" w:color="auto" w:fill="FFFFFF"/>
        </w:rPr>
        <w:t>；</w:t>
      </w:r>
      <w:r w:rsidRPr="00A82EA2">
        <w:rPr>
          <w:color w:val="2A2B2E"/>
          <w:kern w:val="0"/>
          <w:sz w:val="23"/>
          <w:szCs w:val="23"/>
          <w:shd w:val="clear" w:color="auto" w:fill="FFFFFF"/>
        </w:rPr>
        <w:t>CEPS</w:t>
      </w:r>
      <w:r w:rsidRPr="00A82EA2">
        <w:rPr>
          <w:color w:val="2A2B2E"/>
          <w:kern w:val="0"/>
          <w:sz w:val="23"/>
          <w:szCs w:val="23"/>
          <w:shd w:val="clear" w:color="auto" w:fill="FFFFFF"/>
        </w:rPr>
        <w:t>和</w:t>
      </w:r>
      <w:r w:rsidRPr="00A82EA2">
        <w:rPr>
          <w:color w:val="2A2B2E"/>
          <w:kern w:val="0"/>
          <w:sz w:val="23"/>
          <w:szCs w:val="23"/>
          <w:shd w:val="clear" w:color="auto" w:fill="FFFFFF"/>
        </w:rPr>
        <w:t>SMFQ</w:t>
      </w:r>
      <w:r w:rsidRPr="00A82EA2">
        <w:rPr>
          <w:color w:val="2A2B2E"/>
          <w:kern w:val="0"/>
          <w:sz w:val="23"/>
          <w:szCs w:val="23"/>
          <w:shd w:val="clear" w:color="auto" w:fill="FFFFFF"/>
        </w:rPr>
        <w:t>以及</w:t>
      </w:r>
      <w:r w:rsidRPr="00A82EA2">
        <w:rPr>
          <w:color w:val="2A2B2E"/>
          <w:kern w:val="0"/>
          <w:sz w:val="23"/>
          <w:szCs w:val="23"/>
          <w:shd w:val="clear" w:color="auto" w:fill="FFFFFF"/>
        </w:rPr>
        <w:t>CSSMHS</w:t>
      </w:r>
      <w:r w:rsidRPr="00A82EA2">
        <w:rPr>
          <w:color w:val="2A2B2E"/>
          <w:kern w:val="0"/>
          <w:sz w:val="23"/>
          <w:szCs w:val="23"/>
          <w:shd w:val="clear" w:color="auto" w:fill="FFFFFF"/>
        </w:rPr>
        <w:t>；</w:t>
      </w:r>
      <w:r w:rsidRPr="00A82EA2">
        <w:rPr>
          <w:color w:val="2A2B2E"/>
          <w:kern w:val="0"/>
          <w:sz w:val="23"/>
          <w:szCs w:val="23"/>
          <w:shd w:val="clear" w:color="auto" w:fill="FFFFFF"/>
        </w:rPr>
        <w:t>Gu_2020</w:t>
      </w:r>
      <w:r w:rsidRPr="00A82EA2">
        <w:rPr>
          <w:color w:val="2A2B2E"/>
          <w:kern w:val="0"/>
          <w:sz w:val="23"/>
          <w:szCs w:val="23"/>
          <w:shd w:val="clear" w:color="auto" w:fill="FFFFFF"/>
        </w:rPr>
        <w:t>和</w:t>
      </w:r>
      <w:r w:rsidRPr="00A82EA2">
        <w:rPr>
          <w:color w:val="2A2B2E"/>
          <w:kern w:val="0"/>
          <w:sz w:val="23"/>
          <w:szCs w:val="23"/>
          <w:shd w:val="clear" w:color="auto" w:fill="FFFFFF"/>
        </w:rPr>
        <w:t>KADS-11</w:t>
      </w:r>
      <w:r w:rsidRPr="00A82EA2">
        <w:rPr>
          <w:color w:val="2A2B2E"/>
          <w:kern w:val="0"/>
          <w:sz w:val="23"/>
          <w:szCs w:val="23"/>
          <w:shd w:val="clear" w:color="auto" w:fill="FFFFFF"/>
        </w:rPr>
        <w:t>；</w:t>
      </w:r>
      <w:r w:rsidRPr="00A82EA2">
        <w:rPr>
          <w:color w:val="2A2B2E"/>
          <w:kern w:val="0"/>
          <w:sz w:val="23"/>
          <w:szCs w:val="23"/>
          <w:shd w:val="clear" w:color="auto" w:fill="FFFFFF"/>
        </w:rPr>
        <w:t>Ji_2005</w:t>
      </w:r>
      <w:r w:rsidRPr="00A82EA2">
        <w:rPr>
          <w:color w:val="2A2B2E"/>
          <w:kern w:val="0"/>
          <w:sz w:val="23"/>
          <w:szCs w:val="23"/>
          <w:shd w:val="clear" w:color="auto" w:fill="FFFFFF"/>
        </w:rPr>
        <w:t>和</w:t>
      </w:r>
      <w:r w:rsidRPr="00A82EA2">
        <w:rPr>
          <w:color w:val="2A2B2E"/>
          <w:kern w:val="0"/>
          <w:sz w:val="23"/>
          <w:szCs w:val="23"/>
          <w:shd w:val="clear" w:color="auto" w:fill="FFFFFF"/>
        </w:rPr>
        <w:t>KADS-11</w:t>
      </w:r>
      <w:r w:rsidRPr="00A82EA2">
        <w:rPr>
          <w:color w:val="2A2B2E"/>
          <w:kern w:val="0"/>
          <w:sz w:val="23"/>
          <w:szCs w:val="23"/>
          <w:shd w:val="clear" w:color="auto" w:fill="FFFFFF"/>
        </w:rPr>
        <w:t>；</w:t>
      </w:r>
    </w:p>
    <w:p w14:paraId="1FF35235" w14:textId="54A5879B" w:rsidR="00BB1AA1" w:rsidRPr="00A82EA2" w:rsidRDefault="00EA4A7B" w:rsidP="008A22C9">
      <w:pPr>
        <w:spacing w:line="360" w:lineRule="auto"/>
        <w:ind w:firstLineChars="200" w:firstLine="460"/>
        <w:rPr>
          <w:color w:val="2A2B2E"/>
          <w:kern w:val="0"/>
          <w:sz w:val="23"/>
          <w:szCs w:val="23"/>
          <w:shd w:val="clear" w:color="auto" w:fill="FFFFFF"/>
        </w:rPr>
        <w:sectPr w:rsidR="00BB1AA1" w:rsidRPr="00A82EA2" w:rsidSect="00301A4E">
          <w:pgSz w:w="11906" w:h="16838"/>
          <w:pgMar w:top="1440" w:right="1797" w:bottom="1440" w:left="1797" w:header="851" w:footer="992" w:gutter="0"/>
          <w:cols w:space="425"/>
          <w:docGrid w:linePitch="381"/>
        </w:sectPr>
      </w:pPr>
      <w:r w:rsidRPr="00A82EA2">
        <w:rPr>
          <w:color w:val="2A2B2E"/>
          <w:kern w:val="0"/>
          <w:sz w:val="23"/>
          <w:szCs w:val="23"/>
          <w:shd w:val="clear" w:color="auto" w:fill="FFFFFF"/>
        </w:rPr>
        <w:t>各个量表和其他量表之间的平均重叠程度与量表中包含了症状的数量的相关系数为</w:t>
      </w:r>
      <w:r w:rsidRPr="00A82EA2">
        <w:rPr>
          <w:color w:val="2A2B2E"/>
          <w:kern w:val="0"/>
          <w:sz w:val="23"/>
          <w:szCs w:val="23"/>
          <w:shd w:val="clear" w:color="auto" w:fill="FFFFFF"/>
        </w:rPr>
        <w:t>0.612</w:t>
      </w:r>
      <w:r w:rsidRPr="00A82EA2">
        <w:rPr>
          <w:color w:val="2A2B2E"/>
          <w:kern w:val="0"/>
          <w:sz w:val="23"/>
          <w:szCs w:val="23"/>
          <w:shd w:val="clear" w:color="auto" w:fill="FFFFFF"/>
        </w:rPr>
        <w:t>，与调整后的长度相关系数为</w:t>
      </w:r>
      <w:r w:rsidRPr="00A82EA2">
        <w:rPr>
          <w:color w:val="2A2B2E"/>
          <w:kern w:val="0"/>
          <w:sz w:val="23"/>
          <w:szCs w:val="23"/>
          <w:shd w:val="clear" w:color="auto" w:fill="FFFFFF"/>
        </w:rPr>
        <w:t>0.624</w:t>
      </w:r>
      <w:r w:rsidRPr="00A82EA2">
        <w:rPr>
          <w:color w:val="2A2B2E"/>
          <w:kern w:val="0"/>
          <w:sz w:val="23"/>
          <w:szCs w:val="23"/>
          <w:shd w:val="clear" w:color="auto" w:fill="FFFFFF"/>
        </w:rPr>
        <w:t>。这表明了较长的量表与其他的量表重叠度较高，因此具有较强的代表性。</w:t>
      </w:r>
    </w:p>
    <w:p w14:paraId="27B33876" w14:textId="77777777" w:rsidR="00BB1AA1" w:rsidRDefault="00BB1AA1" w:rsidP="00BB1AA1">
      <w:pPr>
        <w:pStyle w:val="tgt"/>
        <w:shd w:val="clear" w:color="auto" w:fill="FCFDFE"/>
        <w:spacing w:line="360" w:lineRule="atLeast"/>
        <w:rPr>
          <w:rFonts w:ascii="Times New Roman" w:hAnsi="Times New Roman" w:cs="Times New Roman"/>
          <w:color w:val="2A2B2E"/>
          <w:sz w:val="23"/>
          <w:szCs w:val="23"/>
          <w:shd w:val="clear" w:color="auto" w:fill="FFFFFF"/>
        </w:rPr>
      </w:pP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571"/>
        <w:gridCol w:w="571"/>
        <w:gridCol w:w="571"/>
        <w:gridCol w:w="570"/>
        <w:gridCol w:w="650"/>
        <w:gridCol w:w="570"/>
        <w:gridCol w:w="810"/>
        <w:gridCol w:w="570"/>
        <w:gridCol w:w="570"/>
        <w:gridCol w:w="628"/>
        <w:gridCol w:w="874"/>
        <w:gridCol w:w="830"/>
        <w:gridCol w:w="570"/>
        <w:gridCol w:w="633"/>
        <w:gridCol w:w="570"/>
        <w:gridCol w:w="570"/>
        <w:gridCol w:w="595"/>
        <w:gridCol w:w="570"/>
        <w:gridCol w:w="570"/>
        <w:gridCol w:w="570"/>
        <w:gridCol w:w="723"/>
        <w:gridCol w:w="588"/>
        <w:gridCol w:w="633"/>
        <w:gridCol w:w="648"/>
        <w:gridCol w:w="633"/>
        <w:gridCol w:w="926"/>
        <w:gridCol w:w="894"/>
        <w:gridCol w:w="570"/>
        <w:gridCol w:w="754"/>
      </w:tblGrid>
      <w:tr w:rsidR="00BB1AA1" w:rsidRPr="00D642D1" w14:paraId="74DB4C48" w14:textId="77777777" w:rsidTr="001F5828">
        <w:trPr>
          <w:trHeight w:val="279"/>
        </w:trPr>
        <w:tc>
          <w:tcPr>
            <w:tcW w:w="1349" w:type="dxa"/>
            <w:tcBorders>
              <w:top w:val="single" w:sz="12" w:space="0" w:color="auto"/>
              <w:bottom w:val="single" w:sz="12" w:space="0" w:color="auto"/>
            </w:tcBorders>
            <w:noWrap/>
            <w:hideMark/>
          </w:tcPr>
          <w:p w14:paraId="2189DA7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31" w:author="Hu Chuan-Peng" w:date="2023-06-07T02:56:00Z">
                  <w:rPr>
                    <w:rFonts w:ascii="Times New Roman" w:hAnsi="Times New Roman" w:cs="Times New Roman"/>
                    <w:color w:val="2A2B2E"/>
                    <w:sz w:val="23"/>
                    <w:szCs w:val="23"/>
                    <w:shd w:val="clear" w:color="auto" w:fill="FFFFFF"/>
                  </w:rPr>
                </w:rPrChange>
              </w:rPr>
            </w:pPr>
            <w:commentRangeStart w:id="432"/>
          </w:p>
        </w:tc>
        <w:tc>
          <w:tcPr>
            <w:tcW w:w="730" w:type="dxa"/>
            <w:tcBorders>
              <w:top w:val="single" w:sz="12" w:space="0" w:color="auto"/>
              <w:bottom w:val="single" w:sz="12" w:space="0" w:color="auto"/>
            </w:tcBorders>
            <w:noWrap/>
            <w:hideMark/>
          </w:tcPr>
          <w:p w14:paraId="408FBC2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33"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34" w:author="Hu Chuan-Peng" w:date="2023-06-07T02:56:00Z">
                  <w:rPr>
                    <w:rFonts w:ascii="Times New Roman" w:hAnsi="Times New Roman" w:cs="Times New Roman"/>
                    <w:color w:val="000000"/>
                    <w:sz w:val="22"/>
                    <w:szCs w:val="22"/>
                  </w:rPr>
                </w:rPrChange>
              </w:rPr>
              <w:t>SDS</w:t>
            </w:r>
          </w:p>
        </w:tc>
        <w:tc>
          <w:tcPr>
            <w:tcW w:w="730" w:type="dxa"/>
            <w:tcBorders>
              <w:top w:val="single" w:sz="12" w:space="0" w:color="auto"/>
              <w:bottom w:val="single" w:sz="12" w:space="0" w:color="auto"/>
            </w:tcBorders>
            <w:noWrap/>
            <w:hideMark/>
          </w:tcPr>
          <w:p w14:paraId="6532470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35"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36" w:author="Hu Chuan-Peng" w:date="2023-06-07T02:56:00Z">
                  <w:rPr>
                    <w:rFonts w:ascii="Times New Roman" w:hAnsi="Times New Roman" w:cs="Times New Roman"/>
                    <w:color w:val="000000"/>
                    <w:sz w:val="22"/>
                    <w:szCs w:val="22"/>
                  </w:rPr>
                </w:rPrChange>
              </w:rPr>
              <w:t>SCL-90</w:t>
            </w:r>
          </w:p>
        </w:tc>
        <w:tc>
          <w:tcPr>
            <w:tcW w:w="730" w:type="dxa"/>
            <w:tcBorders>
              <w:top w:val="single" w:sz="12" w:space="0" w:color="auto"/>
              <w:bottom w:val="single" w:sz="12" w:space="0" w:color="auto"/>
            </w:tcBorders>
            <w:noWrap/>
            <w:hideMark/>
          </w:tcPr>
          <w:p w14:paraId="54DD064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37"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38" w:author="Hu Chuan-Peng" w:date="2023-06-07T02:56:00Z">
                  <w:rPr>
                    <w:rFonts w:ascii="Times New Roman" w:hAnsi="Times New Roman" w:cs="Times New Roman"/>
                    <w:color w:val="000000"/>
                    <w:sz w:val="22"/>
                    <w:szCs w:val="22"/>
                  </w:rPr>
                </w:rPrChange>
              </w:rPr>
              <w:t>CES-D</w:t>
            </w:r>
          </w:p>
        </w:tc>
        <w:tc>
          <w:tcPr>
            <w:tcW w:w="730" w:type="dxa"/>
            <w:tcBorders>
              <w:top w:val="single" w:sz="12" w:space="0" w:color="auto"/>
              <w:bottom w:val="single" w:sz="12" w:space="0" w:color="auto"/>
            </w:tcBorders>
            <w:noWrap/>
            <w:hideMark/>
          </w:tcPr>
          <w:p w14:paraId="3E47C1D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39"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40" w:author="Hu Chuan-Peng" w:date="2023-06-07T02:56:00Z">
                  <w:rPr>
                    <w:rFonts w:ascii="Times New Roman" w:hAnsi="Times New Roman" w:cs="Times New Roman"/>
                    <w:color w:val="000000"/>
                  </w:rPr>
                </w:rPrChange>
              </w:rPr>
              <w:t>CDI</w:t>
            </w:r>
          </w:p>
        </w:tc>
        <w:tc>
          <w:tcPr>
            <w:tcW w:w="845" w:type="dxa"/>
            <w:tcBorders>
              <w:top w:val="single" w:sz="12" w:space="0" w:color="auto"/>
              <w:bottom w:val="single" w:sz="12" w:space="0" w:color="auto"/>
            </w:tcBorders>
            <w:noWrap/>
            <w:hideMark/>
          </w:tcPr>
          <w:p w14:paraId="61E437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4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42" w:author="Hu Chuan-Peng" w:date="2023-06-07T02:56:00Z">
                  <w:rPr>
                    <w:rFonts w:ascii="Times New Roman" w:hAnsi="Times New Roman" w:cs="Times New Roman"/>
                    <w:color w:val="000000"/>
                    <w:sz w:val="22"/>
                    <w:szCs w:val="22"/>
                  </w:rPr>
                </w:rPrChange>
              </w:rPr>
              <w:t>DSRSC</w:t>
            </w:r>
          </w:p>
        </w:tc>
        <w:tc>
          <w:tcPr>
            <w:tcW w:w="729" w:type="dxa"/>
            <w:tcBorders>
              <w:top w:val="single" w:sz="12" w:space="0" w:color="auto"/>
              <w:bottom w:val="single" w:sz="12" w:space="0" w:color="auto"/>
            </w:tcBorders>
            <w:noWrap/>
            <w:hideMark/>
          </w:tcPr>
          <w:p w14:paraId="0B2BBD1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43"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444" w:author="Hu Chuan-Peng" w:date="2023-06-07T02:56:00Z">
                  <w:rPr>
                    <w:rFonts w:ascii="Times New Roman" w:hAnsi="Times New Roman" w:cs="Times New Roman"/>
                    <w:color w:val="2A2B2E"/>
                    <w:sz w:val="23"/>
                    <w:szCs w:val="23"/>
                    <w:shd w:val="clear" w:color="auto" w:fill="FFFFFF"/>
                  </w:rPr>
                </w:rPrChange>
              </w:rPr>
              <w:t>BDI-I</w:t>
            </w:r>
          </w:p>
        </w:tc>
        <w:tc>
          <w:tcPr>
            <w:tcW w:w="1078" w:type="dxa"/>
            <w:tcBorders>
              <w:top w:val="single" w:sz="12" w:space="0" w:color="auto"/>
              <w:bottom w:val="single" w:sz="12" w:space="0" w:color="auto"/>
            </w:tcBorders>
            <w:noWrap/>
            <w:hideMark/>
          </w:tcPr>
          <w:p w14:paraId="280266A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45"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446" w:author="Hu Chuan-Peng" w:date="2023-06-07T02:56:00Z">
                  <w:rPr>
                    <w:rFonts w:ascii="Times New Roman" w:hAnsi="Times New Roman" w:cs="Times New Roman"/>
                    <w:color w:val="2A2B2E"/>
                    <w:sz w:val="23"/>
                    <w:szCs w:val="23"/>
                    <w:shd w:val="clear" w:color="auto" w:fill="FFFFFF"/>
                  </w:rPr>
                </w:rPrChange>
              </w:rPr>
              <w:t>MSSMHS</w:t>
            </w:r>
          </w:p>
        </w:tc>
        <w:tc>
          <w:tcPr>
            <w:tcW w:w="729" w:type="dxa"/>
            <w:tcBorders>
              <w:top w:val="single" w:sz="12" w:space="0" w:color="auto"/>
              <w:bottom w:val="single" w:sz="12" w:space="0" w:color="auto"/>
            </w:tcBorders>
            <w:noWrap/>
            <w:hideMark/>
          </w:tcPr>
          <w:p w14:paraId="7F284D0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47"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448" w:author="Hu Chuan-Peng" w:date="2023-06-07T02:56:00Z">
                  <w:rPr>
                    <w:rFonts w:ascii="Times New Roman" w:hAnsi="Times New Roman" w:cs="Times New Roman"/>
                    <w:color w:val="2A2B2E"/>
                    <w:sz w:val="23"/>
                    <w:szCs w:val="23"/>
                    <w:shd w:val="clear" w:color="auto" w:fill="FFFFFF"/>
                  </w:rPr>
                </w:rPrChange>
              </w:rPr>
              <w:t>BDI-II</w:t>
            </w:r>
          </w:p>
        </w:tc>
        <w:tc>
          <w:tcPr>
            <w:tcW w:w="729" w:type="dxa"/>
            <w:tcBorders>
              <w:top w:val="single" w:sz="12" w:space="0" w:color="auto"/>
              <w:bottom w:val="single" w:sz="12" w:space="0" w:color="auto"/>
            </w:tcBorders>
            <w:noWrap/>
            <w:hideMark/>
          </w:tcPr>
          <w:p w14:paraId="4820399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49"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450" w:author="Hu Chuan-Peng" w:date="2023-06-07T02:56:00Z">
                  <w:rPr>
                    <w:rFonts w:ascii="Times New Roman" w:hAnsi="Times New Roman" w:cs="Times New Roman"/>
                    <w:color w:val="2A2B2E"/>
                    <w:sz w:val="23"/>
                    <w:szCs w:val="23"/>
                    <w:shd w:val="clear" w:color="auto" w:fill="FFFFFF"/>
                  </w:rPr>
                </w:rPrChange>
              </w:rPr>
              <w:t>PHQ-9</w:t>
            </w:r>
          </w:p>
        </w:tc>
        <w:tc>
          <w:tcPr>
            <w:tcW w:w="814" w:type="dxa"/>
            <w:tcBorders>
              <w:top w:val="single" w:sz="12" w:space="0" w:color="auto"/>
              <w:bottom w:val="single" w:sz="12" w:space="0" w:color="auto"/>
            </w:tcBorders>
            <w:noWrap/>
            <w:hideMark/>
          </w:tcPr>
          <w:p w14:paraId="174E68A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5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452" w:author="Hu Chuan-Peng" w:date="2023-06-07T02:56:00Z">
                  <w:rPr>
                    <w:rFonts w:ascii="Times New Roman" w:hAnsi="Times New Roman" w:cs="Times New Roman"/>
                    <w:color w:val="2A2B2E"/>
                    <w:sz w:val="23"/>
                    <w:szCs w:val="23"/>
                    <w:shd w:val="clear" w:color="auto" w:fill="FFFFFF"/>
                  </w:rPr>
                </w:rPrChange>
              </w:rPr>
              <w:t>DASS-21</w:t>
            </w:r>
          </w:p>
        </w:tc>
        <w:tc>
          <w:tcPr>
            <w:tcW w:w="1170" w:type="dxa"/>
            <w:tcBorders>
              <w:top w:val="single" w:sz="12" w:space="0" w:color="auto"/>
              <w:bottom w:val="single" w:sz="12" w:space="0" w:color="auto"/>
            </w:tcBorders>
            <w:noWrap/>
            <w:hideMark/>
          </w:tcPr>
          <w:p w14:paraId="36112F0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53"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454" w:author="Hu Chuan-Peng" w:date="2023-06-07T02:56:00Z">
                  <w:rPr>
                    <w:rFonts w:ascii="Times New Roman" w:hAnsi="Times New Roman" w:cs="Times New Roman"/>
                    <w:color w:val="2A2B2E"/>
                    <w:sz w:val="23"/>
                    <w:szCs w:val="23"/>
                    <w:shd w:val="clear" w:color="auto" w:fill="FFFFFF"/>
                  </w:rPr>
                </w:rPrChange>
              </w:rPr>
              <w:t>CBCL_boy</w:t>
            </w:r>
          </w:p>
        </w:tc>
        <w:tc>
          <w:tcPr>
            <w:tcW w:w="1107" w:type="dxa"/>
            <w:tcBorders>
              <w:top w:val="single" w:sz="12" w:space="0" w:color="auto"/>
              <w:bottom w:val="single" w:sz="12" w:space="0" w:color="auto"/>
            </w:tcBorders>
            <w:noWrap/>
            <w:hideMark/>
          </w:tcPr>
          <w:p w14:paraId="4C46C68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55"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56" w:author="Hu Chuan-Peng" w:date="2023-06-07T02:56:00Z">
                  <w:rPr>
                    <w:rFonts w:ascii="Times New Roman" w:hAnsi="Times New Roman" w:cs="Times New Roman"/>
                    <w:color w:val="000000"/>
                    <w:sz w:val="22"/>
                    <w:szCs w:val="22"/>
                  </w:rPr>
                </w:rPrChange>
              </w:rPr>
              <w:t>CBCL_girl</w:t>
            </w:r>
          </w:p>
        </w:tc>
        <w:tc>
          <w:tcPr>
            <w:tcW w:w="730" w:type="dxa"/>
            <w:tcBorders>
              <w:top w:val="single" w:sz="12" w:space="0" w:color="auto"/>
              <w:bottom w:val="single" w:sz="12" w:space="0" w:color="auto"/>
            </w:tcBorders>
            <w:noWrap/>
            <w:hideMark/>
          </w:tcPr>
          <w:p w14:paraId="523B542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57"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58" w:author="Hu Chuan-Peng" w:date="2023-06-07T02:56:00Z">
                  <w:rPr>
                    <w:rFonts w:ascii="Times New Roman" w:hAnsi="Times New Roman" w:cs="Times New Roman"/>
                    <w:color w:val="000000"/>
                    <w:sz w:val="22"/>
                    <w:szCs w:val="22"/>
                  </w:rPr>
                </w:rPrChange>
              </w:rPr>
              <w:t>MFQ-C</w:t>
            </w:r>
          </w:p>
        </w:tc>
        <w:tc>
          <w:tcPr>
            <w:tcW w:w="821" w:type="dxa"/>
            <w:tcBorders>
              <w:top w:val="single" w:sz="12" w:space="0" w:color="auto"/>
              <w:bottom w:val="single" w:sz="12" w:space="0" w:color="auto"/>
            </w:tcBorders>
            <w:noWrap/>
            <w:hideMark/>
          </w:tcPr>
          <w:p w14:paraId="49193D7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59"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60" w:author="Hu Chuan-Peng" w:date="2023-06-07T02:56:00Z">
                  <w:rPr>
                    <w:rFonts w:ascii="Times New Roman" w:hAnsi="Times New Roman" w:cs="Times New Roman"/>
                    <w:color w:val="000000"/>
                    <w:sz w:val="22"/>
                    <w:szCs w:val="22"/>
                  </w:rPr>
                </w:rPrChange>
              </w:rPr>
              <w:t>CSSDS</w:t>
            </w:r>
          </w:p>
        </w:tc>
        <w:tc>
          <w:tcPr>
            <w:tcW w:w="730" w:type="dxa"/>
            <w:tcBorders>
              <w:top w:val="single" w:sz="12" w:space="0" w:color="auto"/>
              <w:bottom w:val="single" w:sz="12" w:space="0" w:color="auto"/>
            </w:tcBorders>
            <w:noWrap/>
            <w:hideMark/>
          </w:tcPr>
          <w:p w14:paraId="685775B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6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62" w:author="Hu Chuan-Peng" w:date="2023-06-07T02:56:00Z">
                  <w:rPr>
                    <w:rFonts w:ascii="Times New Roman" w:hAnsi="Times New Roman" w:cs="Times New Roman"/>
                    <w:color w:val="000000"/>
                    <w:sz w:val="22"/>
                    <w:szCs w:val="22"/>
                  </w:rPr>
                </w:rPrChange>
              </w:rPr>
              <w:t>CES-D-C</w:t>
            </w:r>
          </w:p>
        </w:tc>
        <w:tc>
          <w:tcPr>
            <w:tcW w:w="730" w:type="dxa"/>
            <w:tcBorders>
              <w:top w:val="single" w:sz="12" w:space="0" w:color="auto"/>
              <w:bottom w:val="single" w:sz="12" w:space="0" w:color="auto"/>
            </w:tcBorders>
            <w:noWrap/>
            <w:hideMark/>
          </w:tcPr>
          <w:p w14:paraId="7E4AC60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63"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64" w:author="Hu Chuan-Peng" w:date="2023-06-07T02:56:00Z">
                  <w:rPr>
                    <w:rFonts w:ascii="Times New Roman" w:hAnsi="Times New Roman" w:cs="Times New Roman"/>
                    <w:color w:val="000000"/>
                    <w:sz w:val="22"/>
                    <w:szCs w:val="22"/>
                  </w:rPr>
                </w:rPrChange>
              </w:rPr>
              <w:t>ADI</w:t>
            </w:r>
          </w:p>
        </w:tc>
        <w:tc>
          <w:tcPr>
            <w:tcW w:w="766" w:type="dxa"/>
            <w:tcBorders>
              <w:top w:val="single" w:sz="12" w:space="0" w:color="auto"/>
              <w:bottom w:val="single" w:sz="12" w:space="0" w:color="auto"/>
            </w:tcBorders>
            <w:noWrap/>
            <w:hideMark/>
          </w:tcPr>
          <w:p w14:paraId="159B629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65"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66" w:author="Hu Chuan-Peng" w:date="2023-06-07T02:56:00Z">
                  <w:rPr>
                    <w:rFonts w:ascii="Times New Roman" w:hAnsi="Times New Roman" w:cs="Times New Roman"/>
                    <w:color w:val="000000"/>
                    <w:sz w:val="22"/>
                    <w:szCs w:val="22"/>
                  </w:rPr>
                </w:rPrChange>
              </w:rPr>
              <w:t>BSRS-5</w:t>
            </w:r>
          </w:p>
        </w:tc>
        <w:tc>
          <w:tcPr>
            <w:tcW w:w="730" w:type="dxa"/>
            <w:tcBorders>
              <w:top w:val="single" w:sz="12" w:space="0" w:color="auto"/>
              <w:bottom w:val="single" w:sz="12" w:space="0" w:color="auto"/>
            </w:tcBorders>
            <w:noWrap/>
            <w:hideMark/>
          </w:tcPr>
          <w:p w14:paraId="052129B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67"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68" w:author="Hu Chuan-Peng" w:date="2023-06-07T02:56:00Z">
                  <w:rPr>
                    <w:rFonts w:ascii="Times New Roman" w:hAnsi="Times New Roman" w:cs="Times New Roman"/>
                    <w:color w:val="000000"/>
                    <w:sz w:val="22"/>
                    <w:szCs w:val="22"/>
                  </w:rPr>
                </w:rPrChange>
              </w:rPr>
              <w:t>CES-D-13</w:t>
            </w:r>
          </w:p>
        </w:tc>
        <w:tc>
          <w:tcPr>
            <w:tcW w:w="730" w:type="dxa"/>
            <w:tcBorders>
              <w:top w:val="single" w:sz="12" w:space="0" w:color="auto"/>
              <w:bottom w:val="single" w:sz="12" w:space="0" w:color="auto"/>
            </w:tcBorders>
            <w:noWrap/>
            <w:hideMark/>
          </w:tcPr>
          <w:p w14:paraId="644A57E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69"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70" w:author="Hu Chuan-Peng" w:date="2023-06-07T02:56:00Z">
                  <w:rPr>
                    <w:rFonts w:ascii="Times New Roman" w:hAnsi="Times New Roman" w:cs="Times New Roman"/>
                    <w:color w:val="000000"/>
                    <w:sz w:val="22"/>
                    <w:szCs w:val="22"/>
                  </w:rPr>
                </w:rPrChange>
              </w:rPr>
              <w:t>CEPS</w:t>
            </w:r>
          </w:p>
        </w:tc>
        <w:tc>
          <w:tcPr>
            <w:tcW w:w="730" w:type="dxa"/>
            <w:tcBorders>
              <w:top w:val="single" w:sz="12" w:space="0" w:color="auto"/>
              <w:bottom w:val="single" w:sz="12" w:space="0" w:color="auto"/>
            </w:tcBorders>
            <w:noWrap/>
            <w:hideMark/>
          </w:tcPr>
          <w:p w14:paraId="131B0D8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7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72" w:author="Hu Chuan-Peng" w:date="2023-06-07T02:56:00Z">
                  <w:rPr>
                    <w:rFonts w:ascii="Times New Roman" w:hAnsi="Times New Roman" w:cs="Times New Roman"/>
                    <w:color w:val="000000"/>
                    <w:sz w:val="22"/>
                    <w:szCs w:val="22"/>
                  </w:rPr>
                </w:rPrChange>
              </w:rPr>
              <w:t>DSI</w:t>
            </w:r>
          </w:p>
        </w:tc>
        <w:tc>
          <w:tcPr>
            <w:tcW w:w="952" w:type="dxa"/>
            <w:tcBorders>
              <w:top w:val="single" w:sz="12" w:space="0" w:color="auto"/>
              <w:bottom w:val="single" w:sz="12" w:space="0" w:color="auto"/>
            </w:tcBorders>
            <w:noWrap/>
            <w:hideMark/>
          </w:tcPr>
          <w:p w14:paraId="0FE2373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73"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74" w:author="Hu Chuan-Peng" w:date="2023-06-07T02:56:00Z">
                  <w:rPr>
                    <w:rFonts w:ascii="Times New Roman" w:hAnsi="Times New Roman" w:cs="Times New Roman"/>
                    <w:color w:val="000000"/>
                    <w:sz w:val="22"/>
                    <w:szCs w:val="22"/>
                  </w:rPr>
                </w:rPrChange>
              </w:rPr>
              <w:t>Gu_2020</w:t>
            </w:r>
          </w:p>
        </w:tc>
        <w:tc>
          <w:tcPr>
            <w:tcW w:w="755" w:type="dxa"/>
            <w:tcBorders>
              <w:top w:val="single" w:sz="12" w:space="0" w:color="auto"/>
              <w:bottom w:val="single" w:sz="12" w:space="0" w:color="auto"/>
            </w:tcBorders>
            <w:noWrap/>
            <w:hideMark/>
          </w:tcPr>
          <w:p w14:paraId="746C8CD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75"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76" w:author="Hu Chuan-Peng" w:date="2023-06-07T02:56:00Z">
                  <w:rPr>
                    <w:rFonts w:ascii="Times New Roman" w:hAnsi="Times New Roman" w:cs="Times New Roman"/>
                    <w:color w:val="000000"/>
                    <w:sz w:val="22"/>
                    <w:szCs w:val="22"/>
                  </w:rPr>
                </w:rPrChange>
              </w:rPr>
              <w:t>HADS</w:t>
            </w:r>
          </w:p>
        </w:tc>
        <w:tc>
          <w:tcPr>
            <w:tcW w:w="821" w:type="dxa"/>
            <w:tcBorders>
              <w:top w:val="single" w:sz="12" w:space="0" w:color="auto"/>
              <w:bottom w:val="single" w:sz="12" w:space="0" w:color="auto"/>
            </w:tcBorders>
            <w:noWrap/>
            <w:hideMark/>
          </w:tcPr>
          <w:p w14:paraId="03643B3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77"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78" w:author="Hu Chuan-Peng" w:date="2023-06-07T02:56:00Z">
                  <w:rPr>
                    <w:rFonts w:ascii="Times New Roman" w:hAnsi="Times New Roman" w:cs="Times New Roman"/>
                    <w:color w:val="000000"/>
                    <w:sz w:val="22"/>
                    <w:szCs w:val="22"/>
                  </w:rPr>
                </w:rPrChange>
              </w:rPr>
              <w:t>HAMD</w:t>
            </w:r>
          </w:p>
        </w:tc>
        <w:tc>
          <w:tcPr>
            <w:tcW w:w="843" w:type="dxa"/>
            <w:tcBorders>
              <w:top w:val="single" w:sz="12" w:space="0" w:color="auto"/>
              <w:bottom w:val="single" w:sz="12" w:space="0" w:color="auto"/>
            </w:tcBorders>
            <w:noWrap/>
            <w:hideMark/>
          </w:tcPr>
          <w:p w14:paraId="373FC96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79"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80" w:author="Hu Chuan-Peng" w:date="2023-06-07T02:56:00Z">
                  <w:rPr>
                    <w:rFonts w:ascii="Times New Roman" w:hAnsi="Times New Roman" w:cs="Times New Roman"/>
                    <w:color w:val="000000"/>
                    <w:sz w:val="22"/>
                    <w:szCs w:val="22"/>
                  </w:rPr>
                </w:rPrChange>
              </w:rPr>
              <w:t>Ji_2005</w:t>
            </w:r>
          </w:p>
        </w:tc>
        <w:tc>
          <w:tcPr>
            <w:tcW w:w="821" w:type="dxa"/>
            <w:tcBorders>
              <w:top w:val="single" w:sz="12" w:space="0" w:color="auto"/>
              <w:bottom w:val="single" w:sz="12" w:space="0" w:color="auto"/>
            </w:tcBorders>
            <w:noWrap/>
            <w:hideMark/>
          </w:tcPr>
          <w:p w14:paraId="251E3EE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8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82" w:author="Hu Chuan-Peng" w:date="2023-06-07T02:56:00Z">
                  <w:rPr>
                    <w:rFonts w:ascii="Times New Roman" w:hAnsi="Times New Roman" w:cs="Times New Roman"/>
                    <w:color w:val="000000"/>
                    <w:sz w:val="22"/>
                    <w:szCs w:val="22"/>
                  </w:rPr>
                </w:rPrChange>
              </w:rPr>
              <w:t>KADS-11</w:t>
            </w:r>
          </w:p>
        </w:tc>
        <w:tc>
          <w:tcPr>
            <w:tcW w:w="905" w:type="dxa"/>
            <w:tcBorders>
              <w:top w:val="single" w:sz="12" w:space="0" w:color="auto"/>
              <w:bottom w:val="single" w:sz="12" w:space="0" w:color="auto"/>
            </w:tcBorders>
            <w:noWrap/>
            <w:hideMark/>
          </w:tcPr>
          <w:p w14:paraId="145FC62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83"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84" w:author="Hu Chuan-Peng" w:date="2023-06-07T02:56:00Z">
                  <w:rPr>
                    <w:rFonts w:ascii="Times New Roman" w:hAnsi="Times New Roman" w:cs="Times New Roman"/>
                    <w:color w:val="000000"/>
                    <w:sz w:val="22"/>
                    <w:szCs w:val="22"/>
                  </w:rPr>
                </w:rPrChange>
              </w:rPr>
              <w:t>Sakuma_2010</w:t>
            </w:r>
          </w:p>
        </w:tc>
        <w:tc>
          <w:tcPr>
            <w:tcW w:w="1199" w:type="dxa"/>
            <w:tcBorders>
              <w:top w:val="single" w:sz="12" w:space="0" w:color="auto"/>
              <w:bottom w:val="single" w:sz="12" w:space="0" w:color="auto"/>
            </w:tcBorders>
            <w:noWrap/>
            <w:hideMark/>
          </w:tcPr>
          <w:p w14:paraId="3941ED1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85"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86" w:author="Hu Chuan-Peng" w:date="2023-06-07T02:56:00Z">
                  <w:rPr>
                    <w:rFonts w:ascii="Times New Roman" w:hAnsi="Times New Roman" w:cs="Times New Roman"/>
                    <w:color w:val="000000"/>
                    <w:sz w:val="22"/>
                    <w:szCs w:val="22"/>
                  </w:rPr>
                </w:rPrChange>
              </w:rPr>
              <w:t>SMFQ</w:t>
            </w:r>
          </w:p>
        </w:tc>
        <w:tc>
          <w:tcPr>
            <w:tcW w:w="730" w:type="dxa"/>
            <w:tcBorders>
              <w:top w:val="single" w:sz="12" w:space="0" w:color="auto"/>
              <w:bottom w:val="single" w:sz="12" w:space="0" w:color="auto"/>
            </w:tcBorders>
            <w:noWrap/>
            <w:hideMark/>
          </w:tcPr>
          <w:p w14:paraId="3132195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87"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88" w:author="Hu Chuan-Peng" w:date="2023-06-07T02:56:00Z">
                  <w:rPr>
                    <w:rFonts w:ascii="Times New Roman" w:hAnsi="Times New Roman" w:cs="Times New Roman"/>
                    <w:color w:val="000000"/>
                    <w:sz w:val="22"/>
                    <w:szCs w:val="22"/>
                  </w:rPr>
                </w:rPrChange>
              </w:rPr>
              <w:t>UPI</w:t>
            </w:r>
          </w:p>
        </w:tc>
        <w:tc>
          <w:tcPr>
            <w:tcW w:w="997" w:type="dxa"/>
            <w:tcBorders>
              <w:top w:val="single" w:sz="12" w:space="0" w:color="auto"/>
              <w:bottom w:val="single" w:sz="12" w:space="0" w:color="auto"/>
            </w:tcBorders>
            <w:noWrap/>
            <w:hideMark/>
          </w:tcPr>
          <w:p w14:paraId="6A0249E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89"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90" w:author="Hu Chuan-Peng" w:date="2023-06-07T02:56:00Z">
                  <w:rPr>
                    <w:rFonts w:ascii="Times New Roman" w:hAnsi="Times New Roman" w:cs="Times New Roman"/>
                    <w:color w:val="000000"/>
                    <w:sz w:val="22"/>
                    <w:szCs w:val="22"/>
                  </w:rPr>
                </w:rPrChange>
              </w:rPr>
              <w:t>CSSMHS</w:t>
            </w:r>
          </w:p>
        </w:tc>
      </w:tr>
      <w:tr w:rsidR="00BB1AA1" w:rsidRPr="00D642D1" w14:paraId="584FB118" w14:textId="77777777" w:rsidTr="001F5828">
        <w:trPr>
          <w:trHeight w:val="279"/>
        </w:trPr>
        <w:tc>
          <w:tcPr>
            <w:tcW w:w="1349" w:type="dxa"/>
            <w:tcBorders>
              <w:top w:val="single" w:sz="12" w:space="0" w:color="auto"/>
            </w:tcBorders>
            <w:noWrap/>
            <w:hideMark/>
          </w:tcPr>
          <w:p w14:paraId="1C0A6D0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49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492" w:author="Hu Chuan-Peng" w:date="2023-06-07T02:56:00Z">
                  <w:rPr>
                    <w:rFonts w:ascii="Times New Roman" w:hAnsi="Times New Roman" w:cs="Times New Roman"/>
                    <w:color w:val="000000"/>
                    <w:sz w:val="22"/>
                    <w:szCs w:val="22"/>
                  </w:rPr>
                </w:rPrChange>
              </w:rPr>
              <w:t>SDS</w:t>
            </w:r>
          </w:p>
        </w:tc>
        <w:tc>
          <w:tcPr>
            <w:tcW w:w="730" w:type="dxa"/>
            <w:tcBorders>
              <w:top w:val="single" w:sz="12" w:space="0" w:color="auto"/>
            </w:tcBorders>
            <w:noWrap/>
            <w:hideMark/>
          </w:tcPr>
          <w:p w14:paraId="57057D9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4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494"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tcBorders>
              <w:top w:val="single" w:sz="12" w:space="0" w:color="auto"/>
            </w:tcBorders>
            <w:noWrap/>
            <w:hideMark/>
          </w:tcPr>
          <w:p w14:paraId="08AFA76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4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496"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tcBorders>
              <w:top w:val="single" w:sz="12" w:space="0" w:color="auto"/>
            </w:tcBorders>
            <w:noWrap/>
            <w:hideMark/>
          </w:tcPr>
          <w:p w14:paraId="55B4FD7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4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498"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tcBorders>
              <w:top w:val="single" w:sz="12" w:space="0" w:color="auto"/>
            </w:tcBorders>
            <w:noWrap/>
            <w:hideMark/>
          </w:tcPr>
          <w:p w14:paraId="1B6BC3A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4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00" w:author="Hu Chuan-Peng" w:date="2023-06-07T02:55:00Z">
                  <w:rPr>
                    <w:rFonts w:ascii="Times New Roman" w:hAnsi="Times New Roman" w:cs="Times New Roman"/>
                    <w:color w:val="2A2B2E"/>
                    <w:sz w:val="23"/>
                    <w:szCs w:val="23"/>
                    <w:shd w:val="clear" w:color="auto" w:fill="FFFFFF"/>
                  </w:rPr>
                </w:rPrChange>
              </w:rPr>
              <w:t xml:space="preserve">0.26 </w:t>
            </w:r>
          </w:p>
        </w:tc>
        <w:tc>
          <w:tcPr>
            <w:tcW w:w="845" w:type="dxa"/>
            <w:tcBorders>
              <w:top w:val="single" w:sz="12" w:space="0" w:color="auto"/>
            </w:tcBorders>
            <w:noWrap/>
            <w:hideMark/>
          </w:tcPr>
          <w:p w14:paraId="103D8AD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02" w:author="Hu Chuan-Peng" w:date="2023-06-07T02:55:00Z">
                  <w:rPr>
                    <w:rFonts w:ascii="Times New Roman" w:hAnsi="Times New Roman" w:cs="Times New Roman"/>
                    <w:color w:val="2A2B2E"/>
                    <w:sz w:val="23"/>
                    <w:szCs w:val="23"/>
                    <w:shd w:val="clear" w:color="auto" w:fill="FFFFFF"/>
                  </w:rPr>
                </w:rPrChange>
              </w:rPr>
              <w:t xml:space="preserve">0.21 </w:t>
            </w:r>
          </w:p>
        </w:tc>
        <w:tc>
          <w:tcPr>
            <w:tcW w:w="729" w:type="dxa"/>
            <w:tcBorders>
              <w:top w:val="single" w:sz="12" w:space="0" w:color="auto"/>
            </w:tcBorders>
            <w:noWrap/>
            <w:hideMark/>
          </w:tcPr>
          <w:p w14:paraId="240494F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04" w:author="Hu Chuan-Peng" w:date="2023-06-07T02:55:00Z">
                  <w:rPr>
                    <w:rFonts w:ascii="Times New Roman" w:hAnsi="Times New Roman" w:cs="Times New Roman"/>
                    <w:color w:val="2A2B2E"/>
                    <w:sz w:val="23"/>
                    <w:szCs w:val="23"/>
                    <w:shd w:val="clear" w:color="auto" w:fill="FFFFFF"/>
                  </w:rPr>
                </w:rPrChange>
              </w:rPr>
              <w:t xml:space="preserve">0.36 </w:t>
            </w:r>
          </w:p>
        </w:tc>
        <w:tc>
          <w:tcPr>
            <w:tcW w:w="1078" w:type="dxa"/>
            <w:tcBorders>
              <w:top w:val="single" w:sz="12" w:space="0" w:color="auto"/>
            </w:tcBorders>
            <w:noWrap/>
            <w:hideMark/>
          </w:tcPr>
          <w:p w14:paraId="5ED4151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06" w:author="Hu Chuan-Peng" w:date="2023-06-07T02:55:00Z">
                  <w:rPr>
                    <w:rFonts w:ascii="Times New Roman" w:hAnsi="Times New Roman" w:cs="Times New Roman"/>
                    <w:color w:val="2A2B2E"/>
                    <w:sz w:val="23"/>
                    <w:szCs w:val="23"/>
                    <w:shd w:val="clear" w:color="auto" w:fill="FFFFFF"/>
                  </w:rPr>
                </w:rPrChange>
              </w:rPr>
              <w:t xml:space="preserve">0.06 </w:t>
            </w:r>
          </w:p>
        </w:tc>
        <w:tc>
          <w:tcPr>
            <w:tcW w:w="729" w:type="dxa"/>
            <w:tcBorders>
              <w:top w:val="single" w:sz="12" w:space="0" w:color="auto"/>
            </w:tcBorders>
            <w:noWrap/>
            <w:hideMark/>
          </w:tcPr>
          <w:p w14:paraId="093AA84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08" w:author="Hu Chuan-Peng" w:date="2023-06-07T02:55:00Z">
                  <w:rPr>
                    <w:rFonts w:ascii="Times New Roman" w:hAnsi="Times New Roman" w:cs="Times New Roman"/>
                    <w:color w:val="2A2B2E"/>
                    <w:sz w:val="23"/>
                    <w:szCs w:val="23"/>
                    <w:shd w:val="clear" w:color="auto" w:fill="FFFFFF"/>
                  </w:rPr>
                </w:rPrChange>
              </w:rPr>
              <w:t xml:space="preserve">0.32 </w:t>
            </w:r>
          </w:p>
        </w:tc>
        <w:tc>
          <w:tcPr>
            <w:tcW w:w="729" w:type="dxa"/>
            <w:tcBorders>
              <w:top w:val="single" w:sz="12" w:space="0" w:color="auto"/>
            </w:tcBorders>
            <w:noWrap/>
            <w:hideMark/>
          </w:tcPr>
          <w:p w14:paraId="2A5705E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10" w:author="Hu Chuan-Peng" w:date="2023-06-07T02:55:00Z">
                  <w:rPr>
                    <w:rFonts w:ascii="Times New Roman" w:hAnsi="Times New Roman" w:cs="Times New Roman"/>
                    <w:color w:val="2A2B2E"/>
                    <w:sz w:val="23"/>
                    <w:szCs w:val="23"/>
                    <w:shd w:val="clear" w:color="auto" w:fill="FFFFFF"/>
                  </w:rPr>
                </w:rPrChange>
              </w:rPr>
              <w:t xml:space="preserve">0.32 </w:t>
            </w:r>
          </w:p>
        </w:tc>
        <w:tc>
          <w:tcPr>
            <w:tcW w:w="814" w:type="dxa"/>
            <w:tcBorders>
              <w:top w:val="single" w:sz="12" w:space="0" w:color="auto"/>
            </w:tcBorders>
            <w:noWrap/>
            <w:hideMark/>
          </w:tcPr>
          <w:p w14:paraId="678A8C1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12" w:author="Hu Chuan-Peng" w:date="2023-06-07T02:55:00Z">
                  <w:rPr>
                    <w:rFonts w:ascii="Times New Roman" w:hAnsi="Times New Roman" w:cs="Times New Roman"/>
                    <w:color w:val="2A2B2E"/>
                    <w:sz w:val="23"/>
                    <w:szCs w:val="23"/>
                    <w:shd w:val="clear" w:color="auto" w:fill="FFFFFF"/>
                  </w:rPr>
                </w:rPrChange>
              </w:rPr>
              <w:t xml:space="preserve">0.13 </w:t>
            </w:r>
          </w:p>
        </w:tc>
        <w:tc>
          <w:tcPr>
            <w:tcW w:w="1170" w:type="dxa"/>
            <w:tcBorders>
              <w:top w:val="single" w:sz="12" w:space="0" w:color="auto"/>
            </w:tcBorders>
            <w:noWrap/>
            <w:hideMark/>
          </w:tcPr>
          <w:p w14:paraId="492E37E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14" w:author="Hu Chuan-Peng" w:date="2023-06-07T02:55:00Z">
                  <w:rPr>
                    <w:rFonts w:ascii="Times New Roman" w:hAnsi="Times New Roman" w:cs="Times New Roman"/>
                    <w:color w:val="2A2B2E"/>
                    <w:sz w:val="23"/>
                    <w:szCs w:val="23"/>
                    <w:shd w:val="clear" w:color="auto" w:fill="FFFFFF"/>
                  </w:rPr>
                </w:rPrChange>
              </w:rPr>
              <w:t xml:space="preserve">0.09 </w:t>
            </w:r>
          </w:p>
        </w:tc>
        <w:tc>
          <w:tcPr>
            <w:tcW w:w="1107" w:type="dxa"/>
            <w:tcBorders>
              <w:top w:val="single" w:sz="12" w:space="0" w:color="auto"/>
            </w:tcBorders>
            <w:noWrap/>
            <w:hideMark/>
          </w:tcPr>
          <w:p w14:paraId="0D22C2E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16" w:author="Hu Chuan-Peng" w:date="2023-06-07T02:55:00Z">
                  <w:rPr>
                    <w:rFonts w:ascii="Times New Roman" w:hAnsi="Times New Roman" w:cs="Times New Roman"/>
                    <w:color w:val="2A2B2E"/>
                    <w:sz w:val="23"/>
                    <w:szCs w:val="23"/>
                    <w:shd w:val="clear" w:color="auto" w:fill="FFFFFF"/>
                  </w:rPr>
                </w:rPrChange>
              </w:rPr>
              <w:t xml:space="preserve">0.06 </w:t>
            </w:r>
          </w:p>
        </w:tc>
        <w:tc>
          <w:tcPr>
            <w:tcW w:w="730" w:type="dxa"/>
            <w:tcBorders>
              <w:top w:val="single" w:sz="12" w:space="0" w:color="auto"/>
            </w:tcBorders>
            <w:noWrap/>
            <w:hideMark/>
          </w:tcPr>
          <w:p w14:paraId="099BDDA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18" w:author="Hu Chuan-Peng" w:date="2023-06-07T02:55:00Z">
                  <w:rPr>
                    <w:rFonts w:ascii="Times New Roman" w:hAnsi="Times New Roman" w:cs="Times New Roman"/>
                    <w:color w:val="2A2B2E"/>
                    <w:sz w:val="23"/>
                    <w:szCs w:val="23"/>
                    <w:shd w:val="clear" w:color="auto" w:fill="FFFFFF"/>
                  </w:rPr>
                </w:rPrChange>
              </w:rPr>
              <w:t xml:space="preserve">0.27 </w:t>
            </w:r>
          </w:p>
        </w:tc>
        <w:tc>
          <w:tcPr>
            <w:tcW w:w="821" w:type="dxa"/>
            <w:tcBorders>
              <w:top w:val="single" w:sz="12" w:space="0" w:color="auto"/>
            </w:tcBorders>
            <w:noWrap/>
            <w:hideMark/>
          </w:tcPr>
          <w:p w14:paraId="3B9413C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20"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tcBorders>
              <w:top w:val="single" w:sz="12" w:space="0" w:color="auto"/>
            </w:tcBorders>
            <w:noWrap/>
            <w:hideMark/>
          </w:tcPr>
          <w:p w14:paraId="3AC8BD7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22" w:author="Hu Chuan-Peng" w:date="2023-06-07T02:55:00Z">
                  <w:rPr>
                    <w:rFonts w:ascii="Times New Roman" w:hAnsi="Times New Roman" w:cs="Times New Roman"/>
                    <w:color w:val="2A2B2E"/>
                    <w:sz w:val="23"/>
                    <w:szCs w:val="23"/>
                    <w:shd w:val="clear" w:color="auto" w:fill="FFFFFF"/>
                  </w:rPr>
                </w:rPrChange>
              </w:rPr>
              <w:t xml:space="preserve">0.16 </w:t>
            </w:r>
          </w:p>
        </w:tc>
        <w:tc>
          <w:tcPr>
            <w:tcW w:w="730" w:type="dxa"/>
            <w:tcBorders>
              <w:top w:val="single" w:sz="12" w:space="0" w:color="auto"/>
            </w:tcBorders>
            <w:noWrap/>
            <w:hideMark/>
          </w:tcPr>
          <w:p w14:paraId="421A8E0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24" w:author="Hu Chuan-Peng" w:date="2023-06-07T02:55:00Z">
                  <w:rPr>
                    <w:rFonts w:ascii="Times New Roman" w:hAnsi="Times New Roman" w:cs="Times New Roman"/>
                    <w:color w:val="2A2B2E"/>
                    <w:sz w:val="23"/>
                    <w:szCs w:val="23"/>
                    <w:shd w:val="clear" w:color="auto" w:fill="FFFFFF"/>
                  </w:rPr>
                </w:rPrChange>
              </w:rPr>
              <w:t xml:space="preserve">0.22 </w:t>
            </w:r>
          </w:p>
        </w:tc>
        <w:tc>
          <w:tcPr>
            <w:tcW w:w="766" w:type="dxa"/>
            <w:tcBorders>
              <w:top w:val="single" w:sz="12" w:space="0" w:color="auto"/>
            </w:tcBorders>
            <w:noWrap/>
            <w:hideMark/>
          </w:tcPr>
          <w:p w14:paraId="0FC8453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26"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tcBorders>
              <w:top w:val="single" w:sz="12" w:space="0" w:color="auto"/>
            </w:tcBorders>
            <w:noWrap/>
            <w:hideMark/>
          </w:tcPr>
          <w:p w14:paraId="111332A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28" w:author="Hu Chuan-Peng" w:date="2023-06-07T02:55:00Z">
                  <w:rPr>
                    <w:rFonts w:ascii="Times New Roman" w:hAnsi="Times New Roman" w:cs="Times New Roman"/>
                    <w:color w:val="2A2B2E"/>
                    <w:sz w:val="23"/>
                    <w:szCs w:val="23"/>
                    <w:shd w:val="clear" w:color="auto" w:fill="FFFFFF"/>
                  </w:rPr>
                </w:rPrChange>
              </w:rPr>
              <w:t xml:space="preserve">0.09 </w:t>
            </w:r>
          </w:p>
        </w:tc>
        <w:tc>
          <w:tcPr>
            <w:tcW w:w="730" w:type="dxa"/>
            <w:tcBorders>
              <w:top w:val="single" w:sz="12" w:space="0" w:color="auto"/>
            </w:tcBorders>
            <w:noWrap/>
            <w:hideMark/>
          </w:tcPr>
          <w:p w14:paraId="288C1AC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30" w:author="Hu Chuan-Peng" w:date="2023-06-07T02:55:00Z">
                  <w:rPr>
                    <w:rFonts w:ascii="Times New Roman" w:hAnsi="Times New Roman" w:cs="Times New Roman"/>
                    <w:color w:val="2A2B2E"/>
                    <w:sz w:val="23"/>
                    <w:szCs w:val="23"/>
                    <w:shd w:val="clear" w:color="auto" w:fill="FFFFFF"/>
                  </w:rPr>
                </w:rPrChange>
              </w:rPr>
              <w:t xml:space="preserve">0.07 </w:t>
            </w:r>
          </w:p>
        </w:tc>
        <w:tc>
          <w:tcPr>
            <w:tcW w:w="730" w:type="dxa"/>
            <w:tcBorders>
              <w:top w:val="single" w:sz="12" w:space="0" w:color="auto"/>
            </w:tcBorders>
            <w:noWrap/>
            <w:hideMark/>
          </w:tcPr>
          <w:p w14:paraId="21ECD8E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32" w:author="Hu Chuan-Peng" w:date="2023-06-07T02:55:00Z">
                  <w:rPr>
                    <w:rFonts w:ascii="Times New Roman" w:hAnsi="Times New Roman" w:cs="Times New Roman"/>
                    <w:color w:val="2A2B2E"/>
                    <w:sz w:val="23"/>
                    <w:szCs w:val="23"/>
                    <w:shd w:val="clear" w:color="auto" w:fill="FFFFFF"/>
                  </w:rPr>
                </w:rPrChange>
              </w:rPr>
              <w:t xml:space="preserve">0.72 </w:t>
            </w:r>
          </w:p>
        </w:tc>
        <w:tc>
          <w:tcPr>
            <w:tcW w:w="952" w:type="dxa"/>
            <w:tcBorders>
              <w:top w:val="single" w:sz="12" w:space="0" w:color="auto"/>
            </w:tcBorders>
            <w:noWrap/>
            <w:hideMark/>
          </w:tcPr>
          <w:p w14:paraId="164AED9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34" w:author="Hu Chuan-Peng" w:date="2023-06-07T02:55:00Z">
                  <w:rPr>
                    <w:rFonts w:ascii="Times New Roman" w:hAnsi="Times New Roman" w:cs="Times New Roman"/>
                    <w:color w:val="2A2B2E"/>
                    <w:sz w:val="23"/>
                    <w:szCs w:val="23"/>
                    <w:shd w:val="clear" w:color="auto" w:fill="FFFFFF"/>
                  </w:rPr>
                </w:rPrChange>
              </w:rPr>
              <w:t xml:space="preserve">0.04 </w:t>
            </w:r>
          </w:p>
        </w:tc>
        <w:tc>
          <w:tcPr>
            <w:tcW w:w="755" w:type="dxa"/>
            <w:tcBorders>
              <w:top w:val="single" w:sz="12" w:space="0" w:color="auto"/>
            </w:tcBorders>
            <w:noWrap/>
            <w:hideMark/>
          </w:tcPr>
          <w:p w14:paraId="538A80F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36" w:author="Hu Chuan-Peng" w:date="2023-06-07T02:55:00Z">
                  <w:rPr>
                    <w:rFonts w:ascii="Times New Roman" w:hAnsi="Times New Roman" w:cs="Times New Roman"/>
                    <w:color w:val="2A2B2E"/>
                    <w:sz w:val="23"/>
                    <w:szCs w:val="23"/>
                    <w:shd w:val="clear" w:color="auto" w:fill="FFFFFF"/>
                  </w:rPr>
                </w:rPrChange>
              </w:rPr>
              <w:t xml:space="preserve">0.07 </w:t>
            </w:r>
          </w:p>
        </w:tc>
        <w:tc>
          <w:tcPr>
            <w:tcW w:w="821" w:type="dxa"/>
            <w:tcBorders>
              <w:top w:val="single" w:sz="12" w:space="0" w:color="auto"/>
            </w:tcBorders>
            <w:noWrap/>
            <w:hideMark/>
          </w:tcPr>
          <w:p w14:paraId="03836BC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38" w:author="Hu Chuan-Peng" w:date="2023-06-07T02:55:00Z">
                  <w:rPr>
                    <w:rFonts w:ascii="Times New Roman" w:hAnsi="Times New Roman" w:cs="Times New Roman"/>
                    <w:color w:val="2A2B2E"/>
                    <w:sz w:val="23"/>
                    <w:szCs w:val="23"/>
                    <w:shd w:val="clear" w:color="auto" w:fill="FFFFFF"/>
                  </w:rPr>
                </w:rPrChange>
              </w:rPr>
              <w:t xml:space="preserve">0.28 </w:t>
            </w:r>
          </w:p>
        </w:tc>
        <w:tc>
          <w:tcPr>
            <w:tcW w:w="843" w:type="dxa"/>
            <w:tcBorders>
              <w:top w:val="single" w:sz="12" w:space="0" w:color="auto"/>
            </w:tcBorders>
            <w:noWrap/>
            <w:hideMark/>
          </w:tcPr>
          <w:p w14:paraId="63C9E95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40" w:author="Hu Chuan-Peng" w:date="2023-06-07T02:55:00Z">
                  <w:rPr>
                    <w:rFonts w:ascii="Times New Roman" w:hAnsi="Times New Roman" w:cs="Times New Roman"/>
                    <w:color w:val="2A2B2E"/>
                    <w:sz w:val="23"/>
                    <w:szCs w:val="23"/>
                    <w:shd w:val="clear" w:color="auto" w:fill="FFFFFF"/>
                  </w:rPr>
                </w:rPrChange>
              </w:rPr>
              <w:t xml:space="preserve">0.04 </w:t>
            </w:r>
          </w:p>
        </w:tc>
        <w:tc>
          <w:tcPr>
            <w:tcW w:w="821" w:type="dxa"/>
            <w:tcBorders>
              <w:top w:val="single" w:sz="12" w:space="0" w:color="auto"/>
            </w:tcBorders>
            <w:noWrap/>
            <w:hideMark/>
          </w:tcPr>
          <w:p w14:paraId="540A603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42" w:author="Hu Chuan-Peng" w:date="2023-06-07T02:55:00Z">
                  <w:rPr>
                    <w:rFonts w:ascii="Times New Roman" w:hAnsi="Times New Roman" w:cs="Times New Roman"/>
                    <w:color w:val="2A2B2E"/>
                    <w:sz w:val="23"/>
                    <w:szCs w:val="23"/>
                    <w:shd w:val="clear" w:color="auto" w:fill="FFFFFF"/>
                  </w:rPr>
                </w:rPrChange>
              </w:rPr>
              <w:t xml:space="preserve">0.42 </w:t>
            </w:r>
          </w:p>
        </w:tc>
        <w:tc>
          <w:tcPr>
            <w:tcW w:w="905" w:type="dxa"/>
            <w:tcBorders>
              <w:top w:val="single" w:sz="12" w:space="0" w:color="auto"/>
            </w:tcBorders>
            <w:noWrap/>
            <w:hideMark/>
          </w:tcPr>
          <w:p w14:paraId="2D1ADAA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44" w:author="Hu Chuan-Peng" w:date="2023-06-07T02:55:00Z">
                  <w:rPr>
                    <w:rFonts w:ascii="Times New Roman" w:hAnsi="Times New Roman" w:cs="Times New Roman"/>
                    <w:color w:val="2A2B2E"/>
                    <w:sz w:val="23"/>
                    <w:szCs w:val="23"/>
                    <w:shd w:val="clear" w:color="auto" w:fill="FFFFFF"/>
                  </w:rPr>
                </w:rPrChange>
              </w:rPr>
              <w:t xml:space="preserve">0.06 </w:t>
            </w:r>
          </w:p>
        </w:tc>
        <w:tc>
          <w:tcPr>
            <w:tcW w:w="1199" w:type="dxa"/>
            <w:tcBorders>
              <w:top w:val="single" w:sz="12" w:space="0" w:color="auto"/>
            </w:tcBorders>
            <w:noWrap/>
            <w:hideMark/>
          </w:tcPr>
          <w:p w14:paraId="7A421D7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46"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tcBorders>
              <w:top w:val="single" w:sz="12" w:space="0" w:color="auto"/>
            </w:tcBorders>
            <w:noWrap/>
            <w:hideMark/>
          </w:tcPr>
          <w:p w14:paraId="55723DC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48" w:author="Hu Chuan-Peng" w:date="2023-06-07T02:55:00Z">
                  <w:rPr>
                    <w:rFonts w:ascii="Times New Roman" w:hAnsi="Times New Roman" w:cs="Times New Roman"/>
                    <w:color w:val="2A2B2E"/>
                    <w:sz w:val="23"/>
                    <w:szCs w:val="23"/>
                    <w:shd w:val="clear" w:color="auto" w:fill="FFFFFF"/>
                  </w:rPr>
                </w:rPrChange>
              </w:rPr>
              <w:t xml:space="preserve">0.17 </w:t>
            </w:r>
          </w:p>
        </w:tc>
        <w:tc>
          <w:tcPr>
            <w:tcW w:w="997" w:type="dxa"/>
            <w:tcBorders>
              <w:top w:val="single" w:sz="12" w:space="0" w:color="auto"/>
            </w:tcBorders>
            <w:noWrap/>
            <w:hideMark/>
          </w:tcPr>
          <w:p w14:paraId="1AB9787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50" w:author="Hu Chuan-Peng" w:date="2023-06-07T02:55:00Z">
                  <w:rPr>
                    <w:rFonts w:ascii="Times New Roman" w:hAnsi="Times New Roman" w:cs="Times New Roman"/>
                    <w:color w:val="2A2B2E"/>
                    <w:sz w:val="23"/>
                    <w:szCs w:val="23"/>
                    <w:shd w:val="clear" w:color="auto" w:fill="FFFFFF"/>
                  </w:rPr>
                </w:rPrChange>
              </w:rPr>
              <w:t xml:space="preserve">0.16 </w:t>
            </w:r>
          </w:p>
        </w:tc>
      </w:tr>
      <w:tr w:rsidR="00BB1AA1" w:rsidRPr="00D642D1" w14:paraId="76CA3A68" w14:textId="77777777" w:rsidTr="001F5828">
        <w:trPr>
          <w:trHeight w:val="279"/>
        </w:trPr>
        <w:tc>
          <w:tcPr>
            <w:tcW w:w="1349" w:type="dxa"/>
            <w:noWrap/>
            <w:hideMark/>
          </w:tcPr>
          <w:p w14:paraId="0449B83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55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552" w:author="Hu Chuan-Peng" w:date="2023-06-07T02:56:00Z">
                  <w:rPr>
                    <w:rFonts w:ascii="Times New Roman" w:hAnsi="Times New Roman" w:cs="Times New Roman"/>
                    <w:color w:val="000000"/>
                    <w:sz w:val="22"/>
                    <w:szCs w:val="22"/>
                  </w:rPr>
                </w:rPrChange>
              </w:rPr>
              <w:t>SCL-90</w:t>
            </w:r>
          </w:p>
        </w:tc>
        <w:tc>
          <w:tcPr>
            <w:tcW w:w="730" w:type="dxa"/>
            <w:noWrap/>
            <w:hideMark/>
          </w:tcPr>
          <w:p w14:paraId="1B2CEF4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54"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25E4FDD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56"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5CEBFD8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58"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6469C94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60" w:author="Hu Chuan-Peng" w:date="2023-06-07T02:55:00Z">
                  <w:rPr>
                    <w:rFonts w:ascii="Times New Roman" w:hAnsi="Times New Roman" w:cs="Times New Roman"/>
                    <w:color w:val="2A2B2E"/>
                    <w:sz w:val="23"/>
                    <w:szCs w:val="23"/>
                    <w:shd w:val="clear" w:color="auto" w:fill="FFFFFF"/>
                  </w:rPr>
                </w:rPrChange>
              </w:rPr>
              <w:t xml:space="preserve">0.15 </w:t>
            </w:r>
          </w:p>
        </w:tc>
        <w:tc>
          <w:tcPr>
            <w:tcW w:w="845" w:type="dxa"/>
            <w:noWrap/>
            <w:hideMark/>
          </w:tcPr>
          <w:p w14:paraId="495BB38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62" w:author="Hu Chuan-Peng" w:date="2023-06-07T02:55:00Z">
                  <w:rPr>
                    <w:rFonts w:ascii="Times New Roman" w:hAnsi="Times New Roman" w:cs="Times New Roman"/>
                    <w:color w:val="2A2B2E"/>
                    <w:sz w:val="23"/>
                    <w:szCs w:val="23"/>
                    <w:shd w:val="clear" w:color="auto" w:fill="FFFFFF"/>
                  </w:rPr>
                </w:rPrChange>
              </w:rPr>
              <w:t xml:space="preserve">0.14 </w:t>
            </w:r>
          </w:p>
        </w:tc>
        <w:tc>
          <w:tcPr>
            <w:tcW w:w="729" w:type="dxa"/>
            <w:noWrap/>
            <w:hideMark/>
          </w:tcPr>
          <w:p w14:paraId="5E045E1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64" w:author="Hu Chuan-Peng" w:date="2023-06-07T02:55:00Z">
                  <w:rPr>
                    <w:rFonts w:ascii="Times New Roman" w:hAnsi="Times New Roman" w:cs="Times New Roman"/>
                    <w:color w:val="2A2B2E"/>
                    <w:sz w:val="23"/>
                    <w:szCs w:val="23"/>
                    <w:shd w:val="clear" w:color="auto" w:fill="FFFFFF"/>
                  </w:rPr>
                </w:rPrChange>
              </w:rPr>
              <w:t xml:space="preserve">0.29 </w:t>
            </w:r>
          </w:p>
        </w:tc>
        <w:tc>
          <w:tcPr>
            <w:tcW w:w="1078" w:type="dxa"/>
            <w:noWrap/>
            <w:hideMark/>
          </w:tcPr>
          <w:p w14:paraId="6899D2A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66" w:author="Hu Chuan-Peng" w:date="2023-06-07T02:55:00Z">
                  <w:rPr>
                    <w:rFonts w:ascii="Times New Roman" w:hAnsi="Times New Roman" w:cs="Times New Roman"/>
                    <w:color w:val="2A2B2E"/>
                    <w:sz w:val="23"/>
                    <w:szCs w:val="23"/>
                    <w:shd w:val="clear" w:color="auto" w:fill="FFFFFF"/>
                  </w:rPr>
                </w:rPrChange>
              </w:rPr>
              <w:t xml:space="preserve">0.54 </w:t>
            </w:r>
          </w:p>
        </w:tc>
        <w:tc>
          <w:tcPr>
            <w:tcW w:w="729" w:type="dxa"/>
            <w:noWrap/>
            <w:hideMark/>
          </w:tcPr>
          <w:p w14:paraId="7033ED2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68" w:author="Hu Chuan-Peng" w:date="2023-06-07T02:55:00Z">
                  <w:rPr>
                    <w:rFonts w:ascii="Times New Roman" w:hAnsi="Times New Roman" w:cs="Times New Roman"/>
                    <w:color w:val="2A2B2E"/>
                    <w:sz w:val="23"/>
                    <w:szCs w:val="23"/>
                    <w:shd w:val="clear" w:color="auto" w:fill="FFFFFF"/>
                  </w:rPr>
                </w:rPrChange>
              </w:rPr>
              <w:t xml:space="preserve">0.29 </w:t>
            </w:r>
          </w:p>
        </w:tc>
        <w:tc>
          <w:tcPr>
            <w:tcW w:w="729" w:type="dxa"/>
            <w:noWrap/>
            <w:hideMark/>
          </w:tcPr>
          <w:p w14:paraId="131E7EE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70" w:author="Hu Chuan-Peng" w:date="2023-06-07T02:55:00Z">
                  <w:rPr>
                    <w:rFonts w:ascii="Times New Roman" w:hAnsi="Times New Roman" w:cs="Times New Roman"/>
                    <w:color w:val="2A2B2E"/>
                    <w:sz w:val="23"/>
                    <w:szCs w:val="23"/>
                    <w:shd w:val="clear" w:color="auto" w:fill="FFFFFF"/>
                  </w:rPr>
                </w:rPrChange>
              </w:rPr>
              <w:t xml:space="preserve">0.10 </w:t>
            </w:r>
          </w:p>
        </w:tc>
        <w:tc>
          <w:tcPr>
            <w:tcW w:w="814" w:type="dxa"/>
            <w:noWrap/>
            <w:hideMark/>
          </w:tcPr>
          <w:p w14:paraId="13F786E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72" w:author="Hu Chuan-Peng" w:date="2023-06-07T02:55:00Z">
                  <w:rPr>
                    <w:rFonts w:ascii="Times New Roman" w:hAnsi="Times New Roman" w:cs="Times New Roman"/>
                    <w:color w:val="2A2B2E"/>
                    <w:sz w:val="23"/>
                    <w:szCs w:val="23"/>
                    <w:shd w:val="clear" w:color="auto" w:fill="FFFFFF"/>
                  </w:rPr>
                </w:rPrChange>
              </w:rPr>
              <w:t xml:space="preserve">0.24 </w:t>
            </w:r>
          </w:p>
        </w:tc>
        <w:tc>
          <w:tcPr>
            <w:tcW w:w="1170" w:type="dxa"/>
            <w:noWrap/>
            <w:hideMark/>
          </w:tcPr>
          <w:p w14:paraId="19FE8EE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74" w:author="Hu Chuan-Peng" w:date="2023-06-07T02:55:00Z">
                  <w:rPr>
                    <w:rFonts w:ascii="Times New Roman" w:hAnsi="Times New Roman" w:cs="Times New Roman"/>
                    <w:color w:val="2A2B2E"/>
                    <w:sz w:val="23"/>
                    <w:szCs w:val="23"/>
                    <w:shd w:val="clear" w:color="auto" w:fill="FFFFFF"/>
                  </w:rPr>
                </w:rPrChange>
              </w:rPr>
              <w:t xml:space="preserve">0.17 </w:t>
            </w:r>
          </w:p>
        </w:tc>
        <w:tc>
          <w:tcPr>
            <w:tcW w:w="1107" w:type="dxa"/>
            <w:noWrap/>
            <w:hideMark/>
          </w:tcPr>
          <w:p w14:paraId="55BDF97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76"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7418C64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78" w:author="Hu Chuan-Peng" w:date="2023-06-07T02:55:00Z">
                  <w:rPr>
                    <w:rFonts w:ascii="Times New Roman" w:hAnsi="Times New Roman" w:cs="Times New Roman"/>
                    <w:color w:val="2A2B2E"/>
                    <w:sz w:val="23"/>
                    <w:szCs w:val="23"/>
                    <w:shd w:val="clear" w:color="auto" w:fill="FFFFFF"/>
                  </w:rPr>
                </w:rPrChange>
              </w:rPr>
              <w:t xml:space="preserve">0.22 </w:t>
            </w:r>
          </w:p>
        </w:tc>
        <w:tc>
          <w:tcPr>
            <w:tcW w:w="821" w:type="dxa"/>
            <w:noWrap/>
            <w:hideMark/>
          </w:tcPr>
          <w:p w14:paraId="757BE03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80" w:author="Hu Chuan-Peng" w:date="2023-06-07T02:55:00Z">
                  <w:rPr>
                    <w:rFonts w:ascii="Times New Roman" w:hAnsi="Times New Roman" w:cs="Times New Roman"/>
                    <w:color w:val="2A2B2E"/>
                    <w:sz w:val="23"/>
                    <w:szCs w:val="23"/>
                    <w:shd w:val="clear" w:color="auto" w:fill="FFFFFF"/>
                  </w:rPr>
                </w:rPrChange>
              </w:rPr>
              <w:t xml:space="preserve">0.19 </w:t>
            </w:r>
          </w:p>
        </w:tc>
        <w:tc>
          <w:tcPr>
            <w:tcW w:w="730" w:type="dxa"/>
            <w:noWrap/>
            <w:hideMark/>
          </w:tcPr>
          <w:p w14:paraId="2C55AE5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82"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6E0F26E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84" w:author="Hu Chuan-Peng" w:date="2023-06-07T02:55:00Z">
                  <w:rPr>
                    <w:rFonts w:ascii="Times New Roman" w:hAnsi="Times New Roman" w:cs="Times New Roman"/>
                    <w:color w:val="2A2B2E"/>
                    <w:sz w:val="23"/>
                    <w:szCs w:val="23"/>
                    <w:shd w:val="clear" w:color="auto" w:fill="FFFFFF"/>
                  </w:rPr>
                </w:rPrChange>
              </w:rPr>
              <w:t xml:space="preserve">0.23 </w:t>
            </w:r>
          </w:p>
        </w:tc>
        <w:tc>
          <w:tcPr>
            <w:tcW w:w="766" w:type="dxa"/>
            <w:noWrap/>
            <w:hideMark/>
          </w:tcPr>
          <w:p w14:paraId="5653AB0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86" w:author="Hu Chuan-Peng" w:date="2023-06-07T02:55:00Z">
                  <w:rPr>
                    <w:rFonts w:ascii="Times New Roman" w:hAnsi="Times New Roman" w:cs="Times New Roman"/>
                    <w:color w:val="2A2B2E"/>
                    <w:sz w:val="23"/>
                    <w:szCs w:val="23"/>
                    <w:shd w:val="clear" w:color="auto" w:fill="FFFFFF"/>
                  </w:rPr>
                </w:rPrChange>
              </w:rPr>
              <w:t xml:space="preserve">0.43 </w:t>
            </w:r>
          </w:p>
        </w:tc>
        <w:tc>
          <w:tcPr>
            <w:tcW w:w="730" w:type="dxa"/>
            <w:noWrap/>
            <w:hideMark/>
          </w:tcPr>
          <w:p w14:paraId="62D5205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88"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254723B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90" w:author="Hu Chuan-Peng" w:date="2023-06-07T02:55:00Z">
                  <w:rPr>
                    <w:rFonts w:ascii="Times New Roman" w:hAnsi="Times New Roman" w:cs="Times New Roman"/>
                    <w:color w:val="2A2B2E"/>
                    <w:sz w:val="23"/>
                    <w:szCs w:val="23"/>
                    <w:shd w:val="clear" w:color="auto" w:fill="FFFFFF"/>
                  </w:rPr>
                </w:rPrChange>
              </w:rPr>
              <w:t xml:space="preserve">0.06 </w:t>
            </w:r>
          </w:p>
        </w:tc>
        <w:tc>
          <w:tcPr>
            <w:tcW w:w="730" w:type="dxa"/>
            <w:noWrap/>
            <w:hideMark/>
          </w:tcPr>
          <w:p w14:paraId="3532097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92" w:author="Hu Chuan-Peng" w:date="2023-06-07T02:55:00Z">
                  <w:rPr>
                    <w:rFonts w:ascii="Times New Roman" w:hAnsi="Times New Roman" w:cs="Times New Roman"/>
                    <w:color w:val="2A2B2E"/>
                    <w:sz w:val="23"/>
                    <w:szCs w:val="23"/>
                    <w:shd w:val="clear" w:color="auto" w:fill="FFFFFF"/>
                  </w:rPr>
                </w:rPrChange>
              </w:rPr>
              <w:t xml:space="preserve">0.20 </w:t>
            </w:r>
          </w:p>
        </w:tc>
        <w:tc>
          <w:tcPr>
            <w:tcW w:w="952" w:type="dxa"/>
            <w:noWrap/>
            <w:hideMark/>
          </w:tcPr>
          <w:p w14:paraId="5BA1AF8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94" w:author="Hu Chuan-Peng" w:date="2023-06-07T02:55:00Z">
                  <w:rPr>
                    <w:rFonts w:ascii="Times New Roman" w:hAnsi="Times New Roman" w:cs="Times New Roman"/>
                    <w:color w:val="2A2B2E"/>
                    <w:sz w:val="23"/>
                    <w:szCs w:val="23"/>
                    <w:shd w:val="clear" w:color="auto" w:fill="FFFFFF"/>
                  </w:rPr>
                </w:rPrChange>
              </w:rPr>
              <w:t xml:space="preserve">0.07 </w:t>
            </w:r>
          </w:p>
        </w:tc>
        <w:tc>
          <w:tcPr>
            <w:tcW w:w="755" w:type="dxa"/>
            <w:noWrap/>
            <w:hideMark/>
          </w:tcPr>
          <w:p w14:paraId="64D6FE8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96" w:author="Hu Chuan-Peng" w:date="2023-06-07T02:55:00Z">
                  <w:rPr>
                    <w:rFonts w:ascii="Times New Roman" w:hAnsi="Times New Roman" w:cs="Times New Roman"/>
                    <w:color w:val="2A2B2E"/>
                    <w:sz w:val="23"/>
                    <w:szCs w:val="23"/>
                    <w:shd w:val="clear" w:color="auto" w:fill="FFFFFF"/>
                  </w:rPr>
                </w:rPrChange>
              </w:rPr>
              <w:t xml:space="preserve">0.13 </w:t>
            </w:r>
          </w:p>
        </w:tc>
        <w:tc>
          <w:tcPr>
            <w:tcW w:w="821" w:type="dxa"/>
            <w:noWrap/>
            <w:hideMark/>
          </w:tcPr>
          <w:p w14:paraId="26EFFF0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598" w:author="Hu Chuan-Peng" w:date="2023-06-07T02:55:00Z">
                  <w:rPr>
                    <w:rFonts w:ascii="Times New Roman" w:hAnsi="Times New Roman" w:cs="Times New Roman"/>
                    <w:color w:val="2A2B2E"/>
                    <w:sz w:val="23"/>
                    <w:szCs w:val="23"/>
                    <w:shd w:val="clear" w:color="auto" w:fill="FFFFFF"/>
                  </w:rPr>
                </w:rPrChange>
              </w:rPr>
              <w:t xml:space="preserve">0.15 </w:t>
            </w:r>
          </w:p>
        </w:tc>
        <w:tc>
          <w:tcPr>
            <w:tcW w:w="843" w:type="dxa"/>
            <w:noWrap/>
            <w:hideMark/>
          </w:tcPr>
          <w:p w14:paraId="6018666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5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00" w:author="Hu Chuan-Peng" w:date="2023-06-07T02:55:00Z">
                  <w:rPr>
                    <w:rFonts w:ascii="Times New Roman" w:hAnsi="Times New Roman" w:cs="Times New Roman"/>
                    <w:color w:val="2A2B2E"/>
                    <w:sz w:val="23"/>
                    <w:szCs w:val="23"/>
                    <w:shd w:val="clear" w:color="auto" w:fill="FFFFFF"/>
                  </w:rPr>
                </w:rPrChange>
              </w:rPr>
              <w:t xml:space="preserve">0.07 </w:t>
            </w:r>
          </w:p>
        </w:tc>
        <w:tc>
          <w:tcPr>
            <w:tcW w:w="821" w:type="dxa"/>
            <w:noWrap/>
            <w:hideMark/>
          </w:tcPr>
          <w:p w14:paraId="231E08C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02" w:author="Hu Chuan-Peng" w:date="2023-06-07T02:55:00Z">
                  <w:rPr>
                    <w:rFonts w:ascii="Times New Roman" w:hAnsi="Times New Roman" w:cs="Times New Roman"/>
                    <w:color w:val="2A2B2E"/>
                    <w:sz w:val="23"/>
                    <w:szCs w:val="23"/>
                    <w:shd w:val="clear" w:color="auto" w:fill="FFFFFF"/>
                  </w:rPr>
                </w:rPrChange>
              </w:rPr>
              <w:t xml:space="preserve">0.13 </w:t>
            </w:r>
          </w:p>
        </w:tc>
        <w:tc>
          <w:tcPr>
            <w:tcW w:w="905" w:type="dxa"/>
            <w:noWrap/>
            <w:hideMark/>
          </w:tcPr>
          <w:p w14:paraId="5242FE4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04" w:author="Hu Chuan-Peng" w:date="2023-06-07T02:55:00Z">
                  <w:rPr>
                    <w:rFonts w:ascii="Times New Roman" w:hAnsi="Times New Roman" w:cs="Times New Roman"/>
                    <w:color w:val="2A2B2E"/>
                    <w:sz w:val="23"/>
                    <w:szCs w:val="23"/>
                    <w:shd w:val="clear" w:color="auto" w:fill="FFFFFF"/>
                  </w:rPr>
                </w:rPrChange>
              </w:rPr>
              <w:t xml:space="preserve">0.11 </w:t>
            </w:r>
          </w:p>
        </w:tc>
        <w:tc>
          <w:tcPr>
            <w:tcW w:w="1199" w:type="dxa"/>
            <w:noWrap/>
            <w:hideMark/>
          </w:tcPr>
          <w:p w14:paraId="6F21B0A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06"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7A83B03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08" w:author="Hu Chuan-Peng" w:date="2023-06-07T02:55:00Z">
                  <w:rPr>
                    <w:rFonts w:ascii="Times New Roman" w:hAnsi="Times New Roman" w:cs="Times New Roman"/>
                    <w:color w:val="2A2B2E"/>
                    <w:sz w:val="23"/>
                    <w:szCs w:val="23"/>
                    <w:shd w:val="clear" w:color="auto" w:fill="FFFFFF"/>
                  </w:rPr>
                </w:rPrChange>
              </w:rPr>
              <w:t xml:space="preserve">0.17 </w:t>
            </w:r>
          </w:p>
        </w:tc>
        <w:tc>
          <w:tcPr>
            <w:tcW w:w="997" w:type="dxa"/>
            <w:noWrap/>
            <w:hideMark/>
          </w:tcPr>
          <w:p w14:paraId="290D1AC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10" w:author="Hu Chuan-Peng" w:date="2023-06-07T02:55:00Z">
                  <w:rPr>
                    <w:rFonts w:ascii="Times New Roman" w:hAnsi="Times New Roman" w:cs="Times New Roman"/>
                    <w:color w:val="2A2B2E"/>
                    <w:sz w:val="23"/>
                    <w:szCs w:val="23"/>
                    <w:shd w:val="clear" w:color="auto" w:fill="FFFFFF"/>
                  </w:rPr>
                </w:rPrChange>
              </w:rPr>
              <w:t xml:space="preserve">0.10 </w:t>
            </w:r>
          </w:p>
        </w:tc>
      </w:tr>
      <w:tr w:rsidR="00BB1AA1" w:rsidRPr="00D642D1" w14:paraId="388BC1B5" w14:textId="77777777" w:rsidTr="001F5828">
        <w:trPr>
          <w:trHeight w:val="279"/>
        </w:trPr>
        <w:tc>
          <w:tcPr>
            <w:tcW w:w="1349" w:type="dxa"/>
            <w:noWrap/>
            <w:hideMark/>
          </w:tcPr>
          <w:p w14:paraId="472FA55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61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612" w:author="Hu Chuan-Peng" w:date="2023-06-07T02:56:00Z">
                  <w:rPr>
                    <w:rFonts w:ascii="Times New Roman" w:hAnsi="Times New Roman" w:cs="Times New Roman"/>
                    <w:color w:val="000000"/>
                    <w:sz w:val="22"/>
                    <w:szCs w:val="22"/>
                  </w:rPr>
                </w:rPrChange>
              </w:rPr>
              <w:t>CES-D</w:t>
            </w:r>
          </w:p>
        </w:tc>
        <w:tc>
          <w:tcPr>
            <w:tcW w:w="730" w:type="dxa"/>
            <w:noWrap/>
            <w:hideMark/>
          </w:tcPr>
          <w:p w14:paraId="09E7A4C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14"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16A8039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16"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469D6C6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18"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2055658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20" w:author="Hu Chuan-Peng" w:date="2023-06-07T02:55:00Z">
                  <w:rPr>
                    <w:rFonts w:ascii="Times New Roman" w:hAnsi="Times New Roman" w:cs="Times New Roman"/>
                    <w:color w:val="2A2B2E"/>
                    <w:sz w:val="23"/>
                    <w:szCs w:val="23"/>
                    <w:shd w:val="clear" w:color="auto" w:fill="FFFFFF"/>
                  </w:rPr>
                </w:rPrChange>
              </w:rPr>
              <w:t xml:space="preserve">0.28 </w:t>
            </w:r>
          </w:p>
        </w:tc>
        <w:tc>
          <w:tcPr>
            <w:tcW w:w="845" w:type="dxa"/>
            <w:noWrap/>
            <w:hideMark/>
          </w:tcPr>
          <w:p w14:paraId="0724639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22" w:author="Hu Chuan-Peng" w:date="2023-06-07T02:55:00Z">
                  <w:rPr>
                    <w:rFonts w:ascii="Times New Roman" w:hAnsi="Times New Roman" w:cs="Times New Roman"/>
                    <w:color w:val="2A2B2E"/>
                    <w:sz w:val="23"/>
                    <w:szCs w:val="23"/>
                    <w:shd w:val="clear" w:color="auto" w:fill="FFFFFF"/>
                  </w:rPr>
                </w:rPrChange>
              </w:rPr>
              <w:t xml:space="preserve">0.39 </w:t>
            </w:r>
          </w:p>
        </w:tc>
        <w:tc>
          <w:tcPr>
            <w:tcW w:w="729" w:type="dxa"/>
            <w:noWrap/>
            <w:hideMark/>
          </w:tcPr>
          <w:p w14:paraId="1A0CEA7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24" w:author="Hu Chuan-Peng" w:date="2023-06-07T02:55:00Z">
                  <w:rPr>
                    <w:rFonts w:ascii="Times New Roman" w:hAnsi="Times New Roman" w:cs="Times New Roman"/>
                    <w:color w:val="2A2B2E"/>
                    <w:sz w:val="23"/>
                    <w:szCs w:val="23"/>
                    <w:shd w:val="clear" w:color="auto" w:fill="FFFFFF"/>
                  </w:rPr>
                </w:rPrChange>
              </w:rPr>
              <w:t xml:space="preserve">0.27 </w:t>
            </w:r>
          </w:p>
        </w:tc>
        <w:tc>
          <w:tcPr>
            <w:tcW w:w="1078" w:type="dxa"/>
            <w:noWrap/>
            <w:hideMark/>
          </w:tcPr>
          <w:p w14:paraId="7C8B14C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26" w:author="Hu Chuan-Peng" w:date="2023-06-07T02:55:00Z">
                  <w:rPr>
                    <w:rFonts w:ascii="Times New Roman" w:hAnsi="Times New Roman" w:cs="Times New Roman"/>
                    <w:color w:val="2A2B2E"/>
                    <w:sz w:val="23"/>
                    <w:szCs w:val="23"/>
                    <w:shd w:val="clear" w:color="auto" w:fill="FFFFFF"/>
                  </w:rPr>
                </w:rPrChange>
              </w:rPr>
              <w:t xml:space="preserve">0.18 </w:t>
            </w:r>
          </w:p>
        </w:tc>
        <w:tc>
          <w:tcPr>
            <w:tcW w:w="729" w:type="dxa"/>
            <w:noWrap/>
            <w:hideMark/>
          </w:tcPr>
          <w:p w14:paraId="7EA89EF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28" w:author="Hu Chuan-Peng" w:date="2023-06-07T02:55:00Z">
                  <w:rPr>
                    <w:rFonts w:ascii="Times New Roman" w:hAnsi="Times New Roman" w:cs="Times New Roman"/>
                    <w:color w:val="2A2B2E"/>
                    <w:sz w:val="23"/>
                    <w:szCs w:val="23"/>
                    <w:shd w:val="clear" w:color="auto" w:fill="FFFFFF"/>
                  </w:rPr>
                </w:rPrChange>
              </w:rPr>
              <w:t xml:space="preserve">0.27 </w:t>
            </w:r>
          </w:p>
        </w:tc>
        <w:tc>
          <w:tcPr>
            <w:tcW w:w="729" w:type="dxa"/>
            <w:noWrap/>
            <w:hideMark/>
          </w:tcPr>
          <w:p w14:paraId="25E8061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30" w:author="Hu Chuan-Peng" w:date="2023-06-07T02:55:00Z">
                  <w:rPr>
                    <w:rFonts w:ascii="Times New Roman" w:hAnsi="Times New Roman" w:cs="Times New Roman"/>
                    <w:color w:val="2A2B2E"/>
                    <w:sz w:val="23"/>
                    <w:szCs w:val="23"/>
                    <w:shd w:val="clear" w:color="auto" w:fill="FFFFFF"/>
                  </w:rPr>
                </w:rPrChange>
              </w:rPr>
              <w:t xml:space="preserve">0.15 </w:t>
            </w:r>
          </w:p>
        </w:tc>
        <w:tc>
          <w:tcPr>
            <w:tcW w:w="814" w:type="dxa"/>
            <w:noWrap/>
            <w:hideMark/>
          </w:tcPr>
          <w:p w14:paraId="513E3A0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32" w:author="Hu Chuan-Peng" w:date="2023-06-07T02:55:00Z">
                  <w:rPr>
                    <w:rFonts w:ascii="Times New Roman" w:hAnsi="Times New Roman" w:cs="Times New Roman"/>
                    <w:color w:val="2A2B2E"/>
                    <w:sz w:val="23"/>
                    <w:szCs w:val="23"/>
                    <w:shd w:val="clear" w:color="auto" w:fill="FFFFFF"/>
                  </w:rPr>
                </w:rPrChange>
              </w:rPr>
              <w:t xml:space="preserve">0.17 </w:t>
            </w:r>
          </w:p>
        </w:tc>
        <w:tc>
          <w:tcPr>
            <w:tcW w:w="1170" w:type="dxa"/>
            <w:noWrap/>
            <w:hideMark/>
          </w:tcPr>
          <w:p w14:paraId="5B46108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34" w:author="Hu Chuan-Peng" w:date="2023-06-07T02:55:00Z">
                  <w:rPr>
                    <w:rFonts w:ascii="Times New Roman" w:hAnsi="Times New Roman" w:cs="Times New Roman"/>
                    <w:color w:val="2A2B2E"/>
                    <w:sz w:val="23"/>
                    <w:szCs w:val="23"/>
                    <w:shd w:val="clear" w:color="auto" w:fill="FFFFFF"/>
                  </w:rPr>
                </w:rPrChange>
              </w:rPr>
              <w:t xml:space="preserve">0.32 </w:t>
            </w:r>
          </w:p>
        </w:tc>
        <w:tc>
          <w:tcPr>
            <w:tcW w:w="1107" w:type="dxa"/>
            <w:noWrap/>
            <w:hideMark/>
          </w:tcPr>
          <w:p w14:paraId="29F555B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36" w:author="Hu Chuan-Peng" w:date="2023-06-07T02:55:00Z">
                  <w:rPr>
                    <w:rFonts w:ascii="Times New Roman" w:hAnsi="Times New Roman" w:cs="Times New Roman"/>
                    <w:color w:val="2A2B2E"/>
                    <w:sz w:val="23"/>
                    <w:szCs w:val="23"/>
                    <w:shd w:val="clear" w:color="auto" w:fill="FFFFFF"/>
                  </w:rPr>
                </w:rPrChange>
              </w:rPr>
              <w:t xml:space="preserve">0.30 </w:t>
            </w:r>
          </w:p>
        </w:tc>
        <w:tc>
          <w:tcPr>
            <w:tcW w:w="730" w:type="dxa"/>
            <w:noWrap/>
            <w:hideMark/>
          </w:tcPr>
          <w:p w14:paraId="43E6810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38" w:author="Hu Chuan-Peng" w:date="2023-06-07T02:55:00Z">
                  <w:rPr>
                    <w:rFonts w:ascii="Times New Roman" w:hAnsi="Times New Roman" w:cs="Times New Roman"/>
                    <w:color w:val="2A2B2E"/>
                    <w:sz w:val="23"/>
                    <w:szCs w:val="23"/>
                    <w:shd w:val="clear" w:color="auto" w:fill="FFFFFF"/>
                  </w:rPr>
                </w:rPrChange>
              </w:rPr>
              <w:t xml:space="preserve">0.41 </w:t>
            </w:r>
          </w:p>
        </w:tc>
        <w:tc>
          <w:tcPr>
            <w:tcW w:w="821" w:type="dxa"/>
            <w:noWrap/>
            <w:hideMark/>
          </w:tcPr>
          <w:p w14:paraId="7CF00BA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40" w:author="Hu Chuan-Peng" w:date="2023-06-07T02:55:00Z">
                  <w:rPr>
                    <w:rFonts w:ascii="Times New Roman" w:hAnsi="Times New Roman" w:cs="Times New Roman"/>
                    <w:color w:val="2A2B2E"/>
                    <w:sz w:val="23"/>
                    <w:szCs w:val="23"/>
                    <w:shd w:val="clear" w:color="auto" w:fill="FFFFFF"/>
                  </w:rPr>
                </w:rPrChange>
              </w:rPr>
              <w:t xml:space="preserve">0.32 </w:t>
            </w:r>
          </w:p>
        </w:tc>
        <w:tc>
          <w:tcPr>
            <w:tcW w:w="730" w:type="dxa"/>
            <w:noWrap/>
            <w:hideMark/>
          </w:tcPr>
          <w:p w14:paraId="1FFC156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42" w:author="Hu Chuan-Peng" w:date="2023-06-07T02:55:00Z">
                  <w:rPr>
                    <w:rFonts w:ascii="Times New Roman" w:hAnsi="Times New Roman" w:cs="Times New Roman"/>
                    <w:color w:val="2A2B2E"/>
                    <w:sz w:val="23"/>
                    <w:szCs w:val="23"/>
                    <w:shd w:val="clear" w:color="auto" w:fill="FFFFFF"/>
                  </w:rPr>
                </w:rPrChange>
              </w:rPr>
              <w:t xml:space="preserve">0.71 </w:t>
            </w:r>
          </w:p>
        </w:tc>
        <w:tc>
          <w:tcPr>
            <w:tcW w:w="730" w:type="dxa"/>
            <w:noWrap/>
            <w:hideMark/>
          </w:tcPr>
          <w:p w14:paraId="24CD131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44" w:author="Hu Chuan-Peng" w:date="2023-06-07T02:55:00Z">
                  <w:rPr>
                    <w:rFonts w:ascii="Times New Roman" w:hAnsi="Times New Roman" w:cs="Times New Roman"/>
                    <w:color w:val="2A2B2E"/>
                    <w:sz w:val="23"/>
                    <w:szCs w:val="23"/>
                    <w:shd w:val="clear" w:color="auto" w:fill="FFFFFF"/>
                  </w:rPr>
                </w:rPrChange>
              </w:rPr>
              <w:t xml:space="preserve">0.32 </w:t>
            </w:r>
          </w:p>
        </w:tc>
        <w:tc>
          <w:tcPr>
            <w:tcW w:w="766" w:type="dxa"/>
            <w:noWrap/>
            <w:hideMark/>
          </w:tcPr>
          <w:p w14:paraId="6A612B1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46" w:author="Hu Chuan-Peng" w:date="2023-06-07T02:55:00Z">
                  <w:rPr>
                    <w:rFonts w:ascii="Times New Roman" w:hAnsi="Times New Roman" w:cs="Times New Roman"/>
                    <w:color w:val="2A2B2E"/>
                    <w:sz w:val="23"/>
                    <w:szCs w:val="23"/>
                    <w:shd w:val="clear" w:color="auto" w:fill="FFFFFF"/>
                  </w:rPr>
                </w:rPrChange>
              </w:rPr>
              <w:t xml:space="preserve">0.08 </w:t>
            </w:r>
          </w:p>
        </w:tc>
        <w:tc>
          <w:tcPr>
            <w:tcW w:w="730" w:type="dxa"/>
            <w:noWrap/>
            <w:hideMark/>
          </w:tcPr>
          <w:p w14:paraId="2CBE3EB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48" w:author="Hu Chuan-Peng" w:date="2023-06-07T02:55:00Z">
                  <w:rPr>
                    <w:rFonts w:ascii="Times New Roman" w:hAnsi="Times New Roman" w:cs="Times New Roman"/>
                    <w:color w:val="2A2B2E"/>
                    <w:sz w:val="23"/>
                    <w:szCs w:val="23"/>
                    <w:shd w:val="clear" w:color="auto" w:fill="FFFFFF"/>
                  </w:rPr>
                </w:rPrChange>
              </w:rPr>
              <w:t xml:space="preserve">0.53 </w:t>
            </w:r>
          </w:p>
        </w:tc>
        <w:tc>
          <w:tcPr>
            <w:tcW w:w="730" w:type="dxa"/>
            <w:noWrap/>
            <w:hideMark/>
          </w:tcPr>
          <w:p w14:paraId="1978988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50" w:author="Hu Chuan-Peng" w:date="2023-06-07T02:55:00Z">
                  <w:rPr>
                    <w:rFonts w:ascii="Times New Roman" w:hAnsi="Times New Roman" w:cs="Times New Roman"/>
                    <w:color w:val="2A2B2E"/>
                    <w:sz w:val="23"/>
                    <w:szCs w:val="23"/>
                    <w:shd w:val="clear" w:color="auto" w:fill="FFFFFF"/>
                  </w:rPr>
                </w:rPrChange>
              </w:rPr>
              <w:t xml:space="preserve">0.10 </w:t>
            </w:r>
          </w:p>
        </w:tc>
        <w:tc>
          <w:tcPr>
            <w:tcW w:w="730" w:type="dxa"/>
            <w:noWrap/>
            <w:hideMark/>
          </w:tcPr>
          <w:p w14:paraId="4280F0D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52" w:author="Hu Chuan-Peng" w:date="2023-06-07T02:55:00Z">
                  <w:rPr>
                    <w:rFonts w:ascii="Times New Roman" w:hAnsi="Times New Roman" w:cs="Times New Roman"/>
                    <w:color w:val="2A2B2E"/>
                    <w:sz w:val="23"/>
                    <w:szCs w:val="23"/>
                    <w:shd w:val="clear" w:color="auto" w:fill="FFFFFF"/>
                  </w:rPr>
                </w:rPrChange>
              </w:rPr>
              <w:t xml:space="preserve">0.12 </w:t>
            </w:r>
          </w:p>
        </w:tc>
        <w:tc>
          <w:tcPr>
            <w:tcW w:w="952" w:type="dxa"/>
            <w:noWrap/>
            <w:hideMark/>
          </w:tcPr>
          <w:p w14:paraId="67A3B0C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54" w:author="Hu Chuan-Peng" w:date="2023-06-07T02:55:00Z">
                  <w:rPr>
                    <w:rFonts w:ascii="Times New Roman" w:hAnsi="Times New Roman" w:cs="Times New Roman"/>
                    <w:color w:val="2A2B2E"/>
                    <w:sz w:val="23"/>
                    <w:szCs w:val="23"/>
                    <w:shd w:val="clear" w:color="auto" w:fill="FFFFFF"/>
                  </w:rPr>
                </w:rPrChange>
              </w:rPr>
              <w:t xml:space="preserve">0.11 </w:t>
            </w:r>
          </w:p>
        </w:tc>
        <w:tc>
          <w:tcPr>
            <w:tcW w:w="755" w:type="dxa"/>
            <w:noWrap/>
            <w:hideMark/>
          </w:tcPr>
          <w:p w14:paraId="0DC2CD1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56" w:author="Hu Chuan-Peng" w:date="2023-06-07T02:55:00Z">
                  <w:rPr>
                    <w:rFonts w:ascii="Times New Roman" w:hAnsi="Times New Roman" w:cs="Times New Roman"/>
                    <w:color w:val="2A2B2E"/>
                    <w:sz w:val="23"/>
                    <w:szCs w:val="23"/>
                    <w:shd w:val="clear" w:color="auto" w:fill="FFFFFF"/>
                  </w:rPr>
                </w:rPrChange>
              </w:rPr>
              <w:t xml:space="preserve">0.15 </w:t>
            </w:r>
          </w:p>
        </w:tc>
        <w:tc>
          <w:tcPr>
            <w:tcW w:w="821" w:type="dxa"/>
            <w:noWrap/>
            <w:hideMark/>
          </w:tcPr>
          <w:p w14:paraId="0542C7A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58" w:author="Hu Chuan-Peng" w:date="2023-06-07T02:55:00Z">
                  <w:rPr>
                    <w:rFonts w:ascii="Times New Roman" w:hAnsi="Times New Roman" w:cs="Times New Roman"/>
                    <w:color w:val="2A2B2E"/>
                    <w:sz w:val="23"/>
                    <w:szCs w:val="23"/>
                    <w:shd w:val="clear" w:color="auto" w:fill="FFFFFF"/>
                  </w:rPr>
                </w:rPrChange>
              </w:rPr>
              <w:t xml:space="preserve">0.21 </w:t>
            </w:r>
          </w:p>
        </w:tc>
        <w:tc>
          <w:tcPr>
            <w:tcW w:w="843" w:type="dxa"/>
            <w:noWrap/>
            <w:hideMark/>
          </w:tcPr>
          <w:p w14:paraId="6DF2BC9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60" w:author="Hu Chuan-Peng" w:date="2023-06-07T02:55:00Z">
                  <w:rPr>
                    <w:rFonts w:ascii="Times New Roman" w:hAnsi="Times New Roman" w:cs="Times New Roman"/>
                    <w:color w:val="2A2B2E"/>
                    <w:sz w:val="23"/>
                    <w:szCs w:val="23"/>
                    <w:shd w:val="clear" w:color="auto" w:fill="FFFFFF"/>
                  </w:rPr>
                </w:rPrChange>
              </w:rPr>
              <w:t xml:space="preserve">0.11 </w:t>
            </w:r>
          </w:p>
        </w:tc>
        <w:tc>
          <w:tcPr>
            <w:tcW w:w="821" w:type="dxa"/>
            <w:noWrap/>
            <w:hideMark/>
          </w:tcPr>
          <w:p w14:paraId="1438F18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62" w:author="Hu Chuan-Peng" w:date="2023-06-07T02:55:00Z">
                  <w:rPr>
                    <w:rFonts w:ascii="Times New Roman" w:hAnsi="Times New Roman" w:cs="Times New Roman"/>
                    <w:color w:val="2A2B2E"/>
                    <w:sz w:val="23"/>
                    <w:szCs w:val="23"/>
                    <w:shd w:val="clear" w:color="auto" w:fill="FFFFFF"/>
                  </w:rPr>
                </w:rPrChange>
              </w:rPr>
              <w:t xml:space="preserve">0.11 </w:t>
            </w:r>
          </w:p>
        </w:tc>
        <w:tc>
          <w:tcPr>
            <w:tcW w:w="905" w:type="dxa"/>
            <w:noWrap/>
            <w:hideMark/>
          </w:tcPr>
          <w:p w14:paraId="67967C6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64" w:author="Hu Chuan-Peng" w:date="2023-06-07T02:55:00Z">
                  <w:rPr>
                    <w:rFonts w:ascii="Times New Roman" w:hAnsi="Times New Roman" w:cs="Times New Roman"/>
                    <w:color w:val="2A2B2E"/>
                    <w:sz w:val="23"/>
                    <w:szCs w:val="23"/>
                    <w:shd w:val="clear" w:color="auto" w:fill="FFFFFF"/>
                  </w:rPr>
                </w:rPrChange>
              </w:rPr>
              <w:t xml:space="preserve">0.24 </w:t>
            </w:r>
          </w:p>
        </w:tc>
        <w:tc>
          <w:tcPr>
            <w:tcW w:w="1199" w:type="dxa"/>
            <w:noWrap/>
            <w:hideMark/>
          </w:tcPr>
          <w:p w14:paraId="132FED7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66" w:author="Hu Chuan-Peng" w:date="2023-06-07T02:55:00Z">
                  <w:rPr>
                    <w:rFonts w:ascii="Times New Roman" w:hAnsi="Times New Roman" w:cs="Times New Roman"/>
                    <w:color w:val="2A2B2E"/>
                    <w:sz w:val="23"/>
                    <w:szCs w:val="23"/>
                    <w:shd w:val="clear" w:color="auto" w:fill="FFFFFF"/>
                  </w:rPr>
                </w:rPrChange>
              </w:rPr>
              <w:t xml:space="preserve">0.45 </w:t>
            </w:r>
          </w:p>
        </w:tc>
        <w:tc>
          <w:tcPr>
            <w:tcW w:w="730" w:type="dxa"/>
            <w:noWrap/>
            <w:hideMark/>
          </w:tcPr>
          <w:p w14:paraId="30B4AFF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68" w:author="Hu Chuan-Peng" w:date="2023-06-07T02:55:00Z">
                  <w:rPr>
                    <w:rFonts w:ascii="Times New Roman" w:hAnsi="Times New Roman" w:cs="Times New Roman"/>
                    <w:color w:val="2A2B2E"/>
                    <w:sz w:val="23"/>
                    <w:szCs w:val="23"/>
                    <w:shd w:val="clear" w:color="auto" w:fill="FFFFFF"/>
                  </w:rPr>
                </w:rPrChange>
              </w:rPr>
              <w:t xml:space="preserve">0.21 </w:t>
            </w:r>
          </w:p>
        </w:tc>
        <w:tc>
          <w:tcPr>
            <w:tcW w:w="997" w:type="dxa"/>
            <w:noWrap/>
            <w:hideMark/>
          </w:tcPr>
          <w:p w14:paraId="1ED04FA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70" w:author="Hu Chuan-Peng" w:date="2023-06-07T02:55:00Z">
                  <w:rPr>
                    <w:rFonts w:ascii="Times New Roman" w:hAnsi="Times New Roman" w:cs="Times New Roman"/>
                    <w:color w:val="2A2B2E"/>
                    <w:sz w:val="23"/>
                    <w:szCs w:val="23"/>
                    <w:shd w:val="clear" w:color="auto" w:fill="FFFFFF"/>
                  </w:rPr>
                </w:rPrChange>
              </w:rPr>
              <w:t xml:space="preserve">0.12 </w:t>
            </w:r>
          </w:p>
        </w:tc>
      </w:tr>
      <w:tr w:rsidR="00BB1AA1" w:rsidRPr="00D642D1" w14:paraId="48332196" w14:textId="77777777" w:rsidTr="001F5828">
        <w:trPr>
          <w:trHeight w:val="279"/>
        </w:trPr>
        <w:tc>
          <w:tcPr>
            <w:tcW w:w="1349" w:type="dxa"/>
            <w:noWrap/>
            <w:hideMark/>
          </w:tcPr>
          <w:p w14:paraId="64931E0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67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672" w:author="Hu Chuan-Peng" w:date="2023-06-07T02:56:00Z">
                  <w:rPr>
                    <w:rFonts w:ascii="Times New Roman" w:hAnsi="Times New Roman" w:cs="Times New Roman"/>
                    <w:color w:val="000000"/>
                  </w:rPr>
                </w:rPrChange>
              </w:rPr>
              <w:t>CDI</w:t>
            </w:r>
          </w:p>
        </w:tc>
        <w:tc>
          <w:tcPr>
            <w:tcW w:w="730" w:type="dxa"/>
            <w:noWrap/>
            <w:hideMark/>
          </w:tcPr>
          <w:p w14:paraId="7AF32A1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74" w:author="Hu Chuan-Peng" w:date="2023-06-07T02:55:00Z">
                  <w:rPr>
                    <w:rFonts w:ascii="Times New Roman" w:hAnsi="Times New Roman" w:cs="Times New Roman"/>
                    <w:color w:val="2A2B2E"/>
                    <w:sz w:val="23"/>
                    <w:szCs w:val="23"/>
                    <w:shd w:val="clear" w:color="auto" w:fill="FFFFFF"/>
                  </w:rPr>
                </w:rPrChange>
              </w:rPr>
              <w:t xml:space="preserve">0.26 </w:t>
            </w:r>
          </w:p>
        </w:tc>
        <w:tc>
          <w:tcPr>
            <w:tcW w:w="730" w:type="dxa"/>
            <w:noWrap/>
            <w:hideMark/>
          </w:tcPr>
          <w:p w14:paraId="5DA2756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76"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3C7E70A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78" w:author="Hu Chuan-Peng" w:date="2023-06-07T02:55:00Z">
                  <w:rPr>
                    <w:rFonts w:ascii="Times New Roman" w:hAnsi="Times New Roman" w:cs="Times New Roman"/>
                    <w:color w:val="2A2B2E"/>
                    <w:sz w:val="23"/>
                    <w:szCs w:val="23"/>
                    <w:shd w:val="clear" w:color="auto" w:fill="FFFFFF"/>
                  </w:rPr>
                </w:rPrChange>
              </w:rPr>
              <w:t xml:space="preserve">0.28 </w:t>
            </w:r>
          </w:p>
        </w:tc>
        <w:tc>
          <w:tcPr>
            <w:tcW w:w="730" w:type="dxa"/>
            <w:noWrap/>
            <w:hideMark/>
          </w:tcPr>
          <w:p w14:paraId="59B4325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80" w:author="Hu Chuan-Peng" w:date="2023-06-07T02:55:00Z">
                  <w:rPr>
                    <w:rFonts w:ascii="Times New Roman" w:hAnsi="Times New Roman" w:cs="Times New Roman"/>
                    <w:color w:val="2A2B2E"/>
                    <w:sz w:val="23"/>
                    <w:szCs w:val="23"/>
                    <w:shd w:val="clear" w:color="auto" w:fill="FFFFFF"/>
                  </w:rPr>
                </w:rPrChange>
              </w:rPr>
              <w:t xml:space="preserve">0.00 </w:t>
            </w:r>
          </w:p>
        </w:tc>
        <w:tc>
          <w:tcPr>
            <w:tcW w:w="845" w:type="dxa"/>
            <w:noWrap/>
            <w:hideMark/>
          </w:tcPr>
          <w:p w14:paraId="70FB5F7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82" w:author="Hu Chuan-Peng" w:date="2023-06-07T02:55:00Z">
                  <w:rPr>
                    <w:rFonts w:ascii="Times New Roman" w:hAnsi="Times New Roman" w:cs="Times New Roman"/>
                    <w:color w:val="2A2B2E"/>
                    <w:sz w:val="23"/>
                    <w:szCs w:val="23"/>
                    <w:shd w:val="clear" w:color="auto" w:fill="FFFFFF"/>
                  </w:rPr>
                </w:rPrChange>
              </w:rPr>
              <w:t xml:space="preserve">0.24 </w:t>
            </w:r>
          </w:p>
        </w:tc>
        <w:tc>
          <w:tcPr>
            <w:tcW w:w="729" w:type="dxa"/>
            <w:noWrap/>
            <w:hideMark/>
          </w:tcPr>
          <w:p w14:paraId="768A0C6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84" w:author="Hu Chuan-Peng" w:date="2023-06-07T02:55:00Z">
                  <w:rPr>
                    <w:rFonts w:ascii="Times New Roman" w:hAnsi="Times New Roman" w:cs="Times New Roman"/>
                    <w:color w:val="2A2B2E"/>
                    <w:sz w:val="23"/>
                    <w:szCs w:val="23"/>
                    <w:shd w:val="clear" w:color="auto" w:fill="FFFFFF"/>
                  </w:rPr>
                </w:rPrChange>
              </w:rPr>
              <w:t xml:space="preserve">0.34 </w:t>
            </w:r>
          </w:p>
        </w:tc>
        <w:tc>
          <w:tcPr>
            <w:tcW w:w="1078" w:type="dxa"/>
            <w:noWrap/>
            <w:hideMark/>
          </w:tcPr>
          <w:p w14:paraId="2909CF4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86" w:author="Hu Chuan-Peng" w:date="2023-06-07T02:55:00Z">
                  <w:rPr>
                    <w:rFonts w:ascii="Times New Roman" w:hAnsi="Times New Roman" w:cs="Times New Roman"/>
                    <w:color w:val="2A2B2E"/>
                    <w:sz w:val="23"/>
                    <w:szCs w:val="23"/>
                    <w:shd w:val="clear" w:color="auto" w:fill="FFFFFF"/>
                  </w:rPr>
                </w:rPrChange>
              </w:rPr>
              <w:t xml:space="preserve">0.15 </w:t>
            </w:r>
          </w:p>
        </w:tc>
        <w:tc>
          <w:tcPr>
            <w:tcW w:w="729" w:type="dxa"/>
            <w:noWrap/>
            <w:hideMark/>
          </w:tcPr>
          <w:p w14:paraId="7861181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88" w:author="Hu Chuan-Peng" w:date="2023-06-07T02:55:00Z">
                  <w:rPr>
                    <w:rFonts w:ascii="Times New Roman" w:hAnsi="Times New Roman" w:cs="Times New Roman"/>
                    <w:color w:val="2A2B2E"/>
                    <w:sz w:val="23"/>
                    <w:szCs w:val="23"/>
                    <w:shd w:val="clear" w:color="auto" w:fill="FFFFFF"/>
                  </w:rPr>
                </w:rPrChange>
              </w:rPr>
              <w:t xml:space="preserve">0.28 </w:t>
            </w:r>
          </w:p>
        </w:tc>
        <w:tc>
          <w:tcPr>
            <w:tcW w:w="729" w:type="dxa"/>
            <w:noWrap/>
            <w:hideMark/>
          </w:tcPr>
          <w:p w14:paraId="3FE58FD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90" w:author="Hu Chuan-Peng" w:date="2023-06-07T02:55:00Z">
                  <w:rPr>
                    <w:rFonts w:ascii="Times New Roman" w:hAnsi="Times New Roman" w:cs="Times New Roman"/>
                    <w:color w:val="2A2B2E"/>
                    <w:sz w:val="23"/>
                    <w:szCs w:val="23"/>
                    <w:shd w:val="clear" w:color="auto" w:fill="FFFFFF"/>
                  </w:rPr>
                </w:rPrChange>
              </w:rPr>
              <w:t xml:space="preserve">0.28 </w:t>
            </w:r>
          </w:p>
        </w:tc>
        <w:tc>
          <w:tcPr>
            <w:tcW w:w="814" w:type="dxa"/>
            <w:noWrap/>
            <w:hideMark/>
          </w:tcPr>
          <w:p w14:paraId="64CBACD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92" w:author="Hu Chuan-Peng" w:date="2023-06-07T02:55:00Z">
                  <w:rPr>
                    <w:rFonts w:ascii="Times New Roman" w:hAnsi="Times New Roman" w:cs="Times New Roman"/>
                    <w:color w:val="2A2B2E"/>
                    <w:sz w:val="23"/>
                    <w:szCs w:val="23"/>
                    <w:shd w:val="clear" w:color="auto" w:fill="FFFFFF"/>
                  </w:rPr>
                </w:rPrChange>
              </w:rPr>
              <w:t xml:space="preserve">0.05 </w:t>
            </w:r>
          </w:p>
        </w:tc>
        <w:tc>
          <w:tcPr>
            <w:tcW w:w="1170" w:type="dxa"/>
            <w:noWrap/>
            <w:hideMark/>
          </w:tcPr>
          <w:p w14:paraId="74B221A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94" w:author="Hu Chuan-Peng" w:date="2023-06-07T02:55:00Z">
                  <w:rPr>
                    <w:rFonts w:ascii="Times New Roman" w:hAnsi="Times New Roman" w:cs="Times New Roman"/>
                    <w:color w:val="2A2B2E"/>
                    <w:sz w:val="23"/>
                    <w:szCs w:val="23"/>
                    <w:shd w:val="clear" w:color="auto" w:fill="FFFFFF"/>
                  </w:rPr>
                </w:rPrChange>
              </w:rPr>
              <w:t xml:space="preserve">0.23 </w:t>
            </w:r>
          </w:p>
        </w:tc>
        <w:tc>
          <w:tcPr>
            <w:tcW w:w="1107" w:type="dxa"/>
            <w:noWrap/>
            <w:hideMark/>
          </w:tcPr>
          <w:p w14:paraId="70C2A97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96" w:author="Hu Chuan-Peng" w:date="2023-06-07T02:55:00Z">
                  <w:rPr>
                    <w:rFonts w:ascii="Times New Roman" w:hAnsi="Times New Roman" w:cs="Times New Roman"/>
                    <w:color w:val="2A2B2E"/>
                    <w:sz w:val="23"/>
                    <w:szCs w:val="23"/>
                    <w:shd w:val="clear" w:color="auto" w:fill="FFFFFF"/>
                  </w:rPr>
                </w:rPrChange>
              </w:rPr>
              <w:t xml:space="preserve">0.19 </w:t>
            </w:r>
          </w:p>
        </w:tc>
        <w:tc>
          <w:tcPr>
            <w:tcW w:w="730" w:type="dxa"/>
            <w:noWrap/>
            <w:hideMark/>
          </w:tcPr>
          <w:p w14:paraId="76EBF5F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698" w:author="Hu Chuan-Peng" w:date="2023-06-07T02:55:00Z">
                  <w:rPr>
                    <w:rFonts w:ascii="Times New Roman" w:hAnsi="Times New Roman" w:cs="Times New Roman"/>
                    <w:color w:val="2A2B2E"/>
                    <w:sz w:val="23"/>
                    <w:szCs w:val="23"/>
                    <w:shd w:val="clear" w:color="auto" w:fill="FFFFFF"/>
                  </w:rPr>
                </w:rPrChange>
              </w:rPr>
              <w:t xml:space="preserve">0.45 </w:t>
            </w:r>
          </w:p>
        </w:tc>
        <w:tc>
          <w:tcPr>
            <w:tcW w:w="821" w:type="dxa"/>
            <w:noWrap/>
            <w:hideMark/>
          </w:tcPr>
          <w:p w14:paraId="55473C4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6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00" w:author="Hu Chuan-Peng" w:date="2023-06-07T02:55:00Z">
                  <w:rPr>
                    <w:rFonts w:ascii="Times New Roman" w:hAnsi="Times New Roman" w:cs="Times New Roman"/>
                    <w:color w:val="2A2B2E"/>
                    <w:sz w:val="23"/>
                    <w:szCs w:val="23"/>
                    <w:shd w:val="clear" w:color="auto" w:fill="FFFFFF"/>
                  </w:rPr>
                </w:rPrChange>
              </w:rPr>
              <w:t xml:space="preserve">0.16 </w:t>
            </w:r>
          </w:p>
        </w:tc>
        <w:tc>
          <w:tcPr>
            <w:tcW w:w="730" w:type="dxa"/>
            <w:noWrap/>
            <w:hideMark/>
          </w:tcPr>
          <w:p w14:paraId="28E030E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02" w:author="Hu Chuan-Peng" w:date="2023-06-07T02:55:00Z">
                  <w:rPr>
                    <w:rFonts w:ascii="Times New Roman" w:hAnsi="Times New Roman" w:cs="Times New Roman"/>
                    <w:color w:val="2A2B2E"/>
                    <w:sz w:val="23"/>
                    <w:szCs w:val="23"/>
                    <w:shd w:val="clear" w:color="auto" w:fill="FFFFFF"/>
                  </w:rPr>
                </w:rPrChange>
              </w:rPr>
              <w:t xml:space="preserve">0.29 </w:t>
            </w:r>
          </w:p>
        </w:tc>
        <w:tc>
          <w:tcPr>
            <w:tcW w:w="730" w:type="dxa"/>
            <w:noWrap/>
            <w:hideMark/>
          </w:tcPr>
          <w:p w14:paraId="3BC1083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04" w:author="Hu Chuan-Peng" w:date="2023-06-07T02:55:00Z">
                  <w:rPr>
                    <w:rFonts w:ascii="Times New Roman" w:hAnsi="Times New Roman" w:cs="Times New Roman"/>
                    <w:color w:val="2A2B2E"/>
                    <w:sz w:val="23"/>
                    <w:szCs w:val="23"/>
                    <w:shd w:val="clear" w:color="auto" w:fill="FFFFFF"/>
                  </w:rPr>
                </w:rPrChange>
              </w:rPr>
              <w:t xml:space="preserve">0.29 </w:t>
            </w:r>
          </w:p>
        </w:tc>
        <w:tc>
          <w:tcPr>
            <w:tcW w:w="766" w:type="dxa"/>
            <w:noWrap/>
            <w:hideMark/>
          </w:tcPr>
          <w:p w14:paraId="7764772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06"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643BD8D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08"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66FAFA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10" w:author="Hu Chuan-Peng" w:date="2023-06-07T02:55:00Z">
                  <w:rPr>
                    <w:rFonts w:ascii="Times New Roman" w:hAnsi="Times New Roman" w:cs="Times New Roman"/>
                    <w:color w:val="2A2B2E"/>
                    <w:sz w:val="23"/>
                    <w:szCs w:val="23"/>
                    <w:shd w:val="clear" w:color="auto" w:fill="FFFFFF"/>
                  </w:rPr>
                </w:rPrChange>
              </w:rPr>
              <w:t xml:space="preserve">0.06 </w:t>
            </w:r>
          </w:p>
        </w:tc>
        <w:tc>
          <w:tcPr>
            <w:tcW w:w="730" w:type="dxa"/>
            <w:noWrap/>
            <w:hideMark/>
          </w:tcPr>
          <w:p w14:paraId="4562989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12" w:author="Hu Chuan-Peng" w:date="2023-06-07T02:55:00Z">
                  <w:rPr>
                    <w:rFonts w:ascii="Times New Roman" w:hAnsi="Times New Roman" w:cs="Times New Roman"/>
                    <w:color w:val="2A2B2E"/>
                    <w:sz w:val="23"/>
                    <w:szCs w:val="23"/>
                    <w:shd w:val="clear" w:color="auto" w:fill="FFFFFF"/>
                  </w:rPr>
                </w:rPrChange>
              </w:rPr>
              <w:t xml:space="preserve">0.30 </w:t>
            </w:r>
          </w:p>
        </w:tc>
        <w:tc>
          <w:tcPr>
            <w:tcW w:w="952" w:type="dxa"/>
            <w:noWrap/>
            <w:hideMark/>
          </w:tcPr>
          <w:p w14:paraId="7284F9E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14" w:author="Hu Chuan-Peng" w:date="2023-06-07T02:55:00Z">
                  <w:rPr>
                    <w:rFonts w:ascii="Times New Roman" w:hAnsi="Times New Roman" w:cs="Times New Roman"/>
                    <w:color w:val="2A2B2E"/>
                    <w:sz w:val="23"/>
                    <w:szCs w:val="23"/>
                    <w:shd w:val="clear" w:color="auto" w:fill="FFFFFF"/>
                  </w:rPr>
                </w:rPrChange>
              </w:rPr>
              <w:t xml:space="preserve">0.06 </w:t>
            </w:r>
          </w:p>
        </w:tc>
        <w:tc>
          <w:tcPr>
            <w:tcW w:w="755" w:type="dxa"/>
            <w:noWrap/>
            <w:hideMark/>
          </w:tcPr>
          <w:p w14:paraId="7272ED7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16" w:author="Hu Chuan-Peng" w:date="2023-06-07T02:55:00Z">
                  <w:rPr>
                    <w:rFonts w:ascii="Times New Roman" w:hAnsi="Times New Roman" w:cs="Times New Roman"/>
                    <w:color w:val="2A2B2E"/>
                    <w:sz w:val="23"/>
                    <w:szCs w:val="23"/>
                    <w:shd w:val="clear" w:color="auto" w:fill="FFFFFF"/>
                  </w:rPr>
                </w:rPrChange>
              </w:rPr>
              <w:t xml:space="preserve">0.06 </w:t>
            </w:r>
          </w:p>
        </w:tc>
        <w:tc>
          <w:tcPr>
            <w:tcW w:w="821" w:type="dxa"/>
            <w:noWrap/>
            <w:hideMark/>
          </w:tcPr>
          <w:p w14:paraId="3E0D38C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18" w:author="Hu Chuan-Peng" w:date="2023-06-07T02:55:00Z">
                  <w:rPr>
                    <w:rFonts w:ascii="Times New Roman" w:hAnsi="Times New Roman" w:cs="Times New Roman"/>
                    <w:color w:val="2A2B2E"/>
                    <w:sz w:val="23"/>
                    <w:szCs w:val="23"/>
                    <w:shd w:val="clear" w:color="auto" w:fill="FFFFFF"/>
                  </w:rPr>
                </w:rPrChange>
              </w:rPr>
              <w:t xml:space="preserve">0.20 </w:t>
            </w:r>
          </w:p>
        </w:tc>
        <w:tc>
          <w:tcPr>
            <w:tcW w:w="843" w:type="dxa"/>
            <w:noWrap/>
            <w:hideMark/>
          </w:tcPr>
          <w:p w14:paraId="1C4769C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20" w:author="Hu Chuan-Peng" w:date="2023-06-07T02:55:00Z">
                  <w:rPr>
                    <w:rFonts w:ascii="Times New Roman" w:hAnsi="Times New Roman" w:cs="Times New Roman"/>
                    <w:color w:val="2A2B2E"/>
                    <w:sz w:val="23"/>
                    <w:szCs w:val="23"/>
                    <w:shd w:val="clear" w:color="auto" w:fill="FFFFFF"/>
                  </w:rPr>
                </w:rPrChange>
              </w:rPr>
              <w:t xml:space="preserve">0.06 </w:t>
            </w:r>
          </w:p>
        </w:tc>
        <w:tc>
          <w:tcPr>
            <w:tcW w:w="821" w:type="dxa"/>
            <w:noWrap/>
            <w:hideMark/>
          </w:tcPr>
          <w:p w14:paraId="7AB1E86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22" w:author="Hu Chuan-Peng" w:date="2023-06-07T02:55:00Z">
                  <w:rPr>
                    <w:rFonts w:ascii="Times New Roman" w:hAnsi="Times New Roman" w:cs="Times New Roman"/>
                    <w:color w:val="2A2B2E"/>
                    <w:sz w:val="23"/>
                    <w:szCs w:val="23"/>
                    <w:shd w:val="clear" w:color="auto" w:fill="FFFFFF"/>
                  </w:rPr>
                </w:rPrChange>
              </w:rPr>
              <w:t xml:space="preserve">0.23 </w:t>
            </w:r>
          </w:p>
        </w:tc>
        <w:tc>
          <w:tcPr>
            <w:tcW w:w="905" w:type="dxa"/>
            <w:noWrap/>
            <w:hideMark/>
          </w:tcPr>
          <w:p w14:paraId="162ECEC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24" w:author="Hu Chuan-Peng" w:date="2023-06-07T02:55:00Z">
                  <w:rPr>
                    <w:rFonts w:ascii="Times New Roman" w:hAnsi="Times New Roman" w:cs="Times New Roman"/>
                    <w:color w:val="2A2B2E"/>
                    <w:sz w:val="23"/>
                    <w:szCs w:val="23"/>
                    <w:shd w:val="clear" w:color="auto" w:fill="FFFFFF"/>
                  </w:rPr>
                </w:rPrChange>
              </w:rPr>
              <w:t xml:space="preserve">0.11 </w:t>
            </w:r>
          </w:p>
        </w:tc>
        <w:tc>
          <w:tcPr>
            <w:tcW w:w="1199" w:type="dxa"/>
            <w:noWrap/>
            <w:hideMark/>
          </w:tcPr>
          <w:p w14:paraId="1CC07EA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26"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1FC7303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28" w:author="Hu Chuan-Peng" w:date="2023-06-07T02:55:00Z">
                  <w:rPr>
                    <w:rFonts w:ascii="Times New Roman" w:hAnsi="Times New Roman" w:cs="Times New Roman"/>
                    <w:color w:val="2A2B2E"/>
                    <w:sz w:val="23"/>
                    <w:szCs w:val="23"/>
                    <w:shd w:val="clear" w:color="auto" w:fill="FFFFFF"/>
                  </w:rPr>
                </w:rPrChange>
              </w:rPr>
              <w:t xml:space="preserve">0.21 </w:t>
            </w:r>
          </w:p>
        </w:tc>
        <w:tc>
          <w:tcPr>
            <w:tcW w:w="997" w:type="dxa"/>
            <w:noWrap/>
            <w:hideMark/>
          </w:tcPr>
          <w:p w14:paraId="3790C71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30" w:author="Hu Chuan-Peng" w:date="2023-06-07T02:55:00Z">
                  <w:rPr>
                    <w:rFonts w:ascii="Times New Roman" w:hAnsi="Times New Roman" w:cs="Times New Roman"/>
                    <w:color w:val="2A2B2E"/>
                    <w:sz w:val="23"/>
                    <w:szCs w:val="23"/>
                    <w:shd w:val="clear" w:color="auto" w:fill="FFFFFF"/>
                  </w:rPr>
                </w:rPrChange>
              </w:rPr>
              <w:t xml:space="preserve">0.08 </w:t>
            </w:r>
          </w:p>
        </w:tc>
      </w:tr>
      <w:tr w:rsidR="00BB1AA1" w:rsidRPr="00D642D1" w14:paraId="0087BBFE" w14:textId="77777777" w:rsidTr="001F5828">
        <w:trPr>
          <w:trHeight w:val="279"/>
        </w:trPr>
        <w:tc>
          <w:tcPr>
            <w:tcW w:w="1349" w:type="dxa"/>
            <w:noWrap/>
            <w:hideMark/>
          </w:tcPr>
          <w:p w14:paraId="6C9C5BF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73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732" w:author="Hu Chuan-Peng" w:date="2023-06-07T02:56:00Z">
                  <w:rPr>
                    <w:rFonts w:ascii="Times New Roman" w:hAnsi="Times New Roman" w:cs="Times New Roman"/>
                    <w:color w:val="000000"/>
                    <w:sz w:val="22"/>
                    <w:szCs w:val="22"/>
                  </w:rPr>
                </w:rPrChange>
              </w:rPr>
              <w:t>DSRSC</w:t>
            </w:r>
          </w:p>
        </w:tc>
        <w:tc>
          <w:tcPr>
            <w:tcW w:w="730" w:type="dxa"/>
            <w:noWrap/>
            <w:hideMark/>
          </w:tcPr>
          <w:p w14:paraId="4581293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34"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0715E61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36"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6E28B70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38" w:author="Hu Chuan-Peng" w:date="2023-06-07T02:55:00Z">
                  <w:rPr>
                    <w:rFonts w:ascii="Times New Roman" w:hAnsi="Times New Roman" w:cs="Times New Roman"/>
                    <w:color w:val="2A2B2E"/>
                    <w:sz w:val="23"/>
                    <w:szCs w:val="23"/>
                    <w:shd w:val="clear" w:color="auto" w:fill="FFFFFF"/>
                  </w:rPr>
                </w:rPrChange>
              </w:rPr>
              <w:t xml:space="preserve">0.39 </w:t>
            </w:r>
          </w:p>
        </w:tc>
        <w:tc>
          <w:tcPr>
            <w:tcW w:w="730" w:type="dxa"/>
            <w:noWrap/>
            <w:hideMark/>
          </w:tcPr>
          <w:p w14:paraId="2B035E7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40" w:author="Hu Chuan-Peng" w:date="2023-06-07T02:55:00Z">
                  <w:rPr>
                    <w:rFonts w:ascii="Times New Roman" w:hAnsi="Times New Roman" w:cs="Times New Roman"/>
                    <w:color w:val="2A2B2E"/>
                    <w:sz w:val="23"/>
                    <w:szCs w:val="23"/>
                    <w:shd w:val="clear" w:color="auto" w:fill="FFFFFF"/>
                  </w:rPr>
                </w:rPrChange>
              </w:rPr>
              <w:t xml:space="preserve">0.24 </w:t>
            </w:r>
          </w:p>
        </w:tc>
        <w:tc>
          <w:tcPr>
            <w:tcW w:w="845" w:type="dxa"/>
            <w:noWrap/>
            <w:hideMark/>
          </w:tcPr>
          <w:p w14:paraId="3B4CC97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42" w:author="Hu Chuan-Peng" w:date="2023-06-07T02:55:00Z">
                  <w:rPr>
                    <w:rFonts w:ascii="Times New Roman" w:hAnsi="Times New Roman" w:cs="Times New Roman"/>
                    <w:color w:val="2A2B2E"/>
                    <w:sz w:val="23"/>
                    <w:szCs w:val="23"/>
                    <w:shd w:val="clear" w:color="auto" w:fill="FFFFFF"/>
                  </w:rPr>
                </w:rPrChange>
              </w:rPr>
              <w:t xml:space="preserve">0.00 </w:t>
            </w:r>
          </w:p>
        </w:tc>
        <w:tc>
          <w:tcPr>
            <w:tcW w:w="729" w:type="dxa"/>
            <w:noWrap/>
            <w:hideMark/>
          </w:tcPr>
          <w:p w14:paraId="0BDA7F5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44" w:author="Hu Chuan-Peng" w:date="2023-06-07T02:55:00Z">
                  <w:rPr>
                    <w:rFonts w:ascii="Times New Roman" w:hAnsi="Times New Roman" w:cs="Times New Roman"/>
                    <w:color w:val="2A2B2E"/>
                    <w:sz w:val="23"/>
                    <w:szCs w:val="23"/>
                    <w:shd w:val="clear" w:color="auto" w:fill="FFFFFF"/>
                  </w:rPr>
                </w:rPrChange>
              </w:rPr>
              <w:t xml:space="preserve">0.23 </w:t>
            </w:r>
          </w:p>
        </w:tc>
        <w:tc>
          <w:tcPr>
            <w:tcW w:w="1078" w:type="dxa"/>
            <w:noWrap/>
            <w:hideMark/>
          </w:tcPr>
          <w:p w14:paraId="5854695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46" w:author="Hu Chuan-Peng" w:date="2023-06-07T02:55:00Z">
                  <w:rPr>
                    <w:rFonts w:ascii="Times New Roman" w:hAnsi="Times New Roman" w:cs="Times New Roman"/>
                    <w:color w:val="2A2B2E"/>
                    <w:sz w:val="23"/>
                    <w:szCs w:val="23"/>
                    <w:shd w:val="clear" w:color="auto" w:fill="FFFFFF"/>
                  </w:rPr>
                </w:rPrChange>
              </w:rPr>
              <w:t xml:space="preserve">0.13 </w:t>
            </w:r>
          </w:p>
        </w:tc>
        <w:tc>
          <w:tcPr>
            <w:tcW w:w="729" w:type="dxa"/>
            <w:noWrap/>
            <w:hideMark/>
          </w:tcPr>
          <w:p w14:paraId="395A6A6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48" w:author="Hu Chuan-Peng" w:date="2023-06-07T02:55:00Z">
                  <w:rPr>
                    <w:rFonts w:ascii="Times New Roman" w:hAnsi="Times New Roman" w:cs="Times New Roman"/>
                    <w:color w:val="2A2B2E"/>
                    <w:sz w:val="23"/>
                    <w:szCs w:val="23"/>
                    <w:shd w:val="clear" w:color="auto" w:fill="FFFFFF"/>
                  </w:rPr>
                </w:rPrChange>
              </w:rPr>
              <w:t xml:space="preserve">0.23 </w:t>
            </w:r>
          </w:p>
        </w:tc>
        <w:tc>
          <w:tcPr>
            <w:tcW w:w="729" w:type="dxa"/>
            <w:noWrap/>
            <w:hideMark/>
          </w:tcPr>
          <w:p w14:paraId="5CAFC60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50" w:author="Hu Chuan-Peng" w:date="2023-06-07T02:55:00Z">
                  <w:rPr>
                    <w:rFonts w:ascii="Times New Roman" w:hAnsi="Times New Roman" w:cs="Times New Roman"/>
                    <w:color w:val="2A2B2E"/>
                    <w:sz w:val="23"/>
                    <w:szCs w:val="23"/>
                    <w:shd w:val="clear" w:color="auto" w:fill="FFFFFF"/>
                  </w:rPr>
                </w:rPrChange>
              </w:rPr>
              <w:t xml:space="preserve">0.22 </w:t>
            </w:r>
          </w:p>
        </w:tc>
        <w:tc>
          <w:tcPr>
            <w:tcW w:w="814" w:type="dxa"/>
            <w:noWrap/>
            <w:hideMark/>
          </w:tcPr>
          <w:p w14:paraId="5E4DF77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52" w:author="Hu Chuan-Peng" w:date="2023-06-07T02:55:00Z">
                  <w:rPr>
                    <w:rFonts w:ascii="Times New Roman" w:hAnsi="Times New Roman" w:cs="Times New Roman"/>
                    <w:color w:val="2A2B2E"/>
                    <w:sz w:val="23"/>
                    <w:szCs w:val="23"/>
                    <w:shd w:val="clear" w:color="auto" w:fill="FFFFFF"/>
                  </w:rPr>
                </w:rPrChange>
              </w:rPr>
              <w:t xml:space="preserve">0.22 </w:t>
            </w:r>
          </w:p>
        </w:tc>
        <w:tc>
          <w:tcPr>
            <w:tcW w:w="1170" w:type="dxa"/>
            <w:noWrap/>
            <w:hideMark/>
          </w:tcPr>
          <w:p w14:paraId="701BEED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54" w:author="Hu Chuan-Peng" w:date="2023-06-07T02:55:00Z">
                  <w:rPr>
                    <w:rFonts w:ascii="Times New Roman" w:hAnsi="Times New Roman" w:cs="Times New Roman"/>
                    <w:color w:val="2A2B2E"/>
                    <w:sz w:val="23"/>
                    <w:szCs w:val="23"/>
                    <w:shd w:val="clear" w:color="auto" w:fill="FFFFFF"/>
                  </w:rPr>
                </w:rPrChange>
              </w:rPr>
              <w:t xml:space="preserve">0.17 </w:t>
            </w:r>
          </w:p>
        </w:tc>
        <w:tc>
          <w:tcPr>
            <w:tcW w:w="1107" w:type="dxa"/>
            <w:noWrap/>
            <w:hideMark/>
          </w:tcPr>
          <w:p w14:paraId="7AA6A10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56"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657D156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58" w:author="Hu Chuan-Peng" w:date="2023-06-07T02:55:00Z">
                  <w:rPr>
                    <w:rFonts w:ascii="Times New Roman" w:hAnsi="Times New Roman" w:cs="Times New Roman"/>
                    <w:color w:val="2A2B2E"/>
                    <w:sz w:val="23"/>
                    <w:szCs w:val="23"/>
                    <w:shd w:val="clear" w:color="auto" w:fill="FFFFFF"/>
                  </w:rPr>
                </w:rPrChange>
              </w:rPr>
              <w:t xml:space="preserve">0.31 </w:t>
            </w:r>
          </w:p>
        </w:tc>
        <w:tc>
          <w:tcPr>
            <w:tcW w:w="821" w:type="dxa"/>
            <w:noWrap/>
            <w:hideMark/>
          </w:tcPr>
          <w:p w14:paraId="0AAB451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60" w:author="Hu Chuan-Peng" w:date="2023-06-07T02:55:00Z">
                  <w:rPr>
                    <w:rFonts w:ascii="Times New Roman" w:hAnsi="Times New Roman" w:cs="Times New Roman"/>
                    <w:color w:val="2A2B2E"/>
                    <w:sz w:val="23"/>
                    <w:szCs w:val="23"/>
                    <w:shd w:val="clear" w:color="auto" w:fill="FFFFFF"/>
                  </w:rPr>
                </w:rPrChange>
              </w:rPr>
              <w:t xml:space="preserve">0.31 </w:t>
            </w:r>
          </w:p>
        </w:tc>
        <w:tc>
          <w:tcPr>
            <w:tcW w:w="730" w:type="dxa"/>
            <w:noWrap/>
            <w:hideMark/>
          </w:tcPr>
          <w:p w14:paraId="67859AE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62" w:author="Hu Chuan-Peng" w:date="2023-06-07T02:55:00Z">
                  <w:rPr>
                    <w:rFonts w:ascii="Times New Roman" w:hAnsi="Times New Roman" w:cs="Times New Roman"/>
                    <w:color w:val="2A2B2E"/>
                    <w:sz w:val="23"/>
                    <w:szCs w:val="23"/>
                    <w:shd w:val="clear" w:color="auto" w:fill="FFFFFF"/>
                  </w:rPr>
                </w:rPrChange>
              </w:rPr>
              <w:t xml:space="preserve">0.23 </w:t>
            </w:r>
          </w:p>
        </w:tc>
        <w:tc>
          <w:tcPr>
            <w:tcW w:w="730" w:type="dxa"/>
            <w:noWrap/>
            <w:hideMark/>
          </w:tcPr>
          <w:p w14:paraId="0B94882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64" w:author="Hu Chuan-Peng" w:date="2023-06-07T02:55:00Z">
                  <w:rPr>
                    <w:rFonts w:ascii="Times New Roman" w:hAnsi="Times New Roman" w:cs="Times New Roman"/>
                    <w:color w:val="2A2B2E"/>
                    <w:sz w:val="23"/>
                    <w:szCs w:val="23"/>
                    <w:shd w:val="clear" w:color="auto" w:fill="FFFFFF"/>
                  </w:rPr>
                </w:rPrChange>
              </w:rPr>
              <w:t xml:space="preserve">0.38 </w:t>
            </w:r>
          </w:p>
        </w:tc>
        <w:tc>
          <w:tcPr>
            <w:tcW w:w="766" w:type="dxa"/>
            <w:noWrap/>
            <w:hideMark/>
          </w:tcPr>
          <w:p w14:paraId="5C3914A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66" w:author="Hu Chuan-Peng" w:date="2023-06-07T02:55:00Z">
                  <w:rPr>
                    <w:rFonts w:ascii="Times New Roman" w:hAnsi="Times New Roman" w:cs="Times New Roman"/>
                    <w:color w:val="2A2B2E"/>
                    <w:sz w:val="23"/>
                    <w:szCs w:val="23"/>
                    <w:shd w:val="clear" w:color="auto" w:fill="FFFFFF"/>
                  </w:rPr>
                </w:rPrChange>
              </w:rPr>
              <w:t xml:space="preserve">0.08 </w:t>
            </w:r>
          </w:p>
        </w:tc>
        <w:tc>
          <w:tcPr>
            <w:tcW w:w="730" w:type="dxa"/>
            <w:noWrap/>
            <w:hideMark/>
          </w:tcPr>
          <w:p w14:paraId="14D9BFC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68"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00A00EB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70" w:author="Hu Chuan-Peng" w:date="2023-06-07T02:55:00Z">
                  <w:rPr>
                    <w:rFonts w:ascii="Times New Roman" w:hAnsi="Times New Roman" w:cs="Times New Roman"/>
                    <w:color w:val="2A2B2E"/>
                    <w:sz w:val="23"/>
                    <w:szCs w:val="23"/>
                    <w:shd w:val="clear" w:color="auto" w:fill="FFFFFF"/>
                  </w:rPr>
                </w:rPrChange>
              </w:rPr>
              <w:t xml:space="preserve">0.04 </w:t>
            </w:r>
          </w:p>
        </w:tc>
        <w:tc>
          <w:tcPr>
            <w:tcW w:w="730" w:type="dxa"/>
            <w:noWrap/>
            <w:hideMark/>
          </w:tcPr>
          <w:p w14:paraId="176143E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72" w:author="Hu Chuan-Peng" w:date="2023-06-07T02:55:00Z">
                  <w:rPr>
                    <w:rFonts w:ascii="Times New Roman" w:hAnsi="Times New Roman" w:cs="Times New Roman"/>
                    <w:color w:val="2A2B2E"/>
                    <w:sz w:val="23"/>
                    <w:szCs w:val="23"/>
                    <w:shd w:val="clear" w:color="auto" w:fill="FFFFFF"/>
                  </w:rPr>
                </w:rPrChange>
              </w:rPr>
              <w:t xml:space="preserve">0.23 </w:t>
            </w:r>
          </w:p>
        </w:tc>
        <w:tc>
          <w:tcPr>
            <w:tcW w:w="952" w:type="dxa"/>
            <w:noWrap/>
            <w:hideMark/>
          </w:tcPr>
          <w:p w14:paraId="097671A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74" w:author="Hu Chuan-Peng" w:date="2023-06-07T02:55:00Z">
                  <w:rPr>
                    <w:rFonts w:ascii="Times New Roman" w:hAnsi="Times New Roman" w:cs="Times New Roman"/>
                    <w:color w:val="2A2B2E"/>
                    <w:sz w:val="23"/>
                    <w:szCs w:val="23"/>
                    <w:shd w:val="clear" w:color="auto" w:fill="FFFFFF"/>
                  </w:rPr>
                </w:rPrChange>
              </w:rPr>
              <w:t xml:space="preserve">0.10 </w:t>
            </w:r>
          </w:p>
        </w:tc>
        <w:tc>
          <w:tcPr>
            <w:tcW w:w="755" w:type="dxa"/>
            <w:noWrap/>
            <w:hideMark/>
          </w:tcPr>
          <w:p w14:paraId="1FF1C66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76" w:author="Hu Chuan-Peng" w:date="2023-06-07T02:55:00Z">
                  <w:rPr>
                    <w:rFonts w:ascii="Times New Roman" w:hAnsi="Times New Roman" w:cs="Times New Roman"/>
                    <w:color w:val="2A2B2E"/>
                    <w:sz w:val="23"/>
                    <w:szCs w:val="23"/>
                    <w:shd w:val="clear" w:color="auto" w:fill="FFFFFF"/>
                  </w:rPr>
                </w:rPrChange>
              </w:rPr>
              <w:t xml:space="preserve">0.14 </w:t>
            </w:r>
          </w:p>
        </w:tc>
        <w:tc>
          <w:tcPr>
            <w:tcW w:w="821" w:type="dxa"/>
            <w:noWrap/>
            <w:hideMark/>
          </w:tcPr>
          <w:p w14:paraId="1955334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78" w:author="Hu Chuan-Peng" w:date="2023-06-07T02:55:00Z">
                  <w:rPr>
                    <w:rFonts w:ascii="Times New Roman" w:hAnsi="Times New Roman" w:cs="Times New Roman"/>
                    <w:color w:val="2A2B2E"/>
                    <w:sz w:val="23"/>
                    <w:szCs w:val="23"/>
                    <w:shd w:val="clear" w:color="auto" w:fill="FFFFFF"/>
                  </w:rPr>
                </w:rPrChange>
              </w:rPr>
              <w:t xml:space="preserve">0.20 </w:t>
            </w:r>
          </w:p>
        </w:tc>
        <w:tc>
          <w:tcPr>
            <w:tcW w:w="843" w:type="dxa"/>
            <w:noWrap/>
            <w:hideMark/>
          </w:tcPr>
          <w:p w14:paraId="749BE79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80" w:author="Hu Chuan-Peng" w:date="2023-06-07T02:55:00Z">
                  <w:rPr>
                    <w:rFonts w:ascii="Times New Roman" w:hAnsi="Times New Roman" w:cs="Times New Roman"/>
                    <w:color w:val="2A2B2E"/>
                    <w:sz w:val="23"/>
                    <w:szCs w:val="23"/>
                    <w:shd w:val="clear" w:color="auto" w:fill="FFFFFF"/>
                  </w:rPr>
                </w:rPrChange>
              </w:rPr>
              <w:t xml:space="preserve">0.10 </w:t>
            </w:r>
          </w:p>
        </w:tc>
        <w:tc>
          <w:tcPr>
            <w:tcW w:w="821" w:type="dxa"/>
            <w:noWrap/>
            <w:hideMark/>
          </w:tcPr>
          <w:p w14:paraId="1C0F888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82" w:author="Hu Chuan-Peng" w:date="2023-06-07T02:55:00Z">
                  <w:rPr>
                    <w:rFonts w:ascii="Times New Roman" w:hAnsi="Times New Roman" w:cs="Times New Roman"/>
                    <w:color w:val="2A2B2E"/>
                    <w:sz w:val="23"/>
                    <w:szCs w:val="23"/>
                    <w:shd w:val="clear" w:color="auto" w:fill="FFFFFF"/>
                  </w:rPr>
                </w:rPrChange>
              </w:rPr>
              <w:t xml:space="preserve">0.21 </w:t>
            </w:r>
          </w:p>
        </w:tc>
        <w:tc>
          <w:tcPr>
            <w:tcW w:w="905" w:type="dxa"/>
            <w:noWrap/>
            <w:hideMark/>
          </w:tcPr>
          <w:p w14:paraId="1AF61D1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84" w:author="Hu Chuan-Peng" w:date="2023-06-07T02:55:00Z">
                  <w:rPr>
                    <w:rFonts w:ascii="Times New Roman" w:hAnsi="Times New Roman" w:cs="Times New Roman"/>
                    <w:color w:val="2A2B2E"/>
                    <w:sz w:val="23"/>
                    <w:szCs w:val="23"/>
                    <w:shd w:val="clear" w:color="auto" w:fill="FFFFFF"/>
                  </w:rPr>
                </w:rPrChange>
              </w:rPr>
              <w:t xml:space="preserve">0.13 </w:t>
            </w:r>
          </w:p>
        </w:tc>
        <w:tc>
          <w:tcPr>
            <w:tcW w:w="1199" w:type="dxa"/>
            <w:noWrap/>
            <w:hideMark/>
          </w:tcPr>
          <w:p w14:paraId="6EC6674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86" w:author="Hu Chuan-Peng" w:date="2023-06-07T02:55:00Z">
                  <w:rPr>
                    <w:rFonts w:ascii="Times New Roman" w:hAnsi="Times New Roman" w:cs="Times New Roman"/>
                    <w:color w:val="2A2B2E"/>
                    <w:sz w:val="23"/>
                    <w:szCs w:val="23"/>
                    <w:shd w:val="clear" w:color="auto" w:fill="FFFFFF"/>
                  </w:rPr>
                </w:rPrChange>
              </w:rPr>
              <w:t xml:space="preserve">0.32 </w:t>
            </w:r>
          </w:p>
        </w:tc>
        <w:tc>
          <w:tcPr>
            <w:tcW w:w="730" w:type="dxa"/>
            <w:noWrap/>
            <w:hideMark/>
          </w:tcPr>
          <w:p w14:paraId="4C74CE8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88" w:author="Hu Chuan-Peng" w:date="2023-06-07T02:55:00Z">
                  <w:rPr>
                    <w:rFonts w:ascii="Times New Roman" w:hAnsi="Times New Roman" w:cs="Times New Roman"/>
                    <w:color w:val="2A2B2E"/>
                    <w:sz w:val="23"/>
                    <w:szCs w:val="23"/>
                    <w:shd w:val="clear" w:color="auto" w:fill="FFFFFF"/>
                  </w:rPr>
                </w:rPrChange>
              </w:rPr>
              <w:t xml:space="preserve">0.13 </w:t>
            </w:r>
          </w:p>
        </w:tc>
        <w:tc>
          <w:tcPr>
            <w:tcW w:w="997" w:type="dxa"/>
            <w:noWrap/>
            <w:hideMark/>
          </w:tcPr>
          <w:p w14:paraId="38250D9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90" w:author="Hu Chuan-Peng" w:date="2023-06-07T02:55:00Z">
                  <w:rPr>
                    <w:rFonts w:ascii="Times New Roman" w:hAnsi="Times New Roman" w:cs="Times New Roman"/>
                    <w:color w:val="2A2B2E"/>
                    <w:sz w:val="23"/>
                    <w:szCs w:val="23"/>
                    <w:shd w:val="clear" w:color="auto" w:fill="FFFFFF"/>
                  </w:rPr>
                </w:rPrChange>
              </w:rPr>
              <w:t xml:space="preserve">0.20 </w:t>
            </w:r>
          </w:p>
        </w:tc>
      </w:tr>
      <w:tr w:rsidR="00BB1AA1" w:rsidRPr="00D642D1" w14:paraId="1D476B98" w14:textId="77777777" w:rsidTr="001F5828">
        <w:trPr>
          <w:trHeight w:val="279"/>
        </w:trPr>
        <w:tc>
          <w:tcPr>
            <w:tcW w:w="1349" w:type="dxa"/>
            <w:noWrap/>
            <w:hideMark/>
          </w:tcPr>
          <w:p w14:paraId="7243BA1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79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792" w:author="Hu Chuan-Peng" w:date="2023-06-07T02:56:00Z">
                  <w:rPr>
                    <w:rFonts w:ascii="Times New Roman" w:hAnsi="Times New Roman" w:cs="Times New Roman"/>
                    <w:color w:val="2A2B2E"/>
                    <w:sz w:val="23"/>
                    <w:szCs w:val="23"/>
                    <w:shd w:val="clear" w:color="auto" w:fill="FFFFFF"/>
                  </w:rPr>
                </w:rPrChange>
              </w:rPr>
              <w:t>BDI-I</w:t>
            </w:r>
          </w:p>
        </w:tc>
        <w:tc>
          <w:tcPr>
            <w:tcW w:w="730" w:type="dxa"/>
            <w:noWrap/>
            <w:hideMark/>
          </w:tcPr>
          <w:p w14:paraId="2B46F4C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94" w:author="Hu Chuan-Peng" w:date="2023-06-07T02:55:00Z">
                  <w:rPr>
                    <w:rFonts w:ascii="Times New Roman" w:hAnsi="Times New Roman" w:cs="Times New Roman"/>
                    <w:color w:val="2A2B2E"/>
                    <w:sz w:val="23"/>
                    <w:szCs w:val="23"/>
                    <w:shd w:val="clear" w:color="auto" w:fill="FFFFFF"/>
                  </w:rPr>
                </w:rPrChange>
              </w:rPr>
              <w:t xml:space="preserve">0.36 </w:t>
            </w:r>
          </w:p>
        </w:tc>
        <w:tc>
          <w:tcPr>
            <w:tcW w:w="730" w:type="dxa"/>
            <w:noWrap/>
            <w:hideMark/>
          </w:tcPr>
          <w:p w14:paraId="5C283A7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96" w:author="Hu Chuan-Peng" w:date="2023-06-07T02:55:00Z">
                  <w:rPr>
                    <w:rFonts w:ascii="Times New Roman" w:hAnsi="Times New Roman" w:cs="Times New Roman"/>
                    <w:color w:val="2A2B2E"/>
                    <w:sz w:val="23"/>
                    <w:szCs w:val="23"/>
                    <w:shd w:val="clear" w:color="auto" w:fill="FFFFFF"/>
                  </w:rPr>
                </w:rPrChange>
              </w:rPr>
              <w:t xml:space="preserve">0.29 </w:t>
            </w:r>
          </w:p>
        </w:tc>
        <w:tc>
          <w:tcPr>
            <w:tcW w:w="730" w:type="dxa"/>
            <w:noWrap/>
            <w:hideMark/>
          </w:tcPr>
          <w:p w14:paraId="0E57194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798" w:author="Hu Chuan-Peng" w:date="2023-06-07T02:55:00Z">
                  <w:rPr>
                    <w:rFonts w:ascii="Times New Roman" w:hAnsi="Times New Roman" w:cs="Times New Roman"/>
                    <w:color w:val="2A2B2E"/>
                    <w:sz w:val="23"/>
                    <w:szCs w:val="23"/>
                    <w:shd w:val="clear" w:color="auto" w:fill="FFFFFF"/>
                  </w:rPr>
                </w:rPrChange>
              </w:rPr>
              <w:t xml:space="preserve">0.27 </w:t>
            </w:r>
          </w:p>
        </w:tc>
        <w:tc>
          <w:tcPr>
            <w:tcW w:w="730" w:type="dxa"/>
            <w:noWrap/>
            <w:hideMark/>
          </w:tcPr>
          <w:p w14:paraId="3E72A2C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7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00" w:author="Hu Chuan-Peng" w:date="2023-06-07T02:55:00Z">
                  <w:rPr>
                    <w:rFonts w:ascii="Times New Roman" w:hAnsi="Times New Roman" w:cs="Times New Roman"/>
                    <w:color w:val="2A2B2E"/>
                    <w:sz w:val="23"/>
                    <w:szCs w:val="23"/>
                    <w:shd w:val="clear" w:color="auto" w:fill="FFFFFF"/>
                  </w:rPr>
                </w:rPrChange>
              </w:rPr>
              <w:t xml:space="preserve">0.34 </w:t>
            </w:r>
          </w:p>
        </w:tc>
        <w:tc>
          <w:tcPr>
            <w:tcW w:w="845" w:type="dxa"/>
            <w:noWrap/>
            <w:hideMark/>
          </w:tcPr>
          <w:p w14:paraId="4EDB4CD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02" w:author="Hu Chuan-Peng" w:date="2023-06-07T02:55:00Z">
                  <w:rPr>
                    <w:rFonts w:ascii="Times New Roman" w:hAnsi="Times New Roman" w:cs="Times New Roman"/>
                    <w:color w:val="2A2B2E"/>
                    <w:sz w:val="23"/>
                    <w:szCs w:val="23"/>
                    <w:shd w:val="clear" w:color="auto" w:fill="FFFFFF"/>
                  </w:rPr>
                </w:rPrChange>
              </w:rPr>
              <w:t xml:space="preserve">0.23 </w:t>
            </w:r>
          </w:p>
        </w:tc>
        <w:tc>
          <w:tcPr>
            <w:tcW w:w="729" w:type="dxa"/>
            <w:noWrap/>
            <w:hideMark/>
          </w:tcPr>
          <w:p w14:paraId="4E1E9AF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04" w:author="Hu Chuan-Peng" w:date="2023-06-07T02:55:00Z">
                  <w:rPr>
                    <w:rFonts w:ascii="Times New Roman" w:hAnsi="Times New Roman" w:cs="Times New Roman"/>
                    <w:color w:val="2A2B2E"/>
                    <w:sz w:val="23"/>
                    <w:szCs w:val="23"/>
                    <w:shd w:val="clear" w:color="auto" w:fill="FFFFFF"/>
                  </w:rPr>
                </w:rPrChange>
              </w:rPr>
              <w:t xml:space="preserve">0.00 </w:t>
            </w:r>
          </w:p>
        </w:tc>
        <w:tc>
          <w:tcPr>
            <w:tcW w:w="1078" w:type="dxa"/>
            <w:noWrap/>
            <w:hideMark/>
          </w:tcPr>
          <w:p w14:paraId="072B893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06" w:author="Hu Chuan-Peng" w:date="2023-06-07T02:55:00Z">
                  <w:rPr>
                    <w:rFonts w:ascii="Times New Roman" w:hAnsi="Times New Roman" w:cs="Times New Roman"/>
                    <w:color w:val="2A2B2E"/>
                    <w:sz w:val="23"/>
                    <w:szCs w:val="23"/>
                    <w:shd w:val="clear" w:color="auto" w:fill="FFFFFF"/>
                  </w:rPr>
                </w:rPrChange>
              </w:rPr>
              <w:t xml:space="preserve">0.20 </w:t>
            </w:r>
          </w:p>
        </w:tc>
        <w:tc>
          <w:tcPr>
            <w:tcW w:w="729" w:type="dxa"/>
            <w:noWrap/>
            <w:hideMark/>
          </w:tcPr>
          <w:p w14:paraId="2C3BBF2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08" w:author="Hu Chuan-Peng" w:date="2023-06-07T02:55:00Z">
                  <w:rPr>
                    <w:rFonts w:ascii="Times New Roman" w:hAnsi="Times New Roman" w:cs="Times New Roman"/>
                    <w:color w:val="2A2B2E"/>
                    <w:sz w:val="23"/>
                    <w:szCs w:val="23"/>
                    <w:shd w:val="clear" w:color="auto" w:fill="FFFFFF"/>
                  </w:rPr>
                </w:rPrChange>
              </w:rPr>
              <w:t xml:space="preserve">0.64 </w:t>
            </w:r>
          </w:p>
        </w:tc>
        <w:tc>
          <w:tcPr>
            <w:tcW w:w="729" w:type="dxa"/>
            <w:noWrap/>
            <w:hideMark/>
          </w:tcPr>
          <w:p w14:paraId="0B20E92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10" w:author="Hu Chuan-Peng" w:date="2023-06-07T02:55:00Z">
                  <w:rPr>
                    <w:rFonts w:ascii="Times New Roman" w:hAnsi="Times New Roman" w:cs="Times New Roman"/>
                    <w:color w:val="2A2B2E"/>
                    <w:sz w:val="23"/>
                    <w:szCs w:val="23"/>
                    <w:shd w:val="clear" w:color="auto" w:fill="FFFFFF"/>
                  </w:rPr>
                </w:rPrChange>
              </w:rPr>
              <w:t xml:space="preserve">0.20 </w:t>
            </w:r>
          </w:p>
        </w:tc>
        <w:tc>
          <w:tcPr>
            <w:tcW w:w="814" w:type="dxa"/>
            <w:noWrap/>
            <w:hideMark/>
          </w:tcPr>
          <w:p w14:paraId="089E2B0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12" w:author="Hu Chuan-Peng" w:date="2023-06-07T02:55:00Z">
                  <w:rPr>
                    <w:rFonts w:ascii="Times New Roman" w:hAnsi="Times New Roman" w:cs="Times New Roman"/>
                    <w:color w:val="2A2B2E"/>
                    <w:sz w:val="23"/>
                    <w:szCs w:val="23"/>
                    <w:shd w:val="clear" w:color="auto" w:fill="FFFFFF"/>
                  </w:rPr>
                </w:rPrChange>
              </w:rPr>
              <w:t xml:space="preserve">0.19 </w:t>
            </w:r>
          </w:p>
        </w:tc>
        <w:tc>
          <w:tcPr>
            <w:tcW w:w="1170" w:type="dxa"/>
            <w:noWrap/>
            <w:hideMark/>
          </w:tcPr>
          <w:p w14:paraId="36E68B6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14" w:author="Hu Chuan-Peng" w:date="2023-06-07T02:55:00Z">
                  <w:rPr>
                    <w:rFonts w:ascii="Times New Roman" w:hAnsi="Times New Roman" w:cs="Times New Roman"/>
                    <w:color w:val="2A2B2E"/>
                    <w:sz w:val="23"/>
                    <w:szCs w:val="23"/>
                    <w:shd w:val="clear" w:color="auto" w:fill="FFFFFF"/>
                  </w:rPr>
                </w:rPrChange>
              </w:rPr>
              <w:t xml:space="preserve">0.29 </w:t>
            </w:r>
          </w:p>
        </w:tc>
        <w:tc>
          <w:tcPr>
            <w:tcW w:w="1107" w:type="dxa"/>
            <w:noWrap/>
            <w:hideMark/>
          </w:tcPr>
          <w:p w14:paraId="457EEE0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16"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317E1C7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18" w:author="Hu Chuan-Peng" w:date="2023-06-07T02:55:00Z">
                  <w:rPr>
                    <w:rFonts w:ascii="Times New Roman" w:hAnsi="Times New Roman" w:cs="Times New Roman"/>
                    <w:color w:val="2A2B2E"/>
                    <w:sz w:val="23"/>
                    <w:szCs w:val="23"/>
                    <w:shd w:val="clear" w:color="auto" w:fill="FFFFFF"/>
                  </w:rPr>
                </w:rPrChange>
              </w:rPr>
              <w:t xml:space="preserve">0.40 </w:t>
            </w:r>
          </w:p>
        </w:tc>
        <w:tc>
          <w:tcPr>
            <w:tcW w:w="821" w:type="dxa"/>
            <w:noWrap/>
            <w:hideMark/>
          </w:tcPr>
          <w:p w14:paraId="4E16FB9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20"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62BE9B1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22"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45505C8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24" w:author="Hu Chuan-Peng" w:date="2023-06-07T02:55:00Z">
                  <w:rPr>
                    <w:rFonts w:ascii="Times New Roman" w:hAnsi="Times New Roman" w:cs="Times New Roman"/>
                    <w:color w:val="2A2B2E"/>
                    <w:sz w:val="23"/>
                    <w:szCs w:val="23"/>
                    <w:shd w:val="clear" w:color="auto" w:fill="FFFFFF"/>
                  </w:rPr>
                </w:rPrChange>
              </w:rPr>
              <w:t xml:space="preserve">0.32 </w:t>
            </w:r>
          </w:p>
        </w:tc>
        <w:tc>
          <w:tcPr>
            <w:tcW w:w="766" w:type="dxa"/>
            <w:noWrap/>
            <w:hideMark/>
          </w:tcPr>
          <w:p w14:paraId="36FB8AF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26"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6B0E848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28"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26FF6A1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30" w:author="Hu Chuan-Peng" w:date="2023-06-07T02:55:00Z">
                  <w:rPr>
                    <w:rFonts w:ascii="Times New Roman" w:hAnsi="Times New Roman" w:cs="Times New Roman"/>
                    <w:color w:val="2A2B2E"/>
                    <w:sz w:val="23"/>
                    <w:szCs w:val="23"/>
                    <w:shd w:val="clear" w:color="auto" w:fill="FFFFFF"/>
                  </w:rPr>
                </w:rPrChange>
              </w:rPr>
              <w:t xml:space="preserve">0.08 </w:t>
            </w:r>
          </w:p>
        </w:tc>
        <w:tc>
          <w:tcPr>
            <w:tcW w:w="730" w:type="dxa"/>
            <w:noWrap/>
            <w:hideMark/>
          </w:tcPr>
          <w:p w14:paraId="2F94D00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32" w:author="Hu Chuan-Peng" w:date="2023-06-07T02:55:00Z">
                  <w:rPr>
                    <w:rFonts w:ascii="Times New Roman" w:hAnsi="Times New Roman" w:cs="Times New Roman"/>
                    <w:color w:val="2A2B2E"/>
                    <w:sz w:val="23"/>
                    <w:szCs w:val="23"/>
                    <w:shd w:val="clear" w:color="auto" w:fill="FFFFFF"/>
                  </w:rPr>
                </w:rPrChange>
              </w:rPr>
              <w:t xml:space="preserve">0.33 </w:t>
            </w:r>
          </w:p>
        </w:tc>
        <w:tc>
          <w:tcPr>
            <w:tcW w:w="952" w:type="dxa"/>
            <w:noWrap/>
            <w:hideMark/>
          </w:tcPr>
          <w:p w14:paraId="7AFDDC8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34" w:author="Hu Chuan-Peng" w:date="2023-06-07T02:55:00Z">
                  <w:rPr>
                    <w:rFonts w:ascii="Times New Roman" w:hAnsi="Times New Roman" w:cs="Times New Roman"/>
                    <w:color w:val="2A2B2E"/>
                    <w:sz w:val="23"/>
                    <w:szCs w:val="23"/>
                    <w:shd w:val="clear" w:color="auto" w:fill="FFFFFF"/>
                  </w:rPr>
                </w:rPrChange>
              </w:rPr>
              <w:t xml:space="preserve">0.04 </w:t>
            </w:r>
          </w:p>
        </w:tc>
        <w:tc>
          <w:tcPr>
            <w:tcW w:w="755" w:type="dxa"/>
            <w:noWrap/>
            <w:hideMark/>
          </w:tcPr>
          <w:p w14:paraId="78014F0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36" w:author="Hu Chuan-Peng" w:date="2023-06-07T02:55:00Z">
                  <w:rPr>
                    <w:rFonts w:ascii="Times New Roman" w:hAnsi="Times New Roman" w:cs="Times New Roman"/>
                    <w:color w:val="2A2B2E"/>
                    <w:sz w:val="23"/>
                    <w:szCs w:val="23"/>
                    <w:shd w:val="clear" w:color="auto" w:fill="FFFFFF"/>
                  </w:rPr>
                </w:rPrChange>
              </w:rPr>
              <w:t xml:space="preserve">0.13 </w:t>
            </w:r>
          </w:p>
        </w:tc>
        <w:tc>
          <w:tcPr>
            <w:tcW w:w="821" w:type="dxa"/>
            <w:noWrap/>
            <w:hideMark/>
          </w:tcPr>
          <w:p w14:paraId="6540A2D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38" w:author="Hu Chuan-Peng" w:date="2023-06-07T02:55:00Z">
                  <w:rPr>
                    <w:rFonts w:ascii="Times New Roman" w:hAnsi="Times New Roman" w:cs="Times New Roman"/>
                    <w:color w:val="2A2B2E"/>
                    <w:sz w:val="23"/>
                    <w:szCs w:val="23"/>
                    <w:shd w:val="clear" w:color="auto" w:fill="FFFFFF"/>
                  </w:rPr>
                </w:rPrChange>
              </w:rPr>
              <w:t xml:space="preserve">0.24 </w:t>
            </w:r>
          </w:p>
        </w:tc>
        <w:tc>
          <w:tcPr>
            <w:tcW w:w="843" w:type="dxa"/>
            <w:noWrap/>
            <w:hideMark/>
          </w:tcPr>
          <w:p w14:paraId="7BB4FFD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40" w:author="Hu Chuan-Peng" w:date="2023-06-07T02:55:00Z">
                  <w:rPr>
                    <w:rFonts w:ascii="Times New Roman" w:hAnsi="Times New Roman" w:cs="Times New Roman"/>
                    <w:color w:val="2A2B2E"/>
                    <w:sz w:val="23"/>
                    <w:szCs w:val="23"/>
                    <w:shd w:val="clear" w:color="auto" w:fill="FFFFFF"/>
                  </w:rPr>
                </w:rPrChange>
              </w:rPr>
              <w:t xml:space="preserve">0.04 </w:t>
            </w:r>
          </w:p>
        </w:tc>
        <w:tc>
          <w:tcPr>
            <w:tcW w:w="821" w:type="dxa"/>
            <w:noWrap/>
            <w:hideMark/>
          </w:tcPr>
          <w:p w14:paraId="69C7586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42" w:author="Hu Chuan-Peng" w:date="2023-06-07T02:55:00Z">
                  <w:rPr>
                    <w:rFonts w:ascii="Times New Roman" w:hAnsi="Times New Roman" w:cs="Times New Roman"/>
                    <w:color w:val="2A2B2E"/>
                    <w:sz w:val="23"/>
                    <w:szCs w:val="23"/>
                    <w:shd w:val="clear" w:color="auto" w:fill="FFFFFF"/>
                  </w:rPr>
                </w:rPrChange>
              </w:rPr>
              <w:t xml:space="preserve">0.16 </w:t>
            </w:r>
          </w:p>
        </w:tc>
        <w:tc>
          <w:tcPr>
            <w:tcW w:w="905" w:type="dxa"/>
            <w:noWrap/>
            <w:hideMark/>
          </w:tcPr>
          <w:p w14:paraId="1F97794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44" w:author="Hu Chuan-Peng" w:date="2023-06-07T02:55:00Z">
                  <w:rPr>
                    <w:rFonts w:ascii="Times New Roman" w:hAnsi="Times New Roman" w:cs="Times New Roman"/>
                    <w:color w:val="2A2B2E"/>
                    <w:sz w:val="23"/>
                    <w:szCs w:val="23"/>
                    <w:shd w:val="clear" w:color="auto" w:fill="FFFFFF"/>
                  </w:rPr>
                </w:rPrChange>
              </w:rPr>
              <w:t xml:space="preserve">0.11 </w:t>
            </w:r>
          </w:p>
        </w:tc>
        <w:tc>
          <w:tcPr>
            <w:tcW w:w="1199" w:type="dxa"/>
            <w:noWrap/>
            <w:hideMark/>
          </w:tcPr>
          <w:p w14:paraId="111571E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46"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7EBFE9E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48" w:author="Hu Chuan-Peng" w:date="2023-06-07T02:55:00Z">
                  <w:rPr>
                    <w:rFonts w:ascii="Times New Roman" w:hAnsi="Times New Roman" w:cs="Times New Roman"/>
                    <w:color w:val="2A2B2E"/>
                    <w:sz w:val="23"/>
                    <w:szCs w:val="23"/>
                    <w:shd w:val="clear" w:color="auto" w:fill="FFFFFF"/>
                  </w:rPr>
                </w:rPrChange>
              </w:rPr>
              <w:t xml:space="preserve">0.31 </w:t>
            </w:r>
          </w:p>
        </w:tc>
        <w:tc>
          <w:tcPr>
            <w:tcW w:w="997" w:type="dxa"/>
            <w:noWrap/>
            <w:hideMark/>
          </w:tcPr>
          <w:p w14:paraId="237D699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50" w:author="Hu Chuan-Peng" w:date="2023-06-07T02:55:00Z">
                  <w:rPr>
                    <w:rFonts w:ascii="Times New Roman" w:hAnsi="Times New Roman" w:cs="Times New Roman"/>
                    <w:color w:val="2A2B2E"/>
                    <w:sz w:val="23"/>
                    <w:szCs w:val="23"/>
                    <w:shd w:val="clear" w:color="auto" w:fill="FFFFFF"/>
                  </w:rPr>
                </w:rPrChange>
              </w:rPr>
              <w:t xml:space="preserve">0.06 </w:t>
            </w:r>
          </w:p>
        </w:tc>
      </w:tr>
      <w:tr w:rsidR="00BB1AA1" w:rsidRPr="00D642D1" w14:paraId="01D61EBF" w14:textId="77777777" w:rsidTr="001F5828">
        <w:trPr>
          <w:trHeight w:val="279"/>
        </w:trPr>
        <w:tc>
          <w:tcPr>
            <w:tcW w:w="1349" w:type="dxa"/>
            <w:noWrap/>
            <w:hideMark/>
          </w:tcPr>
          <w:p w14:paraId="57F7551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85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852" w:author="Hu Chuan-Peng" w:date="2023-06-07T02:56:00Z">
                  <w:rPr>
                    <w:rFonts w:ascii="Times New Roman" w:hAnsi="Times New Roman" w:cs="Times New Roman"/>
                    <w:color w:val="2A2B2E"/>
                    <w:sz w:val="23"/>
                    <w:szCs w:val="23"/>
                    <w:shd w:val="clear" w:color="auto" w:fill="FFFFFF"/>
                  </w:rPr>
                </w:rPrChange>
              </w:rPr>
              <w:t>MSSMHS</w:t>
            </w:r>
          </w:p>
        </w:tc>
        <w:tc>
          <w:tcPr>
            <w:tcW w:w="730" w:type="dxa"/>
            <w:noWrap/>
            <w:hideMark/>
          </w:tcPr>
          <w:p w14:paraId="46897B3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54" w:author="Hu Chuan-Peng" w:date="2023-06-07T02:55:00Z">
                  <w:rPr>
                    <w:rFonts w:ascii="Times New Roman" w:hAnsi="Times New Roman" w:cs="Times New Roman"/>
                    <w:color w:val="2A2B2E"/>
                    <w:sz w:val="23"/>
                    <w:szCs w:val="23"/>
                    <w:shd w:val="clear" w:color="auto" w:fill="FFFFFF"/>
                  </w:rPr>
                </w:rPrChange>
              </w:rPr>
              <w:t xml:space="preserve">0.06 </w:t>
            </w:r>
          </w:p>
        </w:tc>
        <w:tc>
          <w:tcPr>
            <w:tcW w:w="730" w:type="dxa"/>
            <w:noWrap/>
            <w:hideMark/>
          </w:tcPr>
          <w:p w14:paraId="2349284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56" w:author="Hu Chuan-Peng" w:date="2023-06-07T02:55:00Z">
                  <w:rPr>
                    <w:rFonts w:ascii="Times New Roman" w:hAnsi="Times New Roman" w:cs="Times New Roman"/>
                    <w:color w:val="2A2B2E"/>
                    <w:sz w:val="23"/>
                    <w:szCs w:val="23"/>
                    <w:shd w:val="clear" w:color="auto" w:fill="FFFFFF"/>
                  </w:rPr>
                </w:rPrChange>
              </w:rPr>
              <w:t xml:space="preserve">0.54 </w:t>
            </w:r>
          </w:p>
        </w:tc>
        <w:tc>
          <w:tcPr>
            <w:tcW w:w="730" w:type="dxa"/>
            <w:noWrap/>
            <w:hideMark/>
          </w:tcPr>
          <w:p w14:paraId="489BEFB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58"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2147D58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60" w:author="Hu Chuan-Peng" w:date="2023-06-07T02:55:00Z">
                  <w:rPr>
                    <w:rFonts w:ascii="Times New Roman" w:hAnsi="Times New Roman" w:cs="Times New Roman"/>
                    <w:color w:val="2A2B2E"/>
                    <w:sz w:val="23"/>
                    <w:szCs w:val="23"/>
                    <w:shd w:val="clear" w:color="auto" w:fill="FFFFFF"/>
                  </w:rPr>
                </w:rPrChange>
              </w:rPr>
              <w:t xml:space="preserve">0.15 </w:t>
            </w:r>
          </w:p>
        </w:tc>
        <w:tc>
          <w:tcPr>
            <w:tcW w:w="845" w:type="dxa"/>
            <w:noWrap/>
            <w:hideMark/>
          </w:tcPr>
          <w:p w14:paraId="5BD6C58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62" w:author="Hu Chuan-Peng" w:date="2023-06-07T02:55:00Z">
                  <w:rPr>
                    <w:rFonts w:ascii="Times New Roman" w:hAnsi="Times New Roman" w:cs="Times New Roman"/>
                    <w:color w:val="2A2B2E"/>
                    <w:sz w:val="23"/>
                    <w:szCs w:val="23"/>
                    <w:shd w:val="clear" w:color="auto" w:fill="FFFFFF"/>
                  </w:rPr>
                </w:rPrChange>
              </w:rPr>
              <w:t xml:space="preserve">0.13 </w:t>
            </w:r>
          </w:p>
        </w:tc>
        <w:tc>
          <w:tcPr>
            <w:tcW w:w="729" w:type="dxa"/>
            <w:noWrap/>
            <w:hideMark/>
          </w:tcPr>
          <w:p w14:paraId="5963A13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64" w:author="Hu Chuan-Peng" w:date="2023-06-07T02:55:00Z">
                  <w:rPr>
                    <w:rFonts w:ascii="Times New Roman" w:hAnsi="Times New Roman" w:cs="Times New Roman"/>
                    <w:color w:val="2A2B2E"/>
                    <w:sz w:val="23"/>
                    <w:szCs w:val="23"/>
                    <w:shd w:val="clear" w:color="auto" w:fill="FFFFFF"/>
                  </w:rPr>
                </w:rPrChange>
              </w:rPr>
              <w:t xml:space="preserve">0.20 </w:t>
            </w:r>
          </w:p>
        </w:tc>
        <w:tc>
          <w:tcPr>
            <w:tcW w:w="1078" w:type="dxa"/>
            <w:noWrap/>
            <w:hideMark/>
          </w:tcPr>
          <w:p w14:paraId="5E2C42B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66" w:author="Hu Chuan-Peng" w:date="2023-06-07T02:55:00Z">
                  <w:rPr>
                    <w:rFonts w:ascii="Times New Roman" w:hAnsi="Times New Roman" w:cs="Times New Roman"/>
                    <w:color w:val="2A2B2E"/>
                    <w:sz w:val="23"/>
                    <w:szCs w:val="23"/>
                    <w:shd w:val="clear" w:color="auto" w:fill="FFFFFF"/>
                  </w:rPr>
                </w:rPrChange>
              </w:rPr>
              <w:t xml:space="preserve">0.00 </w:t>
            </w:r>
          </w:p>
        </w:tc>
        <w:tc>
          <w:tcPr>
            <w:tcW w:w="729" w:type="dxa"/>
            <w:noWrap/>
            <w:hideMark/>
          </w:tcPr>
          <w:p w14:paraId="63079BB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68" w:author="Hu Chuan-Peng" w:date="2023-06-07T02:55:00Z">
                  <w:rPr>
                    <w:rFonts w:ascii="Times New Roman" w:hAnsi="Times New Roman" w:cs="Times New Roman"/>
                    <w:color w:val="2A2B2E"/>
                    <w:sz w:val="23"/>
                    <w:szCs w:val="23"/>
                    <w:shd w:val="clear" w:color="auto" w:fill="FFFFFF"/>
                  </w:rPr>
                </w:rPrChange>
              </w:rPr>
              <w:t xml:space="preserve">0.20 </w:t>
            </w:r>
          </w:p>
        </w:tc>
        <w:tc>
          <w:tcPr>
            <w:tcW w:w="729" w:type="dxa"/>
            <w:noWrap/>
            <w:hideMark/>
          </w:tcPr>
          <w:p w14:paraId="35ED179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70" w:author="Hu Chuan-Peng" w:date="2023-06-07T02:55:00Z">
                  <w:rPr>
                    <w:rFonts w:ascii="Times New Roman" w:hAnsi="Times New Roman" w:cs="Times New Roman"/>
                    <w:color w:val="2A2B2E"/>
                    <w:sz w:val="23"/>
                    <w:szCs w:val="23"/>
                    <w:shd w:val="clear" w:color="auto" w:fill="FFFFFF"/>
                  </w:rPr>
                </w:rPrChange>
              </w:rPr>
              <w:t xml:space="preserve">0.04 </w:t>
            </w:r>
          </w:p>
        </w:tc>
        <w:tc>
          <w:tcPr>
            <w:tcW w:w="814" w:type="dxa"/>
            <w:noWrap/>
            <w:hideMark/>
          </w:tcPr>
          <w:p w14:paraId="63AED57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72" w:author="Hu Chuan-Peng" w:date="2023-06-07T02:55:00Z">
                  <w:rPr>
                    <w:rFonts w:ascii="Times New Roman" w:hAnsi="Times New Roman" w:cs="Times New Roman"/>
                    <w:color w:val="2A2B2E"/>
                    <w:sz w:val="23"/>
                    <w:szCs w:val="23"/>
                    <w:shd w:val="clear" w:color="auto" w:fill="FFFFFF"/>
                  </w:rPr>
                </w:rPrChange>
              </w:rPr>
              <w:t xml:space="preserve">0.15 </w:t>
            </w:r>
          </w:p>
        </w:tc>
        <w:tc>
          <w:tcPr>
            <w:tcW w:w="1170" w:type="dxa"/>
            <w:noWrap/>
            <w:hideMark/>
          </w:tcPr>
          <w:p w14:paraId="45403FB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74" w:author="Hu Chuan-Peng" w:date="2023-06-07T02:55:00Z">
                  <w:rPr>
                    <w:rFonts w:ascii="Times New Roman" w:hAnsi="Times New Roman" w:cs="Times New Roman"/>
                    <w:color w:val="2A2B2E"/>
                    <w:sz w:val="23"/>
                    <w:szCs w:val="23"/>
                    <w:shd w:val="clear" w:color="auto" w:fill="FFFFFF"/>
                  </w:rPr>
                </w:rPrChange>
              </w:rPr>
              <w:t xml:space="preserve">0.16 </w:t>
            </w:r>
          </w:p>
        </w:tc>
        <w:tc>
          <w:tcPr>
            <w:tcW w:w="1107" w:type="dxa"/>
            <w:noWrap/>
            <w:hideMark/>
          </w:tcPr>
          <w:p w14:paraId="4CD981F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76" w:author="Hu Chuan-Peng" w:date="2023-06-07T02:55:00Z">
                  <w:rPr>
                    <w:rFonts w:ascii="Times New Roman" w:hAnsi="Times New Roman" w:cs="Times New Roman"/>
                    <w:color w:val="2A2B2E"/>
                    <w:sz w:val="23"/>
                    <w:szCs w:val="23"/>
                    <w:shd w:val="clear" w:color="auto" w:fill="FFFFFF"/>
                  </w:rPr>
                </w:rPrChange>
              </w:rPr>
              <w:t xml:space="preserve">0.07 </w:t>
            </w:r>
          </w:p>
        </w:tc>
        <w:tc>
          <w:tcPr>
            <w:tcW w:w="730" w:type="dxa"/>
            <w:noWrap/>
            <w:hideMark/>
          </w:tcPr>
          <w:p w14:paraId="4F5B877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78" w:author="Hu Chuan-Peng" w:date="2023-06-07T02:55:00Z">
                  <w:rPr>
                    <w:rFonts w:ascii="Times New Roman" w:hAnsi="Times New Roman" w:cs="Times New Roman"/>
                    <w:color w:val="2A2B2E"/>
                    <w:sz w:val="23"/>
                    <w:szCs w:val="23"/>
                    <w:shd w:val="clear" w:color="auto" w:fill="FFFFFF"/>
                  </w:rPr>
                </w:rPrChange>
              </w:rPr>
              <w:t xml:space="preserve">0.18 </w:t>
            </w:r>
          </w:p>
        </w:tc>
        <w:tc>
          <w:tcPr>
            <w:tcW w:w="821" w:type="dxa"/>
            <w:noWrap/>
            <w:hideMark/>
          </w:tcPr>
          <w:p w14:paraId="0568DCE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80"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22EFBA1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82"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61C2462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84" w:author="Hu Chuan-Peng" w:date="2023-06-07T02:55:00Z">
                  <w:rPr>
                    <w:rFonts w:ascii="Times New Roman" w:hAnsi="Times New Roman" w:cs="Times New Roman"/>
                    <w:color w:val="2A2B2E"/>
                    <w:sz w:val="23"/>
                    <w:szCs w:val="23"/>
                    <w:shd w:val="clear" w:color="auto" w:fill="FFFFFF"/>
                  </w:rPr>
                </w:rPrChange>
              </w:rPr>
              <w:t xml:space="preserve">0.17 </w:t>
            </w:r>
          </w:p>
        </w:tc>
        <w:tc>
          <w:tcPr>
            <w:tcW w:w="766" w:type="dxa"/>
            <w:noWrap/>
            <w:hideMark/>
          </w:tcPr>
          <w:p w14:paraId="750A9C3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86" w:author="Hu Chuan-Peng" w:date="2023-06-07T02:55:00Z">
                  <w:rPr>
                    <w:rFonts w:ascii="Times New Roman" w:hAnsi="Times New Roman" w:cs="Times New Roman"/>
                    <w:color w:val="2A2B2E"/>
                    <w:sz w:val="23"/>
                    <w:szCs w:val="23"/>
                    <w:shd w:val="clear" w:color="auto" w:fill="FFFFFF"/>
                  </w:rPr>
                </w:rPrChange>
              </w:rPr>
              <w:t xml:space="preserve">0.40 </w:t>
            </w:r>
          </w:p>
        </w:tc>
        <w:tc>
          <w:tcPr>
            <w:tcW w:w="730" w:type="dxa"/>
            <w:noWrap/>
            <w:hideMark/>
          </w:tcPr>
          <w:p w14:paraId="3318A7F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88"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53F0F72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90"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5E46DBD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92" w:author="Hu Chuan-Peng" w:date="2023-06-07T02:55:00Z">
                  <w:rPr>
                    <w:rFonts w:ascii="Times New Roman" w:hAnsi="Times New Roman" w:cs="Times New Roman"/>
                    <w:color w:val="2A2B2E"/>
                    <w:sz w:val="23"/>
                    <w:szCs w:val="23"/>
                    <w:shd w:val="clear" w:color="auto" w:fill="FFFFFF"/>
                  </w:rPr>
                </w:rPrChange>
              </w:rPr>
              <w:t xml:space="preserve">0.09 </w:t>
            </w:r>
          </w:p>
        </w:tc>
        <w:tc>
          <w:tcPr>
            <w:tcW w:w="952" w:type="dxa"/>
            <w:noWrap/>
            <w:hideMark/>
          </w:tcPr>
          <w:p w14:paraId="5F6C182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94" w:author="Hu Chuan-Peng" w:date="2023-06-07T02:55:00Z">
                  <w:rPr>
                    <w:rFonts w:ascii="Times New Roman" w:hAnsi="Times New Roman" w:cs="Times New Roman"/>
                    <w:color w:val="2A2B2E"/>
                    <w:sz w:val="23"/>
                    <w:szCs w:val="23"/>
                    <w:shd w:val="clear" w:color="auto" w:fill="FFFFFF"/>
                  </w:rPr>
                </w:rPrChange>
              </w:rPr>
              <w:t xml:space="preserve">0.13 </w:t>
            </w:r>
          </w:p>
        </w:tc>
        <w:tc>
          <w:tcPr>
            <w:tcW w:w="755" w:type="dxa"/>
            <w:noWrap/>
            <w:hideMark/>
          </w:tcPr>
          <w:p w14:paraId="50E661B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96" w:author="Hu Chuan-Peng" w:date="2023-06-07T02:55:00Z">
                  <w:rPr>
                    <w:rFonts w:ascii="Times New Roman" w:hAnsi="Times New Roman" w:cs="Times New Roman"/>
                    <w:color w:val="2A2B2E"/>
                    <w:sz w:val="23"/>
                    <w:szCs w:val="23"/>
                    <w:shd w:val="clear" w:color="auto" w:fill="FFFFFF"/>
                  </w:rPr>
                </w:rPrChange>
              </w:rPr>
              <w:t xml:space="preserve">0.10 </w:t>
            </w:r>
          </w:p>
        </w:tc>
        <w:tc>
          <w:tcPr>
            <w:tcW w:w="821" w:type="dxa"/>
            <w:noWrap/>
            <w:hideMark/>
          </w:tcPr>
          <w:p w14:paraId="3140488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898" w:author="Hu Chuan-Peng" w:date="2023-06-07T02:55:00Z">
                  <w:rPr>
                    <w:rFonts w:ascii="Times New Roman" w:hAnsi="Times New Roman" w:cs="Times New Roman"/>
                    <w:color w:val="2A2B2E"/>
                    <w:sz w:val="23"/>
                    <w:szCs w:val="23"/>
                    <w:shd w:val="clear" w:color="auto" w:fill="FFFFFF"/>
                  </w:rPr>
                </w:rPrChange>
              </w:rPr>
              <w:t xml:space="preserve">0.08 </w:t>
            </w:r>
          </w:p>
        </w:tc>
        <w:tc>
          <w:tcPr>
            <w:tcW w:w="843" w:type="dxa"/>
            <w:noWrap/>
            <w:hideMark/>
          </w:tcPr>
          <w:p w14:paraId="0A2B5E1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8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00" w:author="Hu Chuan-Peng" w:date="2023-06-07T02:55:00Z">
                  <w:rPr>
                    <w:rFonts w:ascii="Times New Roman" w:hAnsi="Times New Roman" w:cs="Times New Roman"/>
                    <w:color w:val="2A2B2E"/>
                    <w:sz w:val="23"/>
                    <w:szCs w:val="23"/>
                    <w:shd w:val="clear" w:color="auto" w:fill="FFFFFF"/>
                  </w:rPr>
                </w:rPrChange>
              </w:rPr>
              <w:t xml:space="preserve">0.13 </w:t>
            </w:r>
          </w:p>
        </w:tc>
        <w:tc>
          <w:tcPr>
            <w:tcW w:w="821" w:type="dxa"/>
            <w:noWrap/>
            <w:hideMark/>
          </w:tcPr>
          <w:p w14:paraId="3CC4E27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02" w:author="Hu Chuan-Peng" w:date="2023-06-07T02:55:00Z">
                  <w:rPr>
                    <w:rFonts w:ascii="Times New Roman" w:hAnsi="Times New Roman" w:cs="Times New Roman"/>
                    <w:color w:val="2A2B2E"/>
                    <w:sz w:val="23"/>
                    <w:szCs w:val="23"/>
                    <w:shd w:val="clear" w:color="auto" w:fill="FFFFFF"/>
                  </w:rPr>
                </w:rPrChange>
              </w:rPr>
              <w:t xml:space="preserve">0.04 </w:t>
            </w:r>
          </w:p>
        </w:tc>
        <w:tc>
          <w:tcPr>
            <w:tcW w:w="905" w:type="dxa"/>
            <w:noWrap/>
            <w:hideMark/>
          </w:tcPr>
          <w:p w14:paraId="683171E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04" w:author="Hu Chuan-Peng" w:date="2023-06-07T02:55:00Z">
                  <w:rPr>
                    <w:rFonts w:ascii="Times New Roman" w:hAnsi="Times New Roman" w:cs="Times New Roman"/>
                    <w:color w:val="2A2B2E"/>
                    <w:sz w:val="23"/>
                    <w:szCs w:val="23"/>
                    <w:shd w:val="clear" w:color="auto" w:fill="FFFFFF"/>
                  </w:rPr>
                </w:rPrChange>
              </w:rPr>
              <w:t xml:space="preserve">0.17 </w:t>
            </w:r>
          </w:p>
        </w:tc>
        <w:tc>
          <w:tcPr>
            <w:tcW w:w="1199" w:type="dxa"/>
            <w:noWrap/>
            <w:hideMark/>
          </w:tcPr>
          <w:p w14:paraId="4BEAC5D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06"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08B4A1A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08" w:author="Hu Chuan-Peng" w:date="2023-06-07T02:55:00Z">
                  <w:rPr>
                    <w:rFonts w:ascii="Times New Roman" w:hAnsi="Times New Roman" w:cs="Times New Roman"/>
                    <w:color w:val="2A2B2E"/>
                    <w:sz w:val="23"/>
                    <w:szCs w:val="23"/>
                    <w:shd w:val="clear" w:color="auto" w:fill="FFFFFF"/>
                  </w:rPr>
                </w:rPrChange>
              </w:rPr>
              <w:t xml:space="preserve">0.16 </w:t>
            </w:r>
          </w:p>
        </w:tc>
        <w:tc>
          <w:tcPr>
            <w:tcW w:w="997" w:type="dxa"/>
            <w:noWrap/>
            <w:hideMark/>
          </w:tcPr>
          <w:p w14:paraId="14AB11C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10" w:author="Hu Chuan-Peng" w:date="2023-06-07T02:55:00Z">
                  <w:rPr>
                    <w:rFonts w:ascii="Times New Roman" w:hAnsi="Times New Roman" w:cs="Times New Roman"/>
                    <w:color w:val="2A2B2E"/>
                    <w:sz w:val="23"/>
                    <w:szCs w:val="23"/>
                    <w:shd w:val="clear" w:color="auto" w:fill="FFFFFF"/>
                  </w:rPr>
                </w:rPrChange>
              </w:rPr>
              <w:t xml:space="preserve">0.06 </w:t>
            </w:r>
          </w:p>
        </w:tc>
      </w:tr>
      <w:tr w:rsidR="00BB1AA1" w:rsidRPr="00D642D1" w14:paraId="5C55018C" w14:textId="77777777" w:rsidTr="001F5828">
        <w:trPr>
          <w:trHeight w:val="279"/>
        </w:trPr>
        <w:tc>
          <w:tcPr>
            <w:tcW w:w="1349" w:type="dxa"/>
            <w:noWrap/>
            <w:hideMark/>
          </w:tcPr>
          <w:p w14:paraId="0E6626E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91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912" w:author="Hu Chuan-Peng" w:date="2023-06-07T02:56:00Z">
                  <w:rPr>
                    <w:rFonts w:ascii="Times New Roman" w:hAnsi="Times New Roman" w:cs="Times New Roman"/>
                    <w:color w:val="2A2B2E"/>
                    <w:sz w:val="23"/>
                    <w:szCs w:val="23"/>
                    <w:shd w:val="clear" w:color="auto" w:fill="FFFFFF"/>
                  </w:rPr>
                </w:rPrChange>
              </w:rPr>
              <w:t>BDI-II</w:t>
            </w:r>
          </w:p>
        </w:tc>
        <w:tc>
          <w:tcPr>
            <w:tcW w:w="730" w:type="dxa"/>
            <w:noWrap/>
            <w:hideMark/>
          </w:tcPr>
          <w:p w14:paraId="7FEE66F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14" w:author="Hu Chuan-Peng" w:date="2023-06-07T02:55:00Z">
                  <w:rPr>
                    <w:rFonts w:ascii="Times New Roman" w:hAnsi="Times New Roman" w:cs="Times New Roman"/>
                    <w:color w:val="2A2B2E"/>
                    <w:sz w:val="23"/>
                    <w:szCs w:val="23"/>
                    <w:shd w:val="clear" w:color="auto" w:fill="FFFFFF"/>
                  </w:rPr>
                </w:rPrChange>
              </w:rPr>
              <w:t xml:space="preserve">0.32 </w:t>
            </w:r>
          </w:p>
        </w:tc>
        <w:tc>
          <w:tcPr>
            <w:tcW w:w="730" w:type="dxa"/>
            <w:noWrap/>
            <w:hideMark/>
          </w:tcPr>
          <w:p w14:paraId="77F22CA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16" w:author="Hu Chuan-Peng" w:date="2023-06-07T02:55:00Z">
                  <w:rPr>
                    <w:rFonts w:ascii="Times New Roman" w:hAnsi="Times New Roman" w:cs="Times New Roman"/>
                    <w:color w:val="2A2B2E"/>
                    <w:sz w:val="23"/>
                    <w:szCs w:val="23"/>
                    <w:shd w:val="clear" w:color="auto" w:fill="FFFFFF"/>
                  </w:rPr>
                </w:rPrChange>
              </w:rPr>
              <w:t xml:space="preserve">0.29 </w:t>
            </w:r>
          </w:p>
        </w:tc>
        <w:tc>
          <w:tcPr>
            <w:tcW w:w="730" w:type="dxa"/>
            <w:noWrap/>
            <w:hideMark/>
          </w:tcPr>
          <w:p w14:paraId="20A7478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18" w:author="Hu Chuan-Peng" w:date="2023-06-07T02:55:00Z">
                  <w:rPr>
                    <w:rFonts w:ascii="Times New Roman" w:hAnsi="Times New Roman" w:cs="Times New Roman"/>
                    <w:color w:val="2A2B2E"/>
                    <w:sz w:val="23"/>
                    <w:szCs w:val="23"/>
                    <w:shd w:val="clear" w:color="auto" w:fill="FFFFFF"/>
                  </w:rPr>
                </w:rPrChange>
              </w:rPr>
              <w:t xml:space="preserve">0.27 </w:t>
            </w:r>
          </w:p>
        </w:tc>
        <w:tc>
          <w:tcPr>
            <w:tcW w:w="730" w:type="dxa"/>
            <w:noWrap/>
            <w:hideMark/>
          </w:tcPr>
          <w:p w14:paraId="4C70BA1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20" w:author="Hu Chuan-Peng" w:date="2023-06-07T02:55:00Z">
                  <w:rPr>
                    <w:rFonts w:ascii="Times New Roman" w:hAnsi="Times New Roman" w:cs="Times New Roman"/>
                    <w:color w:val="2A2B2E"/>
                    <w:sz w:val="23"/>
                    <w:szCs w:val="23"/>
                    <w:shd w:val="clear" w:color="auto" w:fill="FFFFFF"/>
                  </w:rPr>
                </w:rPrChange>
              </w:rPr>
              <w:t xml:space="preserve">0.28 </w:t>
            </w:r>
          </w:p>
        </w:tc>
        <w:tc>
          <w:tcPr>
            <w:tcW w:w="845" w:type="dxa"/>
            <w:noWrap/>
            <w:hideMark/>
          </w:tcPr>
          <w:p w14:paraId="1B9F3A2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22" w:author="Hu Chuan-Peng" w:date="2023-06-07T02:55:00Z">
                  <w:rPr>
                    <w:rFonts w:ascii="Times New Roman" w:hAnsi="Times New Roman" w:cs="Times New Roman"/>
                    <w:color w:val="2A2B2E"/>
                    <w:sz w:val="23"/>
                    <w:szCs w:val="23"/>
                    <w:shd w:val="clear" w:color="auto" w:fill="FFFFFF"/>
                  </w:rPr>
                </w:rPrChange>
              </w:rPr>
              <w:t xml:space="preserve">0.23 </w:t>
            </w:r>
          </w:p>
        </w:tc>
        <w:tc>
          <w:tcPr>
            <w:tcW w:w="729" w:type="dxa"/>
            <w:noWrap/>
            <w:hideMark/>
          </w:tcPr>
          <w:p w14:paraId="4687B0E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24" w:author="Hu Chuan-Peng" w:date="2023-06-07T02:55:00Z">
                  <w:rPr>
                    <w:rFonts w:ascii="Times New Roman" w:hAnsi="Times New Roman" w:cs="Times New Roman"/>
                    <w:color w:val="2A2B2E"/>
                    <w:sz w:val="23"/>
                    <w:szCs w:val="23"/>
                    <w:shd w:val="clear" w:color="auto" w:fill="FFFFFF"/>
                  </w:rPr>
                </w:rPrChange>
              </w:rPr>
              <w:t xml:space="preserve">0.64 </w:t>
            </w:r>
          </w:p>
        </w:tc>
        <w:tc>
          <w:tcPr>
            <w:tcW w:w="1078" w:type="dxa"/>
            <w:noWrap/>
            <w:hideMark/>
          </w:tcPr>
          <w:p w14:paraId="5E9B797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26" w:author="Hu Chuan-Peng" w:date="2023-06-07T02:55:00Z">
                  <w:rPr>
                    <w:rFonts w:ascii="Times New Roman" w:hAnsi="Times New Roman" w:cs="Times New Roman"/>
                    <w:color w:val="2A2B2E"/>
                    <w:sz w:val="23"/>
                    <w:szCs w:val="23"/>
                    <w:shd w:val="clear" w:color="auto" w:fill="FFFFFF"/>
                  </w:rPr>
                </w:rPrChange>
              </w:rPr>
              <w:t xml:space="preserve">0.20 </w:t>
            </w:r>
          </w:p>
        </w:tc>
        <w:tc>
          <w:tcPr>
            <w:tcW w:w="729" w:type="dxa"/>
            <w:noWrap/>
            <w:hideMark/>
          </w:tcPr>
          <w:p w14:paraId="0D8FD6B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28" w:author="Hu Chuan-Peng" w:date="2023-06-07T02:55:00Z">
                  <w:rPr>
                    <w:rFonts w:ascii="Times New Roman" w:hAnsi="Times New Roman" w:cs="Times New Roman"/>
                    <w:color w:val="2A2B2E"/>
                    <w:sz w:val="23"/>
                    <w:szCs w:val="23"/>
                    <w:shd w:val="clear" w:color="auto" w:fill="FFFFFF"/>
                  </w:rPr>
                </w:rPrChange>
              </w:rPr>
              <w:t xml:space="preserve">0.00 </w:t>
            </w:r>
          </w:p>
        </w:tc>
        <w:tc>
          <w:tcPr>
            <w:tcW w:w="729" w:type="dxa"/>
            <w:noWrap/>
            <w:hideMark/>
          </w:tcPr>
          <w:p w14:paraId="622D40C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30" w:author="Hu Chuan-Peng" w:date="2023-06-07T02:55:00Z">
                  <w:rPr>
                    <w:rFonts w:ascii="Times New Roman" w:hAnsi="Times New Roman" w:cs="Times New Roman"/>
                    <w:color w:val="2A2B2E"/>
                    <w:sz w:val="23"/>
                    <w:szCs w:val="23"/>
                    <w:shd w:val="clear" w:color="auto" w:fill="FFFFFF"/>
                  </w:rPr>
                </w:rPrChange>
              </w:rPr>
              <w:t xml:space="preserve">0.31 </w:t>
            </w:r>
          </w:p>
        </w:tc>
        <w:tc>
          <w:tcPr>
            <w:tcW w:w="814" w:type="dxa"/>
            <w:noWrap/>
            <w:hideMark/>
          </w:tcPr>
          <w:p w14:paraId="7D1B471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32" w:author="Hu Chuan-Peng" w:date="2023-06-07T02:55:00Z">
                  <w:rPr>
                    <w:rFonts w:ascii="Times New Roman" w:hAnsi="Times New Roman" w:cs="Times New Roman"/>
                    <w:color w:val="2A2B2E"/>
                    <w:sz w:val="23"/>
                    <w:szCs w:val="23"/>
                    <w:shd w:val="clear" w:color="auto" w:fill="FFFFFF"/>
                  </w:rPr>
                </w:rPrChange>
              </w:rPr>
              <w:t xml:space="preserve">0.24 </w:t>
            </w:r>
          </w:p>
        </w:tc>
        <w:tc>
          <w:tcPr>
            <w:tcW w:w="1170" w:type="dxa"/>
            <w:noWrap/>
            <w:hideMark/>
          </w:tcPr>
          <w:p w14:paraId="1A83490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34" w:author="Hu Chuan-Peng" w:date="2023-06-07T02:55:00Z">
                  <w:rPr>
                    <w:rFonts w:ascii="Times New Roman" w:hAnsi="Times New Roman" w:cs="Times New Roman"/>
                    <w:color w:val="2A2B2E"/>
                    <w:sz w:val="23"/>
                    <w:szCs w:val="23"/>
                    <w:shd w:val="clear" w:color="auto" w:fill="FFFFFF"/>
                  </w:rPr>
                </w:rPrChange>
              </w:rPr>
              <w:t xml:space="preserve">0.22 </w:t>
            </w:r>
          </w:p>
        </w:tc>
        <w:tc>
          <w:tcPr>
            <w:tcW w:w="1107" w:type="dxa"/>
            <w:noWrap/>
            <w:hideMark/>
          </w:tcPr>
          <w:p w14:paraId="399534D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36"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2C18BE6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38" w:author="Hu Chuan-Peng" w:date="2023-06-07T02:55:00Z">
                  <w:rPr>
                    <w:rFonts w:ascii="Times New Roman" w:hAnsi="Times New Roman" w:cs="Times New Roman"/>
                    <w:color w:val="2A2B2E"/>
                    <w:sz w:val="23"/>
                    <w:szCs w:val="23"/>
                    <w:shd w:val="clear" w:color="auto" w:fill="FFFFFF"/>
                  </w:rPr>
                </w:rPrChange>
              </w:rPr>
              <w:t xml:space="preserve">0.40 </w:t>
            </w:r>
          </w:p>
        </w:tc>
        <w:tc>
          <w:tcPr>
            <w:tcW w:w="821" w:type="dxa"/>
            <w:noWrap/>
            <w:hideMark/>
          </w:tcPr>
          <w:p w14:paraId="4C4E166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40"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6ABED0E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42" w:author="Hu Chuan-Peng" w:date="2023-06-07T02:55:00Z">
                  <w:rPr>
                    <w:rFonts w:ascii="Times New Roman" w:hAnsi="Times New Roman" w:cs="Times New Roman"/>
                    <w:color w:val="2A2B2E"/>
                    <w:sz w:val="23"/>
                    <w:szCs w:val="23"/>
                    <w:shd w:val="clear" w:color="auto" w:fill="FFFFFF"/>
                  </w:rPr>
                </w:rPrChange>
              </w:rPr>
              <w:t xml:space="preserve">0.29 </w:t>
            </w:r>
          </w:p>
        </w:tc>
        <w:tc>
          <w:tcPr>
            <w:tcW w:w="730" w:type="dxa"/>
            <w:noWrap/>
            <w:hideMark/>
          </w:tcPr>
          <w:p w14:paraId="3560F31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44" w:author="Hu Chuan-Peng" w:date="2023-06-07T02:55:00Z">
                  <w:rPr>
                    <w:rFonts w:ascii="Times New Roman" w:hAnsi="Times New Roman" w:cs="Times New Roman"/>
                    <w:color w:val="2A2B2E"/>
                    <w:sz w:val="23"/>
                    <w:szCs w:val="23"/>
                    <w:shd w:val="clear" w:color="auto" w:fill="FFFFFF"/>
                  </w:rPr>
                </w:rPrChange>
              </w:rPr>
              <w:t xml:space="preserve">0.29 </w:t>
            </w:r>
          </w:p>
        </w:tc>
        <w:tc>
          <w:tcPr>
            <w:tcW w:w="766" w:type="dxa"/>
            <w:noWrap/>
            <w:hideMark/>
          </w:tcPr>
          <w:p w14:paraId="635A12D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46"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1191B46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48"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1DC17A6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50"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2282803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52" w:author="Hu Chuan-Peng" w:date="2023-06-07T02:55:00Z">
                  <w:rPr>
                    <w:rFonts w:ascii="Times New Roman" w:hAnsi="Times New Roman" w:cs="Times New Roman"/>
                    <w:color w:val="2A2B2E"/>
                    <w:sz w:val="23"/>
                    <w:szCs w:val="23"/>
                    <w:shd w:val="clear" w:color="auto" w:fill="FFFFFF"/>
                  </w:rPr>
                </w:rPrChange>
              </w:rPr>
              <w:t xml:space="preserve">0.41 </w:t>
            </w:r>
          </w:p>
        </w:tc>
        <w:tc>
          <w:tcPr>
            <w:tcW w:w="952" w:type="dxa"/>
            <w:noWrap/>
            <w:hideMark/>
          </w:tcPr>
          <w:p w14:paraId="037E796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54" w:author="Hu Chuan-Peng" w:date="2023-06-07T02:55:00Z">
                  <w:rPr>
                    <w:rFonts w:ascii="Times New Roman" w:hAnsi="Times New Roman" w:cs="Times New Roman"/>
                    <w:color w:val="2A2B2E"/>
                    <w:sz w:val="23"/>
                    <w:szCs w:val="23"/>
                    <w:shd w:val="clear" w:color="auto" w:fill="FFFFFF"/>
                  </w:rPr>
                </w:rPrChange>
              </w:rPr>
              <w:t xml:space="preserve">0.04 </w:t>
            </w:r>
          </w:p>
        </w:tc>
        <w:tc>
          <w:tcPr>
            <w:tcW w:w="755" w:type="dxa"/>
            <w:noWrap/>
            <w:hideMark/>
          </w:tcPr>
          <w:p w14:paraId="26053F9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56" w:author="Hu Chuan-Peng" w:date="2023-06-07T02:55:00Z">
                  <w:rPr>
                    <w:rFonts w:ascii="Times New Roman" w:hAnsi="Times New Roman" w:cs="Times New Roman"/>
                    <w:color w:val="2A2B2E"/>
                    <w:sz w:val="23"/>
                    <w:szCs w:val="23"/>
                    <w:shd w:val="clear" w:color="auto" w:fill="FFFFFF"/>
                  </w:rPr>
                </w:rPrChange>
              </w:rPr>
              <w:t xml:space="preserve">0.13 </w:t>
            </w:r>
          </w:p>
        </w:tc>
        <w:tc>
          <w:tcPr>
            <w:tcW w:w="821" w:type="dxa"/>
            <w:noWrap/>
            <w:hideMark/>
          </w:tcPr>
          <w:p w14:paraId="32643F8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58" w:author="Hu Chuan-Peng" w:date="2023-06-07T02:55:00Z">
                  <w:rPr>
                    <w:rFonts w:ascii="Times New Roman" w:hAnsi="Times New Roman" w:cs="Times New Roman"/>
                    <w:color w:val="2A2B2E"/>
                    <w:sz w:val="23"/>
                    <w:szCs w:val="23"/>
                    <w:shd w:val="clear" w:color="auto" w:fill="FFFFFF"/>
                  </w:rPr>
                </w:rPrChange>
              </w:rPr>
              <w:t xml:space="preserve">0.22 </w:t>
            </w:r>
          </w:p>
        </w:tc>
        <w:tc>
          <w:tcPr>
            <w:tcW w:w="843" w:type="dxa"/>
            <w:noWrap/>
            <w:hideMark/>
          </w:tcPr>
          <w:p w14:paraId="4AE6953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60" w:author="Hu Chuan-Peng" w:date="2023-06-07T02:55:00Z">
                  <w:rPr>
                    <w:rFonts w:ascii="Times New Roman" w:hAnsi="Times New Roman" w:cs="Times New Roman"/>
                    <w:color w:val="2A2B2E"/>
                    <w:sz w:val="23"/>
                    <w:szCs w:val="23"/>
                    <w:shd w:val="clear" w:color="auto" w:fill="FFFFFF"/>
                  </w:rPr>
                </w:rPrChange>
              </w:rPr>
              <w:t xml:space="preserve">0.04 </w:t>
            </w:r>
          </w:p>
        </w:tc>
        <w:tc>
          <w:tcPr>
            <w:tcW w:w="821" w:type="dxa"/>
            <w:noWrap/>
            <w:hideMark/>
          </w:tcPr>
          <w:p w14:paraId="0AF7DB3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62" w:author="Hu Chuan-Peng" w:date="2023-06-07T02:55:00Z">
                  <w:rPr>
                    <w:rFonts w:ascii="Times New Roman" w:hAnsi="Times New Roman" w:cs="Times New Roman"/>
                    <w:color w:val="2A2B2E"/>
                    <w:sz w:val="23"/>
                    <w:szCs w:val="23"/>
                    <w:shd w:val="clear" w:color="auto" w:fill="FFFFFF"/>
                  </w:rPr>
                </w:rPrChange>
              </w:rPr>
              <w:t xml:space="preserve">0.19 </w:t>
            </w:r>
          </w:p>
        </w:tc>
        <w:tc>
          <w:tcPr>
            <w:tcW w:w="905" w:type="dxa"/>
            <w:noWrap/>
            <w:hideMark/>
          </w:tcPr>
          <w:p w14:paraId="61A0A9B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64" w:author="Hu Chuan-Peng" w:date="2023-06-07T02:55:00Z">
                  <w:rPr>
                    <w:rFonts w:ascii="Times New Roman" w:hAnsi="Times New Roman" w:cs="Times New Roman"/>
                    <w:color w:val="2A2B2E"/>
                    <w:sz w:val="23"/>
                    <w:szCs w:val="23"/>
                    <w:shd w:val="clear" w:color="auto" w:fill="FFFFFF"/>
                  </w:rPr>
                </w:rPrChange>
              </w:rPr>
              <w:t xml:space="preserve">0.11 </w:t>
            </w:r>
          </w:p>
        </w:tc>
        <w:tc>
          <w:tcPr>
            <w:tcW w:w="1199" w:type="dxa"/>
            <w:noWrap/>
            <w:hideMark/>
          </w:tcPr>
          <w:p w14:paraId="6B9B8CD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66"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49764F1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68" w:author="Hu Chuan-Peng" w:date="2023-06-07T02:55:00Z">
                  <w:rPr>
                    <w:rFonts w:ascii="Times New Roman" w:hAnsi="Times New Roman" w:cs="Times New Roman"/>
                    <w:color w:val="2A2B2E"/>
                    <w:sz w:val="23"/>
                    <w:szCs w:val="23"/>
                    <w:shd w:val="clear" w:color="auto" w:fill="FFFFFF"/>
                  </w:rPr>
                </w:rPrChange>
              </w:rPr>
              <w:t xml:space="preserve">0.41 </w:t>
            </w:r>
          </w:p>
        </w:tc>
        <w:tc>
          <w:tcPr>
            <w:tcW w:w="997" w:type="dxa"/>
            <w:noWrap/>
            <w:hideMark/>
          </w:tcPr>
          <w:p w14:paraId="5AC540D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70" w:author="Hu Chuan-Peng" w:date="2023-06-07T02:55:00Z">
                  <w:rPr>
                    <w:rFonts w:ascii="Times New Roman" w:hAnsi="Times New Roman" w:cs="Times New Roman"/>
                    <w:color w:val="2A2B2E"/>
                    <w:sz w:val="23"/>
                    <w:szCs w:val="23"/>
                    <w:shd w:val="clear" w:color="auto" w:fill="FFFFFF"/>
                  </w:rPr>
                </w:rPrChange>
              </w:rPr>
              <w:t xml:space="preserve">0.06 </w:t>
            </w:r>
          </w:p>
        </w:tc>
      </w:tr>
      <w:tr w:rsidR="00BB1AA1" w:rsidRPr="00D642D1" w14:paraId="113C2891" w14:textId="77777777" w:rsidTr="001F5828">
        <w:trPr>
          <w:trHeight w:val="279"/>
        </w:trPr>
        <w:tc>
          <w:tcPr>
            <w:tcW w:w="1349" w:type="dxa"/>
            <w:noWrap/>
            <w:hideMark/>
          </w:tcPr>
          <w:p w14:paraId="44292D5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97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972" w:author="Hu Chuan-Peng" w:date="2023-06-07T02:56:00Z">
                  <w:rPr>
                    <w:rFonts w:ascii="Times New Roman" w:hAnsi="Times New Roman" w:cs="Times New Roman"/>
                    <w:color w:val="2A2B2E"/>
                    <w:sz w:val="23"/>
                    <w:szCs w:val="23"/>
                    <w:shd w:val="clear" w:color="auto" w:fill="FFFFFF"/>
                  </w:rPr>
                </w:rPrChange>
              </w:rPr>
              <w:t>PHQ-9</w:t>
            </w:r>
          </w:p>
        </w:tc>
        <w:tc>
          <w:tcPr>
            <w:tcW w:w="730" w:type="dxa"/>
            <w:noWrap/>
            <w:hideMark/>
          </w:tcPr>
          <w:p w14:paraId="7ABDB93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74" w:author="Hu Chuan-Peng" w:date="2023-06-07T02:55:00Z">
                  <w:rPr>
                    <w:rFonts w:ascii="Times New Roman" w:hAnsi="Times New Roman" w:cs="Times New Roman"/>
                    <w:color w:val="2A2B2E"/>
                    <w:sz w:val="23"/>
                    <w:szCs w:val="23"/>
                    <w:shd w:val="clear" w:color="auto" w:fill="FFFFFF"/>
                  </w:rPr>
                </w:rPrChange>
              </w:rPr>
              <w:t xml:space="preserve">0.32 </w:t>
            </w:r>
          </w:p>
        </w:tc>
        <w:tc>
          <w:tcPr>
            <w:tcW w:w="730" w:type="dxa"/>
            <w:noWrap/>
            <w:hideMark/>
          </w:tcPr>
          <w:p w14:paraId="5B76BBC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76" w:author="Hu Chuan-Peng" w:date="2023-06-07T02:55:00Z">
                  <w:rPr>
                    <w:rFonts w:ascii="Times New Roman" w:hAnsi="Times New Roman" w:cs="Times New Roman"/>
                    <w:color w:val="2A2B2E"/>
                    <w:sz w:val="23"/>
                    <w:szCs w:val="23"/>
                    <w:shd w:val="clear" w:color="auto" w:fill="FFFFFF"/>
                  </w:rPr>
                </w:rPrChange>
              </w:rPr>
              <w:t xml:space="preserve">0.10 </w:t>
            </w:r>
          </w:p>
        </w:tc>
        <w:tc>
          <w:tcPr>
            <w:tcW w:w="730" w:type="dxa"/>
            <w:noWrap/>
            <w:hideMark/>
          </w:tcPr>
          <w:p w14:paraId="750DE06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78"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3066FB4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80" w:author="Hu Chuan-Peng" w:date="2023-06-07T02:55:00Z">
                  <w:rPr>
                    <w:rFonts w:ascii="Times New Roman" w:hAnsi="Times New Roman" w:cs="Times New Roman"/>
                    <w:color w:val="2A2B2E"/>
                    <w:sz w:val="23"/>
                    <w:szCs w:val="23"/>
                    <w:shd w:val="clear" w:color="auto" w:fill="FFFFFF"/>
                  </w:rPr>
                </w:rPrChange>
              </w:rPr>
              <w:t xml:space="preserve">0.28 </w:t>
            </w:r>
          </w:p>
        </w:tc>
        <w:tc>
          <w:tcPr>
            <w:tcW w:w="845" w:type="dxa"/>
            <w:noWrap/>
            <w:hideMark/>
          </w:tcPr>
          <w:p w14:paraId="79C3AD2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82" w:author="Hu Chuan-Peng" w:date="2023-06-07T02:55:00Z">
                  <w:rPr>
                    <w:rFonts w:ascii="Times New Roman" w:hAnsi="Times New Roman" w:cs="Times New Roman"/>
                    <w:color w:val="2A2B2E"/>
                    <w:sz w:val="23"/>
                    <w:szCs w:val="23"/>
                    <w:shd w:val="clear" w:color="auto" w:fill="FFFFFF"/>
                  </w:rPr>
                </w:rPrChange>
              </w:rPr>
              <w:t xml:space="preserve">0.22 </w:t>
            </w:r>
          </w:p>
        </w:tc>
        <w:tc>
          <w:tcPr>
            <w:tcW w:w="729" w:type="dxa"/>
            <w:noWrap/>
            <w:hideMark/>
          </w:tcPr>
          <w:p w14:paraId="62D7D9B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84" w:author="Hu Chuan-Peng" w:date="2023-06-07T02:55:00Z">
                  <w:rPr>
                    <w:rFonts w:ascii="Times New Roman" w:hAnsi="Times New Roman" w:cs="Times New Roman"/>
                    <w:color w:val="2A2B2E"/>
                    <w:sz w:val="23"/>
                    <w:szCs w:val="23"/>
                    <w:shd w:val="clear" w:color="auto" w:fill="FFFFFF"/>
                  </w:rPr>
                </w:rPrChange>
              </w:rPr>
              <w:t xml:space="preserve">0.20 </w:t>
            </w:r>
          </w:p>
        </w:tc>
        <w:tc>
          <w:tcPr>
            <w:tcW w:w="1078" w:type="dxa"/>
            <w:noWrap/>
            <w:hideMark/>
          </w:tcPr>
          <w:p w14:paraId="0DC7FBD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86" w:author="Hu Chuan-Peng" w:date="2023-06-07T02:55:00Z">
                  <w:rPr>
                    <w:rFonts w:ascii="Times New Roman" w:hAnsi="Times New Roman" w:cs="Times New Roman"/>
                    <w:color w:val="2A2B2E"/>
                    <w:sz w:val="23"/>
                    <w:szCs w:val="23"/>
                    <w:shd w:val="clear" w:color="auto" w:fill="FFFFFF"/>
                  </w:rPr>
                </w:rPrChange>
              </w:rPr>
              <w:t xml:space="preserve">0.04 </w:t>
            </w:r>
          </w:p>
        </w:tc>
        <w:tc>
          <w:tcPr>
            <w:tcW w:w="729" w:type="dxa"/>
            <w:noWrap/>
            <w:hideMark/>
          </w:tcPr>
          <w:p w14:paraId="4C15A0C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88" w:author="Hu Chuan-Peng" w:date="2023-06-07T02:55:00Z">
                  <w:rPr>
                    <w:rFonts w:ascii="Times New Roman" w:hAnsi="Times New Roman" w:cs="Times New Roman"/>
                    <w:color w:val="2A2B2E"/>
                    <w:sz w:val="23"/>
                    <w:szCs w:val="23"/>
                    <w:shd w:val="clear" w:color="auto" w:fill="FFFFFF"/>
                  </w:rPr>
                </w:rPrChange>
              </w:rPr>
              <w:t xml:space="preserve">0.31 </w:t>
            </w:r>
          </w:p>
        </w:tc>
        <w:tc>
          <w:tcPr>
            <w:tcW w:w="729" w:type="dxa"/>
            <w:noWrap/>
            <w:hideMark/>
          </w:tcPr>
          <w:p w14:paraId="74C5D02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90" w:author="Hu Chuan-Peng" w:date="2023-06-07T02:55:00Z">
                  <w:rPr>
                    <w:rFonts w:ascii="Times New Roman" w:hAnsi="Times New Roman" w:cs="Times New Roman"/>
                    <w:color w:val="2A2B2E"/>
                    <w:sz w:val="23"/>
                    <w:szCs w:val="23"/>
                    <w:shd w:val="clear" w:color="auto" w:fill="FFFFFF"/>
                  </w:rPr>
                </w:rPrChange>
              </w:rPr>
              <w:t xml:space="preserve">0.00 </w:t>
            </w:r>
          </w:p>
        </w:tc>
        <w:tc>
          <w:tcPr>
            <w:tcW w:w="814" w:type="dxa"/>
            <w:noWrap/>
            <w:hideMark/>
          </w:tcPr>
          <w:p w14:paraId="63D03F0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92" w:author="Hu Chuan-Peng" w:date="2023-06-07T02:55:00Z">
                  <w:rPr>
                    <w:rFonts w:ascii="Times New Roman" w:hAnsi="Times New Roman" w:cs="Times New Roman"/>
                    <w:color w:val="2A2B2E"/>
                    <w:sz w:val="23"/>
                    <w:szCs w:val="23"/>
                    <w:shd w:val="clear" w:color="auto" w:fill="FFFFFF"/>
                  </w:rPr>
                </w:rPrChange>
              </w:rPr>
              <w:t xml:space="preserve">0.08 </w:t>
            </w:r>
          </w:p>
        </w:tc>
        <w:tc>
          <w:tcPr>
            <w:tcW w:w="1170" w:type="dxa"/>
            <w:noWrap/>
            <w:hideMark/>
          </w:tcPr>
          <w:p w14:paraId="470F43A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94" w:author="Hu Chuan-Peng" w:date="2023-06-07T02:55:00Z">
                  <w:rPr>
                    <w:rFonts w:ascii="Times New Roman" w:hAnsi="Times New Roman" w:cs="Times New Roman"/>
                    <w:color w:val="2A2B2E"/>
                    <w:sz w:val="23"/>
                    <w:szCs w:val="23"/>
                    <w:shd w:val="clear" w:color="auto" w:fill="FFFFFF"/>
                  </w:rPr>
                </w:rPrChange>
              </w:rPr>
              <w:t xml:space="preserve">0.05 </w:t>
            </w:r>
          </w:p>
        </w:tc>
        <w:tc>
          <w:tcPr>
            <w:tcW w:w="1107" w:type="dxa"/>
            <w:noWrap/>
            <w:hideMark/>
          </w:tcPr>
          <w:p w14:paraId="2FA3B33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96" w:author="Hu Chuan-Peng" w:date="2023-06-07T02:55:00Z">
                  <w:rPr>
                    <w:rFonts w:ascii="Times New Roman" w:hAnsi="Times New Roman" w:cs="Times New Roman"/>
                    <w:color w:val="2A2B2E"/>
                    <w:sz w:val="23"/>
                    <w:szCs w:val="23"/>
                    <w:shd w:val="clear" w:color="auto" w:fill="FFFFFF"/>
                  </w:rPr>
                </w:rPrChange>
              </w:rPr>
              <w:t xml:space="preserve">0.02 </w:t>
            </w:r>
          </w:p>
        </w:tc>
        <w:tc>
          <w:tcPr>
            <w:tcW w:w="730" w:type="dxa"/>
            <w:noWrap/>
            <w:hideMark/>
          </w:tcPr>
          <w:p w14:paraId="361F126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998" w:author="Hu Chuan-Peng" w:date="2023-06-07T02:55:00Z">
                  <w:rPr>
                    <w:rFonts w:ascii="Times New Roman" w:hAnsi="Times New Roman" w:cs="Times New Roman"/>
                    <w:color w:val="2A2B2E"/>
                    <w:sz w:val="23"/>
                    <w:szCs w:val="23"/>
                    <w:shd w:val="clear" w:color="auto" w:fill="FFFFFF"/>
                  </w:rPr>
                </w:rPrChange>
              </w:rPr>
              <w:t xml:space="preserve">0.29 </w:t>
            </w:r>
          </w:p>
        </w:tc>
        <w:tc>
          <w:tcPr>
            <w:tcW w:w="821" w:type="dxa"/>
            <w:noWrap/>
            <w:hideMark/>
          </w:tcPr>
          <w:p w14:paraId="6111056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9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00" w:author="Hu Chuan-Peng" w:date="2023-06-07T02:55:00Z">
                  <w:rPr>
                    <w:rFonts w:ascii="Times New Roman" w:hAnsi="Times New Roman" w:cs="Times New Roman"/>
                    <w:color w:val="2A2B2E"/>
                    <w:sz w:val="23"/>
                    <w:szCs w:val="23"/>
                    <w:shd w:val="clear" w:color="auto" w:fill="FFFFFF"/>
                  </w:rPr>
                </w:rPrChange>
              </w:rPr>
              <w:t xml:space="preserve">0.19 </w:t>
            </w:r>
          </w:p>
        </w:tc>
        <w:tc>
          <w:tcPr>
            <w:tcW w:w="730" w:type="dxa"/>
            <w:noWrap/>
            <w:hideMark/>
          </w:tcPr>
          <w:p w14:paraId="650A1FE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02"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5076E40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04" w:author="Hu Chuan-Peng" w:date="2023-06-07T02:55:00Z">
                  <w:rPr>
                    <w:rFonts w:ascii="Times New Roman" w:hAnsi="Times New Roman" w:cs="Times New Roman"/>
                    <w:color w:val="2A2B2E"/>
                    <w:sz w:val="23"/>
                    <w:szCs w:val="23"/>
                    <w:shd w:val="clear" w:color="auto" w:fill="FFFFFF"/>
                  </w:rPr>
                </w:rPrChange>
              </w:rPr>
              <w:t xml:space="preserve">0.17 </w:t>
            </w:r>
          </w:p>
        </w:tc>
        <w:tc>
          <w:tcPr>
            <w:tcW w:w="766" w:type="dxa"/>
            <w:noWrap/>
            <w:hideMark/>
          </w:tcPr>
          <w:p w14:paraId="7C174EE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06" w:author="Hu Chuan-Peng" w:date="2023-06-07T02:55:00Z">
                  <w:rPr>
                    <w:rFonts w:ascii="Times New Roman" w:hAnsi="Times New Roman" w:cs="Times New Roman"/>
                    <w:color w:val="2A2B2E"/>
                    <w:sz w:val="23"/>
                    <w:szCs w:val="23"/>
                    <w:shd w:val="clear" w:color="auto" w:fill="FFFFFF"/>
                  </w:rPr>
                </w:rPrChange>
              </w:rPr>
              <w:t xml:space="preserve">0.08 </w:t>
            </w:r>
          </w:p>
        </w:tc>
        <w:tc>
          <w:tcPr>
            <w:tcW w:w="730" w:type="dxa"/>
            <w:noWrap/>
            <w:hideMark/>
          </w:tcPr>
          <w:p w14:paraId="253A52F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08"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498D111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10"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43D6616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12" w:author="Hu Chuan-Peng" w:date="2023-06-07T02:55:00Z">
                  <w:rPr>
                    <w:rFonts w:ascii="Times New Roman" w:hAnsi="Times New Roman" w:cs="Times New Roman"/>
                    <w:color w:val="2A2B2E"/>
                    <w:sz w:val="23"/>
                    <w:szCs w:val="23"/>
                    <w:shd w:val="clear" w:color="auto" w:fill="FFFFFF"/>
                  </w:rPr>
                </w:rPrChange>
              </w:rPr>
              <w:t xml:space="preserve">0.55 </w:t>
            </w:r>
          </w:p>
        </w:tc>
        <w:tc>
          <w:tcPr>
            <w:tcW w:w="952" w:type="dxa"/>
            <w:noWrap/>
            <w:hideMark/>
          </w:tcPr>
          <w:p w14:paraId="1263540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14" w:author="Hu Chuan-Peng" w:date="2023-06-07T02:55:00Z">
                  <w:rPr>
                    <w:rFonts w:ascii="Times New Roman" w:hAnsi="Times New Roman" w:cs="Times New Roman"/>
                    <w:color w:val="2A2B2E"/>
                    <w:sz w:val="23"/>
                    <w:szCs w:val="23"/>
                    <w:shd w:val="clear" w:color="auto" w:fill="FFFFFF"/>
                  </w:rPr>
                </w:rPrChange>
              </w:rPr>
              <w:t xml:space="preserve">0.00 </w:t>
            </w:r>
          </w:p>
        </w:tc>
        <w:tc>
          <w:tcPr>
            <w:tcW w:w="755" w:type="dxa"/>
            <w:noWrap/>
            <w:hideMark/>
          </w:tcPr>
          <w:p w14:paraId="079C7A4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16" w:author="Hu Chuan-Peng" w:date="2023-06-07T02:55:00Z">
                  <w:rPr>
                    <w:rFonts w:ascii="Times New Roman" w:hAnsi="Times New Roman" w:cs="Times New Roman"/>
                    <w:color w:val="2A2B2E"/>
                    <w:sz w:val="23"/>
                    <w:szCs w:val="23"/>
                    <w:shd w:val="clear" w:color="auto" w:fill="FFFFFF"/>
                  </w:rPr>
                </w:rPrChange>
              </w:rPr>
              <w:t xml:space="preserve">0.10 </w:t>
            </w:r>
          </w:p>
        </w:tc>
        <w:tc>
          <w:tcPr>
            <w:tcW w:w="821" w:type="dxa"/>
            <w:noWrap/>
            <w:hideMark/>
          </w:tcPr>
          <w:p w14:paraId="190C8DF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18" w:author="Hu Chuan-Peng" w:date="2023-06-07T02:55:00Z">
                  <w:rPr>
                    <w:rFonts w:ascii="Times New Roman" w:hAnsi="Times New Roman" w:cs="Times New Roman"/>
                    <w:color w:val="2A2B2E"/>
                    <w:sz w:val="23"/>
                    <w:szCs w:val="23"/>
                    <w:shd w:val="clear" w:color="auto" w:fill="FFFFFF"/>
                  </w:rPr>
                </w:rPrChange>
              </w:rPr>
              <w:t xml:space="preserve">0.21 </w:t>
            </w:r>
          </w:p>
        </w:tc>
        <w:tc>
          <w:tcPr>
            <w:tcW w:w="843" w:type="dxa"/>
            <w:noWrap/>
            <w:hideMark/>
          </w:tcPr>
          <w:p w14:paraId="11AE830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20" w:author="Hu Chuan-Peng" w:date="2023-06-07T02:55:00Z">
                  <w:rPr>
                    <w:rFonts w:ascii="Times New Roman" w:hAnsi="Times New Roman" w:cs="Times New Roman"/>
                    <w:color w:val="2A2B2E"/>
                    <w:sz w:val="23"/>
                    <w:szCs w:val="23"/>
                    <w:shd w:val="clear" w:color="auto" w:fill="FFFFFF"/>
                  </w:rPr>
                </w:rPrChange>
              </w:rPr>
              <w:t xml:space="preserve">0.00 </w:t>
            </w:r>
          </w:p>
        </w:tc>
        <w:tc>
          <w:tcPr>
            <w:tcW w:w="821" w:type="dxa"/>
            <w:noWrap/>
            <w:hideMark/>
          </w:tcPr>
          <w:p w14:paraId="6EE5CF5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22" w:author="Hu Chuan-Peng" w:date="2023-06-07T02:55:00Z">
                  <w:rPr>
                    <w:rFonts w:ascii="Times New Roman" w:hAnsi="Times New Roman" w:cs="Times New Roman"/>
                    <w:color w:val="2A2B2E"/>
                    <w:sz w:val="23"/>
                    <w:szCs w:val="23"/>
                    <w:shd w:val="clear" w:color="auto" w:fill="FFFFFF"/>
                  </w:rPr>
                </w:rPrChange>
              </w:rPr>
              <w:t xml:space="preserve">0.54 </w:t>
            </w:r>
          </w:p>
        </w:tc>
        <w:tc>
          <w:tcPr>
            <w:tcW w:w="905" w:type="dxa"/>
            <w:noWrap/>
            <w:hideMark/>
          </w:tcPr>
          <w:p w14:paraId="01509CC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24" w:author="Hu Chuan-Peng" w:date="2023-06-07T02:55:00Z">
                  <w:rPr>
                    <w:rFonts w:ascii="Times New Roman" w:hAnsi="Times New Roman" w:cs="Times New Roman"/>
                    <w:color w:val="2A2B2E"/>
                    <w:sz w:val="23"/>
                    <w:szCs w:val="23"/>
                    <w:shd w:val="clear" w:color="auto" w:fill="FFFFFF"/>
                  </w:rPr>
                </w:rPrChange>
              </w:rPr>
              <w:t xml:space="preserve">0.04 </w:t>
            </w:r>
          </w:p>
        </w:tc>
        <w:tc>
          <w:tcPr>
            <w:tcW w:w="1199" w:type="dxa"/>
            <w:noWrap/>
            <w:hideMark/>
          </w:tcPr>
          <w:p w14:paraId="0C9BDD3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26"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5281FC5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28" w:author="Hu Chuan-Peng" w:date="2023-06-07T02:55:00Z">
                  <w:rPr>
                    <w:rFonts w:ascii="Times New Roman" w:hAnsi="Times New Roman" w:cs="Times New Roman"/>
                    <w:color w:val="2A2B2E"/>
                    <w:sz w:val="23"/>
                    <w:szCs w:val="23"/>
                    <w:shd w:val="clear" w:color="auto" w:fill="FFFFFF"/>
                  </w:rPr>
                </w:rPrChange>
              </w:rPr>
              <w:t xml:space="preserve">0.26 </w:t>
            </w:r>
          </w:p>
        </w:tc>
        <w:tc>
          <w:tcPr>
            <w:tcW w:w="997" w:type="dxa"/>
            <w:noWrap/>
            <w:hideMark/>
          </w:tcPr>
          <w:p w14:paraId="5FBA82E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30" w:author="Hu Chuan-Peng" w:date="2023-06-07T02:55:00Z">
                  <w:rPr>
                    <w:rFonts w:ascii="Times New Roman" w:hAnsi="Times New Roman" w:cs="Times New Roman"/>
                    <w:color w:val="2A2B2E"/>
                    <w:sz w:val="23"/>
                    <w:szCs w:val="23"/>
                    <w:shd w:val="clear" w:color="auto" w:fill="FFFFFF"/>
                  </w:rPr>
                </w:rPrChange>
              </w:rPr>
              <w:t xml:space="preserve">0.16 </w:t>
            </w:r>
          </w:p>
        </w:tc>
      </w:tr>
      <w:tr w:rsidR="00BB1AA1" w:rsidRPr="00D642D1" w14:paraId="2F08E5A1" w14:textId="77777777" w:rsidTr="001F5828">
        <w:trPr>
          <w:trHeight w:val="279"/>
        </w:trPr>
        <w:tc>
          <w:tcPr>
            <w:tcW w:w="1349" w:type="dxa"/>
            <w:noWrap/>
            <w:hideMark/>
          </w:tcPr>
          <w:p w14:paraId="4BECFDF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03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1032" w:author="Hu Chuan-Peng" w:date="2023-06-07T02:56:00Z">
                  <w:rPr>
                    <w:rFonts w:ascii="Times New Roman" w:hAnsi="Times New Roman" w:cs="Times New Roman"/>
                    <w:color w:val="2A2B2E"/>
                    <w:sz w:val="23"/>
                    <w:szCs w:val="23"/>
                    <w:shd w:val="clear" w:color="auto" w:fill="FFFFFF"/>
                  </w:rPr>
                </w:rPrChange>
              </w:rPr>
              <w:t>DASS-21</w:t>
            </w:r>
          </w:p>
        </w:tc>
        <w:tc>
          <w:tcPr>
            <w:tcW w:w="730" w:type="dxa"/>
            <w:noWrap/>
            <w:hideMark/>
          </w:tcPr>
          <w:p w14:paraId="5DD6FA6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34"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1B50A12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36"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7F42177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38"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258A73E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40" w:author="Hu Chuan-Peng" w:date="2023-06-07T02:55:00Z">
                  <w:rPr>
                    <w:rFonts w:ascii="Times New Roman" w:hAnsi="Times New Roman" w:cs="Times New Roman"/>
                    <w:color w:val="2A2B2E"/>
                    <w:sz w:val="23"/>
                    <w:szCs w:val="23"/>
                    <w:shd w:val="clear" w:color="auto" w:fill="FFFFFF"/>
                  </w:rPr>
                </w:rPrChange>
              </w:rPr>
              <w:t xml:space="preserve">0.05 </w:t>
            </w:r>
          </w:p>
        </w:tc>
        <w:tc>
          <w:tcPr>
            <w:tcW w:w="845" w:type="dxa"/>
            <w:noWrap/>
            <w:hideMark/>
          </w:tcPr>
          <w:p w14:paraId="4B8DA97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42" w:author="Hu Chuan-Peng" w:date="2023-06-07T02:55:00Z">
                  <w:rPr>
                    <w:rFonts w:ascii="Times New Roman" w:hAnsi="Times New Roman" w:cs="Times New Roman"/>
                    <w:color w:val="2A2B2E"/>
                    <w:sz w:val="23"/>
                    <w:szCs w:val="23"/>
                    <w:shd w:val="clear" w:color="auto" w:fill="FFFFFF"/>
                  </w:rPr>
                </w:rPrChange>
              </w:rPr>
              <w:t xml:space="preserve">0.22 </w:t>
            </w:r>
          </w:p>
        </w:tc>
        <w:tc>
          <w:tcPr>
            <w:tcW w:w="729" w:type="dxa"/>
            <w:noWrap/>
            <w:hideMark/>
          </w:tcPr>
          <w:p w14:paraId="14AAB1F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44" w:author="Hu Chuan-Peng" w:date="2023-06-07T02:55:00Z">
                  <w:rPr>
                    <w:rFonts w:ascii="Times New Roman" w:hAnsi="Times New Roman" w:cs="Times New Roman"/>
                    <w:color w:val="2A2B2E"/>
                    <w:sz w:val="23"/>
                    <w:szCs w:val="23"/>
                    <w:shd w:val="clear" w:color="auto" w:fill="FFFFFF"/>
                  </w:rPr>
                </w:rPrChange>
              </w:rPr>
              <w:t xml:space="preserve">0.19 </w:t>
            </w:r>
          </w:p>
        </w:tc>
        <w:tc>
          <w:tcPr>
            <w:tcW w:w="1078" w:type="dxa"/>
            <w:noWrap/>
            <w:hideMark/>
          </w:tcPr>
          <w:p w14:paraId="737B117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46" w:author="Hu Chuan-Peng" w:date="2023-06-07T02:55:00Z">
                  <w:rPr>
                    <w:rFonts w:ascii="Times New Roman" w:hAnsi="Times New Roman" w:cs="Times New Roman"/>
                    <w:color w:val="2A2B2E"/>
                    <w:sz w:val="23"/>
                    <w:szCs w:val="23"/>
                    <w:shd w:val="clear" w:color="auto" w:fill="FFFFFF"/>
                  </w:rPr>
                </w:rPrChange>
              </w:rPr>
              <w:t xml:space="preserve">0.15 </w:t>
            </w:r>
          </w:p>
        </w:tc>
        <w:tc>
          <w:tcPr>
            <w:tcW w:w="729" w:type="dxa"/>
            <w:noWrap/>
            <w:hideMark/>
          </w:tcPr>
          <w:p w14:paraId="535B262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48" w:author="Hu Chuan-Peng" w:date="2023-06-07T02:55:00Z">
                  <w:rPr>
                    <w:rFonts w:ascii="Times New Roman" w:hAnsi="Times New Roman" w:cs="Times New Roman"/>
                    <w:color w:val="2A2B2E"/>
                    <w:sz w:val="23"/>
                    <w:szCs w:val="23"/>
                    <w:shd w:val="clear" w:color="auto" w:fill="FFFFFF"/>
                  </w:rPr>
                </w:rPrChange>
              </w:rPr>
              <w:t xml:space="preserve">0.24 </w:t>
            </w:r>
          </w:p>
        </w:tc>
        <w:tc>
          <w:tcPr>
            <w:tcW w:w="729" w:type="dxa"/>
            <w:noWrap/>
            <w:hideMark/>
          </w:tcPr>
          <w:p w14:paraId="6AD2968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50" w:author="Hu Chuan-Peng" w:date="2023-06-07T02:55:00Z">
                  <w:rPr>
                    <w:rFonts w:ascii="Times New Roman" w:hAnsi="Times New Roman" w:cs="Times New Roman"/>
                    <w:color w:val="2A2B2E"/>
                    <w:sz w:val="23"/>
                    <w:szCs w:val="23"/>
                    <w:shd w:val="clear" w:color="auto" w:fill="FFFFFF"/>
                  </w:rPr>
                </w:rPrChange>
              </w:rPr>
              <w:t xml:space="preserve">0.08 </w:t>
            </w:r>
          </w:p>
        </w:tc>
        <w:tc>
          <w:tcPr>
            <w:tcW w:w="814" w:type="dxa"/>
            <w:noWrap/>
            <w:hideMark/>
          </w:tcPr>
          <w:p w14:paraId="2BE5B16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52" w:author="Hu Chuan-Peng" w:date="2023-06-07T02:55:00Z">
                  <w:rPr>
                    <w:rFonts w:ascii="Times New Roman" w:hAnsi="Times New Roman" w:cs="Times New Roman"/>
                    <w:color w:val="2A2B2E"/>
                    <w:sz w:val="23"/>
                    <w:szCs w:val="23"/>
                    <w:shd w:val="clear" w:color="auto" w:fill="FFFFFF"/>
                  </w:rPr>
                </w:rPrChange>
              </w:rPr>
              <w:t xml:space="preserve">0.00 </w:t>
            </w:r>
          </w:p>
        </w:tc>
        <w:tc>
          <w:tcPr>
            <w:tcW w:w="1170" w:type="dxa"/>
            <w:noWrap/>
            <w:hideMark/>
          </w:tcPr>
          <w:p w14:paraId="25D2A54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54" w:author="Hu Chuan-Peng" w:date="2023-06-07T02:55:00Z">
                  <w:rPr>
                    <w:rFonts w:ascii="Times New Roman" w:hAnsi="Times New Roman" w:cs="Times New Roman"/>
                    <w:color w:val="2A2B2E"/>
                    <w:sz w:val="23"/>
                    <w:szCs w:val="23"/>
                    <w:shd w:val="clear" w:color="auto" w:fill="FFFFFF"/>
                  </w:rPr>
                </w:rPrChange>
              </w:rPr>
              <w:t xml:space="preserve">0.11 </w:t>
            </w:r>
          </w:p>
        </w:tc>
        <w:tc>
          <w:tcPr>
            <w:tcW w:w="1107" w:type="dxa"/>
            <w:noWrap/>
            <w:hideMark/>
          </w:tcPr>
          <w:p w14:paraId="1D1BD39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56" w:author="Hu Chuan-Peng" w:date="2023-06-07T02:55:00Z">
                  <w:rPr>
                    <w:rFonts w:ascii="Times New Roman" w:hAnsi="Times New Roman" w:cs="Times New Roman"/>
                    <w:color w:val="2A2B2E"/>
                    <w:sz w:val="23"/>
                    <w:szCs w:val="23"/>
                    <w:shd w:val="clear" w:color="auto" w:fill="FFFFFF"/>
                  </w:rPr>
                </w:rPrChange>
              </w:rPr>
              <w:t xml:space="preserve">0.10 </w:t>
            </w:r>
          </w:p>
        </w:tc>
        <w:tc>
          <w:tcPr>
            <w:tcW w:w="730" w:type="dxa"/>
            <w:noWrap/>
            <w:hideMark/>
          </w:tcPr>
          <w:p w14:paraId="4F90005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58" w:author="Hu Chuan-Peng" w:date="2023-06-07T02:55:00Z">
                  <w:rPr>
                    <w:rFonts w:ascii="Times New Roman" w:hAnsi="Times New Roman" w:cs="Times New Roman"/>
                    <w:color w:val="2A2B2E"/>
                    <w:sz w:val="23"/>
                    <w:szCs w:val="23"/>
                    <w:shd w:val="clear" w:color="auto" w:fill="FFFFFF"/>
                  </w:rPr>
                </w:rPrChange>
              </w:rPr>
              <w:t xml:space="preserve">0.10 </w:t>
            </w:r>
          </w:p>
        </w:tc>
        <w:tc>
          <w:tcPr>
            <w:tcW w:w="821" w:type="dxa"/>
            <w:noWrap/>
            <w:hideMark/>
          </w:tcPr>
          <w:p w14:paraId="62692EC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60"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7834F5E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62"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22CA04F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64" w:author="Hu Chuan-Peng" w:date="2023-06-07T02:55:00Z">
                  <w:rPr>
                    <w:rFonts w:ascii="Times New Roman" w:hAnsi="Times New Roman" w:cs="Times New Roman"/>
                    <w:color w:val="2A2B2E"/>
                    <w:sz w:val="23"/>
                    <w:szCs w:val="23"/>
                    <w:shd w:val="clear" w:color="auto" w:fill="FFFFFF"/>
                  </w:rPr>
                </w:rPrChange>
              </w:rPr>
              <w:t xml:space="preserve">0.10 </w:t>
            </w:r>
          </w:p>
        </w:tc>
        <w:tc>
          <w:tcPr>
            <w:tcW w:w="766" w:type="dxa"/>
            <w:noWrap/>
            <w:hideMark/>
          </w:tcPr>
          <w:p w14:paraId="3B2E641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66" w:author="Hu Chuan-Peng" w:date="2023-06-07T02:55:00Z">
                  <w:rPr>
                    <w:rFonts w:ascii="Times New Roman" w:hAnsi="Times New Roman" w:cs="Times New Roman"/>
                    <w:color w:val="2A2B2E"/>
                    <w:sz w:val="23"/>
                    <w:szCs w:val="23"/>
                    <w:shd w:val="clear" w:color="auto" w:fill="FFFFFF"/>
                  </w:rPr>
                </w:rPrChange>
              </w:rPr>
              <w:t xml:space="preserve">0.36 </w:t>
            </w:r>
          </w:p>
        </w:tc>
        <w:tc>
          <w:tcPr>
            <w:tcW w:w="730" w:type="dxa"/>
            <w:noWrap/>
            <w:hideMark/>
          </w:tcPr>
          <w:p w14:paraId="7DC345D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68"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475BF1E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70"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2D5BCA7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72" w:author="Hu Chuan-Peng" w:date="2023-06-07T02:55:00Z">
                  <w:rPr>
                    <w:rFonts w:ascii="Times New Roman" w:hAnsi="Times New Roman" w:cs="Times New Roman"/>
                    <w:color w:val="2A2B2E"/>
                    <w:sz w:val="23"/>
                    <w:szCs w:val="23"/>
                    <w:shd w:val="clear" w:color="auto" w:fill="FFFFFF"/>
                  </w:rPr>
                </w:rPrChange>
              </w:rPr>
              <w:t xml:space="preserve">0.12 </w:t>
            </w:r>
          </w:p>
        </w:tc>
        <w:tc>
          <w:tcPr>
            <w:tcW w:w="952" w:type="dxa"/>
            <w:noWrap/>
            <w:hideMark/>
          </w:tcPr>
          <w:p w14:paraId="3572FCC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74" w:author="Hu Chuan-Peng" w:date="2023-06-07T02:55:00Z">
                  <w:rPr>
                    <w:rFonts w:ascii="Times New Roman" w:hAnsi="Times New Roman" w:cs="Times New Roman"/>
                    <w:color w:val="2A2B2E"/>
                    <w:sz w:val="23"/>
                    <w:szCs w:val="23"/>
                    <w:shd w:val="clear" w:color="auto" w:fill="FFFFFF"/>
                  </w:rPr>
                </w:rPrChange>
              </w:rPr>
              <w:t xml:space="preserve">0.11 </w:t>
            </w:r>
          </w:p>
        </w:tc>
        <w:tc>
          <w:tcPr>
            <w:tcW w:w="755" w:type="dxa"/>
            <w:noWrap/>
            <w:hideMark/>
          </w:tcPr>
          <w:p w14:paraId="1757B44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76" w:author="Hu Chuan-Peng" w:date="2023-06-07T02:55:00Z">
                  <w:rPr>
                    <w:rFonts w:ascii="Times New Roman" w:hAnsi="Times New Roman" w:cs="Times New Roman"/>
                    <w:color w:val="2A2B2E"/>
                    <w:sz w:val="23"/>
                    <w:szCs w:val="23"/>
                    <w:shd w:val="clear" w:color="auto" w:fill="FFFFFF"/>
                  </w:rPr>
                </w:rPrChange>
              </w:rPr>
              <w:t xml:space="preserve">0.33 </w:t>
            </w:r>
          </w:p>
        </w:tc>
        <w:tc>
          <w:tcPr>
            <w:tcW w:w="821" w:type="dxa"/>
            <w:noWrap/>
            <w:hideMark/>
          </w:tcPr>
          <w:p w14:paraId="1AAB25A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78" w:author="Hu Chuan-Peng" w:date="2023-06-07T02:55:00Z">
                  <w:rPr>
                    <w:rFonts w:ascii="Times New Roman" w:hAnsi="Times New Roman" w:cs="Times New Roman"/>
                    <w:color w:val="2A2B2E"/>
                    <w:sz w:val="23"/>
                    <w:szCs w:val="23"/>
                    <w:shd w:val="clear" w:color="auto" w:fill="FFFFFF"/>
                  </w:rPr>
                </w:rPrChange>
              </w:rPr>
              <w:t xml:space="preserve">0.14 </w:t>
            </w:r>
          </w:p>
        </w:tc>
        <w:tc>
          <w:tcPr>
            <w:tcW w:w="843" w:type="dxa"/>
            <w:noWrap/>
            <w:hideMark/>
          </w:tcPr>
          <w:p w14:paraId="32CFBA0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80" w:author="Hu Chuan-Peng" w:date="2023-06-07T02:55:00Z">
                  <w:rPr>
                    <w:rFonts w:ascii="Times New Roman" w:hAnsi="Times New Roman" w:cs="Times New Roman"/>
                    <w:color w:val="2A2B2E"/>
                    <w:sz w:val="23"/>
                    <w:szCs w:val="23"/>
                    <w:shd w:val="clear" w:color="auto" w:fill="FFFFFF"/>
                  </w:rPr>
                </w:rPrChange>
              </w:rPr>
              <w:t xml:space="preserve">0.11 </w:t>
            </w:r>
          </w:p>
        </w:tc>
        <w:tc>
          <w:tcPr>
            <w:tcW w:w="821" w:type="dxa"/>
            <w:noWrap/>
            <w:hideMark/>
          </w:tcPr>
          <w:p w14:paraId="661F7F6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82" w:author="Hu Chuan-Peng" w:date="2023-06-07T02:55:00Z">
                  <w:rPr>
                    <w:rFonts w:ascii="Times New Roman" w:hAnsi="Times New Roman" w:cs="Times New Roman"/>
                    <w:color w:val="2A2B2E"/>
                    <w:sz w:val="23"/>
                    <w:szCs w:val="23"/>
                    <w:shd w:val="clear" w:color="auto" w:fill="FFFFFF"/>
                  </w:rPr>
                </w:rPrChange>
              </w:rPr>
              <w:t xml:space="preserve">0.12 </w:t>
            </w:r>
          </w:p>
        </w:tc>
        <w:tc>
          <w:tcPr>
            <w:tcW w:w="905" w:type="dxa"/>
            <w:noWrap/>
            <w:hideMark/>
          </w:tcPr>
          <w:p w14:paraId="6167270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84" w:author="Hu Chuan-Peng" w:date="2023-06-07T02:55:00Z">
                  <w:rPr>
                    <w:rFonts w:ascii="Times New Roman" w:hAnsi="Times New Roman" w:cs="Times New Roman"/>
                    <w:color w:val="2A2B2E"/>
                    <w:sz w:val="23"/>
                    <w:szCs w:val="23"/>
                    <w:shd w:val="clear" w:color="auto" w:fill="FFFFFF"/>
                  </w:rPr>
                </w:rPrChange>
              </w:rPr>
              <w:t xml:space="preserve">0.15 </w:t>
            </w:r>
          </w:p>
        </w:tc>
        <w:tc>
          <w:tcPr>
            <w:tcW w:w="1199" w:type="dxa"/>
            <w:noWrap/>
            <w:hideMark/>
          </w:tcPr>
          <w:p w14:paraId="4D50E92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86"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340D13B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88" w:author="Hu Chuan-Peng" w:date="2023-06-07T02:55:00Z">
                  <w:rPr>
                    <w:rFonts w:ascii="Times New Roman" w:hAnsi="Times New Roman" w:cs="Times New Roman"/>
                    <w:color w:val="2A2B2E"/>
                    <w:sz w:val="23"/>
                    <w:szCs w:val="23"/>
                    <w:shd w:val="clear" w:color="auto" w:fill="FFFFFF"/>
                  </w:rPr>
                </w:rPrChange>
              </w:rPr>
              <w:t xml:space="preserve">0.21 </w:t>
            </w:r>
          </w:p>
        </w:tc>
        <w:tc>
          <w:tcPr>
            <w:tcW w:w="997" w:type="dxa"/>
            <w:noWrap/>
            <w:hideMark/>
          </w:tcPr>
          <w:p w14:paraId="74BA6D8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90" w:author="Hu Chuan-Peng" w:date="2023-06-07T02:55:00Z">
                  <w:rPr>
                    <w:rFonts w:ascii="Times New Roman" w:hAnsi="Times New Roman" w:cs="Times New Roman"/>
                    <w:color w:val="2A2B2E"/>
                    <w:sz w:val="23"/>
                    <w:szCs w:val="23"/>
                    <w:shd w:val="clear" w:color="auto" w:fill="FFFFFF"/>
                  </w:rPr>
                </w:rPrChange>
              </w:rPr>
              <w:t xml:space="preserve">0.20 </w:t>
            </w:r>
          </w:p>
        </w:tc>
      </w:tr>
      <w:tr w:rsidR="00BB1AA1" w:rsidRPr="00D642D1" w14:paraId="3107D6DE" w14:textId="77777777" w:rsidTr="001F5828">
        <w:trPr>
          <w:trHeight w:val="279"/>
        </w:trPr>
        <w:tc>
          <w:tcPr>
            <w:tcW w:w="1349" w:type="dxa"/>
            <w:noWrap/>
            <w:hideMark/>
          </w:tcPr>
          <w:p w14:paraId="035E28A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09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1092" w:author="Hu Chuan-Peng" w:date="2023-06-07T02:56:00Z">
                  <w:rPr>
                    <w:rFonts w:ascii="Times New Roman" w:hAnsi="Times New Roman" w:cs="Times New Roman"/>
                    <w:color w:val="2A2B2E"/>
                    <w:sz w:val="23"/>
                    <w:szCs w:val="23"/>
                    <w:shd w:val="clear" w:color="auto" w:fill="FFFFFF"/>
                  </w:rPr>
                </w:rPrChange>
              </w:rPr>
              <w:t>CBCL_boy</w:t>
            </w:r>
          </w:p>
        </w:tc>
        <w:tc>
          <w:tcPr>
            <w:tcW w:w="730" w:type="dxa"/>
            <w:noWrap/>
            <w:hideMark/>
          </w:tcPr>
          <w:p w14:paraId="4E498BD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94" w:author="Hu Chuan-Peng" w:date="2023-06-07T02:55:00Z">
                  <w:rPr>
                    <w:rFonts w:ascii="Times New Roman" w:hAnsi="Times New Roman" w:cs="Times New Roman"/>
                    <w:color w:val="2A2B2E"/>
                    <w:sz w:val="23"/>
                    <w:szCs w:val="23"/>
                    <w:shd w:val="clear" w:color="auto" w:fill="FFFFFF"/>
                  </w:rPr>
                </w:rPrChange>
              </w:rPr>
              <w:t xml:space="preserve">0.09 </w:t>
            </w:r>
          </w:p>
        </w:tc>
        <w:tc>
          <w:tcPr>
            <w:tcW w:w="730" w:type="dxa"/>
            <w:noWrap/>
            <w:hideMark/>
          </w:tcPr>
          <w:p w14:paraId="7686B1C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96"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285E6CF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098" w:author="Hu Chuan-Peng" w:date="2023-06-07T02:55:00Z">
                  <w:rPr>
                    <w:rFonts w:ascii="Times New Roman" w:hAnsi="Times New Roman" w:cs="Times New Roman"/>
                    <w:color w:val="2A2B2E"/>
                    <w:sz w:val="23"/>
                    <w:szCs w:val="23"/>
                    <w:shd w:val="clear" w:color="auto" w:fill="FFFFFF"/>
                  </w:rPr>
                </w:rPrChange>
              </w:rPr>
              <w:t xml:space="preserve">0.32 </w:t>
            </w:r>
          </w:p>
        </w:tc>
        <w:tc>
          <w:tcPr>
            <w:tcW w:w="730" w:type="dxa"/>
            <w:noWrap/>
            <w:hideMark/>
          </w:tcPr>
          <w:p w14:paraId="498630F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0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00" w:author="Hu Chuan-Peng" w:date="2023-06-07T02:55:00Z">
                  <w:rPr>
                    <w:rFonts w:ascii="Times New Roman" w:hAnsi="Times New Roman" w:cs="Times New Roman"/>
                    <w:color w:val="2A2B2E"/>
                    <w:sz w:val="23"/>
                    <w:szCs w:val="23"/>
                    <w:shd w:val="clear" w:color="auto" w:fill="FFFFFF"/>
                  </w:rPr>
                </w:rPrChange>
              </w:rPr>
              <w:t xml:space="preserve">0.23 </w:t>
            </w:r>
          </w:p>
        </w:tc>
        <w:tc>
          <w:tcPr>
            <w:tcW w:w="845" w:type="dxa"/>
            <w:noWrap/>
            <w:hideMark/>
          </w:tcPr>
          <w:p w14:paraId="3C12592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02" w:author="Hu Chuan-Peng" w:date="2023-06-07T02:55:00Z">
                  <w:rPr>
                    <w:rFonts w:ascii="Times New Roman" w:hAnsi="Times New Roman" w:cs="Times New Roman"/>
                    <w:color w:val="2A2B2E"/>
                    <w:sz w:val="23"/>
                    <w:szCs w:val="23"/>
                    <w:shd w:val="clear" w:color="auto" w:fill="FFFFFF"/>
                  </w:rPr>
                </w:rPrChange>
              </w:rPr>
              <w:t xml:space="preserve">0.17 </w:t>
            </w:r>
          </w:p>
        </w:tc>
        <w:tc>
          <w:tcPr>
            <w:tcW w:w="729" w:type="dxa"/>
            <w:noWrap/>
            <w:hideMark/>
          </w:tcPr>
          <w:p w14:paraId="26F27DE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04" w:author="Hu Chuan-Peng" w:date="2023-06-07T02:55:00Z">
                  <w:rPr>
                    <w:rFonts w:ascii="Times New Roman" w:hAnsi="Times New Roman" w:cs="Times New Roman"/>
                    <w:color w:val="2A2B2E"/>
                    <w:sz w:val="23"/>
                    <w:szCs w:val="23"/>
                    <w:shd w:val="clear" w:color="auto" w:fill="FFFFFF"/>
                  </w:rPr>
                </w:rPrChange>
              </w:rPr>
              <w:t xml:space="preserve">0.29 </w:t>
            </w:r>
          </w:p>
        </w:tc>
        <w:tc>
          <w:tcPr>
            <w:tcW w:w="1078" w:type="dxa"/>
            <w:noWrap/>
            <w:hideMark/>
          </w:tcPr>
          <w:p w14:paraId="3FD4561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06" w:author="Hu Chuan-Peng" w:date="2023-06-07T02:55:00Z">
                  <w:rPr>
                    <w:rFonts w:ascii="Times New Roman" w:hAnsi="Times New Roman" w:cs="Times New Roman"/>
                    <w:color w:val="2A2B2E"/>
                    <w:sz w:val="23"/>
                    <w:szCs w:val="23"/>
                    <w:shd w:val="clear" w:color="auto" w:fill="FFFFFF"/>
                  </w:rPr>
                </w:rPrChange>
              </w:rPr>
              <w:t xml:space="preserve">0.16 </w:t>
            </w:r>
          </w:p>
        </w:tc>
        <w:tc>
          <w:tcPr>
            <w:tcW w:w="729" w:type="dxa"/>
            <w:noWrap/>
            <w:hideMark/>
          </w:tcPr>
          <w:p w14:paraId="4FF6938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08" w:author="Hu Chuan-Peng" w:date="2023-06-07T02:55:00Z">
                  <w:rPr>
                    <w:rFonts w:ascii="Times New Roman" w:hAnsi="Times New Roman" w:cs="Times New Roman"/>
                    <w:color w:val="2A2B2E"/>
                    <w:sz w:val="23"/>
                    <w:szCs w:val="23"/>
                    <w:shd w:val="clear" w:color="auto" w:fill="FFFFFF"/>
                  </w:rPr>
                </w:rPrChange>
              </w:rPr>
              <w:t xml:space="preserve">0.22 </w:t>
            </w:r>
          </w:p>
        </w:tc>
        <w:tc>
          <w:tcPr>
            <w:tcW w:w="729" w:type="dxa"/>
            <w:noWrap/>
            <w:hideMark/>
          </w:tcPr>
          <w:p w14:paraId="41869B9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10" w:author="Hu Chuan-Peng" w:date="2023-06-07T02:55:00Z">
                  <w:rPr>
                    <w:rFonts w:ascii="Times New Roman" w:hAnsi="Times New Roman" w:cs="Times New Roman"/>
                    <w:color w:val="2A2B2E"/>
                    <w:sz w:val="23"/>
                    <w:szCs w:val="23"/>
                    <w:shd w:val="clear" w:color="auto" w:fill="FFFFFF"/>
                  </w:rPr>
                </w:rPrChange>
              </w:rPr>
              <w:t xml:space="preserve">0.05 </w:t>
            </w:r>
          </w:p>
        </w:tc>
        <w:tc>
          <w:tcPr>
            <w:tcW w:w="814" w:type="dxa"/>
            <w:noWrap/>
            <w:hideMark/>
          </w:tcPr>
          <w:p w14:paraId="640B481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12" w:author="Hu Chuan-Peng" w:date="2023-06-07T02:55:00Z">
                  <w:rPr>
                    <w:rFonts w:ascii="Times New Roman" w:hAnsi="Times New Roman" w:cs="Times New Roman"/>
                    <w:color w:val="2A2B2E"/>
                    <w:sz w:val="23"/>
                    <w:szCs w:val="23"/>
                    <w:shd w:val="clear" w:color="auto" w:fill="FFFFFF"/>
                  </w:rPr>
                </w:rPrChange>
              </w:rPr>
              <w:t xml:space="preserve">0.11 </w:t>
            </w:r>
          </w:p>
        </w:tc>
        <w:tc>
          <w:tcPr>
            <w:tcW w:w="1170" w:type="dxa"/>
            <w:noWrap/>
            <w:hideMark/>
          </w:tcPr>
          <w:p w14:paraId="1FD8A31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14" w:author="Hu Chuan-Peng" w:date="2023-06-07T02:55:00Z">
                  <w:rPr>
                    <w:rFonts w:ascii="Times New Roman" w:hAnsi="Times New Roman" w:cs="Times New Roman"/>
                    <w:color w:val="2A2B2E"/>
                    <w:sz w:val="23"/>
                    <w:szCs w:val="23"/>
                    <w:shd w:val="clear" w:color="auto" w:fill="FFFFFF"/>
                  </w:rPr>
                </w:rPrChange>
              </w:rPr>
              <w:t xml:space="preserve">0.00 </w:t>
            </w:r>
          </w:p>
        </w:tc>
        <w:tc>
          <w:tcPr>
            <w:tcW w:w="1107" w:type="dxa"/>
            <w:noWrap/>
            <w:hideMark/>
          </w:tcPr>
          <w:p w14:paraId="54F4BCC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16" w:author="Hu Chuan-Peng" w:date="2023-06-07T02:55:00Z">
                  <w:rPr>
                    <w:rFonts w:ascii="Times New Roman" w:hAnsi="Times New Roman" w:cs="Times New Roman"/>
                    <w:color w:val="2A2B2E"/>
                    <w:sz w:val="23"/>
                    <w:szCs w:val="23"/>
                    <w:shd w:val="clear" w:color="auto" w:fill="FFFFFF"/>
                  </w:rPr>
                </w:rPrChange>
              </w:rPr>
              <w:t xml:space="preserve">0.70 </w:t>
            </w:r>
          </w:p>
        </w:tc>
        <w:tc>
          <w:tcPr>
            <w:tcW w:w="730" w:type="dxa"/>
            <w:noWrap/>
            <w:hideMark/>
          </w:tcPr>
          <w:p w14:paraId="4BFB3D4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18" w:author="Hu Chuan-Peng" w:date="2023-06-07T02:55:00Z">
                  <w:rPr>
                    <w:rFonts w:ascii="Times New Roman" w:hAnsi="Times New Roman" w:cs="Times New Roman"/>
                    <w:color w:val="2A2B2E"/>
                    <w:sz w:val="23"/>
                    <w:szCs w:val="23"/>
                    <w:shd w:val="clear" w:color="auto" w:fill="FFFFFF"/>
                  </w:rPr>
                </w:rPrChange>
              </w:rPr>
              <w:t xml:space="preserve">0.26 </w:t>
            </w:r>
          </w:p>
        </w:tc>
        <w:tc>
          <w:tcPr>
            <w:tcW w:w="821" w:type="dxa"/>
            <w:noWrap/>
            <w:hideMark/>
          </w:tcPr>
          <w:p w14:paraId="006B2AA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20"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2A5042A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22" w:author="Hu Chuan-Peng" w:date="2023-06-07T02:55:00Z">
                  <w:rPr>
                    <w:rFonts w:ascii="Times New Roman" w:hAnsi="Times New Roman" w:cs="Times New Roman"/>
                    <w:color w:val="2A2B2E"/>
                    <w:sz w:val="23"/>
                    <w:szCs w:val="23"/>
                    <w:shd w:val="clear" w:color="auto" w:fill="FFFFFF"/>
                  </w:rPr>
                </w:rPrChange>
              </w:rPr>
              <w:t xml:space="preserve">0.22 </w:t>
            </w:r>
          </w:p>
        </w:tc>
        <w:tc>
          <w:tcPr>
            <w:tcW w:w="730" w:type="dxa"/>
            <w:noWrap/>
            <w:hideMark/>
          </w:tcPr>
          <w:p w14:paraId="6419CF6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24" w:author="Hu Chuan-Peng" w:date="2023-06-07T02:55:00Z">
                  <w:rPr>
                    <w:rFonts w:ascii="Times New Roman" w:hAnsi="Times New Roman" w:cs="Times New Roman"/>
                    <w:color w:val="2A2B2E"/>
                    <w:sz w:val="23"/>
                    <w:szCs w:val="23"/>
                    <w:shd w:val="clear" w:color="auto" w:fill="FFFFFF"/>
                  </w:rPr>
                </w:rPrChange>
              </w:rPr>
              <w:t xml:space="preserve">0.27 </w:t>
            </w:r>
          </w:p>
        </w:tc>
        <w:tc>
          <w:tcPr>
            <w:tcW w:w="766" w:type="dxa"/>
            <w:noWrap/>
            <w:hideMark/>
          </w:tcPr>
          <w:p w14:paraId="4D371D8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26" w:author="Hu Chuan-Peng" w:date="2023-06-07T02:55:00Z">
                  <w:rPr>
                    <w:rFonts w:ascii="Times New Roman" w:hAnsi="Times New Roman" w:cs="Times New Roman"/>
                    <w:color w:val="2A2B2E"/>
                    <w:sz w:val="23"/>
                    <w:szCs w:val="23"/>
                    <w:shd w:val="clear" w:color="auto" w:fill="FFFFFF"/>
                  </w:rPr>
                </w:rPrChange>
              </w:rPr>
              <w:t xml:space="preserve">0.16 </w:t>
            </w:r>
          </w:p>
        </w:tc>
        <w:tc>
          <w:tcPr>
            <w:tcW w:w="730" w:type="dxa"/>
            <w:noWrap/>
            <w:hideMark/>
          </w:tcPr>
          <w:p w14:paraId="56751B3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28" w:author="Hu Chuan-Peng" w:date="2023-06-07T02:55:00Z">
                  <w:rPr>
                    <w:rFonts w:ascii="Times New Roman" w:hAnsi="Times New Roman" w:cs="Times New Roman"/>
                    <w:color w:val="2A2B2E"/>
                    <w:sz w:val="23"/>
                    <w:szCs w:val="23"/>
                    <w:shd w:val="clear" w:color="auto" w:fill="FFFFFF"/>
                  </w:rPr>
                </w:rPrChange>
              </w:rPr>
              <w:t xml:space="preserve">0.19 </w:t>
            </w:r>
          </w:p>
        </w:tc>
        <w:tc>
          <w:tcPr>
            <w:tcW w:w="730" w:type="dxa"/>
            <w:noWrap/>
            <w:hideMark/>
          </w:tcPr>
          <w:p w14:paraId="65A2C06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30"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2FBC606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32" w:author="Hu Chuan-Peng" w:date="2023-06-07T02:55:00Z">
                  <w:rPr>
                    <w:rFonts w:ascii="Times New Roman" w:hAnsi="Times New Roman" w:cs="Times New Roman"/>
                    <w:color w:val="2A2B2E"/>
                    <w:sz w:val="23"/>
                    <w:szCs w:val="23"/>
                    <w:shd w:val="clear" w:color="auto" w:fill="FFFFFF"/>
                  </w:rPr>
                </w:rPrChange>
              </w:rPr>
              <w:t xml:space="preserve">0.11 </w:t>
            </w:r>
          </w:p>
        </w:tc>
        <w:tc>
          <w:tcPr>
            <w:tcW w:w="952" w:type="dxa"/>
            <w:noWrap/>
            <w:hideMark/>
          </w:tcPr>
          <w:p w14:paraId="68CB043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34" w:author="Hu Chuan-Peng" w:date="2023-06-07T02:55:00Z">
                  <w:rPr>
                    <w:rFonts w:ascii="Times New Roman" w:hAnsi="Times New Roman" w:cs="Times New Roman"/>
                    <w:color w:val="2A2B2E"/>
                    <w:sz w:val="23"/>
                    <w:szCs w:val="23"/>
                    <w:shd w:val="clear" w:color="auto" w:fill="FFFFFF"/>
                  </w:rPr>
                </w:rPrChange>
              </w:rPr>
              <w:t xml:space="preserve">0.04 </w:t>
            </w:r>
          </w:p>
        </w:tc>
        <w:tc>
          <w:tcPr>
            <w:tcW w:w="755" w:type="dxa"/>
            <w:noWrap/>
            <w:hideMark/>
          </w:tcPr>
          <w:p w14:paraId="4F6E9A8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36" w:author="Hu Chuan-Peng" w:date="2023-06-07T02:55:00Z">
                  <w:rPr>
                    <w:rFonts w:ascii="Times New Roman" w:hAnsi="Times New Roman" w:cs="Times New Roman"/>
                    <w:color w:val="2A2B2E"/>
                    <w:sz w:val="23"/>
                    <w:szCs w:val="23"/>
                    <w:shd w:val="clear" w:color="auto" w:fill="FFFFFF"/>
                  </w:rPr>
                </w:rPrChange>
              </w:rPr>
              <w:t xml:space="preserve">0.08 </w:t>
            </w:r>
          </w:p>
        </w:tc>
        <w:tc>
          <w:tcPr>
            <w:tcW w:w="821" w:type="dxa"/>
            <w:noWrap/>
            <w:hideMark/>
          </w:tcPr>
          <w:p w14:paraId="612B55B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38" w:author="Hu Chuan-Peng" w:date="2023-06-07T02:55:00Z">
                  <w:rPr>
                    <w:rFonts w:ascii="Times New Roman" w:hAnsi="Times New Roman" w:cs="Times New Roman"/>
                    <w:color w:val="2A2B2E"/>
                    <w:sz w:val="23"/>
                    <w:szCs w:val="23"/>
                    <w:shd w:val="clear" w:color="auto" w:fill="FFFFFF"/>
                  </w:rPr>
                </w:rPrChange>
              </w:rPr>
              <w:t xml:space="preserve">0.25 </w:t>
            </w:r>
          </w:p>
        </w:tc>
        <w:tc>
          <w:tcPr>
            <w:tcW w:w="843" w:type="dxa"/>
            <w:noWrap/>
            <w:hideMark/>
          </w:tcPr>
          <w:p w14:paraId="5683D5B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40" w:author="Hu Chuan-Peng" w:date="2023-06-07T02:55:00Z">
                  <w:rPr>
                    <w:rFonts w:ascii="Times New Roman" w:hAnsi="Times New Roman" w:cs="Times New Roman"/>
                    <w:color w:val="2A2B2E"/>
                    <w:sz w:val="23"/>
                    <w:szCs w:val="23"/>
                    <w:shd w:val="clear" w:color="auto" w:fill="FFFFFF"/>
                  </w:rPr>
                </w:rPrChange>
              </w:rPr>
              <w:t xml:space="preserve">0.04 </w:t>
            </w:r>
          </w:p>
        </w:tc>
        <w:tc>
          <w:tcPr>
            <w:tcW w:w="821" w:type="dxa"/>
            <w:noWrap/>
            <w:hideMark/>
          </w:tcPr>
          <w:p w14:paraId="1AAAF34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42" w:author="Hu Chuan-Peng" w:date="2023-06-07T02:55:00Z">
                  <w:rPr>
                    <w:rFonts w:ascii="Times New Roman" w:hAnsi="Times New Roman" w:cs="Times New Roman"/>
                    <w:color w:val="2A2B2E"/>
                    <w:sz w:val="23"/>
                    <w:szCs w:val="23"/>
                    <w:shd w:val="clear" w:color="auto" w:fill="FFFFFF"/>
                  </w:rPr>
                </w:rPrChange>
              </w:rPr>
              <w:t xml:space="preserve">0.08 </w:t>
            </w:r>
          </w:p>
        </w:tc>
        <w:tc>
          <w:tcPr>
            <w:tcW w:w="905" w:type="dxa"/>
            <w:noWrap/>
            <w:hideMark/>
          </w:tcPr>
          <w:p w14:paraId="2B44835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44" w:author="Hu Chuan-Peng" w:date="2023-06-07T02:55:00Z">
                  <w:rPr>
                    <w:rFonts w:ascii="Times New Roman" w:hAnsi="Times New Roman" w:cs="Times New Roman"/>
                    <w:color w:val="2A2B2E"/>
                    <w:sz w:val="23"/>
                    <w:szCs w:val="23"/>
                    <w:shd w:val="clear" w:color="auto" w:fill="FFFFFF"/>
                  </w:rPr>
                </w:rPrChange>
              </w:rPr>
              <w:t xml:space="preserve">0.32 </w:t>
            </w:r>
          </w:p>
        </w:tc>
        <w:tc>
          <w:tcPr>
            <w:tcW w:w="1199" w:type="dxa"/>
            <w:noWrap/>
            <w:hideMark/>
          </w:tcPr>
          <w:p w14:paraId="7E6EE36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46" w:author="Hu Chuan-Peng" w:date="2023-06-07T02:55:00Z">
                  <w:rPr>
                    <w:rFonts w:ascii="Times New Roman" w:hAnsi="Times New Roman" w:cs="Times New Roman"/>
                    <w:color w:val="2A2B2E"/>
                    <w:sz w:val="23"/>
                    <w:szCs w:val="23"/>
                    <w:shd w:val="clear" w:color="auto" w:fill="FFFFFF"/>
                  </w:rPr>
                </w:rPrChange>
              </w:rPr>
              <w:t xml:space="preserve">0.30 </w:t>
            </w:r>
          </w:p>
        </w:tc>
        <w:tc>
          <w:tcPr>
            <w:tcW w:w="730" w:type="dxa"/>
            <w:noWrap/>
            <w:hideMark/>
          </w:tcPr>
          <w:p w14:paraId="7F163DC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48" w:author="Hu Chuan-Peng" w:date="2023-06-07T02:55:00Z">
                  <w:rPr>
                    <w:rFonts w:ascii="Times New Roman" w:hAnsi="Times New Roman" w:cs="Times New Roman"/>
                    <w:color w:val="2A2B2E"/>
                    <w:sz w:val="23"/>
                    <w:szCs w:val="23"/>
                    <w:shd w:val="clear" w:color="auto" w:fill="FFFFFF"/>
                  </w:rPr>
                </w:rPrChange>
              </w:rPr>
              <w:t xml:space="preserve">0.23 </w:t>
            </w:r>
          </w:p>
        </w:tc>
        <w:tc>
          <w:tcPr>
            <w:tcW w:w="997" w:type="dxa"/>
            <w:noWrap/>
            <w:hideMark/>
          </w:tcPr>
          <w:p w14:paraId="134DF6F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50" w:author="Hu Chuan-Peng" w:date="2023-06-07T02:55:00Z">
                  <w:rPr>
                    <w:rFonts w:ascii="Times New Roman" w:hAnsi="Times New Roman" w:cs="Times New Roman"/>
                    <w:color w:val="2A2B2E"/>
                    <w:sz w:val="23"/>
                    <w:szCs w:val="23"/>
                    <w:shd w:val="clear" w:color="auto" w:fill="FFFFFF"/>
                  </w:rPr>
                </w:rPrChange>
              </w:rPr>
              <w:t xml:space="preserve">0.07 </w:t>
            </w:r>
          </w:p>
        </w:tc>
      </w:tr>
      <w:tr w:rsidR="00BB1AA1" w:rsidRPr="00D642D1" w14:paraId="080F7C28" w14:textId="77777777" w:rsidTr="001F5828">
        <w:trPr>
          <w:trHeight w:val="279"/>
        </w:trPr>
        <w:tc>
          <w:tcPr>
            <w:tcW w:w="1349" w:type="dxa"/>
            <w:noWrap/>
            <w:hideMark/>
          </w:tcPr>
          <w:p w14:paraId="14CACF8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15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152" w:author="Hu Chuan-Peng" w:date="2023-06-07T02:56:00Z">
                  <w:rPr>
                    <w:rFonts w:ascii="Times New Roman" w:hAnsi="Times New Roman" w:cs="Times New Roman"/>
                    <w:color w:val="000000"/>
                    <w:sz w:val="22"/>
                    <w:szCs w:val="22"/>
                  </w:rPr>
                </w:rPrChange>
              </w:rPr>
              <w:t>CBCL_girl</w:t>
            </w:r>
          </w:p>
        </w:tc>
        <w:tc>
          <w:tcPr>
            <w:tcW w:w="730" w:type="dxa"/>
            <w:noWrap/>
            <w:hideMark/>
          </w:tcPr>
          <w:p w14:paraId="43882F7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54" w:author="Hu Chuan-Peng" w:date="2023-06-07T02:55:00Z">
                  <w:rPr>
                    <w:rFonts w:ascii="Times New Roman" w:hAnsi="Times New Roman" w:cs="Times New Roman"/>
                    <w:color w:val="2A2B2E"/>
                    <w:sz w:val="23"/>
                    <w:szCs w:val="23"/>
                    <w:shd w:val="clear" w:color="auto" w:fill="FFFFFF"/>
                  </w:rPr>
                </w:rPrChange>
              </w:rPr>
              <w:t xml:space="preserve">0.06 </w:t>
            </w:r>
          </w:p>
        </w:tc>
        <w:tc>
          <w:tcPr>
            <w:tcW w:w="730" w:type="dxa"/>
            <w:noWrap/>
            <w:hideMark/>
          </w:tcPr>
          <w:p w14:paraId="5A9164E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56"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16D9FEF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58" w:author="Hu Chuan-Peng" w:date="2023-06-07T02:55:00Z">
                  <w:rPr>
                    <w:rFonts w:ascii="Times New Roman" w:hAnsi="Times New Roman" w:cs="Times New Roman"/>
                    <w:color w:val="2A2B2E"/>
                    <w:sz w:val="23"/>
                    <w:szCs w:val="23"/>
                    <w:shd w:val="clear" w:color="auto" w:fill="FFFFFF"/>
                  </w:rPr>
                </w:rPrChange>
              </w:rPr>
              <w:t xml:space="preserve">0.30 </w:t>
            </w:r>
          </w:p>
        </w:tc>
        <w:tc>
          <w:tcPr>
            <w:tcW w:w="730" w:type="dxa"/>
            <w:noWrap/>
            <w:hideMark/>
          </w:tcPr>
          <w:p w14:paraId="441710E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60" w:author="Hu Chuan-Peng" w:date="2023-06-07T02:55:00Z">
                  <w:rPr>
                    <w:rFonts w:ascii="Times New Roman" w:hAnsi="Times New Roman" w:cs="Times New Roman"/>
                    <w:color w:val="2A2B2E"/>
                    <w:sz w:val="23"/>
                    <w:szCs w:val="23"/>
                    <w:shd w:val="clear" w:color="auto" w:fill="FFFFFF"/>
                  </w:rPr>
                </w:rPrChange>
              </w:rPr>
              <w:t xml:space="preserve">0.19 </w:t>
            </w:r>
          </w:p>
        </w:tc>
        <w:tc>
          <w:tcPr>
            <w:tcW w:w="845" w:type="dxa"/>
            <w:noWrap/>
            <w:hideMark/>
          </w:tcPr>
          <w:p w14:paraId="43F0A9E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62" w:author="Hu Chuan-Peng" w:date="2023-06-07T02:55:00Z">
                  <w:rPr>
                    <w:rFonts w:ascii="Times New Roman" w:hAnsi="Times New Roman" w:cs="Times New Roman"/>
                    <w:color w:val="2A2B2E"/>
                    <w:sz w:val="23"/>
                    <w:szCs w:val="23"/>
                    <w:shd w:val="clear" w:color="auto" w:fill="FFFFFF"/>
                  </w:rPr>
                </w:rPrChange>
              </w:rPr>
              <w:t xml:space="preserve">0.13 </w:t>
            </w:r>
          </w:p>
        </w:tc>
        <w:tc>
          <w:tcPr>
            <w:tcW w:w="729" w:type="dxa"/>
            <w:noWrap/>
            <w:hideMark/>
          </w:tcPr>
          <w:p w14:paraId="02B345B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64" w:author="Hu Chuan-Peng" w:date="2023-06-07T02:55:00Z">
                  <w:rPr>
                    <w:rFonts w:ascii="Times New Roman" w:hAnsi="Times New Roman" w:cs="Times New Roman"/>
                    <w:color w:val="2A2B2E"/>
                    <w:sz w:val="23"/>
                    <w:szCs w:val="23"/>
                    <w:shd w:val="clear" w:color="auto" w:fill="FFFFFF"/>
                  </w:rPr>
                </w:rPrChange>
              </w:rPr>
              <w:t xml:space="preserve">0.21 </w:t>
            </w:r>
          </w:p>
        </w:tc>
        <w:tc>
          <w:tcPr>
            <w:tcW w:w="1078" w:type="dxa"/>
            <w:noWrap/>
            <w:hideMark/>
          </w:tcPr>
          <w:p w14:paraId="3286FAF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66" w:author="Hu Chuan-Peng" w:date="2023-06-07T02:55:00Z">
                  <w:rPr>
                    <w:rFonts w:ascii="Times New Roman" w:hAnsi="Times New Roman" w:cs="Times New Roman"/>
                    <w:color w:val="2A2B2E"/>
                    <w:sz w:val="23"/>
                    <w:szCs w:val="23"/>
                    <w:shd w:val="clear" w:color="auto" w:fill="FFFFFF"/>
                  </w:rPr>
                </w:rPrChange>
              </w:rPr>
              <w:t xml:space="preserve">0.07 </w:t>
            </w:r>
          </w:p>
        </w:tc>
        <w:tc>
          <w:tcPr>
            <w:tcW w:w="729" w:type="dxa"/>
            <w:noWrap/>
            <w:hideMark/>
          </w:tcPr>
          <w:p w14:paraId="7F569C0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68" w:author="Hu Chuan-Peng" w:date="2023-06-07T02:55:00Z">
                  <w:rPr>
                    <w:rFonts w:ascii="Times New Roman" w:hAnsi="Times New Roman" w:cs="Times New Roman"/>
                    <w:color w:val="2A2B2E"/>
                    <w:sz w:val="23"/>
                    <w:szCs w:val="23"/>
                    <w:shd w:val="clear" w:color="auto" w:fill="FFFFFF"/>
                  </w:rPr>
                </w:rPrChange>
              </w:rPr>
              <w:t xml:space="preserve">0.15 </w:t>
            </w:r>
          </w:p>
        </w:tc>
        <w:tc>
          <w:tcPr>
            <w:tcW w:w="729" w:type="dxa"/>
            <w:noWrap/>
            <w:hideMark/>
          </w:tcPr>
          <w:p w14:paraId="38AC1E7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70" w:author="Hu Chuan-Peng" w:date="2023-06-07T02:55:00Z">
                  <w:rPr>
                    <w:rFonts w:ascii="Times New Roman" w:hAnsi="Times New Roman" w:cs="Times New Roman"/>
                    <w:color w:val="2A2B2E"/>
                    <w:sz w:val="23"/>
                    <w:szCs w:val="23"/>
                    <w:shd w:val="clear" w:color="auto" w:fill="FFFFFF"/>
                  </w:rPr>
                </w:rPrChange>
              </w:rPr>
              <w:t xml:space="preserve">0.02 </w:t>
            </w:r>
          </w:p>
        </w:tc>
        <w:tc>
          <w:tcPr>
            <w:tcW w:w="814" w:type="dxa"/>
            <w:noWrap/>
            <w:hideMark/>
          </w:tcPr>
          <w:p w14:paraId="3E19B35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72" w:author="Hu Chuan-Peng" w:date="2023-06-07T02:55:00Z">
                  <w:rPr>
                    <w:rFonts w:ascii="Times New Roman" w:hAnsi="Times New Roman" w:cs="Times New Roman"/>
                    <w:color w:val="2A2B2E"/>
                    <w:sz w:val="23"/>
                    <w:szCs w:val="23"/>
                    <w:shd w:val="clear" w:color="auto" w:fill="FFFFFF"/>
                  </w:rPr>
                </w:rPrChange>
              </w:rPr>
              <w:t xml:space="preserve">0.10 </w:t>
            </w:r>
          </w:p>
        </w:tc>
        <w:tc>
          <w:tcPr>
            <w:tcW w:w="1170" w:type="dxa"/>
            <w:noWrap/>
            <w:hideMark/>
          </w:tcPr>
          <w:p w14:paraId="7B01F0F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74" w:author="Hu Chuan-Peng" w:date="2023-06-07T02:55:00Z">
                  <w:rPr>
                    <w:rFonts w:ascii="Times New Roman" w:hAnsi="Times New Roman" w:cs="Times New Roman"/>
                    <w:color w:val="2A2B2E"/>
                    <w:sz w:val="23"/>
                    <w:szCs w:val="23"/>
                    <w:shd w:val="clear" w:color="auto" w:fill="FFFFFF"/>
                  </w:rPr>
                </w:rPrChange>
              </w:rPr>
              <w:t xml:space="preserve">0.70 </w:t>
            </w:r>
          </w:p>
        </w:tc>
        <w:tc>
          <w:tcPr>
            <w:tcW w:w="1107" w:type="dxa"/>
            <w:noWrap/>
            <w:hideMark/>
          </w:tcPr>
          <w:p w14:paraId="1485FDD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76"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7367C6F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78" w:author="Hu Chuan-Peng" w:date="2023-06-07T02:55:00Z">
                  <w:rPr>
                    <w:rFonts w:ascii="Times New Roman" w:hAnsi="Times New Roman" w:cs="Times New Roman"/>
                    <w:color w:val="2A2B2E"/>
                    <w:sz w:val="23"/>
                    <w:szCs w:val="23"/>
                    <w:shd w:val="clear" w:color="auto" w:fill="FFFFFF"/>
                  </w:rPr>
                </w:rPrChange>
              </w:rPr>
              <w:t xml:space="preserve">0.19 </w:t>
            </w:r>
          </w:p>
        </w:tc>
        <w:tc>
          <w:tcPr>
            <w:tcW w:w="821" w:type="dxa"/>
            <w:noWrap/>
            <w:hideMark/>
          </w:tcPr>
          <w:p w14:paraId="6F4801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80"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38682EC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82"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0FD6C5A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84" w:author="Hu Chuan-Peng" w:date="2023-06-07T02:55:00Z">
                  <w:rPr>
                    <w:rFonts w:ascii="Times New Roman" w:hAnsi="Times New Roman" w:cs="Times New Roman"/>
                    <w:color w:val="2A2B2E"/>
                    <w:sz w:val="23"/>
                    <w:szCs w:val="23"/>
                    <w:shd w:val="clear" w:color="auto" w:fill="FFFFFF"/>
                  </w:rPr>
                </w:rPrChange>
              </w:rPr>
              <w:t xml:space="preserve">0.23 </w:t>
            </w:r>
          </w:p>
        </w:tc>
        <w:tc>
          <w:tcPr>
            <w:tcW w:w="766" w:type="dxa"/>
            <w:noWrap/>
            <w:hideMark/>
          </w:tcPr>
          <w:p w14:paraId="3D6A920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86"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3C7207D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88"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7DA48EE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90"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2D0A7FF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92" w:author="Hu Chuan-Peng" w:date="2023-06-07T02:55:00Z">
                  <w:rPr>
                    <w:rFonts w:ascii="Times New Roman" w:hAnsi="Times New Roman" w:cs="Times New Roman"/>
                    <w:color w:val="2A2B2E"/>
                    <w:sz w:val="23"/>
                    <w:szCs w:val="23"/>
                    <w:shd w:val="clear" w:color="auto" w:fill="FFFFFF"/>
                  </w:rPr>
                </w:rPrChange>
              </w:rPr>
              <w:t xml:space="preserve">0.06 </w:t>
            </w:r>
          </w:p>
        </w:tc>
        <w:tc>
          <w:tcPr>
            <w:tcW w:w="952" w:type="dxa"/>
            <w:noWrap/>
            <w:hideMark/>
          </w:tcPr>
          <w:p w14:paraId="06DD11E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94" w:author="Hu Chuan-Peng" w:date="2023-06-07T02:55:00Z">
                  <w:rPr>
                    <w:rFonts w:ascii="Times New Roman" w:hAnsi="Times New Roman" w:cs="Times New Roman"/>
                    <w:color w:val="2A2B2E"/>
                    <w:sz w:val="23"/>
                    <w:szCs w:val="23"/>
                    <w:shd w:val="clear" w:color="auto" w:fill="FFFFFF"/>
                  </w:rPr>
                </w:rPrChange>
              </w:rPr>
              <w:t xml:space="preserve">0.04 </w:t>
            </w:r>
          </w:p>
        </w:tc>
        <w:tc>
          <w:tcPr>
            <w:tcW w:w="755" w:type="dxa"/>
            <w:noWrap/>
            <w:hideMark/>
          </w:tcPr>
          <w:p w14:paraId="6A04DAE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96" w:author="Hu Chuan-Peng" w:date="2023-06-07T02:55:00Z">
                  <w:rPr>
                    <w:rFonts w:ascii="Times New Roman" w:hAnsi="Times New Roman" w:cs="Times New Roman"/>
                    <w:color w:val="2A2B2E"/>
                    <w:sz w:val="23"/>
                    <w:szCs w:val="23"/>
                    <w:shd w:val="clear" w:color="auto" w:fill="FFFFFF"/>
                  </w:rPr>
                </w:rPrChange>
              </w:rPr>
              <w:t xml:space="preserve">0.08 </w:t>
            </w:r>
          </w:p>
        </w:tc>
        <w:tc>
          <w:tcPr>
            <w:tcW w:w="821" w:type="dxa"/>
            <w:noWrap/>
            <w:hideMark/>
          </w:tcPr>
          <w:p w14:paraId="574FBAA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198" w:author="Hu Chuan-Peng" w:date="2023-06-07T02:55:00Z">
                  <w:rPr>
                    <w:rFonts w:ascii="Times New Roman" w:hAnsi="Times New Roman" w:cs="Times New Roman"/>
                    <w:color w:val="2A2B2E"/>
                    <w:sz w:val="23"/>
                    <w:szCs w:val="23"/>
                    <w:shd w:val="clear" w:color="auto" w:fill="FFFFFF"/>
                  </w:rPr>
                </w:rPrChange>
              </w:rPr>
              <w:t xml:space="preserve">0.21 </w:t>
            </w:r>
          </w:p>
        </w:tc>
        <w:tc>
          <w:tcPr>
            <w:tcW w:w="843" w:type="dxa"/>
            <w:noWrap/>
            <w:hideMark/>
          </w:tcPr>
          <w:p w14:paraId="28B8322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1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00" w:author="Hu Chuan-Peng" w:date="2023-06-07T02:55:00Z">
                  <w:rPr>
                    <w:rFonts w:ascii="Times New Roman" w:hAnsi="Times New Roman" w:cs="Times New Roman"/>
                    <w:color w:val="2A2B2E"/>
                    <w:sz w:val="23"/>
                    <w:szCs w:val="23"/>
                    <w:shd w:val="clear" w:color="auto" w:fill="FFFFFF"/>
                  </w:rPr>
                </w:rPrChange>
              </w:rPr>
              <w:t xml:space="preserve">0.04 </w:t>
            </w:r>
          </w:p>
        </w:tc>
        <w:tc>
          <w:tcPr>
            <w:tcW w:w="821" w:type="dxa"/>
            <w:noWrap/>
            <w:hideMark/>
          </w:tcPr>
          <w:p w14:paraId="3D6885F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02" w:author="Hu Chuan-Peng" w:date="2023-06-07T02:55:00Z">
                  <w:rPr>
                    <w:rFonts w:ascii="Times New Roman" w:hAnsi="Times New Roman" w:cs="Times New Roman"/>
                    <w:color w:val="2A2B2E"/>
                    <w:sz w:val="23"/>
                    <w:szCs w:val="23"/>
                    <w:shd w:val="clear" w:color="auto" w:fill="FFFFFF"/>
                  </w:rPr>
                </w:rPrChange>
              </w:rPr>
              <w:t xml:space="preserve">0.05 </w:t>
            </w:r>
          </w:p>
        </w:tc>
        <w:tc>
          <w:tcPr>
            <w:tcW w:w="905" w:type="dxa"/>
            <w:noWrap/>
            <w:hideMark/>
          </w:tcPr>
          <w:p w14:paraId="6DE91ED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04" w:author="Hu Chuan-Peng" w:date="2023-06-07T02:55:00Z">
                  <w:rPr>
                    <w:rFonts w:ascii="Times New Roman" w:hAnsi="Times New Roman" w:cs="Times New Roman"/>
                    <w:color w:val="2A2B2E"/>
                    <w:sz w:val="23"/>
                    <w:szCs w:val="23"/>
                    <w:shd w:val="clear" w:color="auto" w:fill="FFFFFF"/>
                  </w:rPr>
                </w:rPrChange>
              </w:rPr>
              <w:t xml:space="preserve">0.24 </w:t>
            </w:r>
          </w:p>
        </w:tc>
        <w:tc>
          <w:tcPr>
            <w:tcW w:w="1199" w:type="dxa"/>
            <w:noWrap/>
            <w:hideMark/>
          </w:tcPr>
          <w:p w14:paraId="2351E9F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06" w:author="Hu Chuan-Peng" w:date="2023-06-07T02:55:00Z">
                  <w:rPr>
                    <w:rFonts w:ascii="Times New Roman" w:hAnsi="Times New Roman" w:cs="Times New Roman"/>
                    <w:color w:val="2A2B2E"/>
                    <w:sz w:val="23"/>
                    <w:szCs w:val="23"/>
                    <w:shd w:val="clear" w:color="auto" w:fill="FFFFFF"/>
                  </w:rPr>
                </w:rPrChange>
              </w:rPr>
              <w:t xml:space="preserve">0.23 </w:t>
            </w:r>
          </w:p>
        </w:tc>
        <w:tc>
          <w:tcPr>
            <w:tcW w:w="730" w:type="dxa"/>
            <w:noWrap/>
            <w:hideMark/>
          </w:tcPr>
          <w:p w14:paraId="18896EF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08" w:author="Hu Chuan-Peng" w:date="2023-06-07T02:55:00Z">
                  <w:rPr>
                    <w:rFonts w:ascii="Times New Roman" w:hAnsi="Times New Roman" w:cs="Times New Roman"/>
                    <w:color w:val="2A2B2E"/>
                    <w:sz w:val="23"/>
                    <w:szCs w:val="23"/>
                    <w:shd w:val="clear" w:color="auto" w:fill="FFFFFF"/>
                  </w:rPr>
                </w:rPrChange>
              </w:rPr>
              <w:t xml:space="preserve">0.18 </w:t>
            </w:r>
          </w:p>
        </w:tc>
        <w:tc>
          <w:tcPr>
            <w:tcW w:w="997" w:type="dxa"/>
            <w:noWrap/>
            <w:hideMark/>
          </w:tcPr>
          <w:p w14:paraId="6B71CE9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10" w:author="Hu Chuan-Peng" w:date="2023-06-07T02:55:00Z">
                  <w:rPr>
                    <w:rFonts w:ascii="Times New Roman" w:hAnsi="Times New Roman" w:cs="Times New Roman"/>
                    <w:color w:val="2A2B2E"/>
                    <w:sz w:val="23"/>
                    <w:szCs w:val="23"/>
                    <w:shd w:val="clear" w:color="auto" w:fill="FFFFFF"/>
                  </w:rPr>
                </w:rPrChange>
              </w:rPr>
              <w:t xml:space="preserve">0.06 </w:t>
            </w:r>
          </w:p>
        </w:tc>
      </w:tr>
      <w:tr w:rsidR="00BB1AA1" w:rsidRPr="00D642D1" w14:paraId="7D3176C2" w14:textId="77777777" w:rsidTr="001F5828">
        <w:trPr>
          <w:trHeight w:val="279"/>
        </w:trPr>
        <w:tc>
          <w:tcPr>
            <w:tcW w:w="1349" w:type="dxa"/>
            <w:noWrap/>
            <w:hideMark/>
          </w:tcPr>
          <w:p w14:paraId="551AC36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21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212" w:author="Hu Chuan-Peng" w:date="2023-06-07T02:56:00Z">
                  <w:rPr>
                    <w:rFonts w:ascii="Times New Roman" w:hAnsi="Times New Roman" w:cs="Times New Roman"/>
                    <w:color w:val="000000"/>
                    <w:sz w:val="22"/>
                    <w:szCs w:val="22"/>
                  </w:rPr>
                </w:rPrChange>
              </w:rPr>
              <w:t>MFQ-C</w:t>
            </w:r>
          </w:p>
        </w:tc>
        <w:tc>
          <w:tcPr>
            <w:tcW w:w="730" w:type="dxa"/>
            <w:noWrap/>
            <w:hideMark/>
          </w:tcPr>
          <w:p w14:paraId="7EC71B1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14" w:author="Hu Chuan-Peng" w:date="2023-06-07T02:55:00Z">
                  <w:rPr>
                    <w:rFonts w:ascii="Times New Roman" w:hAnsi="Times New Roman" w:cs="Times New Roman"/>
                    <w:color w:val="2A2B2E"/>
                    <w:sz w:val="23"/>
                    <w:szCs w:val="23"/>
                    <w:shd w:val="clear" w:color="auto" w:fill="FFFFFF"/>
                  </w:rPr>
                </w:rPrChange>
              </w:rPr>
              <w:t xml:space="preserve">0.27 </w:t>
            </w:r>
          </w:p>
        </w:tc>
        <w:tc>
          <w:tcPr>
            <w:tcW w:w="730" w:type="dxa"/>
            <w:noWrap/>
            <w:hideMark/>
          </w:tcPr>
          <w:p w14:paraId="3766FE9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16" w:author="Hu Chuan-Peng" w:date="2023-06-07T02:55:00Z">
                  <w:rPr>
                    <w:rFonts w:ascii="Times New Roman" w:hAnsi="Times New Roman" w:cs="Times New Roman"/>
                    <w:color w:val="2A2B2E"/>
                    <w:sz w:val="23"/>
                    <w:szCs w:val="23"/>
                    <w:shd w:val="clear" w:color="auto" w:fill="FFFFFF"/>
                  </w:rPr>
                </w:rPrChange>
              </w:rPr>
              <w:t xml:space="preserve">0.22 </w:t>
            </w:r>
          </w:p>
        </w:tc>
        <w:tc>
          <w:tcPr>
            <w:tcW w:w="730" w:type="dxa"/>
            <w:noWrap/>
            <w:hideMark/>
          </w:tcPr>
          <w:p w14:paraId="0541105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18" w:author="Hu Chuan-Peng" w:date="2023-06-07T02:55:00Z">
                  <w:rPr>
                    <w:rFonts w:ascii="Times New Roman" w:hAnsi="Times New Roman" w:cs="Times New Roman"/>
                    <w:color w:val="2A2B2E"/>
                    <w:sz w:val="23"/>
                    <w:szCs w:val="23"/>
                    <w:shd w:val="clear" w:color="auto" w:fill="FFFFFF"/>
                  </w:rPr>
                </w:rPrChange>
              </w:rPr>
              <w:t xml:space="preserve">0.41 </w:t>
            </w:r>
          </w:p>
        </w:tc>
        <w:tc>
          <w:tcPr>
            <w:tcW w:w="730" w:type="dxa"/>
            <w:noWrap/>
            <w:hideMark/>
          </w:tcPr>
          <w:p w14:paraId="2C1BAEC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20" w:author="Hu Chuan-Peng" w:date="2023-06-07T02:55:00Z">
                  <w:rPr>
                    <w:rFonts w:ascii="Times New Roman" w:hAnsi="Times New Roman" w:cs="Times New Roman"/>
                    <w:color w:val="2A2B2E"/>
                    <w:sz w:val="23"/>
                    <w:szCs w:val="23"/>
                    <w:shd w:val="clear" w:color="auto" w:fill="FFFFFF"/>
                  </w:rPr>
                </w:rPrChange>
              </w:rPr>
              <w:t xml:space="preserve">0.45 </w:t>
            </w:r>
          </w:p>
        </w:tc>
        <w:tc>
          <w:tcPr>
            <w:tcW w:w="845" w:type="dxa"/>
            <w:noWrap/>
            <w:hideMark/>
          </w:tcPr>
          <w:p w14:paraId="3D0C900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22" w:author="Hu Chuan-Peng" w:date="2023-06-07T02:55:00Z">
                  <w:rPr>
                    <w:rFonts w:ascii="Times New Roman" w:hAnsi="Times New Roman" w:cs="Times New Roman"/>
                    <w:color w:val="2A2B2E"/>
                    <w:sz w:val="23"/>
                    <w:szCs w:val="23"/>
                    <w:shd w:val="clear" w:color="auto" w:fill="FFFFFF"/>
                  </w:rPr>
                </w:rPrChange>
              </w:rPr>
              <w:t xml:space="preserve">0.31 </w:t>
            </w:r>
          </w:p>
        </w:tc>
        <w:tc>
          <w:tcPr>
            <w:tcW w:w="729" w:type="dxa"/>
            <w:noWrap/>
            <w:hideMark/>
          </w:tcPr>
          <w:p w14:paraId="25FD91C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24" w:author="Hu Chuan-Peng" w:date="2023-06-07T02:55:00Z">
                  <w:rPr>
                    <w:rFonts w:ascii="Times New Roman" w:hAnsi="Times New Roman" w:cs="Times New Roman"/>
                    <w:color w:val="2A2B2E"/>
                    <w:sz w:val="23"/>
                    <w:szCs w:val="23"/>
                    <w:shd w:val="clear" w:color="auto" w:fill="FFFFFF"/>
                  </w:rPr>
                </w:rPrChange>
              </w:rPr>
              <w:t xml:space="preserve">0.40 </w:t>
            </w:r>
          </w:p>
        </w:tc>
        <w:tc>
          <w:tcPr>
            <w:tcW w:w="1078" w:type="dxa"/>
            <w:noWrap/>
            <w:hideMark/>
          </w:tcPr>
          <w:p w14:paraId="0BCDDB6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26" w:author="Hu Chuan-Peng" w:date="2023-06-07T02:55:00Z">
                  <w:rPr>
                    <w:rFonts w:ascii="Times New Roman" w:hAnsi="Times New Roman" w:cs="Times New Roman"/>
                    <w:color w:val="2A2B2E"/>
                    <w:sz w:val="23"/>
                    <w:szCs w:val="23"/>
                    <w:shd w:val="clear" w:color="auto" w:fill="FFFFFF"/>
                  </w:rPr>
                </w:rPrChange>
              </w:rPr>
              <w:t xml:space="preserve">0.18 </w:t>
            </w:r>
          </w:p>
        </w:tc>
        <w:tc>
          <w:tcPr>
            <w:tcW w:w="729" w:type="dxa"/>
            <w:noWrap/>
            <w:hideMark/>
          </w:tcPr>
          <w:p w14:paraId="7366D80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28" w:author="Hu Chuan-Peng" w:date="2023-06-07T02:55:00Z">
                  <w:rPr>
                    <w:rFonts w:ascii="Times New Roman" w:hAnsi="Times New Roman" w:cs="Times New Roman"/>
                    <w:color w:val="2A2B2E"/>
                    <w:sz w:val="23"/>
                    <w:szCs w:val="23"/>
                    <w:shd w:val="clear" w:color="auto" w:fill="FFFFFF"/>
                  </w:rPr>
                </w:rPrChange>
              </w:rPr>
              <w:t xml:space="preserve">0.40 </w:t>
            </w:r>
          </w:p>
        </w:tc>
        <w:tc>
          <w:tcPr>
            <w:tcW w:w="729" w:type="dxa"/>
            <w:noWrap/>
            <w:hideMark/>
          </w:tcPr>
          <w:p w14:paraId="4B7A8E0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30" w:author="Hu Chuan-Peng" w:date="2023-06-07T02:55:00Z">
                  <w:rPr>
                    <w:rFonts w:ascii="Times New Roman" w:hAnsi="Times New Roman" w:cs="Times New Roman"/>
                    <w:color w:val="2A2B2E"/>
                    <w:sz w:val="23"/>
                    <w:szCs w:val="23"/>
                    <w:shd w:val="clear" w:color="auto" w:fill="FFFFFF"/>
                  </w:rPr>
                </w:rPrChange>
              </w:rPr>
              <w:t xml:space="preserve">0.29 </w:t>
            </w:r>
          </w:p>
        </w:tc>
        <w:tc>
          <w:tcPr>
            <w:tcW w:w="814" w:type="dxa"/>
            <w:noWrap/>
            <w:hideMark/>
          </w:tcPr>
          <w:p w14:paraId="37A7D51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32" w:author="Hu Chuan-Peng" w:date="2023-06-07T02:55:00Z">
                  <w:rPr>
                    <w:rFonts w:ascii="Times New Roman" w:hAnsi="Times New Roman" w:cs="Times New Roman"/>
                    <w:color w:val="2A2B2E"/>
                    <w:sz w:val="23"/>
                    <w:szCs w:val="23"/>
                    <w:shd w:val="clear" w:color="auto" w:fill="FFFFFF"/>
                  </w:rPr>
                </w:rPrChange>
              </w:rPr>
              <w:t xml:space="preserve">0.10 </w:t>
            </w:r>
          </w:p>
        </w:tc>
        <w:tc>
          <w:tcPr>
            <w:tcW w:w="1170" w:type="dxa"/>
            <w:noWrap/>
            <w:hideMark/>
          </w:tcPr>
          <w:p w14:paraId="3CA6F42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34" w:author="Hu Chuan-Peng" w:date="2023-06-07T02:55:00Z">
                  <w:rPr>
                    <w:rFonts w:ascii="Times New Roman" w:hAnsi="Times New Roman" w:cs="Times New Roman"/>
                    <w:color w:val="2A2B2E"/>
                    <w:sz w:val="23"/>
                    <w:szCs w:val="23"/>
                    <w:shd w:val="clear" w:color="auto" w:fill="FFFFFF"/>
                  </w:rPr>
                </w:rPrChange>
              </w:rPr>
              <w:t xml:space="preserve">0.26 </w:t>
            </w:r>
          </w:p>
        </w:tc>
        <w:tc>
          <w:tcPr>
            <w:tcW w:w="1107" w:type="dxa"/>
            <w:noWrap/>
            <w:hideMark/>
          </w:tcPr>
          <w:p w14:paraId="6BF14E5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36" w:author="Hu Chuan-Peng" w:date="2023-06-07T02:55:00Z">
                  <w:rPr>
                    <w:rFonts w:ascii="Times New Roman" w:hAnsi="Times New Roman" w:cs="Times New Roman"/>
                    <w:color w:val="2A2B2E"/>
                    <w:sz w:val="23"/>
                    <w:szCs w:val="23"/>
                    <w:shd w:val="clear" w:color="auto" w:fill="FFFFFF"/>
                  </w:rPr>
                </w:rPrChange>
              </w:rPr>
              <w:t xml:space="preserve">0.19 </w:t>
            </w:r>
          </w:p>
        </w:tc>
        <w:tc>
          <w:tcPr>
            <w:tcW w:w="730" w:type="dxa"/>
            <w:noWrap/>
            <w:hideMark/>
          </w:tcPr>
          <w:p w14:paraId="2358299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38" w:author="Hu Chuan-Peng" w:date="2023-06-07T02:55:00Z">
                  <w:rPr>
                    <w:rFonts w:ascii="Times New Roman" w:hAnsi="Times New Roman" w:cs="Times New Roman"/>
                    <w:color w:val="2A2B2E"/>
                    <w:sz w:val="23"/>
                    <w:szCs w:val="23"/>
                    <w:shd w:val="clear" w:color="auto" w:fill="FFFFFF"/>
                  </w:rPr>
                </w:rPrChange>
              </w:rPr>
              <w:t xml:space="preserve">0.00 </w:t>
            </w:r>
          </w:p>
        </w:tc>
        <w:tc>
          <w:tcPr>
            <w:tcW w:w="821" w:type="dxa"/>
            <w:noWrap/>
            <w:hideMark/>
          </w:tcPr>
          <w:p w14:paraId="08405D9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40" w:author="Hu Chuan-Peng" w:date="2023-06-07T02:55:00Z">
                  <w:rPr>
                    <w:rFonts w:ascii="Times New Roman" w:hAnsi="Times New Roman" w:cs="Times New Roman"/>
                    <w:color w:val="2A2B2E"/>
                    <w:sz w:val="23"/>
                    <w:szCs w:val="23"/>
                    <w:shd w:val="clear" w:color="auto" w:fill="FFFFFF"/>
                  </w:rPr>
                </w:rPrChange>
              </w:rPr>
              <w:t xml:space="preserve">0.29 </w:t>
            </w:r>
          </w:p>
        </w:tc>
        <w:tc>
          <w:tcPr>
            <w:tcW w:w="730" w:type="dxa"/>
            <w:noWrap/>
            <w:hideMark/>
          </w:tcPr>
          <w:p w14:paraId="285384F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42" w:author="Hu Chuan-Peng" w:date="2023-06-07T02:55:00Z">
                  <w:rPr>
                    <w:rFonts w:ascii="Times New Roman" w:hAnsi="Times New Roman" w:cs="Times New Roman"/>
                    <w:color w:val="2A2B2E"/>
                    <w:sz w:val="23"/>
                    <w:szCs w:val="23"/>
                    <w:shd w:val="clear" w:color="auto" w:fill="FFFFFF"/>
                  </w:rPr>
                </w:rPrChange>
              </w:rPr>
              <w:t xml:space="preserve">0.39 </w:t>
            </w:r>
          </w:p>
        </w:tc>
        <w:tc>
          <w:tcPr>
            <w:tcW w:w="730" w:type="dxa"/>
            <w:noWrap/>
            <w:hideMark/>
          </w:tcPr>
          <w:p w14:paraId="272084B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44" w:author="Hu Chuan-Peng" w:date="2023-06-07T02:55:00Z">
                  <w:rPr>
                    <w:rFonts w:ascii="Times New Roman" w:hAnsi="Times New Roman" w:cs="Times New Roman"/>
                    <w:color w:val="2A2B2E"/>
                    <w:sz w:val="23"/>
                    <w:szCs w:val="23"/>
                    <w:shd w:val="clear" w:color="auto" w:fill="FFFFFF"/>
                  </w:rPr>
                </w:rPrChange>
              </w:rPr>
              <w:t xml:space="preserve">0.39 </w:t>
            </w:r>
          </w:p>
        </w:tc>
        <w:tc>
          <w:tcPr>
            <w:tcW w:w="766" w:type="dxa"/>
            <w:noWrap/>
            <w:hideMark/>
          </w:tcPr>
          <w:p w14:paraId="258F646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46"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090B7EB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48"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1907F36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50" w:author="Hu Chuan-Peng" w:date="2023-06-07T02:55:00Z">
                  <w:rPr>
                    <w:rFonts w:ascii="Times New Roman" w:hAnsi="Times New Roman" w:cs="Times New Roman"/>
                    <w:color w:val="2A2B2E"/>
                    <w:sz w:val="23"/>
                    <w:szCs w:val="23"/>
                    <w:shd w:val="clear" w:color="auto" w:fill="FFFFFF"/>
                  </w:rPr>
                </w:rPrChange>
              </w:rPr>
              <w:t xml:space="preserve">0.03 </w:t>
            </w:r>
          </w:p>
        </w:tc>
        <w:tc>
          <w:tcPr>
            <w:tcW w:w="730" w:type="dxa"/>
            <w:noWrap/>
            <w:hideMark/>
          </w:tcPr>
          <w:p w14:paraId="6111FC4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52" w:author="Hu Chuan-Peng" w:date="2023-06-07T02:55:00Z">
                  <w:rPr>
                    <w:rFonts w:ascii="Times New Roman" w:hAnsi="Times New Roman" w:cs="Times New Roman"/>
                    <w:color w:val="2A2B2E"/>
                    <w:sz w:val="23"/>
                    <w:szCs w:val="23"/>
                    <w:shd w:val="clear" w:color="auto" w:fill="FFFFFF"/>
                  </w:rPr>
                </w:rPrChange>
              </w:rPr>
              <w:t xml:space="preserve">0.31 </w:t>
            </w:r>
          </w:p>
        </w:tc>
        <w:tc>
          <w:tcPr>
            <w:tcW w:w="952" w:type="dxa"/>
            <w:noWrap/>
            <w:hideMark/>
          </w:tcPr>
          <w:p w14:paraId="0A090B2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54" w:author="Hu Chuan-Peng" w:date="2023-06-07T02:55:00Z">
                  <w:rPr>
                    <w:rFonts w:ascii="Times New Roman" w:hAnsi="Times New Roman" w:cs="Times New Roman"/>
                    <w:color w:val="2A2B2E"/>
                    <w:sz w:val="23"/>
                    <w:szCs w:val="23"/>
                    <w:shd w:val="clear" w:color="auto" w:fill="FFFFFF"/>
                  </w:rPr>
                </w:rPrChange>
              </w:rPr>
              <w:t xml:space="preserve">0.04 </w:t>
            </w:r>
          </w:p>
        </w:tc>
        <w:tc>
          <w:tcPr>
            <w:tcW w:w="755" w:type="dxa"/>
            <w:noWrap/>
            <w:hideMark/>
          </w:tcPr>
          <w:p w14:paraId="17FE010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56" w:author="Hu Chuan-Peng" w:date="2023-06-07T02:55:00Z">
                  <w:rPr>
                    <w:rFonts w:ascii="Times New Roman" w:hAnsi="Times New Roman" w:cs="Times New Roman"/>
                    <w:color w:val="2A2B2E"/>
                    <w:sz w:val="23"/>
                    <w:szCs w:val="23"/>
                    <w:shd w:val="clear" w:color="auto" w:fill="FFFFFF"/>
                  </w:rPr>
                </w:rPrChange>
              </w:rPr>
              <w:t xml:space="preserve">0.11 </w:t>
            </w:r>
          </w:p>
        </w:tc>
        <w:tc>
          <w:tcPr>
            <w:tcW w:w="821" w:type="dxa"/>
            <w:noWrap/>
            <w:hideMark/>
          </w:tcPr>
          <w:p w14:paraId="067A614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58" w:author="Hu Chuan-Peng" w:date="2023-06-07T02:55:00Z">
                  <w:rPr>
                    <w:rFonts w:ascii="Times New Roman" w:hAnsi="Times New Roman" w:cs="Times New Roman"/>
                    <w:color w:val="2A2B2E"/>
                    <w:sz w:val="23"/>
                    <w:szCs w:val="23"/>
                    <w:shd w:val="clear" w:color="auto" w:fill="FFFFFF"/>
                  </w:rPr>
                </w:rPrChange>
              </w:rPr>
              <w:t xml:space="preserve">0.23 </w:t>
            </w:r>
          </w:p>
        </w:tc>
        <w:tc>
          <w:tcPr>
            <w:tcW w:w="843" w:type="dxa"/>
            <w:noWrap/>
            <w:hideMark/>
          </w:tcPr>
          <w:p w14:paraId="1FF2C4A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60" w:author="Hu Chuan-Peng" w:date="2023-06-07T02:55:00Z">
                  <w:rPr>
                    <w:rFonts w:ascii="Times New Roman" w:hAnsi="Times New Roman" w:cs="Times New Roman"/>
                    <w:color w:val="2A2B2E"/>
                    <w:sz w:val="23"/>
                    <w:szCs w:val="23"/>
                    <w:shd w:val="clear" w:color="auto" w:fill="FFFFFF"/>
                  </w:rPr>
                </w:rPrChange>
              </w:rPr>
              <w:t xml:space="preserve">0.04 </w:t>
            </w:r>
          </w:p>
        </w:tc>
        <w:tc>
          <w:tcPr>
            <w:tcW w:w="821" w:type="dxa"/>
            <w:noWrap/>
            <w:hideMark/>
          </w:tcPr>
          <w:p w14:paraId="3F6FD93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62" w:author="Hu Chuan-Peng" w:date="2023-06-07T02:55:00Z">
                  <w:rPr>
                    <w:rFonts w:ascii="Times New Roman" w:hAnsi="Times New Roman" w:cs="Times New Roman"/>
                    <w:color w:val="2A2B2E"/>
                    <w:sz w:val="23"/>
                    <w:szCs w:val="23"/>
                    <w:shd w:val="clear" w:color="auto" w:fill="FFFFFF"/>
                  </w:rPr>
                </w:rPrChange>
              </w:rPr>
              <w:t xml:space="preserve">0.21 </w:t>
            </w:r>
          </w:p>
        </w:tc>
        <w:tc>
          <w:tcPr>
            <w:tcW w:w="905" w:type="dxa"/>
            <w:noWrap/>
            <w:hideMark/>
          </w:tcPr>
          <w:p w14:paraId="40EC1D6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64" w:author="Hu Chuan-Peng" w:date="2023-06-07T02:55:00Z">
                  <w:rPr>
                    <w:rFonts w:ascii="Times New Roman" w:hAnsi="Times New Roman" w:cs="Times New Roman"/>
                    <w:color w:val="2A2B2E"/>
                    <w:sz w:val="23"/>
                    <w:szCs w:val="23"/>
                    <w:shd w:val="clear" w:color="auto" w:fill="FFFFFF"/>
                  </w:rPr>
                </w:rPrChange>
              </w:rPr>
              <w:t xml:space="preserve">0.10 </w:t>
            </w:r>
          </w:p>
        </w:tc>
        <w:tc>
          <w:tcPr>
            <w:tcW w:w="1199" w:type="dxa"/>
            <w:noWrap/>
            <w:hideMark/>
          </w:tcPr>
          <w:p w14:paraId="3D316BE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66" w:author="Hu Chuan-Peng" w:date="2023-06-07T02:55:00Z">
                  <w:rPr>
                    <w:rFonts w:ascii="Times New Roman" w:hAnsi="Times New Roman" w:cs="Times New Roman"/>
                    <w:color w:val="2A2B2E"/>
                    <w:sz w:val="23"/>
                    <w:szCs w:val="23"/>
                    <w:shd w:val="clear" w:color="auto" w:fill="FFFFFF"/>
                  </w:rPr>
                </w:rPrChange>
              </w:rPr>
              <w:t xml:space="preserve">0.44 </w:t>
            </w:r>
          </w:p>
        </w:tc>
        <w:tc>
          <w:tcPr>
            <w:tcW w:w="730" w:type="dxa"/>
            <w:noWrap/>
            <w:hideMark/>
          </w:tcPr>
          <w:p w14:paraId="2C06966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68" w:author="Hu Chuan-Peng" w:date="2023-06-07T02:55:00Z">
                  <w:rPr>
                    <w:rFonts w:ascii="Times New Roman" w:hAnsi="Times New Roman" w:cs="Times New Roman"/>
                    <w:color w:val="2A2B2E"/>
                    <w:sz w:val="23"/>
                    <w:szCs w:val="23"/>
                    <w:shd w:val="clear" w:color="auto" w:fill="FFFFFF"/>
                  </w:rPr>
                </w:rPrChange>
              </w:rPr>
              <w:t xml:space="preserve">0.28 </w:t>
            </w:r>
          </w:p>
        </w:tc>
        <w:tc>
          <w:tcPr>
            <w:tcW w:w="997" w:type="dxa"/>
            <w:noWrap/>
            <w:hideMark/>
          </w:tcPr>
          <w:p w14:paraId="13C4BA7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70" w:author="Hu Chuan-Peng" w:date="2023-06-07T02:55:00Z">
                  <w:rPr>
                    <w:rFonts w:ascii="Times New Roman" w:hAnsi="Times New Roman" w:cs="Times New Roman"/>
                    <w:color w:val="2A2B2E"/>
                    <w:sz w:val="23"/>
                    <w:szCs w:val="23"/>
                    <w:shd w:val="clear" w:color="auto" w:fill="FFFFFF"/>
                  </w:rPr>
                </w:rPrChange>
              </w:rPr>
              <w:t xml:space="preserve">0.13 </w:t>
            </w:r>
          </w:p>
        </w:tc>
      </w:tr>
      <w:tr w:rsidR="00BB1AA1" w:rsidRPr="00D642D1" w14:paraId="296B9EF2" w14:textId="77777777" w:rsidTr="001F5828">
        <w:trPr>
          <w:trHeight w:val="279"/>
        </w:trPr>
        <w:tc>
          <w:tcPr>
            <w:tcW w:w="1349" w:type="dxa"/>
            <w:noWrap/>
            <w:hideMark/>
          </w:tcPr>
          <w:p w14:paraId="6DA5FE6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27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272" w:author="Hu Chuan-Peng" w:date="2023-06-07T02:56:00Z">
                  <w:rPr>
                    <w:rFonts w:ascii="Times New Roman" w:hAnsi="Times New Roman" w:cs="Times New Roman"/>
                    <w:color w:val="000000"/>
                    <w:sz w:val="22"/>
                    <w:szCs w:val="22"/>
                  </w:rPr>
                </w:rPrChange>
              </w:rPr>
              <w:t>CSSDS</w:t>
            </w:r>
          </w:p>
        </w:tc>
        <w:tc>
          <w:tcPr>
            <w:tcW w:w="730" w:type="dxa"/>
            <w:noWrap/>
            <w:hideMark/>
          </w:tcPr>
          <w:p w14:paraId="141D1D5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74"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3BFC6D4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76" w:author="Hu Chuan-Peng" w:date="2023-06-07T02:55:00Z">
                  <w:rPr>
                    <w:rFonts w:ascii="Times New Roman" w:hAnsi="Times New Roman" w:cs="Times New Roman"/>
                    <w:color w:val="2A2B2E"/>
                    <w:sz w:val="23"/>
                    <w:szCs w:val="23"/>
                    <w:shd w:val="clear" w:color="auto" w:fill="FFFFFF"/>
                  </w:rPr>
                </w:rPrChange>
              </w:rPr>
              <w:t xml:space="preserve">0.19 </w:t>
            </w:r>
          </w:p>
        </w:tc>
        <w:tc>
          <w:tcPr>
            <w:tcW w:w="730" w:type="dxa"/>
            <w:noWrap/>
            <w:hideMark/>
          </w:tcPr>
          <w:p w14:paraId="5DF9E7C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78" w:author="Hu Chuan-Peng" w:date="2023-06-07T02:55:00Z">
                  <w:rPr>
                    <w:rFonts w:ascii="Times New Roman" w:hAnsi="Times New Roman" w:cs="Times New Roman"/>
                    <w:color w:val="2A2B2E"/>
                    <w:sz w:val="23"/>
                    <w:szCs w:val="23"/>
                    <w:shd w:val="clear" w:color="auto" w:fill="FFFFFF"/>
                  </w:rPr>
                </w:rPrChange>
              </w:rPr>
              <w:t xml:space="preserve">0.32 </w:t>
            </w:r>
          </w:p>
        </w:tc>
        <w:tc>
          <w:tcPr>
            <w:tcW w:w="730" w:type="dxa"/>
            <w:noWrap/>
            <w:hideMark/>
          </w:tcPr>
          <w:p w14:paraId="573CCD9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80" w:author="Hu Chuan-Peng" w:date="2023-06-07T02:55:00Z">
                  <w:rPr>
                    <w:rFonts w:ascii="Times New Roman" w:hAnsi="Times New Roman" w:cs="Times New Roman"/>
                    <w:color w:val="2A2B2E"/>
                    <w:sz w:val="23"/>
                    <w:szCs w:val="23"/>
                    <w:shd w:val="clear" w:color="auto" w:fill="FFFFFF"/>
                  </w:rPr>
                </w:rPrChange>
              </w:rPr>
              <w:t xml:space="preserve">0.16 </w:t>
            </w:r>
          </w:p>
        </w:tc>
        <w:tc>
          <w:tcPr>
            <w:tcW w:w="845" w:type="dxa"/>
            <w:noWrap/>
            <w:hideMark/>
          </w:tcPr>
          <w:p w14:paraId="52A760E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82" w:author="Hu Chuan-Peng" w:date="2023-06-07T02:55:00Z">
                  <w:rPr>
                    <w:rFonts w:ascii="Times New Roman" w:hAnsi="Times New Roman" w:cs="Times New Roman"/>
                    <w:color w:val="2A2B2E"/>
                    <w:sz w:val="23"/>
                    <w:szCs w:val="23"/>
                    <w:shd w:val="clear" w:color="auto" w:fill="FFFFFF"/>
                  </w:rPr>
                </w:rPrChange>
              </w:rPr>
              <w:t xml:space="preserve">0.31 </w:t>
            </w:r>
          </w:p>
        </w:tc>
        <w:tc>
          <w:tcPr>
            <w:tcW w:w="729" w:type="dxa"/>
            <w:noWrap/>
            <w:hideMark/>
          </w:tcPr>
          <w:p w14:paraId="7A3DA2A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84" w:author="Hu Chuan-Peng" w:date="2023-06-07T02:55:00Z">
                  <w:rPr>
                    <w:rFonts w:ascii="Times New Roman" w:hAnsi="Times New Roman" w:cs="Times New Roman"/>
                    <w:color w:val="2A2B2E"/>
                    <w:sz w:val="23"/>
                    <w:szCs w:val="23"/>
                    <w:shd w:val="clear" w:color="auto" w:fill="FFFFFF"/>
                  </w:rPr>
                </w:rPrChange>
              </w:rPr>
              <w:t xml:space="preserve">0.21 </w:t>
            </w:r>
          </w:p>
        </w:tc>
        <w:tc>
          <w:tcPr>
            <w:tcW w:w="1078" w:type="dxa"/>
            <w:noWrap/>
            <w:hideMark/>
          </w:tcPr>
          <w:p w14:paraId="2996FDD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86" w:author="Hu Chuan-Peng" w:date="2023-06-07T02:55:00Z">
                  <w:rPr>
                    <w:rFonts w:ascii="Times New Roman" w:hAnsi="Times New Roman" w:cs="Times New Roman"/>
                    <w:color w:val="2A2B2E"/>
                    <w:sz w:val="23"/>
                    <w:szCs w:val="23"/>
                    <w:shd w:val="clear" w:color="auto" w:fill="FFFFFF"/>
                  </w:rPr>
                </w:rPrChange>
              </w:rPr>
              <w:t xml:space="preserve">0.14 </w:t>
            </w:r>
          </w:p>
        </w:tc>
        <w:tc>
          <w:tcPr>
            <w:tcW w:w="729" w:type="dxa"/>
            <w:noWrap/>
            <w:hideMark/>
          </w:tcPr>
          <w:p w14:paraId="2094510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88" w:author="Hu Chuan-Peng" w:date="2023-06-07T02:55:00Z">
                  <w:rPr>
                    <w:rFonts w:ascii="Times New Roman" w:hAnsi="Times New Roman" w:cs="Times New Roman"/>
                    <w:color w:val="2A2B2E"/>
                    <w:sz w:val="23"/>
                    <w:szCs w:val="23"/>
                    <w:shd w:val="clear" w:color="auto" w:fill="FFFFFF"/>
                  </w:rPr>
                </w:rPrChange>
              </w:rPr>
              <w:t xml:space="preserve">0.17 </w:t>
            </w:r>
          </w:p>
        </w:tc>
        <w:tc>
          <w:tcPr>
            <w:tcW w:w="729" w:type="dxa"/>
            <w:noWrap/>
            <w:hideMark/>
          </w:tcPr>
          <w:p w14:paraId="74F48CE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90" w:author="Hu Chuan-Peng" w:date="2023-06-07T02:55:00Z">
                  <w:rPr>
                    <w:rFonts w:ascii="Times New Roman" w:hAnsi="Times New Roman" w:cs="Times New Roman"/>
                    <w:color w:val="2A2B2E"/>
                    <w:sz w:val="23"/>
                    <w:szCs w:val="23"/>
                    <w:shd w:val="clear" w:color="auto" w:fill="FFFFFF"/>
                  </w:rPr>
                </w:rPrChange>
              </w:rPr>
              <w:t xml:space="preserve">0.19 </w:t>
            </w:r>
          </w:p>
        </w:tc>
        <w:tc>
          <w:tcPr>
            <w:tcW w:w="814" w:type="dxa"/>
            <w:noWrap/>
            <w:hideMark/>
          </w:tcPr>
          <w:p w14:paraId="64CE1ED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92" w:author="Hu Chuan-Peng" w:date="2023-06-07T02:55:00Z">
                  <w:rPr>
                    <w:rFonts w:ascii="Times New Roman" w:hAnsi="Times New Roman" w:cs="Times New Roman"/>
                    <w:color w:val="2A2B2E"/>
                    <w:sz w:val="23"/>
                    <w:szCs w:val="23"/>
                    <w:shd w:val="clear" w:color="auto" w:fill="FFFFFF"/>
                  </w:rPr>
                </w:rPrChange>
              </w:rPr>
              <w:t xml:space="preserve">0.24 </w:t>
            </w:r>
          </w:p>
        </w:tc>
        <w:tc>
          <w:tcPr>
            <w:tcW w:w="1170" w:type="dxa"/>
            <w:noWrap/>
            <w:hideMark/>
          </w:tcPr>
          <w:p w14:paraId="5282A68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94" w:author="Hu Chuan-Peng" w:date="2023-06-07T02:55:00Z">
                  <w:rPr>
                    <w:rFonts w:ascii="Times New Roman" w:hAnsi="Times New Roman" w:cs="Times New Roman"/>
                    <w:color w:val="2A2B2E"/>
                    <w:sz w:val="23"/>
                    <w:szCs w:val="23"/>
                    <w:shd w:val="clear" w:color="auto" w:fill="FFFFFF"/>
                  </w:rPr>
                </w:rPrChange>
              </w:rPr>
              <w:t xml:space="preserve">0.18 </w:t>
            </w:r>
          </w:p>
        </w:tc>
        <w:tc>
          <w:tcPr>
            <w:tcW w:w="1107" w:type="dxa"/>
            <w:noWrap/>
            <w:hideMark/>
          </w:tcPr>
          <w:p w14:paraId="793B634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96"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765BA92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298" w:author="Hu Chuan-Peng" w:date="2023-06-07T02:55:00Z">
                  <w:rPr>
                    <w:rFonts w:ascii="Times New Roman" w:hAnsi="Times New Roman" w:cs="Times New Roman"/>
                    <w:color w:val="2A2B2E"/>
                    <w:sz w:val="23"/>
                    <w:szCs w:val="23"/>
                    <w:shd w:val="clear" w:color="auto" w:fill="FFFFFF"/>
                  </w:rPr>
                </w:rPrChange>
              </w:rPr>
              <w:t xml:space="preserve">0.29 </w:t>
            </w:r>
          </w:p>
        </w:tc>
        <w:tc>
          <w:tcPr>
            <w:tcW w:w="821" w:type="dxa"/>
            <w:noWrap/>
            <w:hideMark/>
          </w:tcPr>
          <w:p w14:paraId="35741BD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2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00"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425D2AF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02"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0B4675D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04" w:author="Hu Chuan-Peng" w:date="2023-06-07T02:55:00Z">
                  <w:rPr>
                    <w:rFonts w:ascii="Times New Roman" w:hAnsi="Times New Roman" w:cs="Times New Roman"/>
                    <w:color w:val="2A2B2E"/>
                    <w:sz w:val="23"/>
                    <w:szCs w:val="23"/>
                    <w:shd w:val="clear" w:color="auto" w:fill="FFFFFF"/>
                  </w:rPr>
                </w:rPrChange>
              </w:rPr>
              <w:t xml:space="preserve">0.39 </w:t>
            </w:r>
          </w:p>
        </w:tc>
        <w:tc>
          <w:tcPr>
            <w:tcW w:w="766" w:type="dxa"/>
            <w:noWrap/>
            <w:hideMark/>
          </w:tcPr>
          <w:p w14:paraId="292280D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06"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2BB638A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08" w:author="Hu Chuan-Peng" w:date="2023-06-07T02:55:00Z">
                  <w:rPr>
                    <w:rFonts w:ascii="Times New Roman" w:hAnsi="Times New Roman" w:cs="Times New Roman"/>
                    <w:color w:val="2A2B2E"/>
                    <w:sz w:val="23"/>
                    <w:szCs w:val="23"/>
                    <w:shd w:val="clear" w:color="auto" w:fill="FFFFFF"/>
                  </w:rPr>
                </w:rPrChange>
              </w:rPr>
              <w:t xml:space="preserve">0.22 </w:t>
            </w:r>
          </w:p>
        </w:tc>
        <w:tc>
          <w:tcPr>
            <w:tcW w:w="730" w:type="dxa"/>
            <w:noWrap/>
            <w:hideMark/>
          </w:tcPr>
          <w:p w14:paraId="08A882D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10"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43B0249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12" w:author="Hu Chuan-Peng" w:date="2023-06-07T02:55:00Z">
                  <w:rPr>
                    <w:rFonts w:ascii="Times New Roman" w:hAnsi="Times New Roman" w:cs="Times New Roman"/>
                    <w:color w:val="2A2B2E"/>
                    <w:sz w:val="23"/>
                    <w:szCs w:val="23"/>
                    <w:shd w:val="clear" w:color="auto" w:fill="FFFFFF"/>
                  </w:rPr>
                </w:rPrChange>
              </w:rPr>
              <w:t xml:space="preserve">0.15 </w:t>
            </w:r>
          </w:p>
        </w:tc>
        <w:tc>
          <w:tcPr>
            <w:tcW w:w="952" w:type="dxa"/>
            <w:noWrap/>
            <w:hideMark/>
          </w:tcPr>
          <w:p w14:paraId="5779387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14" w:author="Hu Chuan-Peng" w:date="2023-06-07T02:55:00Z">
                  <w:rPr>
                    <w:rFonts w:ascii="Times New Roman" w:hAnsi="Times New Roman" w:cs="Times New Roman"/>
                    <w:color w:val="2A2B2E"/>
                    <w:sz w:val="23"/>
                    <w:szCs w:val="23"/>
                    <w:shd w:val="clear" w:color="auto" w:fill="FFFFFF"/>
                  </w:rPr>
                </w:rPrChange>
              </w:rPr>
              <w:t xml:space="preserve">0.05 </w:t>
            </w:r>
          </w:p>
        </w:tc>
        <w:tc>
          <w:tcPr>
            <w:tcW w:w="755" w:type="dxa"/>
            <w:noWrap/>
            <w:hideMark/>
          </w:tcPr>
          <w:p w14:paraId="6078AF4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16" w:author="Hu Chuan-Peng" w:date="2023-06-07T02:55:00Z">
                  <w:rPr>
                    <w:rFonts w:ascii="Times New Roman" w:hAnsi="Times New Roman" w:cs="Times New Roman"/>
                    <w:color w:val="2A2B2E"/>
                    <w:sz w:val="23"/>
                    <w:szCs w:val="23"/>
                    <w:shd w:val="clear" w:color="auto" w:fill="FFFFFF"/>
                  </w:rPr>
                </w:rPrChange>
              </w:rPr>
              <w:t xml:space="preserve">0.16 </w:t>
            </w:r>
          </w:p>
        </w:tc>
        <w:tc>
          <w:tcPr>
            <w:tcW w:w="821" w:type="dxa"/>
            <w:noWrap/>
            <w:hideMark/>
          </w:tcPr>
          <w:p w14:paraId="10E94CE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18" w:author="Hu Chuan-Peng" w:date="2023-06-07T02:55:00Z">
                  <w:rPr>
                    <w:rFonts w:ascii="Times New Roman" w:hAnsi="Times New Roman" w:cs="Times New Roman"/>
                    <w:color w:val="2A2B2E"/>
                    <w:sz w:val="23"/>
                    <w:szCs w:val="23"/>
                    <w:shd w:val="clear" w:color="auto" w:fill="FFFFFF"/>
                  </w:rPr>
                </w:rPrChange>
              </w:rPr>
              <w:t xml:space="preserve">0.19 </w:t>
            </w:r>
          </w:p>
        </w:tc>
        <w:tc>
          <w:tcPr>
            <w:tcW w:w="843" w:type="dxa"/>
            <w:noWrap/>
            <w:hideMark/>
          </w:tcPr>
          <w:p w14:paraId="6137008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20" w:author="Hu Chuan-Peng" w:date="2023-06-07T02:55:00Z">
                  <w:rPr>
                    <w:rFonts w:ascii="Times New Roman" w:hAnsi="Times New Roman" w:cs="Times New Roman"/>
                    <w:color w:val="2A2B2E"/>
                    <w:sz w:val="23"/>
                    <w:szCs w:val="23"/>
                    <w:shd w:val="clear" w:color="auto" w:fill="FFFFFF"/>
                  </w:rPr>
                </w:rPrChange>
              </w:rPr>
              <w:t xml:space="preserve">0.05 </w:t>
            </w:r>
          </w:p>
        </w:tc>
        <w:tc>
          <w:tcPr>
            <w:tcW w:w="821" w:type="dxa"/>
            <w:noWrap/>
            <w:hideMark/>
          </w:tcPr>
          <w:p w14:paraId="161CC62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22" w:author="Hu Chuan-Peng" w:date="2023-06-07T02:55:00Z">
                  <w:rPr>
                    <w:rFonts w:ascii="Times New Roman" w:hAnsi="Times New Roman" w:cs="Times New Roman"/>
                    <w:color w:val="2A2B2E"/>
                    <w:sz w:val="23"/>
                    <w:szCs w:val="23"/>
                    <w:shd w:val="clear" w:color="auto" w:fill="FFFFFF"/>
                  </w:rPr>
                </w:rPrChange>
              </w:rPr>
              <w:t xml:space="preserve">0.26 </w:t>
            </w:r>
          </w:p>
        </w:tc>
        <w:tc>
          <w:tcPr>
            <w:tcW w:w="905" w:type="dxa"/>
            <w:noWrap/>
            <w:hideMark/>
          </w:tcPr>
          <w:p w14:paraId="68EB01C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24" w:author="Hu Chuan-Peng" w:date="2023-06-07T02:55:00Z">
                  <w:rPr>
                    <w:rFonts w:ascii="Times New Roman" w:hAnsi="Times New Roman" w:cs="Times New Roman"/>
                    <w:color w:val="2A2B2E"/>
                    <w:sz w:val="23"/>
                    <w:szCs w:val="23"/>
                    <w:shd w:val="clear" w:color="auto" w:fill="FFFFFF"/>
                  </w:rPr>
                </w:rPrChange>
              </w:rPr>
              <w:t xml:space="preserve">0.09 </w:t>
            </w:r>
          </w:p>
        </w:tc>
        <w:tc>
          <w:tcPr>
            <w:tcW w:w="1199" w:type="dxa"/>
            <w:noWrap/>
            <w:hideMark/>
          </w:tcPr>
          <w:p w14:paraId="1AB075A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26" w:author="Hu Chuan-Peng" w:date="2023-06-07T02:55:00Z">
                  <w:rPr>
                    <w:rFonts w:ascii="Times New Roman" w:hAnsi="Times New Roman" w:cs="Times New Roman"/>
                    <w:color w:val="2A2B2E"/>
                    <w:sz w:val="23"/>
                    <w:szCs w:val="23"/>
                    <w:shd w:val="clear" w:color="auto" w:fill="FFFFFF"/>
                  </w:rPr>
                </w:rPrChange>
              </w:rPr>
              <w:t xml:space="preserve">0.41 </w:t>
            </w:r>
          </w:p>
        </w:tc>
        <w:tc>
          <w:tcPr>
            <w:tcW w:w="730" w:type="dxa"/>
            <w:noWrap/>
            <w:hideMark/>
          </w:tcPr>
          <w:p w14:paraId="7E9D73C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28" w:author="Hu Chuan-Peng" w:date="2023-06-07T02:55:00Z">
                  <w:rPr>
                    <w:rFonts w:ascii="Times New Roman" w:hAnsi="Times New Roman" w:cs="Times New Roman"/>
                    <w:color w:val="2A2B2E"/>
                    <w:sz w:val="23"/>
                    <w:szCs w:val="23"/>
                    <w:shd w:val="clear" w:color="auto" w:fill="FFFFFF"/>
                  </w:rPr>
                </w:rPrChange>
              </w:rPr>
              <w:t xml:space="preserve">0.18 </w:t>
            </w:r>
          </w:p>
        </w:tc>
        <w:tc>
          <w:tcPr>
            <w:tcW w:w="997" w:type="dxa"/>
            <w:noWrap/>
            <w:hideMark/>
          </w:tcPr>
          <w:p w14:paraId="796EC43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30" w:author="Hu Chuan-Peng" w:date="2023-06-07T02:55:00Z">
                  <w:rPr>
                    <w:rFonts w:ascii="Times New Roman" w:hAnsi="Times New Roman" w:cs="Times New Roman"/>
                    <w:color w:val="2A2B2E"/>
                    <w:sz w:val="23"/>
                    <w:szCs w:val="23"/>
                    <w:shd w:val="clear" w:color="auto" w:fill="FFFFFF"/>
                  </w:rPr>
                </w:rPrChange>
              </w:rPr>
              <w:t xml:space="preserve">0.27 </w:t>
            </w:r>
          </w:p>
        </w:tc>
      </w:tr>
      <w:tr w:rsidR="00BB1AA1" w:rsidRPr="00D642D1" w14:paraId="3902E67A" w14:textId="77777777" w:rsidTr="001F5828">
        <w:trPr>
          <w:trHeight w:val="279"/>
        </w:trPr>
        <w:tc>
          <w:tcPr>
            <w:tcW w:w="1349" w:type="dxa"/>
            <w:noWrap/>
            <w:hideMark/>
          </w:tcPr>
          <w:p w14:paraId="20BD7FB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33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332" w:author="Hu Chuan-Peng" w:date="2023-06-07T02:56:00Z">
                  <w:rPr>
                    <w:rFonts w:ascii="Times New Roman" w:hAnsi="Times New Roman" w:cs="Times New Roman"/>
                    <w:color w:val="000000"/>
                    <w:sz w:val="22"/>
                    <w:szCs w:val="22"/>
                  </w:rPr>
                </w:rPrChange>
              </w:rPr>
              <w:t>CES-D-C</w:t>
            </w:r>
          </w:p>
        </w:tc>
        <w:tc>
          <w:tcPr>
            <w:tcW w:w="730" w:type="dxa"/>
            <w:noWrap/>
            <w:hideMark/>
          </w:tcPr>
          <w:p w14:paraId="20D91BC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34" w:author="Hu Chuan-Peng" w:date="2023-06-07T02:55:00Z">
                  <w:rPr>
                    <w:rFonts w:ascii="Times New Roman" w:hAnsi="Times New Roman" w:cs="Times New Roman"/>
                    <w:color w:val="2A2B2E"/>
                    <w:sz w:val="23"/>
                    <w:szCs w:val="23"/>
                    <w:shd w:val="clear" w:color="auto" w:fill="FFFFFF"/>
                  </w:rPr>
                </w:rPrChange>
              </w:rPr>
              <w:t xml:space="preserve">0.16 </w:t>
            </w:r>
          </w:p>
        </w:tc>
        <w:tc>
          <w:tcPr>
            <w:tcW w:w="730" w:type="dxa"/>
            <w:noWrap/>
            <w:hideMark/>
          </w:tcPr>
          <w:p w14:paraId="440B265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36"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7AC9AB6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38" w:author="Hu Chuan-Peng" w:date="2023-06-07T02:55:00Z">
                  <w:rPr>
                    <w:rFonts w:ascii="Times New Roman" w:hAnsi="Times New Roman" w:cs="Times New Roman"/>
                    <w:color w:val="2A2B2E"/>
                    <w:sz w:val="23"/>
                    <w:szCs w:val="23"/>
                    <w:shd w:val="clear" w:color="auto" w:fill="FFFFFF"/>
                  </w:rPr>
                </w:rPrChange>
              </w:rPr>
              <w:t xml:space="preserve">0.71 </w:t>
            </w:r>
          </w:p>
        </w:tc>
        <w:tc>
          <w:tcPr>
            <w:tcW w:w="730" w:type="dxa"/>
            <w:noWrap/>
            <w:hideMark/>
          </w:tcPr>
          <w:p w14:paraId="25C2185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40" w:author="Hu Chuan-Peng" w:date="2023-06-07T02:55:00Z">
                  <w:rPr>
                    <w:rFonts w:ascii="Times New Roman" w:hAnsi="Times New Roman" w:cs="Times New Roman"/>
                    <w:color w:val="2A2B2E"/>
                    <w:sz w:val="23"/>
                    <w:szCs w:val="23"/>
                    <w:shd w:val="clear" w:color="auto" w:fill="FFFFFF"/>
                  </w:rPr>
                </w:rPrChange>
              </w:rPr>
              <w:t xml:space="preserve">0.29 </w:t>
            </w:r>
          </w:p>
        </w:tc>
        <w:tc>
          <w:tcPr>
            <w:tcW w:w="845" w:type="dxa"/>
            <w:noWrap/>
            <w:hideMark/>
          </w:tcPr>
          <w:p w14:paraId="222C8DC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42" w:author="Hu Chuan-Peng" w:date="2023-06-07T02:55:00Z">
                  <w:rPr>
                    <w:rFonts w:ascii="Times New Roman" w:hAnsi="Times New Roman" w:cs="Times New Roman"/>
                    <w:color w:val="2A2B2E"/>
                    <w:sz w:val="23"/>
                    <w:szCs w:val="23"/>
                    <w:shd w:val="clear" w:color="auto" w:fill="FFFFFF"/>
                  </w:rPr>
                </w:rPrChange>
              </w:rPr>
              <w:t xml:space="preserve">0.23 </w:t>
            </w:r>
          </w:p>
        </w:tc>
        <w:tc>
          <w:tcPr>
            <w:tcW w:w="729" w:type="dxa"/>
            <w:noWrap/>
            <w:hideMark/>
          </w:tcPr>
          <w:p w14:paraId="22490DA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44" w:author="Hu Chuan-Peng" w:date="2023-06-07T02:55:00Z">
                  <w:rPr>
                    <w:rFonts w:ascii="Times New Roman" w:hAnsi="Times New Roman" w:cs="Times New Roman"/>
                    <w:color w:val="2A2B2E"/>
                    <w:sz w:val="23"/>
                    <w:szCs w:val="23"/>
                    <w:shd w:val="clear" w:color="auto" w:fill="FFFFFF"/>
                  </w:rPr>
                </w:rPrChange>
              </w:rPr>
              <w:t xml:space="preserve">0.25 </w:t>
            </w:r>
          </w:p>
        </w:tc>
        <w:tc>
          <w:tcPr>
            <w:tcW w:w="1078" w:type="dxa"/>
            <w:noWrap/>
            <w:hideMark/>
          </w:tcPr>
          <w:p w14:paraId="679C7B4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46" w:author="Hu Chuan-Peng" w:date="2023-06-07T02:55:00Z">
                  <w:rPr>
                    <w:rFonts w:ascii="Times New Roman" w:hAnsi="Times New Roman" w:cs="Times New Roman"/>
                    <w:color w:val="2A2B2E"/>
                    <w:sz w:val="23"/>
                    <w:szCs w:val="23"/>
                    <w:shd w:val="clear" w:color="auto" w:fill="FFFFFF"/>
                  </w:rPr>
                </w:rPrChange>
              </w:rPr>
              <w:t xml:space="preserve">0.20 </w:t>
            </w:r>
          </w:p>
        </w:tc>
        <w:tc>
          <w:tcPr>
            <w:tcW w:w="729" w:type="dxa"/>
            <w:noWrap/>
            <w:hideMark/>
          </w:tcPr>
          <w:p w14:paraId="79324FE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48" w:author="Hu Chuan-Peng" w:date="2023-06-07T02:55:00Z">
                  <w:rPr>
                    <w:rFonts w:ascii="Times New Roman" w:hAnsi="Times New Roman" w:cs="Times New Roman"/>
                    <w:color w:val="2A2B2E"/>
                    <w:sz w:val="23"/>
                    <w:szCs w:val="23"/>
                    <w:shd w:val="clear" w:color="auto" w:fill="FFFFFF"/>
                  </w:rPr>
                </w:rPrChange>
              </w:rPr>
              <w:t xml:space="preserve">0.29 </w:t>
            </w:r>
          </w:p>
        </w:tc>
        <w:tc>
          <w:tcPr>
            <w:tcW w:w="729" w:type="dxa"/>
            <w:noWrap/>
            <w:hideMark/>
          </w:tcPr>
          <w:p w14:paraId="1A30F79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50" w:author="Hu Chuan-Peng" w:date="2023-06-07T02:55:00Z">
                  <w:rPr>
                    <w:rFonts w:ascii="Times New Roman" w:hAnsi="Times New Roman" w:cs="Times New Roman"/>
                    <w:color w:val="2A2B2E"/>
                    <w:sz w:val="23"/>
                    <w:szCs w:val="23"/>
                    <w:shd w:val="clear" w:color="auto" w:fill="FFFFFF"/>
                  </w:rPr>
                </w:rPrChange>
              </w:rPr>
              <w:t xml:space="preserve">0.13 </w:t>
            </w:r>
          </w:p>
        </w:tc>
        <w:tc>
          <w:tcPr>
            <w:tcW w:w="814" w:type="dxa"/>
            <w:noWrap/>
            <w:hideMark/>
          </w:tcPr>
          <w:p w14:paraId="639804A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52" w:author="Hu Chuan-Peng" w:date="2023-06-07T02:55:00Z">
                  <w:rPr>
                    <w:rFonts w:ascii="Times New Roman" w:hAnsi="Times New Roman" w:cs="Times New Roman"/>
                    <w:color w:val="2A2B2E"/>
                    <w:sz w:val="23"/>
                    <w:szCs w:val="23"/>
                    <w:shd w:val="clear" w:color="auto" w:fill="FFFFFF"/>
                  </w:rPr>
                </w:rPrChange>
              </w:rPr>
              <w:t xml:space="preserve">0.14 </w:t>
            </w:r>
          </w:p>
        </w:tc>
        <w:tc>
          <w:tcPr>
            <w:tcW w:w="1170" w:type="dxa"/>
            <w:noWrap/>
            <w:hideMark/>
          </w:tcPr>
          <w:p w14:paraId="59F71A2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54" w:author="Hu Chuan-Peng" w:date="2023-06-07T02:55:00Z">
                  <w:rPr>
                    <w:rFonts w:ascii="Times New Roman" w:hAnsi="Times New Roman" w:cs="Times New Roman"/>
                    <w:color w:val="2A2B2E"/>
                    <w:sz w:val="23"/>
                    <w:szCs w:val="23"/>
                    <w:shd w:val="clear" w:color="auto" w:fill="FFFFFF"/>
                  </w:rPr>
                </w:rPrChange>
              </w:rPr>
              <w:t xml:space="preserve">0.22 </w:t>
            </w:r>
          </w:p>
        </w:tc>
        <w:tc>
          <w:tcPr>
            <w:tcW w:w="1107" w:type="dxa"/>
            <w:noWrap/>
            <w:hideMark/>
          </w:tcPr>
          <w:p w14:paraId="77B295A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56"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1923A81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58" w:author="Hu Chuan-Peng" w:date="2023-06-07T02:55:00Z">
                  <w:rPr>
                    <w:rFonts w:ascii="Times New Roman" w:hAnsi="Times New Roman" w:cs="Times New Roman"/>
                    <w:color w:val="2A2B2E"/>
                    <w:sz w:val="23"/>
                    <w:szCs w:val="23"/>
                    <w:shd w:val="clear" w:color="auto" w:fill="FFFFFF"/>
                  </w:rPr>
                </w:rPrChange>
              </w:rPr>
              <w:t xml:space="preserve">0.39 </w:t>
            </w:r>
          </w:p>
        </w:tc>
        <w:tc>
          <w:tcPr>
            <w:tcW w:w="821" w:type="dxa"/>
            <w:noWrap/>
            <w:hideMark/>
          </w:tcPr>
          <w:p w14:paraId="07F564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60"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6C16FE1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62"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491FE50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64" w:author="Hu Chuan-Peng" w:date="2023-06-07T02:55:00Z">
                  <w:rPr>
                    <w:rFonts w:ascii="Times New Roman" w:hAnsi="Times New Roman" w:cs="Times New Roman"/>
                    <w:color w:val="2A2B2E"/>
                    <w:sz w:val="23"/>
                    <w:szCs w:val="23"/>
                    <w:shd w:val="clear" w:color="auto" w:fill="FFFFFF"/>
                  </w:rPr>
                </w:rPrChange>
              </w:rPr>
              <w:t xml:space="preserve">0.24 </w:t>
            </w:r>
          </w:p>
        </w:tc>
        <w:tc>
          <w:tcPr>
            <w:tcW w:w="766" w:type="dxa"/>
            <w:noWrap/>
            <w:hideMark/>
          </w:tcPr>
          <w:p w14:paraId="67A1D11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66" w:author="Hu Chuan-Peng" w:date="2023-06-07T02:55:00Z">
                  <w:rPr>
                    <w:rFonts w:ascii="Times New Roman" w:hAnsi="Times New Roman" w:cs="Times New Roman"/>
                    <w:color w:val="2A2B2E"/>
                    <w:sz w:val="23"/>
                    <w:szCs w:val="23"/>
                    <w:shd w:val="clear" w:color="auto" w:fill="FFFFFF"/>
                  </w:rPr>
                </w:rPrChange>
              </w:rPr>
              <w:t xml:space="preserve">0.09 </w:t>
            </w:r>
          </w:p>
        </w:tc>
        <w:tc>
          <w:tcPr>
            <w:tcW w:w="730" w:type="dxa"/>
            <w:noWrap/>
            <w:hideMark/>
          </w:tcPr>
          <w:p w14:paraId="45DF959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68" w:author="Hu Chuan-Peng" w:date="2023-06-07T02:55:00Z">
                  <w:rPr>
                    <w:rFonts w:ascii="Times New Roman" w:hAnsi="Times New Roman" w:cs="Times New Roman"/>
                    <w:color w:val="2A2B2E"/>
                    <w:sz w:val="23"/>
                    <w:szCs w:val="23"/>
                    <w:shd w:val="clear" w:color="auto" w:fill="FFFFFF"/>
                  </w:rPr>
                </w:rPrChange>
              </w:rPr>
              <w:t xml:space="preserve">0.50 </w:t>
            </w:r>
          </w:p>
        </w:tc>
        <w:tc>
          <w:tcPr>
            <w:tcW w:w="730" w:type="dxa"/>
            <w:noWrap/>
            <w:hideMark/>
          </w:tcPr>
          <w:p w14:paraId="2D7A456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70"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46C4625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72" w:author="Hu Chuan-Peng" w:date="2023-06-07T02:55:00Z">
                  <w:rPr>
                    <w:rFonts w:ascii="Times New Roman" w:hAnsi="Times New Roman" w:cs="Times New Roman"/>
                    <w:color w:val="2A2B2E"/>
                    <w:sz w:val="23"/>
                    <w:szCs w:val="23"/>
                    <w:shd w:val="clear" w:color="auto" w:fill="FFFFFF"/>
                  </w:rPr>
                </w:rPrChange>
              </w:rPr>
              <w:t xml:space="preserve">0.12 </w:t>
            </w:r>
          </w:p>
        </w:tc>
        <w:tc>
          <w:tcPr>
            <w:tcW w:w="952" w:type="dxa"/>
            <w:noWrap/>
            <w:hideMark/>
          </w:tcPr>
          <w:p w14:paraId="76FCB39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74" w:author="Hu Chuan-Peng" w:date="2023-06-07T02:55:00Z">
                  <w:rPr>
                    <w:rFonts w:ascii="Times New Roman" w:hAnsi="Times New Roman" w:cs="Times New Roman"/>
                    <w:color w:val="2A2B2E"/>
                    <w:sz w:val="23"/>
                    <w:szCs w:val="23"/>
                    <w:shd w:val="clear" w:color="auto" w:fill="FFFFFF"/>
                  </w:rPr>
                </w:rPrChange>
              </w:rPr>
              <w:t xml:space="preserve">0.12 </w:t>
            </w:r>
          </w:p>
        </w:tc>
        <w:tc>
          <w:tcPr>
            <w:tcW w:w="755" w:type="dxa"/>
            <w:noWrap/>
            <w:hideMark/>
          </w:tcPr>
          <w:p w14:paraId="57826C7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76" w:author="Hu Chuan-Peng" w:date="2023-06-07T02:55:00Z">
                  <w:rPr>
                    <w:rFonts w:ascii="Times New Roman" w:hAnsi="Times New Roman" w:cs="Times New Roman"/>
                    <w:color w:val="2A2B2E"/>
                    <w:sz w:val="23"/>
                    <w:szCs w:val="23"/>
                    <w:shd w:val="clear" w:color="auto" w:fill="FFFFFF"/>
                  </w:rPr>
                </w:rPrChange>
              </w:rPr>
              <w:t xml:space="preserve">0.11 </w:t>
            </w:r>
          </w:p>
        </w:tc>
        <w:tc>
          <w:tcPr>
            <w:tcW w:w="821" w:type="dxa"/>
            <w:noWrap/>
            <w:hideMark/>
          </w:tcPr>
          <w:p w14:paraId="4188DFE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78" w:author="Hu Chuan-Peng" w:date="2023-06-07T02:55:00Z">
                  <w:rPr>
                    <w:rFonts w:ascii="Times New Roman" w:hAnsi="Times New Roman" w:cs="Times New Roman"/>
                    <w:color w:val="2A2B2E"/>
                    <w:sz w:val="23"/>
                    <w:szCs w:val="23"/>
                    <w:shd w:val="clear" w:color="auto" w:fill="FFFFFF"/>
                  </w:rPr>
                </w:rPrChange>
              </w:rPr>
              <w:t xml:space="preserve">0.14 </w:t>
            </w:r>
          </w:p>
        </w:tc>
        <w:tc>
          <w:tcPr>
            <w:tcW w:w="843" w:type="dxa"/>
            <w:noWrap/>
            <w:hideMark/>
          </w:tcPr>
          <w:p w14:paraId="3B03BC9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80" w:author="Hu Chuan-Peng" w:date="2023-06-07T02:55:00Z">
                  <w:rPr>
                    <w:rFonts w:ascii="Times New Roman" w:hAnsi="Times New Roman" w:cs="Times New Roman"/>
                    <w:color w:val="2A2B2E"/>
                    <w:sz w:val="23"/>
                    <w:szCs w:val="23"/>
                    <w:shd w:val="clear" w:color="auto" w:fill="FFFFFF"/>
                  </w:rPr>
                </w:rPrChange>
              </w:rPr>
              <w:t xml:space="preserve">0.12 </w:t>
            </w:r>
          </w:p>
        </w:tc>
        <w:tc>
          <w:tcPr>
            <w:tcW w:w="821" w:type="dxa"/>
            <w:noWrap/>
            <w:hideMark/>
          </w:tcPr>
          <w:p w14:paraId="19662AB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82" w:author="Hu Chuan-Peng" w:date="2023-06-07T02:55:00Z">
                  <w:rPr>
                    <w:rFonts w:ascii="Times New Roman" w:hAnsi="Times New Roman" w:cs="Times New Roman"/>
                    <w:color w:val="2A2B2E"/>
                    <w:sz w:val="23"/>
                    <w:szCs w:val="23"/>
                    <w:shd w:val="clear" w:color="auto" w:fill="FFFFFF"/>
                  </w:rPr>
                </w:rPrChange>
              </w:rPr>
              <w:t xml:space="preserve">0.12 </w:t>
            </w:r>
          </w:p>
        </w:tc>
        <w:tc>
          <w:tcPr>
            <w:tcW w:w="905" w:type="dxa"/>
            <w:noWrap/>
            <w:hideMark/>
          </w:tcPr>
          <w:p w14:paraId="7F80B99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84" w:author="Hu Chuan-Peng" w:date="2023-06-07T02:55:00Z">
                  <w:rPr>
                    <w:rFonts w:ascii="Times New Roman" w:hAnsi="Times New Roman" w:cs="Times New Roman"/>
                    <w:color w:val="2A2B2E"/>
                    <w:sz w:val="23"/>
                    <w:szCs w:val="23"/>
                    <w:shd w:val="clear" w:color="auto" w:fill="FFFFFF"/>
                  </w:rPr>
                </w:rPrChange>
              </w:rPr>
              <w:t xml:space="preserve">0.20 </w:t>
            </w:r>
          </w:p>
        </w:tc>
        <w:tc>
          <w:tcPr>
            <w:tcW w:w="1199" w:type="dxa"/>
            <w:noWrap/>
            <w:hideMark/>
          </w:tcPr>
          <w:p w14:paraId="085CC84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86" w:author="Hu Chuan-Peng" w:date="2023-06-07T02:55:00Z">
                  <w:rPr>
                    <w:rFonts w:ascii="Times New Roman" w:hAnsi="Times New Roman" w:cs="Times New Roman"/>
                    <w:color w:val="2A2B2E"/>
                    <w:sz w:val="23"/>
                    <w:szCs w:val="23"/>
                    <w:shd w:val="clear" w:color="auto" w:fill="FFFFFF"/>
                  </w:rPr>
                </w:rPrChange>
              </w:rPr>
              <w:t xml:space="preserve">0.36 </w:t>
            </w:r>
          </w:p>
        </w:tc>
        <w:tc>
          <w:tcPr>
            <w:tcW w:w="730" w:type="dxa"/>
            <w:noWrap/>
            <w:hideMark/>
          </w:tcPr>
          <w:p w14:paraId="6A7BE6F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88" w:author="Hu Chuan-Peng" w:date="2023-06-07T02:55:00Z">
                  <w:rPr>
                    <w:rFonts w:ascii="Times New Roman" w:hAnsi="Times New Roman" w:cs="Times New Roman"/>
                    <w:color w:val="2A2B2E"/>
                    <w:sz w:val="23"/>
                    <w:szCs w:val="23"/>
                    <w:shd w:val="clear" w:color="auto" w:fill="FFFFFF"/>
                  </w:rPr>
                </w:rPrChange>
              </w:rPr>
              <w:t xml:space="preserve">0.23 </w:t>
            </w:r>
          </w:p>
        </w:tc>
        <w:tc>
          <w:tcPr>
            <w:tcW w:w="997" w:type="dxa"/>
            <w:noWrap/>
            <w:hideMark/>
          </w:tcPr>
          <w:p w14:paraId="2E5975A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90" w:author="Hu Chuan-Peng" w:date="2023-06-07T02:55:00Z">
                  <w:rPr>
                    <w:rFonts w:ascii="Times New Roman" w:hAnsi="Times New Roman" w:cs="Times New Roman"/>
                    <w:color w:val="2A2B2E"/>
                    <w:sz w:val="23"/>
                    <w:szCs w:val="23"/>
                    <w:shd w:val="clear" w:color="auto" w:fill="FFFFFF"/>
                  </w:rPr>
                </w:rPrChange>
              </w:rPr>
              <w:t xml:space="preserve">0.08 </w:t>
            </w:r>
          </w:p>
        </w:tc>
      </w:tr>
      <w:tr w:rsidR="00BB1AA1" w:rsidRPr="00D642D1" w14:paraId="794920AE" w14:textId="77777777" w:rsidTr="001F5828">
        <w:trPr>
          <w:trHeight w:val="279"/>
        </w:trPr>
        <w:tc>
          <w:tcPr>
            <w:tcW w:w="1349" w:type="dxa"/>
            <w:noWrap/>
            <w:hideMark/>
          </w:tcPr>
          <w:p w14:paraId="3F509E4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39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392" w:author="Hu Chuan-Peng" w:date="2023-06-07T02:56:00Z">
                  <w:rPr>
                    <w:rFonts w:ascii="Times New Roman" w:hAnsi="Times New Roman" w:cs="Times New Roman"/>
                    <w:color w:val="000000"/>
                    <w:sz w:val="22"/>
                    <w:szCs w:val="22"/>
                  </w:rPr>
                </w:rPrChange>
              </w:rPr>
              <w:t>ADI</w:t>
            </w:r>
          </w:p>
        </w:tc>
        <w:tc>
          <w:tcPr>
            <w:tcW w:w="730" w:type="dxa"/>
            <w:noWrap/>
            <w:hideMark/>
          </w:tcPr>
          <w:p w14:paraId="12D3E57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94" w:author="Hu Chuan-Peng" w:date="2023-06-07T02:55:00Z">
                  <w:rPr>
                    <w:rFonts w:ascii="Times New Roman" w:hAnsi="Times New Roman" w:cs="Times New Roman"/>
                    <w:color w:val="2A2B2E"/>
                    <w:sz w:val="23"/>
                    <w:szCs w:val="23"/>
                    <w:shd w:val="clear" w:color="auto" w:fill="FFFFFF"/>
                  </w:rPr>
                </w:rPrChange>
              </w:rPr>
              <w:t xml:space="preserve">0.22 </w:t>
            </w:r>
          </w:p>
        </w:tc>
        <w:tc>
          <w:tcPr>
            <w:tcW w:w="730" w:type="dxa"/>
            <w:noWrap/>
            <w:hideMark/>
          </w:tcPr>
          <w:p w14:paraId="6617463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96" w:author="Hu Chuan-Peng" w:date="2023-06-07T02:55:00Z">
                  <w:rPr>
                    <w:rFonts w:ascii="Times New Roman" w:hAnsi="Times New Roman" w:cs="Times New Roman"/>
                    <w:color w:val="2A2B2E"/>
                    <w:sz w:val="23"/>
                    <w:szCs w:val="23"/>
                    <w:shd w:val="clear" w:color="auto" w:fill="FFFFFF"/>
                  </w:rPr>
                </w:rPrChange>
              </w:rPr>
              <w:t xml:space="preserve">0.23 </w:t>
            </w:r>
          </w:p>
        </w:tc>
        <w:tc>
          <w:tcPr>
            <w:tcW w:w="730" w:type="dxa"/>
            <w:noWrap/>
            <w:hideMark/>
          </w:tcPr>
          <w:p w14:paraId="25ECD3F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398" w:author="Hu Chuan-Peng" w:date="2023-06-07T02:55:00Z">
                  <w:rPr>
                    <w:rFonts w:ascii="Times New Roman" w:hAnsi="Times New Roman" w:cs="Times New Roman"/>
                    <w:color w:val="2A2B2E"/>
                    <w:sz w:val="23"/>
                    <w:szCs w:val="23"/>
                    <w:shd w:val="clear" w:color="auto" w:fill="FFFFFF"/>
                  </w:rPr>
                </w:rPrChange>
              </w:rPr>
              <w:t xml:space="preserve">0.32 </w:t>
            </w:r>
          </w:p>
        </w:tc>
        <w:tc>
          <w:tcPr>
            <w:tcW w:w="730" w:type="dxa"/>
            <w:noWrap/>
            <w:hideMark/>
          </w:tcPr>
          <w:p w14:paraId="098B8DF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3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00" w:author="Hu Chuan-Peng" w:date="2023-06-07T02:55:00Z">
                  <w:rPr>
                    <w:rFonts w:ascii="Times New Roman" w:hAnsi="Times New Roman" w:cs="Times New Roman"/>
                    <w:color w:val="2A2B2E"/>
                    <w:sz w:val="23"/>
                    <w:szCs w:val="23"/>
                    <w:shd w:val="clear" w:color="auto" w:fill="FFFFFF"/>
                  </w:rPr>
                </w:rPrChange>
              </w:rPr>
              <w:t xml:space="preserve">0.29 </w:t>
            </w:r>
          </w:p>
        </w:tc>
        <w:tc>
          <w:tcPr>
            <w:tcW w:w="845" w:type="dxa"/>
            <w:noWrap/>
            <w:hideMark/>
          </w:tcPr>
          <w:p w14:paraId="49D2B05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02" w:author="Hu Chuan-Peng" w:date="2023-06-07T02:55:00Z">
                  <w:rPr>
                    <w:rFonts w:ascii="Times New Roman" w:hAnsi="Times New Roman" w:cs="Times New Roman"/>
                    <w:color w:val="2A2B2E"/>
                    <w:sz w:val="23"/>
                    <w:szCs w:val="23"/>
                    <w:shd w:val="clear" w:color="auto" w:fill="FFFFFF"/>
                  </w:rPr>
                </w:rPrChange>
              </w:rPr>
              <w:t xml:space="preserve">0.38 </w:t>
            </w:r>
          </w:p>
        </w:tc>
        <w:tc>
          <w:tcPr>
            <w:tcW w:w="729" w:type="dxa"/>
            <w:noWrap/>
            <w:hideMark/>
          </w:tcPr>
          <w:p w14:paraId="32C327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04" w:author="Hu Chuan-Peng" w:date="2023-06-07T02:55:00Z">
                  <w:rPr>
                    <w:rFonts w:ascii="Times New Roman" w:hAnsi="Times New Roman" w:cs="Times New Roman"/>
                    <w:color w:val="2A2B2E"/>
                    <w:sz w:val="23"/>
                    <w:szCs w:val="23"/>
                    <w:shd w:val="clear" w:color="auto" w:fill="FFFFFF"/>
                  </w:rPr>
                </w:rPrChange>
              </w:rPr>
              <w:t xml:space="preserve">0.32 </w:t>
            </w:r>
          </w:p>
        </w:tc>
        <w:tc>
          <w:tcPr>
            <w:tcW w:w="1078" w:type="dxa"/>
            <w:noWrap/>
            <w:hideMark/>
          </w:tcPr>
          <w:p w14:paraId="03C8D72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06" w:author="Hu Chuan-Peng" w:date="2023-06-07T02:55:00Z">
                  <w:rPr>
                    <w:rFonts w:ascii="Times New Roman" w:hAnsi="Times New Roman" w:cs="Times New Roman"/>
                    <w:color w:val="2A2B2E"/>
                    <w:sz w:val="23"/>
                    <w:szCs w:val="23"/>
                    <w:shd w:val="clear" w:color="auto" w:fill="FFFFFF"/>
                  </w:rPr>
                </w:rPrChange>
              </w:rPr>
              <w:t xml:space="preserve">0.17 </w:t>
            </w:r>
          </w:p>
        </w:tc>
        <w:tc>
          <w:tcPr>
            <w:tcW w:w="729" w:type="dxa"/>
            <w:noWrap/>
            <w:hideMark/>
          </w:tcPr>
          <w:p w14:paraId="4AF29C8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08" w:author="Hu Chuan-Peng" w:date="2023-06-07T02:55:00Z">
                  <w:rPr>
                    <w:rFonts w:ascii="Times New Roman" w:hAnsi="Times New Roman" w:cs="Times New Roman"/>
                    <w:color w:val="2A2B2E"/>
                    <w:sz w:val="23"/>
                    <w:szCs w:val="23"/>
                    <w:shd w:val="clear" w:color="auto" w:fill="FFFFFF"/>
                  </w:rPr>
                </w:rPrChange>
              </w:rPr>
              <w:t xml:space="preserve">0.29 </w:t>
            </w:r>
          </w:p>
        </w:tc>
        <w:tc>
          <w:tcPr>
            <w:tcW w:w="729" w:type="dxa"/>
            <w:noWrap/>
            <w:hideMark/>
          </w:tcPr>
          <w:p w14:paraId="586BCB1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10" w:author="Hu Chuan-Peng" w:date="2023-06-07T02:55:00Z">
                  <w:rPr>
                    <w:rFonts w:ascii="Times New Roman" w:hAnsi="Times New Roman" w:cs="Times New Roman"/>
                    <w:color w:val="2A2B2E"/>
                    <w:sz w:val="23"/>
                    <w:szCs w:val="23"/>
                    <w:shd w:val="clear" w:color="auto" w:fill="FFFFFF"/>
                  </w:rPr>
                </w:rPrChange>
              </w:rPr>
              <w:t xml:space="preserve">0.17 </w:t>
            </w:r>
          </w:p>
        </w:tc>
        <w:tc>
          <w:tcPr>
            <w:tcW w:w="814" w:type="dxa"/>
            <w:noWrap/>
            <w:hideMark/>
          </w:tcPr>
          <w:p w14:paraId="3A5A5E3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12" w:author="Hu Chuan-Peng" w:date="2023-06-07T02:55:00Z">
                  <w:rPr>
                    <w:rFonts w:ascii="Times New Roman" w:hAnsi="Times New Roman" w:cs="Times New Roman"/>
                    <w:color w:val="2A2B2E"/>
                    <w:sz w:val="23"/>
                    <w:szCs w:val="23"/>
                    <w:shd w:val="clear" w:color="auto" w:fill="FFFFFF"/>
                  </w:rPr>
                </w:rPrChange>
              </w:rPr>
              <w:t xml:space="preserve">0.10 </w:t>
            </w:r>
          </w:p>
        </w:tc>
        <w:tc>
          <w:tcPr>
            <w:tcW w:w="1170" w:type="dxa"/>
            <w:noWrap/>
            <w:hideMark/>
          </w:tcPr>
          <w:p w14:paraId="37DC197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14" w:author="Hu Chuan-Peng" w:date="2023-06-07T02:55:00Z">
                  <w:rPr>
                    <w:rFonts w:ascii="Times New Roman" w:hAnsi="Times New Roman" w:cs="Times New Roman"/>
                    <w:color w:val="2A2B2E"/>
                    <w:sz w:val="23"/>
                    <w:szCs w:val="23"/>
                    <w:shd w:val="clear" w:color="auto" w:fill="FFFFFF"/>
                  </w:rPr>
                </w:rPrChange>
              </w:rPr>
              <w:t xml:space="preserve">0.27 </w:t>
            </w:r>
          </w:p>
        </w:tc>
        <w:tc>
          <w:tcPr>
            <w:tcW w:w="1107" w:type="dxa"/>
            <w:noWrap/>
            <w:hideMark/>
          </w:tcPr>
          <w:p w14:paraId="11C92B9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16" w:author="Hu Chuan-Peng" w:date="2023-06-07T02:55:00Z">
                  <w:rPr>
                    <w:rFonts w:ascii="Times New Roman" w:hAnsi="Times New Roman" w:cs="Times New Roman"/>
                    <w:color w:val="2A2B2E"/>
                    <w:sz w:val="23"/>
                    <w:szCs w:val="23"/>
                    <w:shd w:val="clear" w:color="auto" w:fill="FFFFFF"/>
                  </w:rPr>
                </w:rPrChange>
              </w:rPr>
              <w:t xml:space="preserve">0.23 </w:t>
            </w:r>
          </w:p>
        </w:tc>
        <w:tc>
          <w:tcPr>
            <w:tcW w:w="730" w:type="dxa"/>
            <w:noWrap/>
            <w:hideMark/>
          </w:tcPr>
          <w:p w14:paraId="6D9A1F6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18" w:author="Hu Chuan-Peng" w:date="2023-06-07T02:55:00Z">
                  <w:rPr>
                    <w:rFonts w:ascii="Times New Roman" w:hAnsi="Times New Roman" w:cs="Times New Roman"/>
                    <w:color w:val="2A2B2E"/>
                    <w:sz w:val="23"/>
                    <w:szCs w:val="23"/>
                    <w:shd w:val="clear" w:color="auto" w:fill="FFFFFF"/>
                  </w:rPr>
                </w:rPrChange>
              </w:rPr>
              <w:t xml:space="preserve">0.39 </w:t>
            </w:r>
          </w:p>
        </w:tc>
        <w:tc>
          <w:tcPr>
            <w:tcW w:w="821" w:type="dxa"/>
            <w:noWrap/>
            <w:hideMark/>
          </w:tcPr>
          <w:p w14:paraId="4CB3098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20" w:author="Hu Chuan-Peng" w:date="2023-06-07T02:55:00Z">
                  <w:rPr>
                    <w:rFonts w:ascii="Times New Roman" w:hAnsi="Times New Roman" w:cs="Times New Roman"/>
                    <w:color w:val="2A2B2E"/>
                    <w:sz w:val="23"/>
                    <w:szCs w:val="23"/>
                    <w:shd w:val="clear" w:color="auto" w:fill="FFFFFF"/>
                  </w:rPr>
                </w:rPrChange>
              </w:rPr>
              <w:t xml:space="preserve">0.39 </w:t>
            </w:r>
          </w:p>
        </w:tc>
        <w:tc>
          <w:tcPr>
            <w:tcW w:w="730" w:type="dxa"/>
            <w:noWrap/>
            <w:hideMark/>
          </w:tcPr>
          <w:p w14:paraId="0B80937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22"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5EA65B3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24" w:author="Hu Chuan-Peng" w:date="2023-06-07T02:55:00Z">
                  <w:rPr>
                    <w:rFonts w:ascii="Times New Roman" w:hAnsi="Times New Roman" w:cs="Times New Roman"/>
                    <w:color w:val="2A2B2E"/>
                    <w:sz w:val="23"/>
                    <w:szCs w:val="23"/>
                    <w:shd w:val="clear" w:color="auto" w:fill="FFFFFF"/>
                  </w:rPr>
                </w:rPrChange>
              </w:rPr>
              <w:t xml:space="preserve">0.00 </w:t>
            </w:r>
          </w:p>
        </w:tc>
        <w:tc>
          <w:tcPr>
            <w:tcW w:w="766" w:type="dxa"/>
            <w:noWrap/>
            <w:hideMark/>
          </w:tcPr>
          <w:p w14:paraId="2F06AAD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26"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2DD4F41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28"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5DA4E51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30" w:author="Hu Chuan-Peng" w:date="2023-06-07T02:55:00Z">
                  <w:rPr>
                    <w:rFonts w:ascii="Times New Roman" w:hAnsi="Times New Roman" w:cs="Times New Roman"/>
                    <w:color w:val="2A2B2E"/>
                    <w:sz w:val="23"/>
                    <w:szCs w:val="23"/>
                    <w:shd w:val="clear" w:color="auto" w:fill="FFFFFF"/>
                  </w:rPr>
                </w:rPrChange>
              </w:rPr>
              <w:t xml:space="preserve">0.05 </w:t>
            </w:r>
          </w:p>
        </w:tc>
        <w:tc>
          <w:tcPr>
            <w:tcW w:w="730" w:type="dxa"/>
            <w:noWrap/>
            <w:hideMark/>
          </w:tcPr>
          <w:p w14:paraId="19F612F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32" w:author="Hu Chuan-Peng" w:date="2023-06-07T02:55:00Z">
                  <w:rPr>
                    <w:rFonts w:ascii="Times New Roman" w:hAnsi="Times New Roman" w:cs="Times New Roman"/>
                    <w:color w:val="2A2B2E"/>
                    <w:sz w:val="23"/>
                    <w:szCs w:val="23"/>
                    <w:shd w:val="clear" w:color="auto" w:fill="FFFFFF"/>
                  </w:rPr>
                </w:rPrChange>
              </w:rPr>
              <w:t xml:space="preserve">0.23 </w:t>
            </w:r>
          </w:p>
        </w:tc>
        <w:tc>
          <w:tcPr>
            <w:tcW w:w="952" w:type="dxa"/>
            <w:noWrap/>
            <w:hideMark/>
          </w:tcPr>
          <w:p w14:paraId="1042D65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34" w:author="Hu Chuan-Peng" w:date="2023-06-07T02:55:00Z">
                  <w:rPr>
                    <w:rFonts w:ascii="Times New Roman" w:hAnsi="Times New Roman" w:cs="Times New Roman"/>
                    <w:color w:val="2A2B2E"/>
                    <w:sz w:val="23"/>
                    <w:szCs w:val="23"/>
                    <w:shd w:val="clear" w:color="auto" w:fill="FFFFFF"/>
                  </w:rPr>
                </w:rPrChange>
              </w:rPr>
              <w:t xml:space="preserve">0.06 </w:t>
            </w:r>
          </w:p>
        </w:tc>
        <w:tc>
          <w:tcPr>
            <w:tcW w:w="755" w:type="dxa"/>
            <w:noWrap/>
            <w:hideMark/>
          </w:tcPr>
          <w:p w14:paraId="6F249E9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36" w:author="Hu Chuan-Peng" w:date="2023-06-07T02:55:00Z">
                  <w:rPr>
                    <w:rFonts w:ascii="Times New Roman" w:hAnsi="Times New Roman" w:cs="Times New Roman"/>
                    <w:color w:val="2A2B2E"/>
                    <w:sz w:val="23"/>
                    <w:szCs w:val="23"/>
                    <w:shd w:val="clear" w:color="auto" w:fill="FFFFFF"/>
                  </w:rPr>
                </w:rPrChange>
              </w:rPr>
              <w:t xml:space="preserve">0.08 </w:t>
            </w:r>
          </w:p>
        </w:tc>
        <w:tc>
          <w:tcPr>
            <w:tcW w:w="821" w:type="dxa"/>
            <w:noWrap/>
            <w:hideMark/>
          </w:tcPr>
          <w:p w14:paraId="6AE402E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38" w:author="Hu Chuan-Peng" w:date="2023-06-07T02:55:00Z">
                  <w:rPr>
                    <w:rFonts w:ascii="Times New Roman" w:hAnsi="Times New Roman" w:cs="Times New Roman"/>
                    <w:color w:val="2A2B2E"/>
                    <w:sz w:val="23"/>
                    <w:szCs w:val="23"/>
                    <w:shd w:val="clear" w:color="auto" w:fill="FFFFFF"/>
                  </w:rPr>
                </w:rPrChange>
              </w:rPr>
              <w:t xml:space="preserve">0.33 </w:t>
            </w:r>
          </w:p>
        </w:tc>
        <w:tc>
          <w:tcPr>
            <w:tcW w:w="843" w:type="dxa"/>
            <w:noWrap/>
            <w:hideMark/>
          </w:tcPr>
          <w:p w14:paraId="48505D3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40" w:author="Hu Chuan-Peng" w:date="2023-06-07T02:55:00Z">
                  <w:rPr>
                    <w:rFonts w:ascii="Times New Roman" w:hAnsi="Times New Roman" w:cs="Times New Roman"/>
                    <w:color w:val="2A2B2E"/>
                    <w:sz w:val="23"/>
                    <w:szCs w:val="23"/>
                    <w:shd w:val="clear" w:color="auto" w:fill="FFFFFF"/>
                  </w:rPr>
                </w:rPrChange>
              </w:rPr>
              <w:t xml:space="preserve">0.06 </w:t>
            </w:r>
          </w:p>
        </w:tc>
        <w:tc>
          <w:tcPr>
            <w:tcW w:w="821" w:type="dxa"/>
            <w:noWrap/>
            <w:hideMark/>
          </w:tcPr>
          <w:p w14:paraId="4E14E63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42" w:author="Hu Chuan-Peng" w:date="2023-06-07T02:55:00Z">
                  <w:rPr>
                    <w:rFonts w:ascii="Times New Roman" w:hAnsi="Times New Roman" w:cs="Times New Roman"/>
                    <w:color w:val="2A2B2E"/>
                    <w:sz w:val="23"/>
                    <w:szCs w:val="23"/>
                    <w:shd w:val="clear" w:color="auto" w:fill="FFFFFF"/>
                  </w:rPr>
                </w:rPrChange>
              </w:rPr>
              <w:t xml:space="preserve">0.24 </w:t>
            </w:r>
          </w:p>
        </w:tc>
        <w:tc>
          <w:tcPr>
            <w:tcW w:w="905" w:type="dxa"/>
            <w:noWrap/>
            <w:hideMark/>
          </w:tcPr>
          <w:p w14:paraId="12D0A0A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44" w:author="Hu Chuan-Peng" w:date="2023-06-07T02:55:00Z">
                  <w:rPr>
                    <w:rFonts w:ascii="Times New Roman" w:hAnsi="Times New Roman" w:cs="Times New Roman"/>
                    <w:color w:val="2A2B2E"/>
                    <w:sz w:val="23"/>
                    <w:szCs w:val="23"/>
                    <w:shd w:val="clear" w:color="auto" w:fill="FFFFFF"/>
                  </w:rPr>
                </w:rPrChange>
              </w:rPr>
              <w:t xml:space="preserve">0.11 </w:t>
            </w:r>
          </w:p>
        </w:tc>
        <w:tc>
          <w:tcPr>
            <w:tcW w:w="1199" w:type="dxa"/>
            <w:noWrap/>
            <w:hideMark/>
          </w:tcPr>
          <w:p w14:paraId="68AFE3E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46" w:author="Hu Chuan-Peng" w:date="2023-06-07T02:55:00Z">
                  <w:rPr>
                    <w:rFonts w:ascii="Times New Roman" w:hAnsi="Times New Roman" w:cs="Times New Roman"/>
                    <w:color w:val="2A2B2E"/>
                    <w:sz w:val="23"/>
                    <w:szCs w:val="23"/>
                    <w:shd w:val="clear" w:color="auto" w:fill="FFFFFF"/>
                  </w:rPr>
                </w:rPrChange>
              </w:rPr>
              <w:t xml:space="preserve">0.26 </w:t>
            </w:r>
          </w:p>
        </w:tc>
        <w:tc>
          <w:tcPr>
            <w:tcW w:w="730" w:type="dxa"/>
            <w:noWrap/>
            <w:hideMark/>
          </w:tcPr>
          <w:p w14:paraId="3EC63E4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48" w:author="Hu Chuan-Peng" w:date="2023-06-07T02:55:00Z">
                  <w:rPr>
                    <w:rFonts w:ascii="Times New Roman" w:hAnsi="Times New Roman" w:cs="Times New Roman"/>
                    <w:color w:val="2A2B2E"/>
                    <w:sz w:val="23"/>
                    <w:szCs w:val="23"/>
                    <w:shd w:val="clear" w:color="auto" w:fill="FFFFFF"/>
                  </w:rPr>
                </w:rPrChange>
              </w:rPr>
              <w:t xml:space="preserve">0.19 </w:t>
            </w:r>
          </w:p>
        </w:tc>
        <w:tc>
          <w:tcPr>
            <w:tcW w:w="997" w:type="dxa"/>
            <w:noWrap/>
            <w:hideMark/>
          </w:tcPr>
          <w:p w14:paraId="5650EAB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50" w:author="Hu Chuan-Peng" w:date="2023-06-07T02:55:00Z">
                  <w:rPr>
                    <w:rFonts w:ascii="Times New Roman" w:hAnsi="Times New Roman" w:cs="Times New Roman"/>
                    <w:color w:val="2A2B2E"/>
                    <w:sz w:val="23"/>
                    <w:szCs w:val="23"/>
                    <w:shd w:val="clear" w:color="auto" w:fill="FFFFFF"/>
                  </w:rPr>
                </w:rPrChange>
              </w:rPr>
              <w:t xml:space="preserve">0.13 </w:t>
            </w:r>
          </w:p>
        </w:tc>
      </w:tr>
      <w:tr w:rsidR="00BB1AA1" w:rsidRPr="00D642D1" w14:paraId="4844BE8C" w14:textId="77777777" w:rsidTr="001F5828">
        <w:trPr>
          <w:trHeight w:val="279"/>
        </w:trPr>
        <w:tc>
          <w:tcPr>
            <w:tcW w:w="1349" w:type="dxa"/>
            <w:noWrap/>
            <w:hideMark/>
          </w:tcPr>
          <w:p w14:paraId="0577A7E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45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452" w:author="Hu Chuan-Peng" w:date="2023-06-07T02:56:00Z">
                  <w:rPr>
                    <w:rFonts w:ascii="Times New Roman" w:hAnsi="Times New Roman" w:cs="Times New Roman"/>
                    <w:color w:val="000000"/>
                    <w:sz w:val="22"/>
                    <w:szCs w:val="22"/>
                  </w:rPr>
                </w:rPrChange>
              </w:rPr>
              <w:t>BSRS-5</w:t>
            </w:r>
          </w:p>
        </w:tc>
        <w:tc>
          <w:tcPr>
            <w:tcW w:w="730" w:type="dxa"/>
            <w:noWrap/>
            <w:hideMark/>
          </w:tcPr>
          <w:p w14:paraId="5A700F2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54"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1802D9D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56" w:author="Hu Chuan-Peng" w:date="2023-06-07T02:55:00Z">
                  <w:rPr>
                    <w:rFonts w:ascii="Times New Roman" w:hAnsi="Times New Roman" w:cs="Times New Roman"/>
                    <w:color w:val="2A2B2E"/>
                    <w:sz w:val="23"/>
                    <w:szCs w:val="23"/>
                    <w:shd w:val="clear" w:color="auto" w:fill="FFFFFF"/>
                  </w:rPr>
                </w:rPrChange>
              </w:rPr>
              <w:t xml:space="preserve">0.43 </w:t>
            </w:r>
          </w:p>
        </w:tc>
        <w:tc>
          <w:tcPr>
            <w:tcW w:w="730" w:type="dxa"/>
            <w:noWrap/>
            <w:hideMark/>
          </w:tcPr>
          <w:p w14:paraId="406AB7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58" w:author="Hu Chuan-Peng" w:date="2023-06-07T02:55:00Z">
                  <w:rPr>
                    <w:rFonts w:ascii="Times New Roman" w:hAnsi="Times New Roman" w:cs="Times New Roman"/>
                    <w:color w:val="2A2B2E"/>
                    <w:sz w:val="23"/>
                    <w:szCs w:val="23"/>
                    <w:shd w:val="clear" w:color="auto" w:fill="FFFFFF"/>
                  </w:rPr>
                </w:rPrChange>
              </w:rPr>
              <w:t xml:space="preserve">0.08 </w:t>
            </w:r>
          </w:p>
        </w:tc>
        <w:tc>
          <w:tcPr>
            <w:tcW w:w="730" w:type="dxa"/>
            <w:noWrap/>
            <w:hideMark/>
          </w:tcPr>
          <w:p w14:paraId="59082F9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60" w:author="Hu Chuan-Peng" w:date="2023-06-07T02:55:00Z">
                  <w:rPr>
                    <w:rFonts w:ascii="Times New Roman" w:hAnsi="Times New Roman" w:cs="Times New Roman"/>
                    <w:color w:val="2A2B2E"/>
                    <w:sz w:val="23"/>
                    <w:szCs w:val="23"/>
                    <w:shd w:val="clear" w:color="auto" w:fill="FFFFFF"/>
                  </w:rPr>
                </w:rPrChange>
              </w:rPr>
              <w:t xml:space="preserve">0.11 </w:t>
            </w:r>
          </w:p>
        </w:tc>
        <w:tc>
          <w:tcPr>
            <w:tcW w:w="845" w:type="dxa"/>
            <w:noWrap/>
            <w:hideMark/>
          </w:tcPr>
          <w:p w14:paraId="2A177DE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62" w:author="Hu Chuan-Peng" w:date="2023-06-07T02:55:00Z">
                  <w:rPr>
                    <w:rFonts w:ascii="Times New Roman" w:hAnsi="Times New Roman" w:cs="Times New Roman"/>
                    <w:color w:val="2A2B2E"/>
                    <w:sz w:val="23"/>
                    <w:szCs w:val="23"/>
                    <w:shd w:val="clear" w:color="auto" w:fill="FFFFFF"/>
                  </w:rPr>
                </w:rPrChange>
              </w:rPr>
              <w:t xml:space="preserve">0.08 </w:t>
            </w:r>
          </w:p>
        </w:tc>
        <w:tc>
          <w:tcPr>
            <w:tcW w:w="729" w:type="dxa"/>
            <w:noWrap/>
            <w:hideMark/>
          </w:tcPr>
          <w:p w14:paraId="624658B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64" w:author="Hu Chuan-Peng" w:date="2023-06-07T02:55:00Z">
                  <w:rPr>
                    <w:rFonts w:ascii="Times New Roman" w:hAnsi="Times New Roman" w:cs="Times New Roman"/>
                    <w:color w:val="2A2B2E"/>
                    <w:sz w:val="23"/>
                    <w:szCs w:val="23"/>
                    <w:shd w:val="clear" w:color="auto" w:fill="FFFFFF"/>
                  </w:rPr>
                </w:rPrChange>
              </w:rPr>
              <w:t xml:space="preserve">0.20 </w:t>
            </w:r>
          </w:p>
        </w:tc>
        <w:tc>
          <w:tcPr>
            <w:tcW w:w="1078" w:type="dxa"/>
            <w:noWrap/>
            <w:hideMark/>
          </w:tcPr>
          <w:p w14:paraId="3FC6551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66" w:author="Hu Chuan-Peng" w:date="2023-06-07T02:55:00Z">
                  <w:rPr>
                    <w:rFonts w:ascii="Times New Roman" w:hAnsi="Times New Roman" w:cs="Times New Roman"/>
                    <w:color w:val="2A2B2E"/>
                    <w:sz w:val="23"/>
                    <w:szCs w:val="23"/>
                    <w:shd w:val="clear" w:color="auto" w:fill="FFFFFF"/>
                  </w:rPr>
                </w:rPrChange>
              </w:rPr>
              <w:t xml:space="preserve">0.40 </w:t>
            </w:r>
          </w:p>
        </w:tc>
        <w:tc>
          <w:tcPr>
            <w:tcW w:w="729" w:type="dxa"/>
            <w:noWrap/>
            <w:hideMark/>
          </w:tcPr>
          <w:p w14:paraId="36BB7A2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68" w:author="Hu Chuan-Peng" w:date="2023-06-07T02:55:00Z">
                  <w:rPr>
                    <w:rFonts w:ascii="Times New Roman" w:hAnsi="Times New Roman" w:cs="Times New Roman"/>
                    <w:color w:val="2A2B2E"/>
                    <w:sz w:val="23"/>
                    <w:szCs w:val="23"/>
                    <w:shd w:val="clear" w:color="auto" w:fill="FFFFFF"/>
                  </w:rPr>
                </w:rPrChange>
              </w:rPr>
              <w:t xml:space="preserve">0.25 </w:t>
            </w:r>
          </w:p>
        </w:tc>
        <w:tc>
          <w:tcPr>
            <w:tcW w:w="729" w:type="dxa"/>
            <w:noWrap/>
            <w:hideMark/>
          </w:tcPr>
          <w:p w14:paraId="5149C40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70" w:author="Hu Chuan-Peng" w:date="2023-06-07T02:55:00Z">
                  <w:rPr>
                    <w:rFonts w:ascii="Times New Roman" w:hAnsi="Times New Roman" w:cs="Times New Roman"/>
                    <w:color w:val="2A2B2E"/>
                    <w:sz w:val="23"/>
                    <w:szCs w:val="23"/>
                    <w:shd w:val="clear" w:color="auto" w:fill="FFFFFF"/>
                  </w:rPr>
                </w:rPrChange>
              </w:rPr>
              <w:t xml:space="preserve">0.08 </w:t>
            </w:r>
          </w:p>
        </w:tc>
        <w:tc>
          <w:tcPr>
            <w:tcW w:w="814" w:type="dxa"/>
            <w:noWrap/>
            <w:hideMark/>
          </w:tcPr>
          <w:p w14:paraId="15F1C0D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72" w:author="Hu Chuan-Peng" w:date="2023-06-07T02:55:00Z">
                  <w:rPr>
                    <w:rFonts w:ascii="Times New Roman" w:hAnsi="Times New Roman" w:cs="Times New Roman"/>
                    <w:color w:val="2A2B2E"/>
                    <w:sz w:val="23"/>
                    <w:szCs w:val="23"/>
                    <w:shd w:val="clear" w:color="auto" w:fill="FFFFFF"/>
                  </w:rPr>
                </w:rPrChange>
              </w:rPr>
              <w:t xml:space="preserve">0.36 </w:t>
            </w:r>
          </w:p>
        </w:tc>
        <w:tc>
          <w:tcPr>
            <w:tcW w:w="1170" w:type="dxa"/>
            <w:noWrap/>
            <w:hideMark/>
          </w:tcPr>
          <w:p w14:paraId="767FEDD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74" w:author="Hu Chuan-Peng" w:date="2023-06-07T02:55:00Z">
                  <w:rPr>
                    <w:rFonts w:ascii="Times New Roman" w:hAnsi="Times New Roman" w:cs="Times New Roman"/>
                    <w:color w:val="2A2B2E"/>
                    <w:sz w:val="23"/>
                    <w:szCs w:val="23"/>
                    <w:shd w:val="clear" w:color="auto" w:fill="FFFFFF"/>
                  </w:rPr>
                </w:rPrChange>
              </w:rPr>
              <w:t xml:space="preserve">0.16 </w:t>
            </w:r>
          </w:p>
        </w:tc>
        <w:tc>
          <w:tcPr>
            <w:tcW w:w="1107" w:type="dxa"/>
            <w:noWrap/>
            <w:hideMark/>
          </w:tcPr>
          <w:p w14:paraId="24D3527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76"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5A0FED5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78" w:author="Hu Chuan-Peng" w:date="2023-06-07T02:55:00Z">
                  <w:rPr>
                    <w:rFonts w:ascii="Times New Roman" w:hAnsi="Times New Roman" w:cs="Times New Roman"/>
                    <w:color w:val="2A2B2E"/>
                    <w:sz w:val="23"/>
                    <w:szCs w:val="23"/>
                    <w:shd w:val="clear" w:color="auto" w:fill="FFFFFF"/>
                  </w:rPr>
                </w:rPrChange>
              </w:rPr>
              <w:t xml:space="preserve">0.18 </w:t>
            </w:r>
          </w:p>
        </w:tc>
        <w:tc>
          <w:tcPr>
            <w:tcW w:w="821" w:type="dxa"/>
            <w:noWrap/>
            <w:hideMark/>
          </w:tcPr>
          <w:p w14:paraId="3011B08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80"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31ACDC5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82" w:author="Hu Chuan-Peng" w:date="2023-06-07T02:55:00Z">
                  <w:rPr>
                    <w:rFonts w:ascii="Times New Roman" w:hAnsi="Times New Roman" w:cs="Times New Roman"/>
                    <w:color w:val="2A2B2E"/>
                    <w:sz w:val="23"/>
                    <w:szCs w:val="23"/>
                    <w:shd w:val="clear" w:color="auto" w:fill="FFFFFF"/>
                  </w:rPr>
                </w:rPrChange>
              </w:rPr>
              <w:t xml:space="preserve">0.09 </w:t>
            </w:r>
          </w:p>
        </w:tc>
        <w:tc>
          <w:tcPr>
            <w:tcW w:w="730" w:type="dxa"/>
            <w:noWrap/>
            <w:hideMark/>
          </w:tcPr>
          <w:p w14:paraId="4F8CE3A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84" w:author="Hu Chuan-Peng" w:date="2023-06-07T02:55:00Z">
                  <w:rPr>
                    <w:rFonts w:ascii="Times New Roman" w:hAnsi="Times New Roman" w:cs="Times New Roman"/>
                    <w:color w:val="2A2B2E"/>
                    <w:sz w:val="23"/>
                    <w:szCs w:val="23"/>
                    <w:shd w:val="clear" w:color="auto" w:fill="FFFFFF"/>
                  </w:rPr>
                </w:rPrChange>
              </w:rPr>
              <w:t xml:space="preserve">0.14 </w:t>
            </w:r>
          </w:p>
        </w:tc>
        <w:tc>
          <w:tcPr>
            <w:tcW w:w="766" w:type="dxa"/>
            <w:noWrap/>
            <w:hideMark/>
          </w:tcPr>
          <w:p w14:paraId="6B06111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86"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62C9E17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88"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75DB6AD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90" w:author="Hu Chuan-Peng" w:date="2023-06-07T02:55:00Z">
                  <w:rPr>
                    <w:rFonts w:ascii="Times New Roman" w:hAnsi="Times New Roman" w:cs="Times New Roman"/>
                    <w:color w:val="2A2B2E"/>
                    <w:sz w:val="23"/>
                    <w:szCs w:val="23"/>
                    <w:shd w:val="clear" w:color="auto" w:fill="FFFFFF"/>
                  </w:rPr>
                </w:rPrChange>
              </w:rPr>
              <w:t xml:space="preserve">0.22 </w:t>
            </w:r>
          </w:p>
        </w:tc>
        <w:tc>
          <w:tcPr>
            <w:tcW w:w="730" w:type="dxa"/>
            <w:noWrap/>
            <w:hideMark/>
          </w:tcPr>
          <w:p w14:paraId="7D9FC24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92" w:author="Hu Chuan-Peng" w:date="2023-06-07T02:55:00Z">
                  <w:rPr>
                    <w:rFonts w:ascii="Times New Roman" w:hAnsi="Times New Roman" w:cs="Times New Roman"/>
                    <w:color w:val="2A2B2E"/>
                    <w:sz w:val="23"/>
                    <w:szCs w:val="23"/>
                    <w:shd w:val="clear" w:color="auto" w:fill="FFFFFF"/>
                  </w:rPr>
                </w:rPrChange>
              </w:rPr>
              <w:t xml:space="preserve">0.13 </w:t>
            </w:r>
          </w:p>
        </w:tc>
        <w:tc>
          <w:tcPr>
            <w:tcW w:w="952" w:type="dxa"/>
            <w:noWrap/>
            <w:hideMark/>
          </w:tcPr>
          <w:p w14:paraId="74ED12E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94" w:author="Hu Chuan-Peng" w:date="2023-06-07T02:55:00Z">
                  <w:rPr>
                    <w:rFonts w:ascii="Times New Roman" w:hAnsi="Times New Roman" w:cs="Times New Roman"/>
                    <w:color w:val="2A2B2E"/>
                    <w:sz w:val="23"/>
                    <w:szCs w:val="23"/>
                    <w:shd w:val="clear" w:color="auto" w:fill="FFFFFF"/>
                  </w:rPr>
                </w:rPrChange>
              </w:rPr>
              <w:t xml:space="preserve">0.13 </w:t>
            </w:r>
          </w:p>
        </w:tc>
        <w:tc>
          <w:tcPr>
            <w:tcW w:w="755" w:type="dxa"/>
            <w:noWrap/>
            <w:hideMark/>
          </w:tcPr>
          <w:p w14:paraId="45FB248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96" w:author="Hu Chuan-Peng" w:date="2023-06-07T02:55:00Z">
                  <w:rPr>
                    <w:rFonts w:ascii="Times New Roman" w:hAnsi="Times New Roman" w:cs="Times New Roman"/>
                    <w:color w:val="2A2B2E"/>
                    <w:sz w:val="23"/>
                    <w:szCs w:val="23"/>
                    <w:shd w:val="clear" w:color="auto" w:fill="FFFFFF"/>
                  </w:rPr>
                </w:rPrChange>
              </w:rPr>
              <w:t xml:space="preserve">0.22 </w:t>
            </w:r>
          </w:p>
        </w:tc>
        <w:tc>
          <w:tcPr>
            <w:tcW w:w="821" w:type="dxa"/>
            <w:noWrap/>
            <w:hideMark/>
          </w:tcPr>
          <w:p w14:paraId="4EB5053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498" w:author="Hu Chuan-Peng" w:date="2023-06-07T02:55:00Z">
                  <w:rPr>
                    <w:rFonts w:ascii="Times New Roman" w:hAnsi="Times New Roman" w:cs="Times New Roman"/>
                    <w:color w:val="2A2B2E"/>
                    <w:sz w:val="23"/>
                    <w:szCs w:val="23"/>
                    <w:shd w:val="clear" w:color="auto" w:fill="FFFFFF"/>
                  </w:rPr>
                </w:rPrChange>
              </w:rPr>
              <w:t xml:space="preserve">0.14 </w:t>
            </w:r>
          </w:p>
        </w:tc>
        <w:tc>
          <w:tcPr>
            <w:tcW w:w="843" w:type="dxa"/>
            <w:noWrap/>
            <w:hideMark/>
          </w:tcPr>
          <w:p w14:paraId="1195F5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4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00" w:author="Hu Chuan-Peng" w:date="2023-06-07T02:55:00Z">
                  <w:rPr>
                    <w:rFonts w:ascii="Times New Roman" w:hAnsi="Times New Roman" w:cs="Times New Roman"/>
                    <w:color w:val="2A2B2E"/>
                    <w:sz w:val="23"/>
                    <w:szCs w:val="23"/>
                    <w:shd w:val="clear" w:color="auto" w:fill="FFFFFF"/>
                  </w:rPr>
                </w:rPrChange>
              </w:rPr>
              <w:t xml:space="preserve">0.13 </w:t>
            </w:r>
          </w:p>
        </w:tc>
        <w:tc>
          <w:tcPr>
            <w:tcW w:w="821" w:type="dxa"/>
            <w:noWrap/>
            <w:hideMark/>
          </w:tcPr>
          <w:p w14:paraId="40F19C5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02" w:author="Hu Chuan-Peng" w:date="2023-06-07T02:55:00Z">
                  <w:rPr>
                    <w:rFonts w:ascii="Times New Roman" w:hAnsi="Times New Roman" w:cs="Times New Roman"/>
                    <w:color w:val="2A2B2E"/>
                    <w:sz w:val="23"/>
                    <w:szCs w:val="23"/>
                    <w:shd w:val="clear" w:color="auto" w:fill="FFFFFF"/>
                  </w:rPr>
                </w:rPrChange>
              </w:rPr>
              <w:t xml:space="preserve">0.12 </w:t>
            </w:r>
          </w:p>
        </w:tc>
        <w:tc>
          <w:tcPr>
            <w:tcW w:w="905" w:type="dxa"/>
            <w:noWrap/>
            <w:hideMark/>
          </w:tcPr>
          <w:p w14:paraId="1008778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04" w:author="Hu Chuan-Peng" w:date="2023-06-07T02:55:00Z">
                  <w:rPr>
                    <w:rFonts w:ascii="Times New Roman" w:hAnsi="Times New Roman" w:cs="Times New Roman"/>
                    <w:color w:val="2A2B2E"/>
                    <w:sz w:val="23"/>
                    <w:szCs w:val="23"/>
                    <w:shd w:val="clear" w:color="auto" w:fill="FFFFFF"/>
                  </w:rPr>
                </w:rPrChange>
              </w:rPr>
              <w:t xml:space="preserve">0.17 </w:t>
            </w:r>
          </w:p>
        </w:tc>
        <w:tc>
          <w:tcPr>
            <w:tcW w:w="1199" w:type="dxa"/>
            <w:noWrap/>
            <w:hideMark/>
          </w:tcPr>
          <w:p w14:paraId="2FDD299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06"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52905EC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08" w:author="Hu Chuan-Peng" w:date="2023-06-07T02:55:00Z">
                  <w:rPr>
                    <w:rFonts w:ascii="Times New Roman" w:hAnsi="Times New Roman" w:cs="Times New Roman"/>
                    <w:color w:val="2A2B2E"/>
                    <w:sz w:val="23"/>
                    <w:szCs w:val="23"/>
                    <w:shd w:val="clear" w:color="auto" w:fill="FFFFFF"/>
                  </w:rPr>
                </w:rPrChange>
              </w:rPr>
              <w:t xml:space="preserve">0.29 </w:t>
            </w:r>
          </w:p>
        </w:tc>
        <w:tc>
          <w:tcPr>
            <w:tcW w:w="997" w:type="dxa"/>
            <w:noWrap/>
            <w:hideMark/>
          </w:tcPr>
          <w:p w14:paraId="07905CC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10" w:author="Hu Chuan-Peng" w:date="2023-06-07T02:55:00Z">
                  <w:rPr>
                    <w:rFonts w:ascii="Times New Roman" w:hAnsi="Times New Roman" w:cs="Times New Roman"/>
                    <w:color w:val="2A2B2E"/>
                    <w:sz w:val="23"/>
                    <w:szCs w:val="23"/>
                    <w:shd w:val="clear" w:color="auto" w:fill="FFFFFF"/>
                  </w:rPr>
                </w:rPrChange>
              </w:rPr>
              <w:t xml:space="preserve">0.13 </w:t>
            </w:r>
          </w:p>
        </w:tc>
      </w:tr>
      <w:tr w:rsidR="00BB1AA1" w:rsidRPr="00D642D1" w14:paraId="04C41856" w14:textId="77777777" w:rsidTr="001F5828">
        <w:trPr>
          <w:trHeight w:val="279"/>
        </w:trPr>
        <w:tc>
          <w:tcPr>
            <w:tcW w:w="1349" w:type="dxa"/>
            <w:noWrap/>
            <w:hideMark/>
          </w:tcPr>
          <w:p w14:paraId="104EE2C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51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512" w:author="Hu Chuan-Peng" w:date="2023-06-07T02:56:00Z">
                  <w:rPr>
                    <w:rFonts w:ascii="Times New Roman" w:hAnsi="Times New Roman" w:cs="Times New Roman"/>
                    <w:color w:val="000000"/>
                    <w:sz w:val="22"/>
                    <w:szCs w:val="22"/>
                  </w:rPr>
                </w:rPrChange>
              </w:rPr>
              <w:t>CES-D-13</w:t>
            </w:r>
          </w:p>
        </w:tc>
        <w:tc>
          <w:tcPr>
            <w:tcW w:w="730" w:type="dxa"/>
            <w:noWrap/>
            <w:hideMark/>
          </w:tcPr>
          <w:p w14:paraId="3D5F48B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14" w:author="Hu Chuan-Peng" w:date="2023-06-07T02:55:00Z">
                  <w:rPr>
                    <w:rFonts w:ascii="Times New Roman" w:hAnsi="Times New Roman" w:cs="Times New Roman"/>
                    <w:color w:val="2A2B2E"/>
                    <w:sz w:val="23"/>
                    <w:szCs w:val="23"/>
                    <w:shd w:val="clear" w:color="auto" w:fill="FFFFFF"/>
                  </w:rPr>
                </w:rPrChange>
              </w:rPr>
              <w:t xml:space="preserve">0.09 </w:t>
            </w:r>
          </w:p>
        </w:tc>
        <w:tc>
          <w:tcPr>
            <w:tcW w:w="730" w:type="dxa"/>
            <w:noWrap/>
            <w:hideMark/>
          </w:tcPr>
          <w:p w14:paraId="0B76169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16"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4C4E2EF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18" w:author="Hu Chuan-Peng" w:date="2023-06-07T02:55:00Z">
                  <w:rPr>
                    <w:rFonts w:ascii="Times New Roman" w:hAnsi="Times New Roman" w:cs="Times New Roman"/>
                    <w:color w:val="2A2B2E"/>
                    <w:sz w:val="23"/>
                    <w:szCs w:val="23"/>
                    <w:shd w:val="clear" w:color="auto" w:fill="FFFFFF"/>
                  </w:rPr>
                </w:rPrChange>
              </w:rPr>
              <w:t xml:space="preserve">0.53 </w:t>
            </w:r>
          </w:p>
        </w:tc>
        <w:tc>
          <w:tcPr>
            <w:tcW w:w="730" w:type="dxa"/>
            <w:noWrap/>
            <w:hideMark/>
          </w:tcPr>
          <w:p w14:paraId="6E6DBBA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20" w:author="Hu Chuan-Peng" w:date="2023-06-07T02:55:00Z">
                  <w:rPr>
                    <w:rFonts w:ascii="Times New Roman" w:hAnsi="Times New Roman" w:cs="Times New Roman"/>
                    <w:color w:val="2A2B2E"/>
                    <w:sz w:val="23"/>
                    <w:szCs w:val="23"/>
                    <w:shd w:val="clear" w:color="auto" w:fill="FFFFFF"/>
                  </w:rPr>
                </w:rPrChange>
              </w:rPr>
              <w:t xml:space="preserve">0.17 </w:t>
            </w:r>
          </w:p>
        </w:tc>
        <w:tc>
          <w:tcPr>
            <w:tcW w:w="845" w:type="dxa"/>
            <w:noWrap/>
            <w:hideMark/>
          </w:tcPr>
          <w:p w14:paraId="02C61A9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22" w:author="Hu Chuan-Peng" w:date="2023-06-07T02:55:00Z">
                  <w:rPr>
                    <w:rFonts w:ascii="Times New Roman" w:hAnsi="Times New Roman" w:cs="Times New Roman"/>
                    <w:color w:val="2A2B2E"/>
                    <w:sz w:val="23"/>
                    <w:szCs w:val="23"/>
                    <w:shd w:val="clear" w:color="auto" w:fill="FFFFFF"/>
                  </w:rPr>
                </w:rPrChange>
              </w:rPr>
              <w:t xml:space="preserve">0.25 </w:t>
            </w:r>
          </w:p>
        </w:tc>
        <w:tc>
          <w:tcPr>
            <w:tcW w:w="729" w:type="dxa"/>
            <w:noWrap/>
            <w:hideMark/>
          </w:tcPr>
          <w:p w14:paraId="04F7E49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24" w:author="Hu Chuan-Peng" w:date="2023-06-07T02:55:00Z">
                  <w:rPr>
                    <w:rFonts w:ascii="Times New Roman" w:hAnsi="Times New Roman" w:cs="Times New Roman"/>
                    <w:color w:val="2A2B2E"/>
                    <w:sz w:val="23"/>
                    <w:szCs w:val="23"/>
                    <w:shd w:val="clear" w:color="auto" w:fill="FFFFFF"/>
                  </w:rPr>
                </w:rPrChange>
              </w:rPr>
              <w:t xml:space="preserve">0.14 </w:t>
            </w:r>
          </w:p>
        </w:tc>
        <w:tc>
          <w:tcPr>
            <w:tcW w:w="1078" w:type="dxa"/>
            <w:noWrap/>
            <w:hideMark/>
          </w:tcPr>
          <w:p w14:paraId="35080E8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26" w:author="Hu Chuan-Peng" w:date="2023-06-07T02:55:00Z">
                  <w:rPr>
                    <w:rFonts w:ascii="Times New Roman" w:hAnsi="Times New Roman" w:cs="Times New Roman"/>
                    <w:color w:val="2A2B2E"/>
                    <w:sz w:val="23"/>
                    <w:szCs w:val="23"/>
                    <w:shd w:val="clear" w:color="auto" w:fill="FFFFFF"/>
                  </w:rPr>
                </w:rPrChange>
              </w:rPr>
              <w:t xml:space="preserve">0.21 </w:t>
            </w:r>
          </w:p>
        </w:tc>
        <w:tc>
          <w:tcPr>
            <w:tcW w:w="729" w:type="dxa"/>
            <w:noWrap/>
            <w:hideMark/>
          </w:tcPr>
          <w:p w14:paraId="112233F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28" w:author="Hu Chuan-Peng" w:date="2023-06-07T02:55:00Z">
                  <w:rPr>
                    <w:rFonts w:ascii="Times New Roman" w:hAnsi="Times New Roman" w:cs="Times New Roman"/>
                    <w:color w:val="2A2B2E"/>
                    <w:sz w:val="23"/>
                    <w:szCs w:val="23"/>
                    <w:shd w:val="clear" w:color="auto" w:fill="FFFFFF"/>
                  </w:rPr>
                </w:rPrChange>
              </w:rPr>
              <w:t xml:space="preserve">0.18 </w:t>
            </w:r>
          </w:p>
        </w:tc>
        <w:tc>
          <w:tcPr>
            <w:tcW w:w="729" w:type="dxa"/>
            <w:noWrap/>
            <w:hideMark/>
          </w:tcPr>
          <w:p w14:paraId="682F662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30" w:author="Hu Chuan-Peng" w:date="2023-06-07T02:55:00Z">
                  <w:rPr>
                    <w:rFonts w:ascii="Times New Roman" w:hAnsi="Times New Roman" w:cs="Times New Roman"/>
                    <w:color w:val="2A2B2E"/>
                    <w:sz w:val="23"/>
                    <w:szCs w:val="23"/>
                    <w:shd w:val="clear" w:color="auto" w:fill="FFFFFF"/>
                  </w:rPr>
                </w:rPrChange>
              </w:rPr>
              <w:t xml:space="preserve">0.12 </w:t>
            </w:r>
          </w:p>
        </w:tc>
        <w:tc>
          <w:tcPr>
            <w:tcW w:w="814" w:type="dxa"/>
            <w:noWrap/>
            <w:hideMark/>
          </w:tcPr>
          <w:p w14:paraId="7D6EADD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32" w:author="Hu Chuan-Peng" w:date="2023-06-07T02:55:00Z">
                  <w:rPr>
                    <w:rFonts w:ascii="Times New Roman" w:hAnsi="Times New Roman" w:cs="Times New Roman"/>
                    <w:color w:val="2A2B2E"/>
                    <w:sz w:val="23"/>
                    <w:szCs w:val="23"/>
                    <w:shd w:val="clear" w:color="auto" w:fill="FFFFFF"/>
                  </w:rPr>
                </w:rPrChange>
              </w:rPr>
              <w:t xml:space="preserve">0.20 </w:t>
            </w:r>
          </w:p>
        </w:tc>
        <w:tc>
          <w:tcPr>
            <w:tcW w:w="1170" w:type="dxa"/>
            <w:noWrap/>
            <w:hideMark/>
          </w:tcPr>
          <w:p w14:paraId="1A0FCDC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34" w:author="Hu Chuan-Peng" w:date="2023-06-07T02:55:00Z">
                  <w:rPr>
                    <w:rFonts w:ascii="Times New Roman" w:hAnsi="Times New Roman" w:cs="Times New Roman"/>
                    <w:color w:val="2A2B2E"/>
                    <w:sz w:val="23"/>
                    <w:szCs w:val="23"/>
                    <w:shd w:val="clear" w:color="auto" w:fill="FFFFFF"/>
                  </w:rPr>
                </w:rPrChange>
              </w:rPr>
              <w:t xml:space="preserve">0.19 </w:t>
            </w:r>
          </w:p>
        </w:tc>
        <w:tc>
          <w:tcPr>
            <w:tcW w:w="1107" w:type="dxa"/>
            <w:noWrap/>
            <w:hideMark/>
          </w:tcPr>
          <w:p w14:paraId="6B56EA0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36"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005D872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38" w:author="Hu Chuan-Peng" w:date="2023-06-07T02:55:00Z">
                  <w:rPr>
                    <w:rFonts w:ascii="Times New Roman" w:hAnsi="Times New Roman" w:cs="Times New Roman"/>
                    <w:color w:val="2A2B2E"/>
                    <w:sz w:val="23"/>
                    <w:szCs w:val="23"/>
                    <w:shd w:val="clear" w:color="auto" w:fill="FFFFFF"/>
                  </w:rPr>
                </w:rPrChange>
              </w:rPr>
              <w:t xml:space="preserve">0.20 </w:t>
            </w:r>
          </w:p>
        </w:tc>
        <w:tc>
          <w:tcPr>
            <w:tcW w:w="821" w:type="dxa"/>
            <w:noWrap/>
            <w:hideMark/>
          </w:tcPr>
          <w:p w14:paraId="1F16D76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40" w:author="Hu Chuan-Peng" w:date="2023-06-07T02:55:00Z">
                  <w:rPr>
                    <w:rFonts w:ascii="Times New Roman" w:hAnsi="Times New Roman" w:cs="Times New Roman"/>
                    <w:color w:val="2A2B2E"/>
                    <w:sz w:val="23"/>
                    <w:szCs w:val="23"/>
                    <w:shd w:val="clear" w:color="auto" w:fill="FFFFFF"/>
                  </w:rPr>
                </w:rPrChange>
              </w:rPr>
              <w:t xml:space="preserve">0.22 </w:t>
            </w:r>
          </w:p>
        </w:tc>
        <w:tc>
          <w:tcPr>
            <w:tcW w:w="730" w:type="dxa"/>
            <w:noWrap/>
            <w:hideMark/>
          </w:tcPr>
          <w:p w14:paraId="4A5199E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42" w:author="Hu Chuan-Peng" w:date="2023-06-07T02:55:00Z">
                  <w:rPr>
                    <w:rFonts w:ascii="Times New Roman" w:hAnsi="Times New Roman" w:cs="Times New Roman"/>
                    <w:color w:val="2A2B2E"/>
                    <w:sz w:val="23"/>
                    <w:szCs w:val="23"/>
                    <w:shd w:val="clear" w:color="auto" w:fill="FFFFFF"/>
                  </w:rPr>
                </w:rPrChange>
              </w:rPr>
              <w:t xml:space="preserve">0.50 </w:t>
            </w:r>
          </w:p>
        </w:tc>
        <w:tc>
          <w:tcPr>
            <w:tcW w:w="730" w:type="dxa"/>
            <w:noWrap/>
            <w:hideMark/>
          </w:tcPr>
          <w:p w14:paraId="3789155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44" w:author="Hu Chuan-Peng" w:date="2023-06-07T02:55:00Z">
                  <w:rPr>
                    <w:rFonts w:ascii="Times New Roman" w:hAnsi="Times New Roman" w:cs="Times New Roman"/>
                    <w:color w:val="2A2B2E"/>
                    <w:sz w:val="23"/>
                    <w:szCs w:val="23"/>
                    <w:shd w:val="clear" w:color="auto" w:fill="FFFFFF"/>
                  </w:rPr>
                </w:rPrChange>
              </w:rPr>
              <w:t xml:space="preserve">0.18 </w:t>
            </w:r>
          </w:p>
        </w:tc>
        <w:tc>
          <w:tcPr>
            <w:tcW w:w="766" w:type="dxa"/>
            <w:noWrap/>
            <w:hideMark/>
          </w:tcPr>
          <w:p w14:paraId="2104AB2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46"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4B27F83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48"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576A8DD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50"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2DD0DAA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52" w:author="Hu Chuan-Peng" w:date="2023-06-07T02:55:00Z">
                  <w:rPr>
                    <w:rFonts w:ascii="Times New Roman" w:hAnsi="Times New Roman" w:cs="Times New Roman"/>
                    <w:color w:val="2A2B2E"/>
                    <w:sz w:val="23"/>
                    <w:szCs w:val="23"/>
                    <w:shd w:val="clear" w:color="auto" w:fill="FFFFFF"/>
                  </w:rPr>
                </w:rPrChange>
              </w:rPr>
              <w:t xml:space="preserve">0.08 </w:t>
            </w:r>
          </w:p>
        </w:tc>
        <w:tc>
          <w:tcPr>
            <w:tcW w:w="952" w:type="dxa"/>
            <w:noWrap/>
            <w:hideMark/>
          </w:tcPr>
          <w:p w14:paraId="40613F8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54" w:author="Hu Chuan-Peng" w:date="2023-06-07T02:55:00Z">
                  <w:rPr>
                    <w:rFonts w:ascii="Times New Roman" w:hAnsi="Times New Roman" w:cs="Times New Roman"/>
                    <w:color w:val="2A2B2E"/>
                    <w:sz w:val="23"/>
                    <w:szCs w:val="23"/>
                    <w:shd w:val="clear" w:color="auto" w:fill="FFFFFF"/>
                  </w:rPr>
                </w:rPrChange>
              </w:rPr>
              <w:t xml:space="preserve">0.20 </w:t>
            </w:r>
          </w:p>
        </w:tc>
        <w:tc>
          <w:tcPr>
            <w:tcW w:w="755" w:type="dxa"/>
            <w:noWrap/>
            <w:hideMark/>
          </w:tcPr>
          <w:p w14:paraId="6DCF692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56" w:author="Hu Chuan-Peng" w:date="2023-06-07T02:55:00Z">
                  <w:rPr>
                    <w:rFonts w:ascii="Times New Roman" w:hAnsi="Times New Roman" w:cs="Times New Roman"/>
                    <w:color w:val="2A2B2E"/>
                    <w:sz w:val="23"/>
                    <w:szCs w:val="23"/>
                    <w:shd w:val="clear" w:color="auto" w:fill="FFFFFF"/>
                  </w:rPr>
                </w:rPrChange>
              </w:rPr>
              <w:t xml:space="preserve">0.27 </w:t>
            </w:r>
          </w:p>
        </w:tc>
        <w:tc>
          <w:tcPr>
            <w:tcW w:w="821" w:type="dxa"/>
            <w:noWrap/>
            <w:hideMark/>
          </w:tcPr>
          <w:p w14:paraId="4902A73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58" w:author="Hu Chuan-Peng" w:date="2023-06-07T02:55:00Z">
                  <w:rPr>
                    <w:rFonts w:ascii="Times New Roman" w:hAnsi="Times New Roman" w:cs="Times New Roman"/>
                    <w:color w:val="2A2B2E"/>
                    <w:sz w:val="23"/>
                    <w:szCs w:val="23"/>
                    <w:shd w:val="clear" w:color="auto" w:fill="FFFFFF"/>
                  </w:rPr>
                </w:rPrChange>
              </w:rPr>
              <w:t xml:space="preserve">0.16 </w:t>
            </w:r>
          </w:p>
        </w:tc>
        <w:tc>
          <w:tcPr>
            <w:tcW w:w="843" w:type="dxa"/>
            <w:noWrap/>
            <w:hideMark/>
          </w:tcPr>
          <w:p w14:paraId="05D6722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60" w:author="Hu Chuan-Peng" w:date="2023-06-07T02:55:00Z">
                  <w:rPr>
                    <w:rFonts w:ascii="Times New Roman" w:hAnsi="Times New Roman" w:cs="Times New Roman"/>
                    <w:color w:val="2A2B2E"/>
                    <w:sz w:val="23"/>
                    <w:szCs w:val="23"/>
                    <w:shd w:val="clear" w:color="auto" w:fill="FFFFFF"/>
                  </w:rPr>
                </w:rPrChange>
              </w:rPr>
              <w:t xml:space="preserve">0.20 </w:t>
            </w:r>
          </w:p>
        </w:tc>
        <w:tc>
          <w:tcPr>
            <w:tcW w:w="821" w:type="dxa"/>
            <w:noWrap/>
            <w:hideMark/>
          </w:tcPr>
          <w:p w14:paraId="0EE6155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62" w:author="Hu Chuan-Peng" w:date="2023-06-07T02:55:00Z">
                  <w:rPr>
                    <w:rFonts w:ascii="Times New Roman" w:hAnsi="Times New Roman" w:cs="Times New Roman"/>
                    <w:color w:val="2A2B2E"/>
                    <w:sz w:val="23"/>
                    <w:szCs w:val="23"/>
                    <w:shd w:val="clear" w:color="auto" w:fill="FFFFFF"/>
                  </w:rPr>
                </w:rPrChange>
              </w:rPr>
              <w:t xml:space="preserve">0.15 </w:t>
            </w:r>
          </w:p>
        </w:tc>
        <w:tc>
          <w:tcPr>
            <w:tcW w:w="905" w:type="dxa"/>
            <w:noWrap/>
            <w:hideMark/>
          </w:tcPr>
          <w:p w14:paraId="2BCD75E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64" w:author="Hu Chuan-Peng" w:date="2023-06-07T02:55:00Z">
                  <w:rPr>
                    <w:rFonts w:ascii="Times New Roman" w:hAnsi="Times New Roman" w:cs="Times New Roman"/>
                    <w:color w:val="2A2B2E"/>
                    <w:sz w:val="23"/>
                    <w:szCs w:val="23"/>
                    <w:shd w:val="clear" w:color="auto" w:fill="FFFFFF"/>
                  </w:rPr>
                </w:rPrChange>
              </w:rPr>
              <w:t xml:space="preserve">0.31 </w:t>
            </w:r>
          </w:p>
        </w:tc>
        <w:tc>
          <w:tcPr>
            <w:tcW w:w="1199" w:type="dxa"/>
            <w:noWrap/>
            <w:hideMark/>
          </w:tcPr>
          <w:p w14:paraId="0431342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66" w:author="Hu Chuan-Peng" w:date="2023-06-07T02:55:00Z">
                  <w:rPr>
                    <w:rFonts w:ascii="Times New Roman" w:hAnsi="Times New Roman" w:cs="Times New Roman"/>
                    <w:color w:val="2A2B2E"/>
                    <w:sz w:val="23"/>
                    <w:szCs w:val="23"/>
                    <w:shd w:val="clear" w:color="auto" w:fill="FFFFFF"/>
                  </w:rPr>
                </w:rPrChange>
              </w:rPr>
              <w:t xml:space="preserve">0.28 </w:t>
            </w:r>
          </w:p>
        </w:tc>
        <w:tc>
          <w:tcPr>
            <w:tcW w:w="730" w:type="dxa"/>
            <w:noWrap/>
            <w:hideMark/>
          </w:tcPr>
          <w:p w14:paraId="6EAB759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68" w:author="Hu Chuan-Peng" w:date="2023-06-07T02:55:00Z">
                  <w:rPr>
                    <w:rFonts w:ascii="Times New Roman" w:hAnsi="Times New Roman" w:cs="Times New Roman"/>
                    <w:color w:val="2A2B2E"/>
                    <w:sz w:val="23"/>
                    <w:szCs w:val="23"/>
                    <w:shd w:val="clear" w:color="auto" w:fill="FFFFFF"/>
                  </w:rPr>
                </w:rPrChange>
              </w:rPr>
              <w:t xml:space="preserve">0.25 </w:t>
            </w:r>
          </w:p>
        </w:tc>
        <w:tc>
          <w:tcPr>
            <w:tcW w:w="997" w:type="dxa"/>
            <w:noWrap/>
            <w:hideMark/>
          </w:tcPr>
          <w:p w14:paraId="42CB1A7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70" w:author="Hu Chuan-Peng" w:date="2023-06-07T02:55:00Z">
                  <w:rPr>
                    <w:rFonts w:ascii="Times New Roman" w:hAnsi="Times New Roman" w:cs="Times New Roman"/>
                    <w:color w:val="2A2B2E"/>
                    <w:sz w:val="23"/>
                    <w:szCs w:val="23"/>
                    <w:shd w:val="clear" w:color="auto" w:fill="FFFFFF"/>
                  </w:rPr>
                </w:rPrChange>
              </w:rPr>
              <w:t xml:space="preserve">0.11 </w:t>
            </w:r>
          </w:p>
        </w:tc>
      </w:tr>
      <w:tr w:rsidR="00BB1AA1" w:rsidRPr="00D642D1" w14:paraId="59A21EB7" w14:textId="77777777" w:rsidTr="001F5828">
        <w:trPr>
          <w:trHeight w:val="279"/>
        </w:trPr>
        <w:tc>
          <w:tcPr>
            <w:tcW w:w="1349" w:type="dxa"/>
            <w:noWrap/>
            <w:hideMark/>
          </w:tcPr>
          <w:p w14:paraId="71E6566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57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572" w:author="Hu Chuan-Peng" w:date="2023-06-07T02:56:00Z">
                  <w:rPr>
                    <w:rFonts w:ascii="Times New Roman" w:hAnsi="Times New Roman" w:cs="Times New Roman"/>
                    <w:color w:val="000000"/>
                    <w:sz w:val="22"/>
                    <w:szCs w:val="22"/>
                  </w:rPr>
                </w:rPrChange>
              </w:rPr>
              <w:t>CEPS</w:t>
            </w:r>
          </w:p>
        </w:tc>
        <w:tc>
          <w:tcPr>
            <w:tcW w:w="730" w:type="dxa"/>
            <w:noWrap/>
            <w:hideMark/>
          </w:tcPr>
          <w:p w14:paraId="2C8ECD3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74" w:author="Hu Chuan-Peng" w:date="2023-06-07T02:55:00Z">
                  <w:rPr>
                    <w:rFonts w:ascii="Times New Roman" w:hAnsi="Times New Roman" w:cs="Times New Roman"/>
                    <w:color w:val="2A2B2E"/>
                    <w:sz w:val="23"/>
                    <w:szCs w:val="23"/>
                    <w:shd w:val="clear" w:color="auto" w:fill="FFFFFF"/>
                  </w:rPr>
                </w:rPrChange>
              </w:rPr>
              <w:t xml:space="preserve">0.07 </w:t>
            </w:r>
          </w:p>
        </w:tc>
        <w:tc>
          <w:tcPr>
            <w:tcW w:w="730" w:type="dxa"/>
            <w:noWrap/>
            <w:hideMark/>
          </w:tcPr>
          <w:p w14:paraId="7D62CE2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76" w:author="Hu Chuan-Peng" w:date="2023-06-07T02:55:00Z">
                  <w:rPr>
                    <w:rFonts w:ascii="Times New Roman" w:hAnsi="Times New Roman" w:cs="Times New Roman"/>
                    <w:color w:val="2A2B2E"/>
                    <w:sz w:val="23"/>
                    <w:szCs w:val="23"/>
                    <w:shd w:val="clear" w:color="auto" w:fill="FFFFFF"/>
                  </w:rPr>
                </w:rPrChange>
              </w:rPr>
              <w:t xml:space="preserve">0.06 </w:t>
            </w:r>
          </w:p>
        </w:tc>
        <w:tc>
          <w:tcPr>
            <w:tcW w:w="730" w:type="dxa"/>
            <w:noWrap/>
            <w:hideMark/>
          </w:tcPr>
          <w:p w14:paraId="528BA9F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78" w:author="Hu Chuan-Peng" w:date="2023-06-07T02:55:00Z">
                  <w:rPr>
                    <w:rFonts w:ascii="Times New Roman" w:hAnsi="Times New Roman" w:cs="Times New Roman"/>
                    <w:color w:val="2A2B2E"/>
                    <w:sz w:val="23"/>
                    <w:szCs w:val="23"/>
                    <w:shd w:val="clear" w:color="auto" w:fill="FFFFFF"/>
                  </w:rPr>
                </w:rPrChange>
              </w:rPr>
              <w:t xml:space="preserve">0.10 </w:t>
            </w:r>
          </w:p>
        </w:tc>
        <w:tc>
          <w:tcPr>
            <w:tcW w:w="730" w:type="dxa"/>
            <w:noWrap/>
            <w:hideMark/>
          </w:tcPr>
          <w:p w14:paraId="5303ABD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80" w:author="Hu Chuan-Peng" w:date="2023-06-07T02:55:00Z">
                  <w:rPr>
                    <w:rFonts w:ascii="Times New Roman" w:hAnsi="Times New Roman" w:cs="Times New Roman"/>
                    <w:color w:val="2A2B2E"/>
                    <w:sz w:val="23"/>
                    <w:szCs w:val="23"/>
                    <w:shd w:val="clear" w:color="auto" w:fill="FFFFFF"/>
                  </w:rPr>
                </w:rPrChange>
              </w:rPr>
              <w:t xml:space="preserve">0.06 </w:t>
            </w:r>
          </w:p>
        </w:tc>
        <w:tc>
          <w:tcPr>
            <w:tcW w:w="845" w:type="dxa"/>
            <w:noWrap/>
            <w:hideMark/>
          </w:tcPr>
          <w:p w14:paraId="4EE330E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82" w:author="Hu Chuan-Peng" w:date="2023-06-07T02:55:00Z">
                  <w:rPr>
                    <w:rFonts w:ascii="Times New Roman" w:hAnsi="Times New Roman" w:cs="Times New Roman"/>
                    <w:color w:val="2A2B2E"/>
                    <w:sz w:val="23"/>
                    <w:szCs w:val="23"/>
                    <w:shd w:val="clear" w:color="auto" w:fill="FFFFFF"/>
                  </w:rPr>
                </w:rPrChange>
              </w:rPr>
              <w:t xml:space="preserve">0.04 </w:t>
            </w:r>
          </w:p>
        </w:tc>
        <w:tc>
          <w:tcPr>
            <w:tcW w:w="729" w:type="dxa"/>
            <w:noWrap/>
            <w:hideMark/>
          </w:tcPr>
          <w:p w14:paraId="7CD85F7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84" w:author="Hu Chuan-Peng" w:date="2023-06-07T02:55:00Z">
                  <w:rPr>
                    <w:rFonts w:ascii="Times New Roman" w:hAnsi="Times New Roman" w:cs="Times New Roman"/>
                    <w:color w:val="2A2B2E"/>
                    <w:sz w:val="23"/>
                    <w:szCs w:val="23"/>
                    <w:shd w:val="clear" w:color="auto" w:fill="FFFFFF"/>
                  </w:rPr>
                </w:rPrChange>
              </w:rPr>
              <w:t xml:space="preserve">0.08 </w:t>
            </w:r>
          </w:p>
        </w:tc>
        <w:tc>
          <w:tcPr>
            <w:tcW w:w="1078" w:type="dxa"/>
            <w:noWrap/>
            <w:hideMark/>
          </w:tcPr>
          <w:p w14:paraId="13D4407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86" w:author="Hu Chuan-Peng" w:date="2023-06-07T02:55:00Z">
                  <w:rPr>
                    <w:rFonts w:ascii="Times New Roman" w:hAnsi="Times New Roman" w:cs="Times New Roman"/>
                    <w:color w:val="2A2B2E"/>
                    <w:sz w:val="23"/>
                    <w:szCs w:val="23"/>
                    <w:shd w:val="clear" w:color="auto" w:fill="FFFFFF"/>
                  </w:rPr>
                </w:rPrChange>
              </w:rPr>
              <w:t xml:space="preserve">0.00 </w:t>
            </w:r>
          </w:p>
        </w:tc>
        <w:tc>
          <w:tcPr>
            <w:tcW w:w="729" w:type="dxa"/>
            <w:noWrap/>
            <w:hideMark/>
          </w:tcPr>
          <w:p w14:paraId="50BABB7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88" w:author="Hu Chuan-Peng" w:date="2023-06-07T02:55:00Z">
                  <w:rPr>
                    <w:rFonts w:ascii="Times New Roman" w:hAnsi="Times New Roman" w:cs="Times New Roman"/>
                    <w:color w:val="2A2B2E"/>
                    <w:sz w:val="23"/>
                    <w:szCs w:val="23"/>
                    <w:shd w:val="clear" w:color="auto" w:fill="FFFFFF"/>
                  </w:rPr>
                </w:rPrChange>
              </w:rPr>
              <w:t xml:space="preserve">0.13 </w:t>
            </w:r>
          </w:p>
        </w:tc>
        <w:tc>
          <w:tcPr>
            <w:tcW w:w="729" w:type="dxa"/>
            <w:noWrap/>
            <w:hideMark/>
          </w:tcPr>
          <w:p w14:paraId="26B6F66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90" w:author="Hu Chuan-Peng" w:date="2023-06-07T02:55:00Z">
                  <w:rPr>
                    <w:rFonts w:ascii="Times New Roman" w:hAnsi="Times New Roman" w:cs="Times New Roman"/>
                    <w:color w:val="2A2B2E"/>
                    <w:sz w:val="23"/>
                    <w:szCs w:val="23"/>
                    <w:shd w:val="clear" w:color="auto" w:fill="FFFFFF"/>
                  </w:rPr>
                </w:rPrChange>
              </w:rPr>
              <w:t xml:space="preserve">0.00 </w:t>
            </w:r>
          </w:p>
        </w:tc>
        <w:tc>
          <w:tcPr>
            <w:tcW w:w="814" w:type="dxa"/>
            <w:noWrap/>
            <w:hideMark/>
          </w:tcPr>
          <w:p w14:paraId="5417F1B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92" w:author="Hu Chuan-Peng" w:date="2023-06-07T02:55:00Z">
                  <w:rPr>
                    <w:rFonts w:ascii="Times New Roman" w:hAnsi="Times New Roman" w:cs="Times New Roman"/>
                    <w:color w:val="2A2B2E"/>
                    <w:sz w:val="23"/>
                    <w:szCs w:val="23"/>
                    <w:shd w:val="clear" w:color="auto" w:fill="FFFFFF"/>
                  </w:rPr>
                </w:rPrChange>
              </w:rPr>
              <w:t xml:space="preserve">0.20 </w:t>
            </w:r>
          </w:p>
        </w:tc>
        <w:tc>
          <w:tcPr>
            <w:tcW w:w="1170" w:type="dxa"/>
            <w:noWrap/>
            <w:hideMark/>
          </w:tcPr>
          <w:p w14:paraId="35A1A01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94" w:author="Hu Chuan-Peng" w:date="2023-06-07T02:55:00Z">
                  <w:rPr>
                    <w:rFonts w:ascii="Times New Roman" w:hAnsi="Times New Roman" w:cs="Times New Roman"/>
                    <w:color w:val="2A2B2E"/>
                    <w:sz w:val="23"/>
                    <w:szCs w:val="23"/>
                    <w:shd w:val="clear" w:color="auto" w:fill="FFFFFF"/>
                  </w:rPr>
                </w:rPrChange>
              </w:rPr>
              <w:t xml:space="preserve">0.13 </w:t>
            </w:r>
          </w:p>
        </w:tc>
        <w:tc>
          <w:tcPr>
            <w:tcW w:w="1107" w:type="dxa"/>
            <w:noWrap/>
            <w:hideMark/>
          </w:tcPr>
          <w:p w14:paraId="1487C10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96"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3704797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598" w:author="Hu Chuan-Peng" w:date="2023-06-07T02:55:00Z">
                  <w:rPr>
                    <w:rFonts w:ascii="Times New Roman" w:hAnsi="Times New Roman" w:cs="Times New Roman"/>
                    <w:color w:val="2A2B2E"/>
                    <w:sz w:val="23"/>
                    <w:szCs w:val="23"/>
                    <w:shd w:val="clear" w:color="auto" w:fill="FFFFFF"/>
                  </w:rPr>
                </w:rPrChange>
              </w:rPr>
              <w:t xml:space="preserve">0.03 </w:t>
            </w:r>
          </w:p>
        </w:tc>
        <w:tc>
          <w:tcPr>
            <w:tcW w:w="821" w:type="dxa"/>
            <w:noWrap/>
            <w:hideMark/>
          </w:tcPr>
          <w:p w14:paraId="41B3A65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5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00"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24020E1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02"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7DE4173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04" w:author="Hu Chuan-Peng" w:date="2023-06-07T02:55:00Z">
                  <w:rPr>
                    <w:rFonts w:ascii="Times New Roman" w:hAnsi="Times New Roman" w:cs="Times New Roman"/>
                    <w:color w:val="2A2B2E"/>
                    <w:sz w:val="23"/>
                    <w:szCs w:val="23"/>
                    <w:shd w:val="clear" w:color="auto" w:fill="FFFFFF"/>
                  </w:rPr>
                </w:rPrChange>
              </w:rPr>
              <w:t xml:space="preserve">0.05 </w:t>
            </w:r>
          </w:p>
        </w:tc>
        <w:tc>
          <w:tcPr>
            <w:tcW w:w="766" w:type="dxa"/>
            <w:noWrap/>
            <w:hideMark/>
          </w:tcPr>
          <w:p w14:paraId="325BB16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06" w:author="Hu Chuan-Peng" w:date="2023-06-07T02:55:00Z">
                  <w:rPr>
                    <w:rFonts w:ascii="Times New Roman" w:hAnsi="Times New Roman" w:cs="Times New Roman"/>
                    <w:color w:val="2A2B2E"/>
                    <w:sz w:val="23"/>
                    <w:szCs w:val="23"/>
                    <w:shd w:val="clear" w:color="auto" w:fill="FFFFFF"/>
                  </w:rPr>
                </w:rPrChange>
              </w:rPr>
              <w:t xml:space="preserve">0.22 </w:t>
            </w:r>
          </w:p>
        </w:tc>
        <w:tc>
          <w:tcPr>
            <w:tcW w:w="730" w:type="dxa"/>
            <w:noWrap/>
            <w:hideMark/>
          </w:tcPr>
          <w:p w14:paraId="02B0E82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08"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57C5E03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10"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5D36F6C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12" w:author="Hu Chuan-Peng" w:date="2023-06-07T02:55:00Z">
                  <w:rPr>
                    <w:rFonts w:ascii="Times New Roman" w:hAnsi="Times New Roman" w:cs="Times New Roman"/>
                    <w:color w:val="2A2B2E"/>
                    <w:sz w:val="23"/>
                    <w:szCs w:val="23"/>
                    <w:shd w:val="clear" w:color="auto" w:fill="FFFFFF"/>
                  </w:rPr>
                </w:rPrChange>
              </w:rPr>
              <w:t xml:space="preserve">0.03 </w:t>
            </w:r>
          </w:p>
        </w:tc>
        <w:tc>
          <w:tcPr>
            <w:tcW w:w="952" w:type="dxa"/>
            <w:noWrap/>
            <w:hideMark/>
          </w:tcPr>
          <w:p w14:paraId="20A6BAA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14" w:author="Hu Chuan-Peng" w:date="2023-06-07T02:55:00Z">
                  <w:rPr>
                    <w:rFonts w:ascii="Times New Roman" w:hAnsi="Times New Roman" w:cs="Times New Roman"/>
                    <w:color w:val="2A2B2E"/>
                    <w:sz w:val="23"/>
                    <w:szCs w:val="23"/>
                    <w:shd w:val="clear" w:color="auto" w:fill="FFFFFF"/>
                  </w:rPr>
                </w:rPrChange>
              </w:rPr>
              <w:t xml:space="preserve">0.20 </w:t>
            </w:r>
          </w:p>
        </w:tc>
        <w:tc>
          <w:tcPr>
            <w:tcW w:w="755" w:type="dxa"/>
            <w:noWrap/>
            <w:hideMark/>
          </w:tcPr>
          <w:p w14:paraId="3753DB5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16" w:author="Hu Chuan-Peng" w:date="2023-06-07T02:55:00Z">
                  <w:rPr>
                    <w:rFonts w:ascii="Times New Roman" w:hAnsi="Times New Roman" w:cs="Times New Roman"/>
                    <w:color w:val="2A2B2E"/>
                    <w:sz w:val="23"/>
                    <w:szCs w:val="23"/>
                    <w:shd w:val="clear" w:color="auto" w:fill="FFFFFF"/>
                  </w:rPr>
                </w:rPrChange>
              </w:rPr>
              <w:t xml:space="preserve">0.14 </w:t>
            </w:r>
          </w:p>
        </w:tc>
        <w:tc>
          <w:tcPr>
            <w:tcW w:w="821" w:type="dxa"/>
            <w:noWrap/>
            <w:hideMark/>
          </w:tcPr>
          <w:p w14:paraId="271221F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18" w:author="Hu Chuan-Peng" w:date="2023-06-07T02:55:00Z">
                  <w:rPr>
                    <w:rFonts w:ascii="Times New Roman" w:hAnsi="Times New Roman" w:cs="Times New Roman"/>
                    <w:color w:val="2A2B2E"/>
                    <w:sz w:val="23"/>
                    <w:szCs w:val="23"/>
                    <w:shd w:val="clear" w:color="auto" w:fill="FFFFFF"/>
                  </w:rPr>
                </w:rPrChange>
              </w:rPr>
              <w:t xml:space="preserve">0.09 </w:t>
            </w:r>
          </w:p>
        </w:tc>
        <w:tc>
          <w:tcPr>
            <w:tcW w:w="843" w:type="dxa"/>
            <w:noWrap/>
            <w:hideMark/>
          </w:tcPr>
          <w:p w14:paraId="7DAE1BF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20" w:author="Hu Chuan-Peng" w:date="2023-06-07T02:55:00Z">
                  <w:rPr>
                    <w:rFonts w:ascii="Times New Roman" w:hAnsi="Times New Roman" w:cs="Times New Roman"/>
                    <w:color w:val="2A2B2E"/>
                    <w:sz w:val="23"/>
                    <w:szCs w:val="23"/>
                    <w:shd w:val="clear" w:color="auto" w:fill="FFFFFF"/>
                  </w:rPr>
                </w:rPrChange>
              </w:rPr>
              <w:t xml:space="preserve">0.20 </w:t>
            </w:r>
          </w:p>
        </w:tc>
        <w:tc>
          <w:tcPr>
            <w:tcW w:w="821" w:type="dxa"/>
            <w:noWrap/>
            <w:hideMark/>
          </w:tcPr>
          <w:p w14:paraId="1B7453D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22" w:author="Hu Chuan-Peng" w:date="2023-06-07T02:55:00Z">
                  <w:rPr>
                    <w:rFonts w:ascii="Times New Roman" w:hAnsi="Times New Roman" w:cs="Times New Roman"/>
                    <w:color w:val="2A2B2E"/>
                    <w:sz w:val="23"/>
                    <w:szCs w:val="23"/>
                    <w:shd w:val="clear" w:color="auto" w:fill="FFFFFF"/>
                  </w:rPr>
                </w:rPrChange>
              </w:rPr>
              <w:t xml:space="preserve">0.04 </w:t>
            </w:r>
          </w:p>
        </w:tc>
        <w:tc>
          <w:tcPr>
            <w:tcW w:w="905" w:type="dxa"/>
            <w:noWrap/>
            <w:hideMark/>
          </w:tcPr>
          <w:p w14:paraId="58C00E2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24" w:author="Hu Chuan-Peng" w:date="2023-06-07T02:55:00Z">
                  <w:rPr>
                    <w:rFonts w:ascii="Times New Roman" w:hAnsi="Times New Roman" w:cs="Times New Roman"/>
                    <w:color w:val="2A2B2E"/>
                    <w:sz w:val="23"/>
                    <w:szCs w:val="23"/>
                    <w:shd w:val="clear" w:color="auto" w:fill="FFFFFF"/>
                  </w:rPr>
                </w:rPrChange>
              </w:rPr>
              <w:t xml:space="preserve">0.38 </w:t>
            </w:r>
          </w:p>
        </w:tc>
        <w:tc>
          <w:tcPr>
            <w:tcW w:w="1199" w:type="dxa"/>
            <w:noWrap/>
            <w:hideMark/>
          </w:tcPr>
          <w:p w14:paraId="5AEAF1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26"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023958E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28" w:author="Hu Chuan-Peng" w:date="2023-06-07T02:55:00Z">
                  <w:rPr>
                    <w:rFonts w:ascii="Times New Roman" w:hAnsi="Times New Roman" w:cs="Times New Roman"/>
                    <w:color w:val="2A2B2E"/>
                    <w:sz w:val="23"/>
                    <w:szCs w:val="23"/>
                    <w:shd w:val="clear" w:color="auto" w:fill="FFFFFF"/>
                  </w:rPr>
                </w:rPrChange>
              </w:rPr>
              <w:t xml:space="preserve">0.19 </w:t>
            </w:r>
          </w:p>
        </w:tc>
        <w:tc>
          <w:tcPr>
            <w:tcW w:w="997" w:type="dxa"/>
            <w:noWrap/>
            <w:hideMark/>
          </w:tcPr>
          <w:p w14:paraId="6D14FFB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30" w:author="Hu Chuan-Peng" w:date="2023-06-07T02:55:00Z">
                  <w:rPr>
                    <w:rFonts w:ascii="Times New Roman" w:hAnsi="Times New Roman" w:cs="Times New Roman"/>
                    <w:color w:val="2A2B2E"/>
                    <w:sz w:val="23"/>
                    <w:szCs w:val="23"/>
                    <w:shd w:val="clear" w:color="auto" w:fill="FFFFFF"/>
                  </w:rPr>
                </w:rPrChange>
              </w:rPr>
              <w:t xml:space="preserve">0.00 </w:t>
            </w:r>
          </w:p>
        </w:tc>
      </w:tr>
      <w:tr w:rsidR="00BB1AA1" w:rsidRPr="00D642D1" w14:paraId="0237B5A5" w14:textId="77777777" w:rsidTr="001F5828">
        <w:trPr>
          <w:trHeight w:val="279"/>
        </w:trPr>
        <w:tc>
          <w:tcPr>
            <w:tcW w:w="1349" w:type="dxa"/>
            <w:noWrap/>
            <w:hideMark/>
          </w:tcPr>
          <w:p w14:paraId="3B81352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63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632" w:author="Hu Chuan-Peng" w:date="2023-06-07T02:56:00Z">
                  <w:rPr>
                    <w:rFonts w:ascii="Times New Roman" w:hAnsi="Times New Roman" w:cs="Times New Roman"/>
                    <w:color w:val="000000"/>
                    <w:sz w:val="22"/>
                    <w:szCs w:val="22"/>
                  </w:rPr>
                </w:rPrChange>
              </w:rPr>
              <w:t>DSI</w:t>
            </w:r>
          </w:p>
        </w:tc>
        <w:tc>
          <w:tcPr>
            <w:tcW w:w="730" w:type="dxa"/>
            <w:noWrap/>
            <w:hideMark/>
          </w:tcPr>
          <w:p w14:paraId="66E1483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34" w:author="Hu Chuan-Peng" w:date="2023-06-07T02:55:00Z">
                  <w:rPr>
                    <w:rFonts w:ascii="Times New Roman" w:hAnsi="Times New Roman" w:cs="Times New Roman"/>
                    <w:color w:val="2A2B2E"/>
                    <w:sz w:val="23"/>
                    <w:szCs w:val="23"/>
                    <w:shd w:val="clear" w:color="auto" w:fill="FFFFFF"/>
                  </w:rPr>
                </w:rPrChange>
              </w:rPr>
              <w:t xml:space="preserve">0.72 </w:t>
            </w:r>
          </w:p>
        </w:tc>
        <w:tc>
          <w:tcPr>
            <w:tcW w:w="730" w:type="dxa"/>
            <w:noWrap/>
            <w:hideMark/>
          </w:tcPr>
          <w:p w14:paraId="6B9BB25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36"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4F16212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38"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1F01C1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40" w:author="Hu Chuan-Peng" w:date="2023-06-07T02:55:00Z">
                  <w:rPr>
                    <w:rFonts w:ascii="Times New Roman" w:hAnsi="Times New Roman" w:cs="Times New Roman"/>
                    <w:color w:val="2A2B2E"/>
                    <w:sz w:val="23"/>
                    <w:szCs w:val="23"/>
                    <w:shd w:val="clear" w:color="auto" w:fill="FFFFFF"/>
                  </w:rPr>
                </w:rPrChange>
              </w:rPr>
              <w:t xml:space="preserve">0.30 </w:t>
            </w:r>
          </w:p>
        </w:tc>
        <w:tc>
          <w:tcPr>
            <w:tcW w:w="845" w:type="dxa"/>
            <w:noWrap/>
            <w:hideMark/>
          </w:tcPr>
          <w:p w14:paraId="2162CB9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42" w:author="Hu Chuan-Peng" w:date="2023-06-07T02:55:00Z">
                  <w:rPr>
                    <w:rFonts w:ascii="Times New Roman" w:hAnsi="Times New Roman" w:cs="Times New Roman"/>
                    <w:color w:val="2A2B2E"/>
                    <w:sz w:val="23"/>
                    <w:szCs w:val="23"/>
                    <w:shd w:val="clear" w:color="auto" w:fill="FFFFFF"/>
                  </w:rPr>
                </w:rPrChange>
              </w:rPr>
              <w:t xml:space="preserve">0.23 </w:t>
            </w:r>
          </w:p>
        </w:tc>
        <w:tc>
          <w:tcPr>
            <w:tcW w:w="729" w:type="dxa"/>
            <w:noWrap/>
            <w:hideMark/>
          </w:tcPr>
          <w:p w14:paraId="662A624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44" w:author="Hu Chuan-Peng" w:date="2023-06-07T02:55:00Z">
                  <w:rPr>
                    <w:rFonts w:ascii="Times New Roman" w:hAnsi="Times New Roman" w:cs="Times New Roman"/>
                    <w:color w:val="2A2B2E"/>
                    <w:sz w:val="23"/>
                    <w:szCs w:val="23"/>
                    <w:shd w:val="clear" w:color="auto" w:fill="FFFFFF"/>
                  </w:rPr>
                </w:rPrChange>
              </w:rPr>
              <w:t xml:space="preserve">0.33 </w:t>
            </w:r>
          </w:p>
        </w:tc>
        <w:tc>
          <w:tcPr>
            <w:tcW w:w="1078" w:type="dxa"/>
            <w:noWrap/>
            <w:hideMark/>
          </w:tcPr>
          <w:p w14:paraId="0308737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46" w:author="Hu Chuan-Peng" w:date="2023-06-07T02:55:00Z">
                  <w:rPr>
                    <w:rFonts w:ascii="Times New Roman" w:hAnsi="Times New Roman" w:cs="Times New Roman"/>
                    <w:color w:val="2A2B2E"/>
                    <w:sz w:val="23"/>
                    <w:szCs w:val="23"/>
                    <w:shd w:val="clear" w:color="auto" w:fill="FFFFFF"/>
                  </w:rPr>
                </w:rPrChange>
              </w:rPr>
              <w:t xml:space="preserve">0.09 </w:t>
            </w:r>
          </w:p>
        </w:tc>
        <w:tc>
          <w:tcPr>
            <w:tcW w:w="729" w:type="dxa"/>
            <w:noWrap/>
            <w:hideMark/>
          </w:tcPr>
          <w:p w14:paraId="76426EE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48" w:author="Hu Chuan-Peng" w:date="2023-06-07T02:55:00Z">
                  <w:rPr>
                    <w:rFonts w:ascii="Times New Roman" w:hAnsi="Times New Roman" w:cs="Times New Roman"/>
                    <w:color w:val="2A2B2E"/>
                    <w:sz w:val="23"/>
                    <w:szCs w:val="23"/>
                    <w:shd w:val="clear" w:color="auto" w:fill="FFFFFF"/>
                  </w:rPr>
                </w:rPrChange>
              </w:rPr>
              <w:t xml:space="preserve">0.41 </w:t>
            </w:r>
          </w:p>
        </w:tc>
        <w:tc>
          <w:tcPr>
            <w:tcW w:w="729" w:type="dxa"/>
            <w:noWrap/>
            <w:hideMark/>
          </w:tcPr>
          <w:p w14:paraId="6DA46EA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50" w:author="Hu Chuan-Peng" w:date="2023-06-07T02:55:00Z">
                  <w:rPr>
                    <w:rFonts w:ascii="Times New Roman" w:hAnsi="Times New Roman" w:cs="Times New Roman"/>
                    <w:color w:val="2A2B2E"/>
                    <w:sz w:val="23"/>
                    <w:szCs w:val="23"/>
                    <w:shd w:val="clear" w:color="auto" w:fill="FFFFFF"/>
                  </w:rPr>
                </w:rPrChange>
              </w:rPr>
              <w:t xml:space="preserve">0.55 </w:t>
            </w:r>
          </w:p>
        </w:tc>
        <w:tc>
          <w:tcPr>
            <w:tcW w:w="814" w:type="dxa"/>
            <w:noWrap/>
            <w:hideMark/>
          </w:tcPr>
          <w:p w14:paraId="5834EC9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52" w:author="Hu Chuan-Peng" w:date="2023-06-07T02:55:00Z">
                  <w:rPr>
                    <w:rFonts w:ascii="Times New Roman" w:hAnsi="Times New Roman" w:cs="Times New Roman"/>
                    <w:color w:val="2A2B2E"/>
                    <w:sz w:val="23"/>
                    <w:szCs w:val="23"/>
                    <w:shd w:val="clear" w:color="auto" w:fill="FFFFFF"/>
                  </w:rPr>
                </w:rPrChange>
              </w:rPr>
              <w:t xml:space="preserve">0.12 </w:t>
            </w:r>
          </w:p>
        </w:tc>
        <w:tc>
          <w:tcPr>
            <w:tcW w:w="1170" w:type="dxa"/>
            <w:noWrap/>
            <w:hideMark/>
          </w:tcPr>
          <w:p w14:paraId="0164DEB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54" w:author="Hu Chuan-Peng" w:date="2023-06-07T02:55:00Z">
                  <w:rPr>
                    <w:rFonts w:ascii="Times New Roman" w:hAnsi="Times New Roman" w:cs="Times New Roman"/>
                    <w:color w:val="2A2B2E"/>
                    <w:sz w:val="23"/>
                    <w:szCs w:val="23"/>
                    <w:shd w:val="clear" w:color="auto" w:fill="FFFFFF"/>
                  </w:rPr>
                </w:rPrChange>
              </w:rPr>
              <w:t xml:space="preserve">0.11 </w:t>
            </w:r>
          </w:p>
        </w:tc>
        <w:tc>
          <w:tcPr>
            <w:tcW w:w="1107" w:type="dxa"/>
            <w:noWrap/>
            <w:hideMark/>
          </w:tcPr>
          <w:p w14:paraId="15C1742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56" w:author="Hu Chuan-Peng" w:date="2023-06-07T02:55:00Z">
                  <w:rPr>
                    <w:rFonts w:ascii="Times New Roman" w:hAnsi="Times New Roman" w:cs="Times New Roman"/>
                    <w:color w:val="2A2B2E"/>
                    <w:sz w:val="23"/>
                    <w:szCs w:val="23"/>
                    <w:shd w:val="clear" w:color="auto" w:fill="FFFFFF"/>
                  </w:rPr>
                </w:rPrChange>
              </w:rPr>
              <w:t xml:space="preserve">0.06 </w:t>
            </w:r>
          </w:p>
        </w:tc>
        <w:tc>
          <w:tcPr>
            <w:tcW w:w="730" w:type="dxa"/>
            <w:noWrap/>
            <w:hideMark/>
          </w:tcPr>
          <w:p w14:paraId="39924CF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58" w:author="Hu Chuan-Peng" w:date="2023-06-07T02:55:00Z">
                  <w:rPr>
                    <w:rFonts w:ascii="Times New Roman" w:hAnsi="Times New Roman" w:cs="Times New Roman"/>
                    <w:color w:val="2A2B2E"/>
                    <w:sz w:val="23"/>
                    <w:szCs w:val="23"/>
                    <w:shd w:val="clear" w:color="auto" w:fill="FFFFFF"/>
                  </w:rPr>
                </w:rPrChange>
              </w:rPr>
              <w:t xml:space="preserve">0.31 </w:t>
            </w:r>
          </w:p>
        </w:tc>
        <w:tc>
          <w:tcPr>
            <w:tcW w:w="821" w:type="dxa"/>
            <w:noWrap/>
            <w:hideMark/>
          </w:tcPr>
          <w:p w14:paraId="3CA09A8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60"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785524E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62"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757689E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64" w:author="Hu Chuan-Peng" w:date="2023-06-07T02:55:00Z">
                  <w:rPr>
                    <w:rFonts w:ascii="Times New Roman" w:hAnsi="Times New Roman" w:cs="Times New Roman"/>
                    <w:color w:val="2A2B2E"/>
                    <w:sz w:val="23"/>
                    <w:szCs w:val="23"/>
                    <w:shd w:val="clear" w:color="auto" w:fill="FFFFFF"/>
                  </w:rPr>
                </w:rPrChange>
              </w:rPr>
              <w:t xml:space="preserve">0.23 </w:t>
            </w:r>
          </w:p>
        </w:tc>
        <w:tc>
          <w:tcPr>
            <w:tcW w:w="766" w:type="dxa"/>
            <w:noWrap/>
            <w:hideMark/>
          </w:tcPr>
          <w:p w14:paraId="5F95AC8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66"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0C096F4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68" w:author="Hu Chuan-Peng" w:date="2023-06-07T02:55:00Z">
                  <w:rPr>
                    <w:rFonts w:ascii="Times New Roman" w:hAnsi="Times New Roman" w:cs="Times New Roman"/>
                    <w:color w:val="2A2B2E"/>
                    <w:sz w:val="23"/>
                    <w:szCs w:val="23"/>
                    <w:shd w:val="clear" w:color="auto" w:fill="FFFFFF"/>
                  </w:rPr>
                </w:rPrChange>
              </w:rPr>
              <w:t xml:space="preserve">0.08 </w:t>
            </w:r>
          </w:p>
        </w:tc>
        <w:tc>
          <w:tcPr>
            <w:tcW w:w="730" w:type="dxa"/>
            <w:noWrap/>
            <w:hideMark/>
          </w:tcPr>
          <w:p w14:paraId="60FE7FE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70" w:author="Hu Chuan-Peng" w:date="2023-06-07T02:55:00Z">
                  <w:rPr>
                    <w:rFonts w:ascii="Times New Roman" w:hAnsi="Times New Roman" w:cs="Times New Roman"/>
                    <w:color w:val="2A2B2E"/>
                    <w:sz w:val="23"/>
                    <w:szCs w:val="23"/>
                    <w:shd w:val="clear" w:color="auto" w:fill="FFFFFF"/>
                  </w:rPr>
                </w:rPrChange>
              </w:rPr>
              <w:t xml:space="preserve">0.03 </w:t>
            </w:r>
          </w:p>
        </w:tc>
        <w:tc>
          <w:tcPr>
            <w:tcW w:w="730" w:type="dxa"/>
            <w:noWrap/>
            <w:hideMark/>
          </w:tcPr>
          <w:p w14:paraId="1E7ED3C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72" w:author="Hu Chuan-Peng" w:date="2023-06-07T02:55:00Z">
                  <w:rPr>
                    <w:rFonts w:ascii="Times New Roman" w:hAnsi="Times New Roman" w:cs="Times New Roman"/>
                    <w:color w:val="2A2B2E"/>
                    <w:sz w:val="23"/>
                    <w:szCs w:val="23"/>
                    <w:shd w:val="clear" w:color="auto" w:fill="FFFFFF"/>
                  </w:rPr>
                </w:rPrChange>
              </w:rPr>
              <w:t xml:space="preserve">0.00 </w:t>
            </w:r>
          </w:p>
        </w:tc>
        <w:tc>
          <w:tcPr>
            <w:tcW w:w="952" w:type="dxa"/>
            <w:noWrap/>
            <w:hideMark/>
          </w:tcPr>
          <w:p w14:paraId="029079D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74" w:author="Hu Chuan-Peng" w:date="2023-06-07T02:55:00Z">
                  <w:rPr>
                    <w:rFonts w:ascii="Times New Roman" w:hAnsi="Times New Roman" w:cs="Times New Roman"/>
                    <w:color w:val="2A2B2E"/>
                    <w:sz w:val="23"/>
                    <w:szCs w:val="23"/>
                    <w:shd w:val="clear" w:color="auto" w:fill="FFFFFF"/>
                  </w:rPr>
                </w:rPrChange>
              </w:rPr>
              <w:t xml:space="preserve">0.03 </w:t>
            </w:r>
          </w:p>
        </w:tc>
        <w:tc>
          <w:tcPr>
            <w:tcW w:w="755" w:type="dxa"/>
            <w:noWrap/>
            <w:hideMark/>
          </w:tcPr>
          <w:p w14:paraId="7B9E746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76" w:author="Hu Chuan-Peng" w:date="2023-06-07T02:55:00Z">
                  <w:rPr>
                    <w:rFonts w:ascii="Times New Roman" w:hAnsi="Times New Roman" w:cs="Times New Roman"/>
                    <w:color w:val="2A2B2E"/>
                    <w:sz w:val="23"/>
                    <w:szCs w:val="23"/>
                    <w:shd w:val="clear" w:color="auto" w:fill="FFFFFF"/>
                  </w:rPr>
                </w:rPrChange>
              </w:rPr>
              <w:t xml:space="preserve">0.10 </w:t>
            </w:r>
          </w:p>
        </w:tc>
        <w:tc>
          <w:tcPr>
            <w:tcW w:w="821" w:type="dxa"/>
            <w:noWrap/>
            <w:hideMark/>
          </w:tcPr>
          <w:p w14:paraId="08E3C08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78" w:author="Hu Chuan-Peng" w:date="2023-06-07T02:55:00Z">
                  <w:rPr>
                    <w:rFonts w:ascii="Times New Roman" w:hAnsi="Times New Roman" w:cs="Times New Roman"/>
                    <w:color w:val="2A2B2E"/>
                    <w:sz w:val="23"/>
                    <w:szCs w:val="23"/>
                    <w:shd w:val="clear" w:color="auto" w:fill="FFFFFF"/>
                  </w:rPr>
                </w:rPrChange>
              </w:rPr>
              <w:t xml:space="preserve">0.29 </w:t>
            </w:r>
          </w:p>
        </w:tc>
        <w:tc>
          <w:tcPr>
            <w:tcW w:w="843" w:type="dxa"/>
            <w:noWrap/>
            <w:hideMark/>
          </w:tcPr>
          <w:p w14:paraId="245EAFD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80" w:author="Hu Chuan-Peng" w:date="2023-06-07T02:55:00Z">
                  <w:rPr>
                    <w:rFonts w:ascii="Times New Roman" w:hAnsi="Times New Roman" w:cs="Times New Roman"/>
                    <w:color w:val="2A2B2E"/>
                    <w:sz w:val="23"/>
                    <w:szCs w:val="23"/>
                    <w:shd w:val="clear" w:color="auto" w:fill="FFFFFF"/>
                  </w:rPr>
                </w:rPrChange>
              </w:rPr>
              <w:t xml:space="preserve">0.03 </w:t>
            </w:r>
          </w:p>
        </w:tc>
        <w:tc>
          <w:tcPr>
            <w:tcW w:w="821" w:type="dxa"/>
            <w:noWrap/>
            <w:hideMark/>
          </w:tcPr>
          <w:p w14:paraId="5F8BF9E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82" w:author="Hu Chuan-Peng" w:date="2023-06-07T02:55:00Z">
                  <w:rPr>
                    <w:rFonts w:ascii="Times New Roman" w:hAnsi="Times New Roman" w:cs="Times New Roman"/>
                    <w:color w:val="2A2B2E"/>
                    <w:sz w:val="23"/>
                    <w:szCs w:val="23"/>
                    <w:shd w:val="clear" w:color="auto" w:fill="FFFFFF"/>
                  </w:rPr>
                </w:rPrChange>
              </w:rPr>
              <w:t xml:space="preserve">0.47 </w:t>
            </w:r>
          </w:p>
        </w:tc>
        <w:tc>
          <w:tcPr>
            <w:tcW w:w="905" w:type="dxa"/>
            <w:noWrap/>
            <w:hideMark/>
          </w:tcPr>
          <w:p w14:paraId="17FE30D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84" w:author="Hu Chuan-Peng" w:date="2023-06-07T02:55:00Z">
                  <w:rPr>
                    <w:rFonts w:ascii="Times New Roman" w:hAnsi="Times New Roman" w:cs="Times New Roman"/>
                    <w:color w:val="2A2B2E"/>
                    <w:sz w:val="23"/>
                    <w:szCs w:val="23"/>
                    <w:shd w:val="clear" w:color="auto" w:fill="FFFFFF"/>
                  </w:rPr>
                </w:rPrChange>
              </w:rPr>
              <w:t xml:space="preserve">0.06 </w:t>
            </w:r>
          </w:p>
        </w:tc>
        <w:tc>
          <w:tcPr>
            <w:tcW w:w="1199" w:type="dxa"/>
            <w:noWrap/>
            <w:hideMark/>
          </w:tcPr>
          <w:p w14:paraId="0DA4648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86"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76B0456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88" w:author="Hu Chuan-Peng" w:date="2023-06-07T02:55:00Z">
                  <w:rPr>
                    <w:rFonts w:ascii="Times New Roman" w:hAnsi="Times New Roman" w:cs="Times New Roman"/>
                    <w:color w:val="2A2B2E"/>
                    <w:sz w:val="23"/>
                    <w:szCs w:val="23"/>
                    <w:shd w:val="clear" w:color="auto" w:fill="FFFFFF"/>
                  </w:rPr>
                </w:rPrChange>
              </w:rPr>
              <w:t xml:space="preserve">0.22 </w:t>
            </w:r>
          </w:p>
        </w:tc>
        <w:tc>
          <w:tcPr>
            <w:tcW w:w="997" w:type="dxa"/>
            <w:noWrap/>
            <w:hideMark/>
          </w:tcPr>
          <w:p w14:paraId="6363AED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90" w:author="Hu Chuan-Peng" w:date="2023-06-07T02:55:00Z">
                  <w:rPr>
                    <w:rFonts w:ascii="Times New Roman" w:hAnsi="Times New Roman" w:cs="Times New Roman"/>
                    <w:color w:val="2A2B2E"/>
                    <w:sz w:val="23"/>
                    <w:szCs w:val="23"/>
                    <w:shd w:val="clear" w:color="auto" w:fill="FFFFFF"/>
                  </w:rPr>
                </w:rPrChange>
              </w:rPr>
              <w:t xml:space="preserve">0.15 </w:t>
            </w:r>
          </w:p>
        </w:tc>
      </w:tr>
      <w:tr w:rsidR="00BB1AA1" w:rsidRPr="00D642D1" w14:paraId="690A95E8" w14:textId="77777777" w:rsidTr="001F5828">
        <w:trPr>
          <w:trHeight w:val="279"/>
        </w:trPr>
        <w:tc>
          <w:tcPr>
            <w:tcW w:w="1349" w:type="dxa"/>
            <w:noWrap/>
            <w:hideMark/>
          </w:tcPr>
          <w:p w14:paraId="2E40234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69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692" w:author="Hu Chuan-Peng" w:date="2023-06-07T02:56:00Z">
                  <w:rPr>
                    <w:rFonts w:ascii="Times New Roman" w:hAnsi="Times New Roman" w:cs="Times New Roman"/>
                    <w:color w:val="000000"/>
                    <w:sz w:val="22"/>
                    <w:szCs w:val="22"/>
                  </w:rPr>
                </w:rPrChange>
              </w:rPr>
              <w:t>Gu_2020</w:t>
            </w:r>
          </w:p>
        </w:tc>
        <w:tc>
          <w:tcPr>
            <w:tcW w:w="730" w:type="dxa"/>
            <w:noWrap/>
            <w:hideMark/>
          </w:tcPr>
          <w:p w14:paraId="6D9543D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94" w:author="Hu Chuan-Peng" w:date="2023-06-07T02:55:00Z">
                  <w:rPr>
                    <w:rFonts w:ascii="Times New Roman" w:hAnsi="Times New Roman" w:cs="Times New Roman"/>
                    <w:color w:val="2A2B2E"/>
                    <w:sz w:val="23"/>
                    <w:szCs w:val="23"/>
                    <w:shd w:val="clear" w:color="auto" w:fill="FFFFFF"/>
                  </w:rPr>
                </w:rPrChange>
              </w:rPr>
              <w:t xml:space="preserve">0.04 </w:t>
            </w:r>
          </w:p>
        </w:tc>
        <w:tc>
          <w:tcPr>
            <w:tcW w:w="730" w:type="dxa"/>
            <w:noWrap/>
            <w:hideMark/>
          </w:tcPr>
          <w:p w14:paraId="1257732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96" w:author="Hu Chuan-Peng" w:date="2023-06-07T02:55:00Z">
                  <w:rPr>
                    <w:rFonts w:ascii="Times New Roman" w:hAnsi="Times New Roman" w:cs="Times New Roman"/>
                    <w:color w:val="2A2B2E"/>
                    <w:sz w:val="23"/>
                    <w:szCs w:val="23"/>
                    <w:shd w:val="clear" w:color="auto" w:fill="FFFFFF"/>
                  </w:rPr>
                </w:rPrChange>
              </w:rPr>
              <w:t xml:space="preserve">0.07 </w:t>
            </w:r>
          </w:p>
        </w:tc>
        <w:tc>
          <w:tcPr>
            <w:tcW w:w="730" w:type="dxa"/>
            <w:noWrap/>
            <w:hideMark/>
          </w:tcPr>
          <w:p w14:paraId="3FEA85D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698"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231DC36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6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00" w:author="Hu Chuan-Peng" w:date="2023-06-07T02:55:00Z">
                  <w:rPr>
                    <w:rFonts w:ascii="Times New Roman" w:hAnsi="Times New Roman" w:cs="Times New Roman"/>
                    <w:color w:val="2A2B2E"/>
                    <w:sz w:val="23"/>
                    <w:szCs w:val="23"/>
                    <w:shd w:val="clear" w:color="auto" w:fill="FFFFFF"/>
                  </w:rPr>
                </w:rPrChange>
              </w:rPr>
              <w:t xml:space="preserve">0.06 </w:t>
            </w:r>
          </w:p>
        </w:tc>
        <w:tc>
          <w:tcPr>
            <w:tcW w:w="845" w:type="dxa"/>
            <w:noWrap/>
            <w:hideMark/>
          </w:tcPr>
          <w:p w14:paraId="47DD292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02" w:author="Hu Chuan-Peng" w:date="2023-06-07T02:55:00Z">
                  <w:rPr>
                    <w:rFonts w:ascii="Times New Roman" w:hAnsi="Times New Roman" w:cs="Times New Roman"/>
                    <w:color w:val="2A2B2E"/>
                    <w:sz w:val="23"/>
                    <w:szCs w:val="23"/>
                    <w:shd w:val="clear" w:color="auto" w:fill="FFFFFF"/>
                  </w:rPr>
                </w:rPrChange>
              </w:rPr>
              <w:t xml:space="preserve">0.10 </w:t>
            </w:r>
          </w:p>
        </w:tc>
        <w:tc>
          <w:tcPr>
            <w:tcW w:w="729" w:type="dxa"/>
            <w:noWrap/>
            <w:hideMark/>
          </w:tcPr>
          <w:p w14:paraId="0A80402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04" w:author="Hu Chuan-Peng" w:date="2023-06-07T02:55:00Z">
                  <w:rPr>
                    <w:rFonts w:ascii="Times New Roman" w:hAnsi="Times New Roman" w:cs="Times New Roman"/>
                    <w:color w:val="2A2B2E"/>
                    <w:sz w:val="23"/>
                    <w:szCs w:val="23"/>
                    <w:shd w:val="clear" w:color="auto" w:fill="FFFFFF"/>
                  </w:rPr>
                </w:rPrChange>
              </w:rPr>
              <w:t xml:space="preserve">0.04 </w:t>
            </w:r>
          </w:p>
        </w:tc>
        <w:tc>
          <w:tcPr>
            <w:tcW w:w="1078" w:type="dxa"/>
            <w:noWrap/>
            <w:hideMark/>
          </w:tcPr>
          <w:p w14:paraId="752A6F4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06" w:author="Hu Chuan-Peng" w:date="2023-06-07T02:55:00Z">
                  <w:rPr>
                    <w:rFonts w:ascii="Times New Roman" w:hAnsi="Times New Roman" w:cs="Times New Roman"/>
                    <w:color w:val="2A2B2E"/>
                    <w:sz w:val="23"/>
                    <w:szCs w:val="23"/>
                    <w:shd w:val="clear" w:color="auto" w:fill="FFFFFF"/>
                  </w:rPr>
                </w:rPrChange>
              </w:rPr>
              <w:t xml:space="preserve">0.13 </w:t>
            </w:r>
          </w:p>
        </w:tc>
        <w:tc>
          <w:tcPr>
            <w:tcW w:w="729" w:type="dxa"/>
            <w:noWrap/>
            <w:hideMark/>
          </w:tcPr>
          <w:p w14:paraId="77FC302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08" w:author="Hu Chuan-Peng" w:date="2023-06-07T02:55:00Z">
                  <w:rPr>
                    <w:rFonts w:ascii="Times New Roman" w:hAnsi="Times New Roman" w:cs="Times New Roman"/>
                    <w:color w:val="2A2B2E"/>
                    <w:sz w:val="23"/>
                    <w:szCs w:val="23"/>
                    <w:shd w:val="clear" w:color="auto" w:fill="FFFFFF"/>
                  </w:rPr>
                </w:rPrChange>
              </w:rPr>
              <w:t xml:space="preserve">0.04 </w:t>
            </w:r>
          </w:p>
        </w:tc>
        <w:tc>
          <w:tcPr>
            <w:tcW w:w="729" w:type="dxa"/>
            <w:noWrap/>
            <w:hideMark/>
          </w:tcPr>
          <w:p w14:paraId="20D0A3C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10" w:author="Hu Chuan-Peng" w:date="2023-06-07T02:55:00Z">
                  <w:rPr>
                    <w:rFonts w:ascii="Times New Roman" w:hAnsi="Times New Roman" w:cs="Times New Roman"/>
                    <w:color w:val="2A2B2E"/>
                    <w:sz w:val="23"/>
                    <w:szCs w:val="23"/>
                    <w:shd w:val="clear" w:color="auto" w:fill="FFFFFF"/>
                  </w:rPr>
                </w:rPrChange>
              </w:rPr>
              <w:t xml:space="preserve">0.00 </w:t>
            </w:r>
          </w:p>
        </w:tc>
        <w:tc>
          <w:tcPr>
            <w:tcW w:w="814" w:type="dxa"/>
            <w:noWrap/>
            <w:hideMark/>
          </w:tcPr>
          <w:p w14:paraId="7F28187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12" w:author="Hu Chuan-Peng" w:date="2023-06-07T02:55:00Z">
                  <w:rPr>
                    <w:rFonts w:ascii="Times New Roman" w:hAnsi="Times New Roman" w:cs="Times New Roman"/>
                    <w:color w:val="2A2B2E"/>
                    <w:sz w:val="23"/>
                    <w:szCs w:val="23"/>
                    <w:shd w:val="clear" w:color="auto" w:fill="FFFFFF"/>
                  </w:rPr>
                </w:rPrChange>
              </w:rPr>
              <w:t xml:space="preserve">0.11 </w:t>
            </w:r>
          </w:p>
        </w:tc>
        <w:tc>
          <w:tcPr>
            <w:tcW w:w="1170" w:type="dxa"/>
            <w:noWrap/>
            <w:hideMark/>
          </w:tcPr>
          <w:p w14:paraId="404004F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14" w:author="Hu Chuan-Peng" w:date="2023-06-07T02:55:00Z">
                  <w:rPr>
                    <w:rFonts w:ascii="Times New Roman" w:hAnsi="Times New Roman" w:cs="Times New Roman"/>
                    <w:color w:val="2A2B2E"/>
                    <w:sz w:val="23"/>
                    <w:szCs w:val="23"/>
                    <w:shd w:val="clear" w:color="auto" w:fill="FFFFFF"/>
                  </w:rPr>
                </w:rPrChange>
              </w:rPr>
              <w:t xml:space="preserve">0.04 </w:t>
            </w:r>
          </w:p>
        </w:tc>
        <w:tc>
          <w:tcPr>
            <w:tcW w:w="1107" w:type="dxa"/>
            <w:noWrap/>
            <w:hideMark/>
          </w:tcPr>
          <w:p w14:paraId="730A7ED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16" w:author="Hu Chuan-Peng" w:date="2023-06-07T02:55:00Z">
                  <w:rPr>
                    <w:rFonts w:ascii="Times New Roman" w:hAnsi="Times New Roman" w:cs="Times New Roman"/>
                    <w:color w:val="2A2B2E"/>
                    <w:sz w:val="23"/>
                    <w:szCs w:val="23"/>
                    <w:shd w:val="clear" w:color="auto" w:fill="FFFFFF"/>
                  </w:rPr>
                </w:rPrChange>
              </w:rPr>
              <w:t xml:space="preserve">0.04 </w:t>
            </w:r>
          </w:p>
        </w:tc>
        <w:tc>
          <w:tcPr>
            <w:tcW w:w="730" w:type="dxa"/>
            <w:noWrap/>
            <w:hideMark/>
          </w:tcPr>
          <w:p w14:paraId="74B20B5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18" w:author="Hu Chuan-Peng" w:date="2023-06-07T02:55:00Z">
                  <w:rPr>
                    <w:rFonts w:ascii="Times New Roman" w:hAnsi="Times New Roman" w:cs="Times New Roman"/>
                    <w:color w:val="2A2B2E"/>
                    <w:sz w:val="23"/>
                    <w:szCs w:val="23"/>
                    <w:shd w:val="clear" w:color="auto" w:fill="FFFFFF"/>
                  </w:rPr>
                </w:rPrChange>
              </w:rPr>
              <w:t xml:space="preserve">0.04 </w:t>
            </w:r>
          </w:p>
        </w:tc>
        <w:tc>
          <w:tcPr>
            <w:tcW w:w="821" w:type="dxa"/>
            <w:noWrap/>
            <w:hideMark/>
          </w:tcPr>
          <w:p w14:paraId="6D6B3E1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20" w:author="Hu Chuan-Peng" w:date="2023-06-07T02:55:00Z">
                  <w:rPr>
                    <w:rFonts w:ascii="Times New Roman" w:hAnsi="Times New Roman" w:cs="Times New Roman"/>
                    <w:color w:val="2A2B2E"/>
                    <w:sz w:val="23"/>
                    <w:szCs w:val="23"/>
                    <w:shd w:val="clear" w:color="auto" w:fill="FFFFFF"/>
                  </w:rPr>
                </w:rPrChange>
              </w:rPr>
              <w:t xml:space="preserve">0.05 </w:t>
            </w:r>
          </w:p>
        </w:tc>
        <w:tc>
          <w:tcPr>
            <w:tcW w:w="730" w:type="dxa"/>
            <w:noWrap/>
            <w:hideMark/>
          </w:tcPr>
          <w:p w14:paraId="463AA91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22"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5375A70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24" w:author="Hu Chuan-Peng" w:date="2023-06-07T02:55:00Z">
                  <w:rPr>
                    <w:rFonts w:ascii="Times New Roman" w:hAnsi="Times New Roman" w:cs="Times New Roman"/>
                    <w:color w:val="2A2B2E"/>
                    <w:sz w:val="23"/>
                    <w:szCs w:val="23"/>
                    <w:shd w:val="clear" w:color="auto" w:fill="FFFFFF"/>
                  </w:rPr>
                </w:rPrChange>
              </w:rPr>
              <w:t xml:space="preserve">0.06 </w:t>
            </w:r>
          </w:p>
        </w:tc>
        <w:tc>
          <w:tcPr>
            <w:tcW w:w="766" w:type="dxa"/>
            <w:noWrap/>
            <w:hideMark/>
          </w:tcPr>
          <w:p w14:paraId="6394AE6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26"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59F4560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28"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0D94260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30"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0782AC5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32" w:author="Hu Chuan-Peng" w:date="2023-06-07T02:55:00Z">
                  <w:rPr>
                    <w:rFonts w:ascii="Times New Roman" w:hAnsi="Times New Roman" w:cs="Times New Roman"/>
                    <w:color w:val="2A2B2E"/>
                    <w:sz w:val="23"/>
                    <w:szCs w:val="23"/>
                    <w:shd w:val="clear" w:color="auto" w:fill="FFFFFF"/>
                  </w:rPr>
                </w:rPrChange>
              </w:rPr>
              <w:t xml:space="preserve">0.03 </w:t>
            </w:r>
          </w:p>
        </w:tc>
        <w:tc>
          <w:tcPr>
            <w:tcW w:w="952" w:type="dxa"/>
            <w:noWrap/>
            <w:hideMark/>
          </w:tcPr>
          <w:p w14:paraId="3B1A2D0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34" w:author="Hu Chuan-Peng" w:date="2023-06-07T02:55:00Z">
                  <w:rPr>
                    <w:rFonts w:ascii="Times New Roman" w:hAnsi="Times New Roman" w:cs="Times New Roman"/>
                    <w:color w:val="2A2B2E"/>
                    <w:sz w:val="23"/>
                    <w:szCs w:val="23"/>
                    <w:shd w:val="clear" w:color="auto" w:fill="FFFFFF"/>
                  </w:rPr>
                </w:rPrChange>
              </w:rPr>
              <w:t xml:space="preserve">0.00 </w:t>
            </w:r>
          </w:p>
        </w:tc>
        <w:tc>
          <w:tcPr>
            <w:tcW w:w="755" w:type="dxa"/>
            <w:noWrap/>
            <w:hideMark/>
          </w:tcPr>
          <w:p w14:paraId="763DE11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36" w:author="Hu Chuan-Peng" w:date="2023-06-07T02:55:00Z">
                  <w:rPr>
                    <w:rFonts w:ascii="Times New Roman" w:hAnsi="Times New Roman" w:cs="Times New Roman"/>
                    <w:color w:val="2A2B2E"/>
                    <w:sz w:val="23"/>
                    <w:szCs w:val="23"/>
                    <w:shd w:val="clear" w:color="auto" w:fill="FFFFFF"/>
                  </w:rPr>
                </w:rPrChange>
              </w:rPr>
              <w:t xml:space="preserve">0.20 </w:t>
            </w:r>
          </w:p>
        </w:tc>
        <w:tc>
          <w:tcPr>
            <w:tcW w:w="821" w:type="dxa"/>
            <w:noWrap/>
            <w:hideMark/>
          </w:tcPr>
          <w:p w14:paraId="3EF246F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38" w:author="Hu Chuan-Peng" w:date="2023-06-07T02:55:00Z">
                  <w:rPr>
                    <w:rFonts w:ascii="Times New Roman" w:hAnsi="Times New Roman" w:cs="Times New Roman"/>
                    <w:color w:val="2A2B2E"/>
                    <w:sz w:val="23"/>
                    <w:szCs w:val="23"/>
                    <w:shd w:val="clear" w:color="auto" w:fill="FFFFFF"/>
                  </w:rPr>
                </w:rPrChange>
              </w:rPr>
              <w:t xml:space="preserve">0.06 </w:t>
            </w:r>
          </w:p>
        </w:tc>
        <w:tc>
          <w:tcPr>
            <w:tcW w:w="843" w:type="dxa"/>
            <w:noWrap/>
            <w:hideMark/>
          </w:tcPr>
          <w:p w14:paraId="6F99505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40" w:author="Hu Chuan-Peng" w:date="2023-06-07T02:55:00Z">
                  <w:rPr>
                    <w:rFonts w:ascii="Times New Roman" w:hAnsi="Times New Roman" w:cs="Times New Roman"/>
                    <w:color w:val="2A2B2E"/>
                    <w:sz w:val="23"/>
                    <w:szCs w:val="23"/>
                    <w:shd w:val="clear" w:color="auto" w:fill="FFFFFF"/>
                  </w:rPr>
                </w:rPrChange>
              </w:rPr>
              <w:t xml:space="preserve">1.00 </w:t>
            </w:r>
          </w:p>
        </w:tc>
        <w:tc>
          <w:tcPr>
            <w:tcW w:w="821" w:type="dxa"/>
            <w:noWrap/>
            <w:hideMark/>
          </w:tcPr>
          <w:p w14:paraId="67ACE96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42" w:author="Hu Chuan-Peng" w:date="2023-06-07T02:55:00Z">
                  <w:rPr>
                    <w:rFonts w:ascii="Times New Roman" w:hAnsi="Times New Roman" w:cs="Times New Roman"/>
                    <w:color w:val="2A2B2E"/>
                    <w:sz w:val="23"/>
                    <w:szCs w:val="23"/>
                    <w:shd w:val="clear" w:color="auto" w:fill="FFFFFF"/>
                  </w:rPr>
                </w:rPrChange>
              </w:rPr>
              <w:t xml:space="preserve">0.00 </w:t>
            </w:r>
          </w:p>
        </w:tc>
        <w:tc>
          <w:tcPr>
            <w:tcW w:w="905" w:type="dxa"/>
            <w:noWrap/>
            <w:hideMark/>
          </w:tcPr>
          <w:p w14:paraId="6F8425A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44" w:author="Hu Chuan-Peng" w:date="2023-06-07T02:55:00Z">
                  <w:rPr>
                    <w:rFonts w:ascii="Times New Roman" w:hAnsi="Times New Roman" w:cs="Times New Roman"/>
                    <w:color w:val="2A2B2E"/>
                    <w:sz w:val="23"/>
                    <w:szCs w:val="23"/>
                    <w:shd w:val="clear" w:color="auto" w:fill="FFFFFF"/>
                  </w:rPr>
                </w:rPrChange>
              </w:rPr>
              <w:t xml:space="preserve">0.13 </w:t>
            </w:r>
          </w:p>
        </w:tc>
        <w:tc>
          <w:tcPr>
            <w:tcW w:w="1199" w:type="dxa"/>
            <w:noWrap/>
            <w:hideMark/>
          </w:tcPr>
          <w:p w14:paraId="3BA5922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46" w:author="Hu Chuan-Peng" w:date="2023-06-07T02:55:00Z">
                  <w:rPr>
                    <w:rFonts w:ascii="Times New Roman" w:hAnsi="Times New Roman" w:cs="Times New Roman"/>
                    <w:color w:val="2A2B2E"/>
                    <w:sz w:val="23"/>
                    <w:szCs w:val="23"/>
                    <w:shd w:val="clear" w:color="auto" w:fill="FFFFFF"/>
                  </w:rPr>
                </w:rPrChange>
              </w:rPr>
              <w:t xml:space="preserve">0.07 </w:t>
            </w:r>
          </w:p>
        </w:tc>
        <w:tc>
          <w:tcPr>
            <w:tcW w:w="730" w:type="dxa"/>
            <w:noWrap/>
            <w:hideMark/>
          </w:tcPr>
          <w:p w14:paraId="59E56A7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48" w:author="Hu Chuan-Peng" w:date="2023-06-07T02:55:00Z">
                  <w:rPr>
                    <w:rFonts w:ascii="Times New Roman" w:hAnsi="Times New Roman" w:cs="Times New Roman"/>
                    <w:color w:val="2A2B2E"/>
                    <w:sz w:val="23"/>
                    <w:szCs w:val="23"/>
                    <w:shd w:val="clear" w:color="auto" w:fill="FFFFFF"/>
                  </w:rPr>
                </w:rPrChange>
              </w:rPr>
              <w:t xml:space="preserve">0.13 </w:t>
            </w:r>
          </w:p>
        </w:tc>
        <w:tc>
          <w:tcPr>
            <w:tcW w:w="997" w:type="dxa"/>
            <w:noWrap/>
            <w:hideMark/>
          </w:tcPr>
          <w:p w14:paraId="51313D5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50" w:author="Hu Chuan-Peng" w:date="2023-06-07T02:55:00Z">
                  <w:rPr>
                    <w:rFonts w:ascii="Times New Roman" w:hAnsi="Times New Roman" w:cs="Times New Roman"/>
                    <w:color w:val="2A2B2E"/>
                    <w:sz w:val="23"/>
                    <w:szCs w:val="23"/>
                    <w:shd w:val="clear" w:color="auto" w:fill="FFFFFF"/>
                  </w:rPr>
                </w:rPrChange>
              </w:rPr>
              <w:t xml:space="preserve">0.09 </w:t>
            </w:r>
          </w:p>
        </w:tc>
      </w:tr>
      <w:tr w:rsidR="00BB1AA1" w:rsidRPr="00D642D1" w14:paraId="6F75E576" w14:textId="77777777" w:rsidTr="001F5828">
        <w:trPr>
          <w:trHeight w:val="279"/>
        </w:trPr>
        <w:tc>
          <w:tcPr>
            <w:tcW w:w="1349" w:type="dxa"/>
            <w:noWrap/>
            <w:hideMark/>
          </w:tcPr>
          <w:p w14:paraId="5625CFA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75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752" w:author="Hu Chuan-Peng" w:date="2023-06-07T02:56:00Z">
                  <w:rPr>
                    <w:rFonts w:ascii="Times New Roman" w:hAnsi="Times New Roman" w:cs="Times New Roman"/>
                    <w:color w:val="000000"/>
                    <w:sz w:val="22"/>
                    <w:szCs w:val="22"/>
                  </w:rPr>
                </w:rPrChange>
              </w:rPr>
              <w:t>HADS</w:t>
            </w:r>
          </w:p>
        </w:tc>
        <w:tc>
          <w:tcPr>
            <w:tcW w:w="730" w:type="dxa"/>
            <w:noWrap/>
            <w:hideMark/>
          </w:tcPr>
          <w:p w14:paraId="039D1D5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54" w:author="Hu Chuan-Peng" w:date="2023-06-07T02:55:00Z">
                  <w:rPr>
                    <w:rFonts w:ascii="Times New Roman" w:hAnsi="Times New Roman" w:cs="Times New Roman"/>
                    <w:color w:val="2A2B2E"/>
                    <w:sz w:val="23"/>
                    <w:szCs w:val="23"/>
                    <w:shd w:val="clear" w:color="auto" w:fill="FFFFFF"/>
                  </w:rPr>
                </w:rPrChange>
              </w:rPr>
              <w:t xml:space="preserve">0.07 </w:t>
            </w:r>
          </w:p>
        </w:tc>
        <w:tc>
          <w:tcPr>
            <w:tcW w:w="730" w:type="dxa"/>
            <w:noWrap/>
            <w:hideMark/>
          </w:tcPr>
          <w:p w14:paraId="3D7BE90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56"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55A86C0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58"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3944BC8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60" w:author="Hu Chuan-Peng" w:date="2023-06-07T02:55:00Z">
                  <w:rPr>
                    <w:rFonts w:ascii="Times New Roman" w:hAnsi="Times New Roman" w:cs="Times New Roman"/>
                    <w:color w:val="2A2B2E"/>
                    <w:sz w:val="23"/>
                    <w:szCs w:val="23"/>
                    <w:shd w:val="clear" w:color="auto" w:fill="FFFFFF"/>
                  </w:rPr>
                </w:rPrChange>
              </w:rPr>
              <w:t xml:space="preserve">0.06 </w:t>
            </w:r>
          </w:p>
        </w:tc>
        <w:tc>
          <w:tcPr>
            <w:tcW w:w="845" w:type="dxa"/>
            <w:noWrap/>
            <w:hideMark/>
          </w:tcPr>
          <w:p w14:paraId="1D026B0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62" w:author="Hu Chuan-Peng" w:date="2023-06-07T02:55:00Z">
                  <w:rPr>
                    <w:rFonts w:ascii="Times New Roman" w:hAnsi="Times New Roman" w:cs="Times New Roman"/>
                    <w:color w:val="2A2B2E"/>
                    <w:sz w:val="23"/>
                    <w:szCs w:val="23"/>
                    <w:shd w:val="clear" w:color="auto" w:fill="FFFFFF"/>
                  </w:rPr>
                </w:rPrChange>
              </w:rPr>
              <w:t xml:space="preserve">0.14 </w:t>
            </w:r>
          </w:p>
        </w:tc>
        <w:tc>
          <w:tcPr>
            <w:tcW w:w="729" w:type="dxa"/>
            <w:noWrap/>
            <w:hideMark/>
          </w:tcPr>
          <w:p w14:paraId="00D0C46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64" w:author="Hu Chuan-Peng" w:date="2023-06-07T02:55:00Z">
                  <w:rPr>
                    <w:rFonts w:ascii="Times New Roman" w:hAnsi="Times New Roman" w:cs="Times New Roman"/>
                    <w:color w:val="2A2B2E"/>
                    <w:sz w:val="23"/>
                    <w:szCs w:val="23"/>
                    <w:shd w:val="clear" w:color="auto" w:fill="FFFFFF"/>
                  </w:rPr>
                </w:rPrChange>
              </w:rPr>
              <w:t xml:space="preserve">0.13 </w:t>
            </w:r>
          </w:p>
        </w:tc>
        <w:tc>
          <w:tcPr>
            <w:tcW w:w="1078" w:type="dxa"/>
            <w:noWrap/>
            <w:hideMark/>
          </w:tcPr>
          <w:p w14:paraId="640BB3F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66" w:author="Hu Chuan-Peng" w:date="2023-06-07T02:55:00Z">
                  <w:rPr>
                    <w:rFonts w:ascii="Times New Roman" w:hAnsi="Times New Roman" w:cs="Times New Roman"/>
                    <w:color w:val="2A2B2E"/>
                    <w:sz w:val="23"/>
                    <w:szCs w:val="23"/>
                    <w:shd w:val="clear" w:color="auto" w:fill="FFFFFF"/>
                  </w:rPr>
                </w:rPrChange>
              </w:rPr>
              <w:t xml:space="preserve">0.10 </w:t>
            </w:r>
          </w:p>
        </w:tc>
        <w:tc>
          <w:tcPr>
            <w:tcW w:w="729" w:type="dxa"/>
            <w:noWrap/>
            <w:hideMark/>
          </w:tcPr>
          <w:p w14:paraId="3003803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68" w:author="Hu Chuan-Peng" w:date="2023-06-07T02:55:00Z">
                  <w:rPr>
                    <w:rFonts w:ascii="Times New Roman" w:hAnsi="Times New Roman" w:cs="Times New Roman"/>
                    <w:color w:val="2A2B2E"/>
                    <w:sz w:val="23"/>
                    <w:szCs w:val="23"/>
                    <w:shd w:val="clear" w:color="auto" w:fill="FFFFFF"/>
                  </w:rPr>
                </w:rPrChange>
              </w:rPr>
              <w:t xml:space="preserve">0.13 </w:t>
            </w:r>
          </w:p>
        </w:tc>
        <w:tc>
          <w:tcPr>
            <w:tcW w:w="729" w:type="dxa"/>
            <w:noWrap/>
            <w:hideMark/>
          </w:tcPr>
          <w:p w14:paraId="115B9F5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70" w:author="Hu Chuan-Peng" w:date="2023-06-07T02:55:00Z">
                  <w:rPr>
                    <w:rFonts w:ascii="Times New Roman" w:hAnsi="Times New Roman" w:cs="Times New Roman"/>
                    <w:color w:val="2A2B2E"/>
                    <w:sz w:val="23"/>
                    <w:szCs w:val="23"/>
                    <w:shd w:val="clear" w:color="auto" w:fill="FFFFFF"/>
                  </w:rPr>
                </w:rPrChange>
              </w:rPr>
              <w:t xml:space="preserve">0.10 </w:t>
            </w:r>
          </w:p>
        </w:tc>
        <w:tc>
          <w:tcPr>
            <w:tcW w:w="814" w:type="dxa"/>
            <w:noWrap/>
            <w:hideMark/>
          </w:tcPr>
          <w:p w14:paraId="02FCBE2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72" w:author="Hu Chuan-Peng" w:date="2023-06-07T02:55:00Z">
                  <w:rPr>
                    <w:rFonts w:ascii="Times New Roman" w:hAnsi="Times New Roman" w:cs="Times New Roman"/>
                    <w:color w:val="2A2B2E"/>
                    <w:sz w:val="23"/>
                    <w:szCs w:val="23"/>
                    <w:shd w:val="clear" w:color="auto" w:fill="FFFFFF"/>
                  </w:rPr>
                </w:rPrChange>
              </w:rPr>
              <w:t xml:space="preserve">0.33 </w:t>
            </w:r>
          </w:p>
        </w:tc>
        <w:tc>
          <w:tcPr>
            <w:tcW w:w="1170" w:type="dxa"/>
            <w:noWrap/>
            <w:hideMark/>
          </w:tcPr>
          <w:p w14:paraId="35168C3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74" w:author="Hu Chuan-Peng" w:date="2023-06-07T02:55:00Z">
                  <w:rPr>
                    <w:rFonts w:ascii="Times New Roman" w:hAnsi="Times New Roman" w:cs="Times New Roman"/>
                    <w:color w:val="2A2B2E"/>
                    <w:sz w:val="23"/>
                    <w:szCs w:val="23"/>
                    <w:shd w:val="clear" w:color="auto" w:fill="FFFFFF"/>
                  </w:rPr>
                </w:rPrChange>
              </w:rPr>
              <w:t xml:space="preserve">0.08 </w:t>
            </w:r>
          </w:p>
        </w:tc>
        <w:tc>
          <w:tcPr>
            <w:tcW w:w="1107" w:type="dxa"/>
            <w:noWrap/>
            <w:hideMark/>
          </w:tcPr>
          <w:p w14:paraId="3D0E1BD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76" w:author="Hu Chuan-Peng" w:date="2023-06-07T02:55:00Z">
                  <w:rPr>
                    <w:rFonts w:ascii="Times New Roman" w:hAnsi="Times New Roman" w:cs="Times New Roman"/>
                    <w:color w:val="2A2B2E"/>
                    <w:sz w:val="23"/>
                    <w:szCs w:val="23"/>
                    <w:shd w:val="clear" w:color="auto" w:fill="FFFFFF"/>
                  </w:rPr>
                </w:rPrChange>
              </w:rPr>
              <w:t xml:space="preserve">0.08 </w:t>
            </w:r>
          </w:p>
        </w:tc>
        <w:tc>
          <w:tcPr>
            <w:tcW w:w="730" w:type="dxa"/>
            <w:noWrap/>
            <w:hideMark/>
          </w:tcPr>
          <w:p w14:paraId="614EA2E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78" w:author="Hu Chuan-Peng" w:date="2023-06-07T02:55:00Z">
                  <w:rPr>
                    <w:rFonts w:ascii="Times New Roman" w:hAnsi="Times New Roman" w:cs="Times New Roman"/>
                    <w:color w:val="2A2B2E"/>
                    <w:sz w:val="23"/>
                    <w:szCs w:val="23"/>
                    <w:shd w:val="clear" w:color="auto" w:fill="FFFFFF"/>
                  </w:rPr>
                </w:rPrChange>
              </w:rPr>
              <w:t xml:space="preserve">0.11 </w:t>
            </w:r>
          </w:p>
        </w:tc>
        <w:tc>
          <w:tcPr>
            <w:tcW w:w="821" w:type="dxa"/>
            <w:noWrap/>
            <w:hideMark/>
          </w:tcPr>
          <w:p w14:paraId="20CC60A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80" w:author="Hu Chuan-Peng" w:date="2023-06-07T02:55:00Z">
                  <w:rPr>
                    <w:rFonts w:ascii="Times New Roman" w:hAnsi="Times New Roman" w:cs="Times New Roman"/>
                    <w:color w:val="2A2B2E"/>
                    <w:sz w:val="23"/>
                    <w:szCs w:val="23"/>
                    <w:shd w:val="clear" w:color="auto" w:fill="FFFFFF"/>
                  </w:rPr>
                </w:rPrChange>
              </w:rPr>
              <w:t xml:space="preserve">0.16 </w:t>
            </w:r>
          </w:p>
        </w:tc>
        <w:tc>
          <w:tcPr>
            <w:tcW w:w="730" w:type="dxa"/>
            <w:noWrap/>
            <w:hideMark/>
          </w:tcPr>
          <w:p w14:paraId="5BA5576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82"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7117486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84" w:author="Hu Chuan-Peng" w:date="2023-06-07T02:55:00Z">
                  <w:rPr>
                    <w:rFonts w:ascii="Times New Roman" w:hAnsi="Times New Roman" w:cs="Times New Roman"/>
                    <w:color w:val="2A2B2E"/>
                    <w:sz w:val="23"/>
                    <w:szCs w:val="23"/>
                    <w:shd w:val="clear" w:color="auto" w:fill="FFFFFF"/>
                  </w:rPr>
                </w:rPrChange>
              </w:rPr>
              <w:t xml:space="preserve">0.08 </w:t>
            </w:r>
          </w:p>
        </w:tc>
        <w:tc>
          <w:tcPr>
            <w:tcW w:w="766" w:type="dxa"/>
            <w:noWrap/>
            <w:hideMark/>
          </w:tcPr>
          <w:p w14:paraId="2542BCB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86" w:author="Hu Chuan-Peng" w:date="2023-06-07T02:55:00Z">
                  <w:rPr>
                    <w:rFonts w:ascii="Times New Roman" w:hAnsi="Times New Roman" w:cs="Times New Roman"/>
                    <w:color w:val="2A2B2E"/>
                    <w:sz w:val="23"/>
                    <w:szCs w:val="23"/>
                    <w:shd w:val="clear" w:color="auto" w:fill="FFFFFF"/>
                  </w:rPr>
                </w:rPrChange>
              </w:rPr>
              <w:t xml:space="preserve">0.22 </w:t>
            </w:r>
          </w:p>
        </w:tc>
        <w:tc>
          <w:tcPr>
            <w:tcW w:w="730" w:type="dxa"/>
            <w:noWrap/>
            <w:hideMark/>
          </w:tcPr>
          <w:p w14:paraId="0C4F869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88" w:author="Hu Chuan-Peng" w:date="2023-06-07T02:55:00Z">
                  <w:rPr>
                    <w:rFonts w:ascii="Times New Roman" w:hAnsi="Times New Roman" w:cs="Times New Roman"/>
                    <w:color w:val="2A2B2E"/>
                    <w:sz w:val="23"/>
                    <w:szCs w:val="23"/>
                    <w:shd w:val="clear" w:color="auto" w:fill="FFFFFF"/>
                  </w:rPr>
                </w:rPrChange>
              </w:rPr>
              <w:t xml:space="preserve">0.27 </w:t>
            </w:r>
          </w:p>
        </w:tc>
        <w:tc>
          <w:tcPr>
            <w:tcW w:w="730" w:type="dxa"/>
            <w:noWrap/>
            <w:hideMark/>
          </w:tcPr>
          <w:p w14:paraId="61EAFFD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90"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0F666CD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92" w:author="Hu Chuan-Peng" w:date="2023-06-07T02:55:00Z">
                  <w:rPr>
                    <w:rFonts w:ascii="Times New Roman" w:hAnsi="Times New Roman" w:cs="Times New Roman"/>
                    <w:color w:val="2A2B2E"/>
                    <w:sz w:val="23"/>
                    <w:szCs w:val="23"/>
                    <w:shd w:val="clear" w:color="auto" w:fill="FFFFFF"/>
                  </w:rPr>
                </w:rPrChange>
              </w:rPr>
              <w:t xml:space="preserve">0.10 </w:t>
            </w:r>
          </w:p>
        </w:tc>
        <w:tc>
          <w:tcPr>
            <w:tcW w:w="952" w:type="dxa"/>
            <w:noWrap/>
            <w:hideMark/>
          </w:tcPr>
          <w:p w14:paraId="67697C3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94" w:author="Hu Chuan-Peng" w:date="2023-06-07T02:55:00Z">
                  <w:rPr>
                    <w:rFonts w:ascii="Times New Roman" w:hAnsi="Times New Roman" w:cs="Times New Roman"/>
                    <w:color w:val="2A2B2E"/>
                    <w:sz w:val="23"/>
                    <w:szCs w:val="23"/>
                    <w:shd w:val="clear" w:color="auto" w:fill="FFFFFF"/>
                  </w:rPr>
                </w:rPrChange>
              </w:rPr>
              <w:t xml:space="preserve">0.20 </w:t>
            </w:r>
          </w:p>
        </w:tc>
        <w:tc>
          <w:tcPr>
            <w:tcW w:w="755" w:type="dxa"/>
            <w:noWrap/>
            <w:hideMark/>
          </w:tcPr>
          <w:p w14:paraId="54CF589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96" w:author="Hu Chuan-Peng" w:date="2023-06-07T02:55:00Z">
                  <w:rPr>
                    <w:rFonts w:ascii="Times New Roman" w:hAnsi="Times New Roman" w:cs="Times New Roman"/>
                    <w:color w:val="2A2B2E"/>
                    <w:sz w:val="23"/>
                    <w:szCs w:val="23"/>
                    <w:shd w:val="clear" w:color="auto" w:fill="FFFFFF"/>
                  </w:rPr>
                </w:rPrChange>
              </w:rPr>
              <w:t xml:space="preserve">0.00 </w:t>
            </w:r>
          </w:p>
        </w:tc>
        <w:tc>
          <w:tcPr>
            <w:tcW w:w="821" w:type="dxa"/>
            <w:noWrap/>
            <w:hideMark/>
          </w:tcPr>
          <w:p w14:paraId="3185A5E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798" w:author="Hu Chuan-Peng" w:date="2023-06-07T02:55:00Z">
                  <w:rPr>
                    <w:rFonts w:ascii="Times New Roman" w:hAnsi="Times New Roman" w:cs="Times New Roman"/>
                    <w:color w:val="2A2B2E"/>
                    <w:sz w:val="23"/>
                    <w:szCs w:val="23"/>
                    <w:shd w:val="clear" w:color="auto" w:fill="FFFFFF"/>
                  </w:rPr>
                </w:rPrChange>
              </w:rPr>
              <w:t xml:space="preserve">0.12 </w:t>
            </w:r>
          </w:p>
        </w:tc>
        <w:tc>
          <w:tcPr>
            <w:tcW w:w="843" w:type="dxa"/>
            <w:noWrap/>
            <w:hideMark/>
          </w:tcPr>
          <w:p w14:paraId="6F3AE9C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7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00" w:author="Hu Chuan-Peng" w:date="2023-06-07T02:55:00Z">
                  <w:rPr>
                    <w:rFonts w:ascii="Times New Roman" w:hAnsi="Times New Roman" w:cs="Times New Roman"/>
                    <w:color w:val="2A2B2E"/>
                    <w:sz w:val="23"/>
                    <w:szCs w:val="23"/>
                    <w:shd w:val="clear" w:color="auto" w:fill="FFFFFF"/>
                  </w:rPr>
                </w:rPrChange>
              </w:rPr>
              <w:t xml:space="preserve">0.20 </w:t>
            </w:r>
          </w:p>
        </w:tc>
        <w:tc>
          <w:tcPr>
            <w:tcW w:w="821" w:type="dxa"/>
            <w:noWrap/>
            <w:hideMark/>
          </w:tcPr>
          <w:p w14:paraId="42278D7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02" w:author="Hu Chuan-Peng" w:date="2023-06-07T02:55:00Z">
                  <w:rPr>
                    <w:rFonts w:ascii="Times New Roman" w:hAnsi="Times New Roman" w:cs="Times New Roman"/>
                    <w:color w:val="2A2B2E"/>
                    <w:sz w:val="23"/>
                    <w:szCs w:val="23"/>
                    <w:shd w:val="clear" w:color="auto" w:fill="FFFFFF"/>
                  </w:rPr>
                </w:rPrChange>
              </w:rPr>
              <w:t xml:space="preserve">0.09 </w:t>
            </w:r>
          </w:p>
        </w:tc>
        <w:tc>
          <w:tcPr>
            <w:tcW w:w="905" w:type="dxa"/>
            <w:noWrap/>
            <w:hideMark/>
          </w:tcPr>
          <w:p w14:paraId="026A4EE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04" w:author="Hu Chuan-Peng" w:date="2023-06-07T02:55:00Z">
                  <w:rPr>
                    <w:rFonts w:ascii="Times New Roman" w:hAnsi="Times New Roman" w:cs="Times New Roman"/>
                    <w:color w:val="2A2B2E"/>
                    <w:sz w:val="23"/>
                    <w:szCs w:val="23"/>
                    <w:shd w:val="clear" w:color="auto" w:fill="FFFFFF"/>
                  </w:rPr>
                </w:rPrChange>
              </w:rPr>
              <w:t xml:space="preserve">0.22 </w:t>
            </w:r>
          </w:p>
        </w:tc>
        <w:tc>
          <w:tcPr>
            <w:tcW w:w="1199" w:type="dxa"/>
            <w:noWrap/>
            <w:hideMark/>
          </w:tcPr>
          <w:p w14:paraId="4362548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06"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2E52947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08" w:author="Hu Chuan-Peng" w:date="2023-06-07T02:55:00Z">
                  <w:rPr>
                    <w:rFonts w:ascii="Times New Roman" w:hAnsi="Times New Roman" w:cs="Times New Roman"/>
                    <w:color w:val="2A2B2E"/>
                    <w:sz w:val="23"/>
                    <w:szCs w:val="23"/>
                    <w:shd w:val="clear" w:color="auto" w:fill="FFFFFF"/>
                  </w:rPr>
                </w:rPrChange>
              </w:rPr>
              <w:t xml:space="preserve">0.27 </w:t>
            </w:r>
          </w:p>
        </w:tc>
        <w:tc>
          <w:tcPr>
            <w:tcW w:w="997" w:type="dxa"/>
            <w:noWrap/>
            <w:hideMark/>
          </w:tcPr>
          <w:p w14:paraId="31178C8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10" w:author="Hu Chuan-Peng" w:date="2023-06-07T02:55:00Z">
                  <w:rPr>
                    <w:rFonts w:ascii="Times New Roman" w:hAnsi="Times New Roman" w:cs="Times New Roman"/>
                    <w:color w:val="2A2B2E"/>
                    <w:sz w:val="23"/>
                    <w:szCs w:val="23"/>
                    <w:shd w:val="clear" w:color="auto" w:fill="FFFFFF"/>
                  </w:rPr>
                </w:rPrChange>
              </w:rPr>
              <w:t xml:space="preserve">0.27 </w:t>
            </w:r>
          </w:p>
        </w:tc>
      </w:tr>
      <w:tr w:rsidR="00BB1AA1" w:rsidRPr="00D642D1" w14:paraId="56BC1A2B" w14:textId="77777777" w:rsidTr="001F5828">
        <w:trPr>
          <w:trHeight w:val="279"/>
        </w:trPr>
        <w:tc>
          <w:tcPr>
            <w:tcW w:w="1349" w:type="dxa"/>
            <w:noWrap/>
            <w:hideMark/>
          </w:tcPr>
          <w:p w14:paraId="18F0CD5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81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812" w:author="Hu Chuan-Peng" w:date="2023-06-07T02:56:00Z">
                  <w:rPr>
                    <w:rFonts w:ascii="Times New Roman" w:hAnsi="Times New Roman" w:cs="Times New Roman"/>
                    <w:color w:val="000000"/>
                    <w:sz w:val="22"/>
                    <w:szCs w:val="22"/>
                  </w:rPr>
                </w:rPrChange>
              </w:rPr>
              <w:t>HAMD</w:t>
            </w:r>
          </w:p>
        </w:tc>
        <w:tc>
          <w:tcPr>
            <w:tcW w:w="730" w:type="dxa"/>
            <w:noWrap/>
            <w:hideMark/>
          </w:tcPr>
          <w:p w14:paraId="6902449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14" w:author="Hu Chuan-Peng" w:date="2023-06-07T02:55:00Z">
                  <w:rPr>
                    <w:rFonts w:ascii="Times New Roman" w:hAnsi="Times New Roman" w:cs="Times New Roman"/>
                    <w:color w:val="2A2B2E"/>
                    <w:sz w:val="23"/>
                    <w:szCs w:val="23"/>
                    <w:shd w:val="clear" w:color="auto" w:fill="FFFFFF"/>
                  </w:rPr>
                </w:rPrChange>
              </w:rPr>
              <w:t xml:space="preserve">0.28 </w:t>
            </w:r>
          </w:p>
        </w:tc>
        <w:tc>
          <w:tcPr>
            <w:tcW w:w="730" w:type="dxa"/>
            <w:noWrap/>
            <w:hideMark/>
          </w:tcPr>
          <w:p w14:paraId="170F3C3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16"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3E85C32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18"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2C9C795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20" w:author="Hu Chuan-Peng" w:date="2023-06-07T02:55:00Z">
                  <w:rPr>
                    <w:rFonts w:ascii="Times New Roman" w:hAnsi="Times New Roman" w:cs="Times New Roman"/>
                    <w:color w:val="2A2B2E"/>
                    <w:sz w:val="23"/>
                    <w:szCs w:val="23"/>
                    <w:shd w:val="clear" w:color="auto" w:fill="FFFFFF"/>
                  </w:rPr>
                </w:rPrChange>
              </w:rPr>
              <w:t xml:space="preserve">0.20 </w:t>
            </w:r>
          </w:p>
        </w:tc>
        <w:tc>
          <w:tcPr>
            <w:tcW w:w="845" w:type="dxa"/>
            <w:noWrap/>
            <w:hideMark/>
          </w:tcPr>
          <w:p w14:paraId="09E81E6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22" w:author="Hu Chuan-Peng" w:date="2023-06-07T02:55:00Z">
                  <w:rPr>
                    <w:rFonts w:ascii="Times New Roman" w:hAnsi="Times New Roman" w:cs="Times New Roman"/>
                    <w:color w:val="2A2B2E"/>
                    <w:sz w:val="23"/>
                    <w:szCs w:val="23"/>
                    <w:shd w:val="clear" w:color="auto" w:fill="FFFFFF"/>
                  </w:rPr>
                </w:rPrChange>
              </w:rPr>
              <w:t xml:space="preserve">0.20 </w:t>
            </w:r>
          </w:p>
        </w:tc>
        <w:tc>
          <w:tcPr>
            <w:tcW w:w="729" w:type="dxa"/>
            <w:noWrap/>
            <w:hideMark/>
          </w:tcPr>
          <w:p w14:paraId="28E4264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24" w:author="Hu Chuan-Peng" w:date="2023-06-07T02:55:00Z">
                  <w:rPr>
                    <w:rFonts w:ascii="Times New Roman" w:hAnsi="Times New Roman" w:cs="Times New Roman"/>
                    <w:color w:val="2A2B2E"/>
                    <w:sz w:val="23"/>
                    <w:szCs w:val="23"/>
                    <w:shd w:val="clear" w:color="auto" w:fill="FFFFFF"/>
                  </w:rPr>
                </w:rPrChange>
              </w:rPr>
              <w:t xml:space="preserve">0.24 </w:t>
            </w:r>
          </w:p>
        </w:tc>
        <w:tc>
          <w:tcPr>
            <w:tcW w:w="1078" w:type="dxa"/>
            <w:noWrap/>
            <w:hideMark/>
          </w:tcPr>
          <w:p w14:paraId="539DFE4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26" w:author="Hu Chuan-Peng" w:date="2023-06-07T02:55:00Z">
                  <w:rPr>
                    <w:rFonts w:ascii="Times New Roman" w:hAnsi="Times New Roman" w:cs="Times New Roman"/>
                    <w:color w:val="2A2B2E"/>
                    <w:sz w:val="23"/>
                    <w:szCs w:val="23"/>
                    <w:shd w:val="clear" w:color="auto" w:fill="FFFFFF"/>
                  </w:rPr>
                </w:rPrChange>
              </w:rPr>
              <w:t xml:space="preserve">0.08 </w:t>
            </w:r>
          </w:p>
        </w:tc>
        <w:tc>
          <w:tcPr>
            <w:tcW w:w="729" w:type="dxa"/>
            <w:noWrap/>
            <w:hideMark/>
          </w:tcPr>
          <w:p w14:paraId="6F30233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28" w:author="Hu Chuan-Peng" w:date="2023-06-07T02:55:00Z">
                  <w:rPr>
                    <w:rFonts w:ascii="Times New Roman" w:hAnsi="Times New Roman" w:cs="Times New Roman"/>
                    <w:color w:val="2A2B2E"/>
                    <w:sz w:val="23"/>
                    <w:szCs w:val="23"/>
                    <w:shd w:val="clear" w:color="auto" w:fill="FFFFFF"/>
                  </w:rPr>
                </w:rPrChange>
              </w:rPr>
              <w:t xml:space="preserve">0.22 </w:t>
            </w:r>
          </w:p>
        </w:tc>
        <w:tc>
          <w:tcPr>
            <w:tcW w:w="729" w:type="dxa"/>
            <w:noWrap/>
            <w:hideMark/>
          </w:tcPr>
          <w:p w14:paraId="24C3A46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30" w:author="Hu Chuan-Peng" w:date="2023-06-07T02:55:00Z">
                  <w:rPr>
                    <w:rFonts w:ascii="Times New Roman" w:hAnsi="Times New Roman" w:cs="Times New Roman"/>
                    <w:color w:val="2A2B2E"/>
                    <w:sz w:val="23"/>
                    <w:szCs w:val="23"/>
                    <w:shd w:val="clear" w:color="auto" w:fill="FFFFFF"/>
                  </w:rPr>
                </w:rPrChange>
              </w:rPr>
              <w:t xml:space="preserve">0.21 </w:t>
            </w:r>
          </w:p>
        </w:tc>
        <w:tc>
          <w:tcPr>
            <w:tcW w:w="814" w:type="dxa"/>
            <w:noWrap/>
            <w:hideMark/>
          </w:tcPr>
          <w:p w14:paraId="0087293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32" w:author="Hu Chuan-Peng" w:date="2023-06-07T02:55:00Z">
                  <w:rPr>
                    <w:rFonts w:ascii="Times New Roman" w:hAnsi="Times New Roman" w:cs="Times New Roman"/>
                    <w:color w:val="2A2B2E"/>
                    <w:sz w:val="23"/>
                    <w:szCs w:val="23"/>
                    <w:shd w:val="clear" w:color="auto" w:fill="FFFFFF"/>
                  </w:rPr>
                </w:rPrChange>
              </w:rPr>
              <w:t xml:space="preserve">0.14 </w:t>
            </w:r>
          </w:p>
        </w:tc>
        <w:tc>
          <w:tcPr>
            <w:tcW w:w="1170" w:type="dxa"/>
            <w:noWrap/>
            <w:hideMark/>
          </w:tcPr>
          <w:p w14:paraId="5C45BB8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34" w:author="Hu Chuan-Peng" w:date="2023-06-07T02:55:00Z">
                  <w:rPr>
                    <w:rFonts w:ascii="Times New Roman" w:hAnsi="Times New Roman" w:cs="Times New Roman"/>
                    <w:color w:val="2A2B2E"/>
                    <w:sz w:val="23"/>
                    <w:szCs w:val="23"/>
                    <w:shd w:val="clear" w:color="auto" w:fill="FFFFFF"/>
                  </w:rPr>
                </w:rPrChange>
              </w:rPr>
              <w:t xml:space="preserve">0.25 </w:t>
            </w:r>
          </w:p>
        </w:tc>
        <w:tc>
          <w:tcPr>
            <w:tcW w:w="1107" w:type="dxa"/>
            <w:noWrap/>
            <w:hideMark/>
          </w:tcPr>
          <w:p w14:paraId="7A376CD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36"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3B56D6F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38" w:author="Hu Chuan-Peng" w:date="2023-06-07T02:55:00Z">
                  <w:rPr>
                    <w:rFonts w:ascii="Times New Roman" w:hAnsi="Times New Roman" w:cs="Times New Roman"/>
                    <w:color w:val="2A2B2E"/>
                    <w:sz w:val="23"/>
                    <w:szCs w:val="23"/>
                    <w:shd w:val="clear" w:color="auto" w:fill="FFFFFF"/>
                  </w:rPr>
                </w:rPrChange>
              </w:rPr>
              <w:t xml:space="preserve">0.23 </w:t>
            </w:r>
          </w:p>
        </w:tc>
        <w:tc>
          <w:tcPr>
            <w:tcW w:w="821" w:type="dxa"/>
            <w:noWrap/>
            <w:hideMark/>
          </w:tcPr>
          <w:p w14:paraId="0D815C0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40" w:author="Hu Chuan-Peng" w:date="2023-06-07T02:55:00Z">
                  <w:rPr>
                    <w:rFonts w:ascii="Times New Roman" w:hAnsi="Times New Roman" w:cs="Times New Roman"/>
                    <w:color w:val="2A2B2E"/>
                    <w:sz w:val="23"/>
                    <w:szCs w:val="23"/>
                    <w:shd w:val="clear" w:color="auto" w:fill="FFFFFF"/>
                  </w:rPr>
                </w:rPrChange>
              </w:rPr>
              <w:t xml:space="preserve">0.19 </w:t>
            </w:r>
          </w:p>
        </w:tc>
        <w:tc>
          <w:tcPr>
            <w:tcW w:w="730" w:type="dxa"/>
            <w:noWrap/>
            <w:hideMark/>
          </w:tcPr>
          <w:p w14:paraId="36B46F6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42"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4321B93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44" w:author="Hu Chuan-Peng" w:date="2023-06-07T02:55:00Z">
                  <w:rPr>
                    <w:rFonts w:ascii="Times New Roman" w:hAnsi="Times New Roman" w:cs="Times New Roman"/>
                    <w:color w:val="2A2B2E"/>
                    <w:sz w:val="23"/>
                    <w:szCs w:val="23"/>
                    <w:shd w:val="clear" w:color="auto" w:fill="FFFFFF"/>
                  </w:rPr>
                </w:rPrChange>
              </w:rPr>
              <w:t xml:space="preserve">0.33 </w:t>
            </w:r>
          </w:p>
        </w:tc>
        <w:tc>
          <w:tcPr>
            <w:tcW w:w="766" w:type="dxa"/>
            <w:noWrap/>
            <w:hideMark/>
          </w:tcPr>
          <w:p w14:paraId="7FCBA98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46" w:author="Hu Chuan-Peng" w:date="2023-06-07T02:55:00Z">
                  <w:rPr>
                    <w:rFonts w:ascii="Times New Roman" w:hAnsi="Times New Roman" w:cs="Times New Roman"/>
                    <w:color w:val="2A2B2E"/>
                    <w:sz w:val="23"/>
                    <w:szCs w:val="23"/>
                    <w:shd w:val="clear" w:color="auto" w:fill="FFFFFF"/>
                  </w:rPr>
                </w:rPrChange>
              </w:rPr>
              <w:t xml:space="preserve">0.14 </w:t>
            </w:r>
          </w:p>
        </w:tc>
        <w:tc>
          <w:tcPr>
            <w:tcW w:w="730" w:type="dxa"/>
            <w:noWrap/>
            <w:hideMark/>
          </w:tcPr>
          <w:p w14:paraId="4332A5F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48" w:author="Hu Chuan-Peng" w:date="2023-06-07T02:55:00Z">
                  <w:rPr>
                    <w:rFonts w:ascii="Times New Roman" w:hAnsi="Times New Roman" w:cs="Times New Roman"/>
                    <w:color w:val="2A2B2E"/>
                    <w:sz w:val="23"/>
                    <w:szCs w:val="23"/>
                    <w:shd w:val="clear" w:color="auto" w:fill="FFFFFF"/>
                  </w:rPr>
                </w:rPrChange>
              </w:rPr>
              <w:t xml:space="preserve">0.16 </w:t>
            </w:r>
          </w:p>
        </w:tc>
        <w:tc>
          <w:tcPr>
            <w:tcW w:w="730" w:type="dxa"/>
            <w:noWrap/>
            <w:hideMark/>
          </w:tcPr>
          <w:p w14:paraId="0916929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50" w:author="Hu Chuan-Peng" w:date="2023-06-07T02:55:00Z">
                  <w:rPr>
                    <w:rFonts w:ascii="Times New Roman" w:hAnsi="Times New Roman" w:cs="Times New Roman"/>
                    <w:color w:val="2A2B2E"/>
                    <w:sz w:val="23"/>
                    <w:szCs w:val="23"/>
                    <w:shd w:val="clear" w:color="auto" w:fill="FFFFFF"/>
                  </w:rPr>
                </w:rPrChange>
              </w:rPr>
              <w:t xml:space="preserve">0.09 </w:t>
            </w:r>
          </w:p>
        </w:tc>
        <w:tc>
          <w:tcPr>
            <w:tcW w:w="730" w:type="dxa"/>
            <w:noWrap/>
            <w:hideMark/>
          </w:tcPr>
          <w:p w14:paraId="4202366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52" w:author="Hu Chuan-Peng" w:date="2023-06-07T02:55:00Z">
                  <w:rPr>
                    <w:rFonts w:ascii="Times New Roman" w:hAnsi="Times New Roman" w:cs="Times New Roman"/>
                    <w:color w:val="2A2B2E"/>
                    <w:sz w:val="23"/>
                    <w:szCs w:val="23"/>
                    <w:shd w:val="clear" w:color="auto" w:fill="FFFFFF"/>
                  </w:rPr>
                </w:rPrChange>
              </w:rPr>
              <w:t xml:space="preserve">0.29 </w:t>
            </w:r>
          </w:p>
        </w:tc>
        <w:tc>
          <w:tcPr>
            <w:tcW w:w="952" w:type="dxa"/>
            <w:noWrap/>
            <w:hideMark/>
          </w:tcPr>
          <w:p w14:paraId="69ED997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54" w:author="Hu Chuan-Peng" w:date="2023-06-07T02:55:00Z">
                  <w:rPr>
                    <w:rFonts w:ascii="Times New Roman" w:hAnsi="Times New Roman" w:cs="Times New Roman"/>
                    <w:color w:val="2A2B2E"/>
                    <w:sz w:val="23"/>
                    <w:szCs w:val="23"/>
                    <w:shd w:val="clear" w:color="auto" w:fill="FFFFFF"/>
                  </w:rPr>
                </w:rPrChange>
              </w:rPr>
              <w:t xml:space="preserve">0.06 </w:t>
            </w:r>
          </w:p>
        </w:tc>
        <w:tc>
          <w:tcPr>
            <w:tcW w:w="755" w:type="dxa"/>
            <w:noWrap/>
            <w:hideMark/>
          </w:tcPr>
          <w:p w14:paraId="5B25E6E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56" w:author="Hu Chuan-Peng" w:date="2023-06-07T02:55:00Z">
                  <w:rPr>
                    <w:rFonts w:ascii="Times New Roman" w:hAnsi="Times New Roman" w:cs="Times New Roman"/>
                    <w:color w:val="2A2B2E"/>
                    <w:sz w:val="23"/>
                    <w:szCs w:val="23"/>
                    <w:shd w:val="clear" w:color="auto" w:fill="FFFFFF"/>
                  </w:rPr>
                </w:rPrChange>
              </w:rPr>
              <w:t xml:space="preserve">0.12 </w:t>
            </w:r>
          </w:p>
        </w:tc>
        <w:tc>
          <w:tcPr>
            <w:tcW w:w="821" w:type="dxa"/>
            <w:noWrap/>
            <w:hideMark/>
          </w:tcPr>
          <w:p w14:paraId="58177F2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58" w:author="Hu Chuan-Peng" w:date="2023-06-07T02:55:00Z">
                  <w:rPr>
                    <w:rFonts w:ascii="Times New Roman" w:hAnsi="Times New Roman" w:cs="Times New Roman"/>
                    <w:color w:val="2A2B2E"/>
                    <w:sz w:val="23"/>
                    <w:szCs w:val="23"/>
                    <w:shd w:val="clear" w:color="auto" w:fill="FFFFFF"/>
                  </w:rPr>
                </w:rPrChange>
              </w:rPr>
              <w:t xml:space="preserve">0.00 </w:t>
            </w:r>
          </w:p>
        </w:tc>
        <w:tc>
          <w:tcPr>
            <w:tcW w:w="843" w:type="dxa"/>
            <w:noWrap/>
            <w:hideMark/>
          </w:tcPr>
          <w:p w14:paraId="18771D6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60" w:author="Hu Chuan-Peng" w:date="2023-06-07T02:55:00Z">
                  <w:rPr>
                    <w:rFonts w:ascii="Times New Roman" w:hAnsi="Times New Roman" w:cs="Times New Roman"/>
                    <w:color w:val="2A2B2E"/>
                    <w:sz w:val="23"/>
                    <w:szCs w:val="23"/>
                    <w:shd w:val="clear" w:color="auto" w:fill="FFFFFF"/>
                  </w:rPr>
                </w:rPrChange>
              </w:rPr>
              <w:t xml:space="preserve">0.06 </w:t>
            </w:r>
          </w:p>
        </w:tc>
        <w:tc>
          <w:tcPr>
            <w:tcW w:w="821" w:type="dxa"/>
            <w:noWrap/>
            <w:hideMark/>
          </w:tcPr>
          <w:p w14:paraId="2CB0689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62" w:author="Hu Chuan-Peng" w:date="2023-06-07T02:55:00Z">
                  <w:rPr>
                    <w:rFonts w:ascii="Times New Roman" w:hAnsi="Times New Roman" w:cs="Times New Roman"/>
                    <w:color w:val="2A2B2E"/>
                    <w:sz w:val="23"/>
                    <w:szCs w:val="23"/>
                    <w:shd w:val="clear" w:color="auto" w:fill="FFFFFF"/>
                  </w:rPr>
                </w:rPrChange>
              </w:rPr>
              <w:t xml:space="preserve">0.32 </w:t>
            </w:r>
          </w:p>
        </w:tc>
        <w:tc>
          <w:tcPr>
            <w:tcW w:w="905" w:type="dxa"/>
            <w:noWrap/>
            <w:hideMark/>
          </w:tcPr>
          <w:p w14:paraId="06A83C3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64" w:author="Hu Chuan-Peng" w:date="2023-06-07T02:55:00Z">
                  <w:rPr>
                    <w:rFonts w:ascii="Times New Roman" w:hAnsi="Times New Roman" w:cs="Times New Roman"/>
                    <w:color w:val="2A2B2E"/>
                    <w:sz w:val="23"/>
                    <w:szCs w:val="23"/>
                    <w:shd w:val="clear" w:color="auto" w:fill="FFFFFF"/>
                  </w:rPr>
                </w:rPrChange>
              </w:rPr>
              <w:t xml:space="preserve">0.14 </w:t>
            </w:r>
          </w:p>
        </w:tc>
        <w:tc>
          <w:tcPr>
            <w:tcW w:w="1199" w:type="dxa"/>
            <w:noWrap/>
            <w:hideMark/>
          </w:tcPr>
          <w:p w14:paraId="7F1B1D5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66"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4E425DA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68" w:author="Hu Chuan-Peng" w:date="2023-06-07T02:55:00Z">
                  <w:rPr>
                    <w:rFonts w:ascii="Times New Roman" w:hAnsi="Times New Roman" w:cs="Times New Roman"/>
                    <w:color w:val="2A2B2E"/>
                    <w:sz w:val="23"/>
                    <w:szCs w:val="23"/>
                    <w:shd w:val="clear" w:color="auto" w:fill="FFFFFF"/>
                  </w:rPr>
                </w:rPrChange>
              </w:rPr>
              <w:t xml:space="preserve">0.30 </w:t>
            </w:r>
          </w:p>
        </w:tc>
        <w:tc>
          <w:tcPr>
            <w:tcW w:w="997" w:type="dxa"/>
            <w:noWrap/>
            <w:hideMark/>
          </w:tcPr>
          <w:p w14:paraId="630F22E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70" w:author="Hu Chuan-Peng" w:date="2023-06-07T02:55:00Z">
                  <w:rPr>
                    <w:rFonts w:ascii="Times New Roman" w:hAnsi="Times New Roman" w:cs="Times New Roman"/>
                    <w:color w:val="2A2B2E"/>
                    <w:sz w:val="23"/>
                    <w:szCs w:val="23"/>
                    <w:shd w:val="clear" w:color="auto" w:fill="FFFFFF"/>
                  </w:rPr>
                </w:rPrChange>
              </w:rPr>
              <w:t xml:space="preserve">0.10 </w:t>
            </w:r>
          </w:p>
        </w:tc>
      </w:tr>
      <w:tr w:rsidR="00BB1AA1" w:rsidRPr="00D642D1" w14:paraId="722F8556" w14:textId="77777777" w:rsidTr="001F5828">
        <w:trPr>
          <w:trHeight w:val="279"/>
        </w:trPr>
        <w:tc>
          <w:tcPr>
            <w:tcW w:w="1349" w:type="dxa"/>
            <w:noWrap/>
            <w:hideMark/>
          </w:tcPr>
          <w:p w14:paraId="0944BA5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87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872" w:author="Hu Chuan-Peng" w:date="2023-06-07T02:56:00Z">
                  <w:rPr>
                    <w:rFonts w:ascii="Times New Roman" w:hAnsi="Times New Roman" w:cs="Times New Roman"/>
                    <w:color w:val="000000"/>
                    <w:sz w:val="22"/>
                    <w:szCs w:val="22"/>
                  </w:rPr>
                </w:rPrChange>
              </w:rPr>
              <w:t>Ji_2005</w:t>
            </w:r>
          </w:p>
        </w:tc>
        <w:tc>
          <w:tcPr>
            <w:tcW w:w="730" w:type="dxa"/>
            <w:noWrap/>
            <w:hideMark/>
          </w:tcPr>
          <w:p w14:paraId="2CAC6EF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74" w:author="Hu Chuan-Peng" w:date="2023-06-07T02:55:00Z">
                  <w:rPr>
                    <w:rFonts w:ascii="Times New Roman" w:hAnsi="Times New Roman" w:cs="Times New Roman"/>
                    <w:color w:val="2A2B2E"/>
                    <w:sz w:val="23"/>
                    <w:szCs w:val="23"/>
                    <w:shd w:val="clear" w:color="auto" w:fill="FFFFFF"/>
                  </w:rPr>
                </w:rPrChange>
              </w:rPr>
              <w:t xml:space="preserve">0.04 </w:t>
            </w:r>
          </w:p>
        </w:tc>
        <w:tc>
          <w:tcPr>
            <w:tcW w:w="730" w:type="dxa"/>
            <w:noWrap/>
            <w:hideMark/>
          </w:tcPr>
          <w:p w14:paraId="6E2A0D1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76" w:author="Hu Chuan-Peng" w:date="2023-06-07T02:55:00Z">
                  <w:rPr>
                    <w:rFonts w:ascii="Times New Roman" w:hAnsi="Times New Roman" w:cs="Times New Roman"/>
                    <w:color w:val="2A2B2E"/>
                    <w:sz w:val="23"/>
                    <w:szCs w:val="23"/>
                    <w:shd w:val="clear" w:color="auto" w:fill="FFFFFF"/>
                  </w:rPr>
                </w:rPrChange>
              </w:rPr>
              <w:t xml:space="preserve">0.07 </w:t>
            </w:r>
          </w:p>
        </w:tc>
        <w:tc>
          <w:tcPr>
            <w:tcW w:w="730" w:type="dxa"/>
            <w:noWrap/>
            <w:hideMark/>
          </w:tcPr>
          <w:p w14:paraId="5E45F66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78"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3D0A20B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80" w:author="Hu Chuan-Peng" w:date="2023-06-07T02:55:00Z">
                  <w:rPr>
                    <w:rFonts w:ascii="Times New Roman" w:hAnsi="Times New Roman" w:cs="Times New Roman"/>
                    <w:color w:val="2A2B2E"/>
                    <w:sz w:val="23"/>
                    <w:szCs w:val="23"/>
                    <w:shd w:val="clear" w:color="auto" w:fill="FFFFFF"/>
                  </w:rPr>
                </w:rPrChange>
              </w:rPr>
              <w:t xml:space="preserve">0.06 </w:t>
            </w:r>
          </w:p>
        </w:tc>
        <w:tc>
          <w:tcPr>
            <w:tcW w:w="845" w:type="dxa"/>
            <w:noWrap/>
            <w:hideMark/>
          </w:tcPr>
          <w:p w14:paraId="4894C8E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82" w:author="Hu Chuan-Peng" w:date="2023-06-07T02:55:00Z">
                  <w:rPr>
                    <w:rFonts w:ascii="Times New Roman" w:hAnsi="Times New Roman" w:cs="Times New Roman"/>
                    <w:color w:val="2A2B2E"/>
                    <w:sz w:val="23"/>
                    <w:szCs w:val="23"/>
                    <w:shd w:val="clear" w:color="auto" w:fill="FFFFFF"/>
                  </w:rPr>
                </w:rPrChange>
              </w:rPr>
              <w:t xml:space="preserve">0.10 </w:t>
            </w:r>
          </w:p>
        </w:tc>
        <w:tc>
          <w:tcPr>
            <w:tcW w:w="729" w:type="dxa"/>
            <w:noWrap/>
            <w:hideMark/>
          </w:tcPr>
          <w:p w14:paraId="0EECB61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84" w:author="Hu Chuan-Peng" w:date="2023-06-07T02:55:00Z">
                  <w:rPr>
                    <w:rFonts w:ascii="Times New Roman" w:hAnsi="Times New Roman" w:cs="Times New Roman"/>
                    <w:color w:val="2A2B2E"/>
                    <w:sz w:val="23"/>
                    <w:szCs w:val="23"/>
                    <w:shd w:val="clear" w:color="auto" w:fill="FFFFFF"/>
                  </w:rPr>
                </w:rPrChange>
              </w:rPr>
              <w:t xml:space="preserve">0.04 </w:t>
            </w:r>
          </w:p>
        </w:tc>
        <w:tc>
          <w:tcPr>
            <w:tcW w:w="1078" w:type="dxa"/>
            <w:noWrap/>
            <w:hideMark/>
          </w:tcPr>
          <w:p w14:paraId="2A1163B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86" w:author="Hu Chuan-Peng" w:date="2023-06-07T02:55:00Z">
                  <w:rPr>
                    <w:rFonts w:ascii="Times New Roman" w:hAnsi="Times New Roman" w:cs="Times New Roman"/>
                    <w:color w:val="2A2B2E"/>
                    <w:sz w:val="23"/>
                    <w:szCs w:val="23"/>
                    <w:shd w:val="clear" w:color="auto" w:fill="FFFFFF"/>
                  </w:rPr>
                </w:rPrChange>
              </w:rPr>
              <w:t xml:space="preserve">0.13 </w:t>
            </w:r>
          </w:p>
        </w:tc>
        <w:tc>
          <w:tcPr>
            <w:tcW w:w="729" w:type="dxa"/>
            <w:noWrap/>
            <w:hideMark/>
          </w:tcPr>
          <w:p w14:paraId="782B76D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88" w:author="Hu Chuan-Peng" w:date="2023-06-07T02:55:00Z">
                  <w:rPr>
                    <w:rFonts w:ascii="Times New Roman" w:hAnsi="Times New Roman" w:cs="Times New Roman"/>
                    <w:color w:val="2A2B2E"/>
                    <w:sz w:val="23"/>
                    <w:szCs w:val="23"/>
                    <w:shd w:val="clear" w:color="auto" w:fill="FFFFFF"/>
                  </w:rPr>
                </w:rPrChange>
              </w:rPr>
              <w:t xml:space="preserve">0.04 </w:t>
            </w:r>
          </w:p>
        </w:tc>
        <w:tc>
          <w:tcPr>
            <w:tcW w:w="729" w:type="dxa"/>
            <w:noWrap/>
            <w:hideMark/>
          </w:tcPr>
          <w:p w14:paraId="367BE12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90" w:author="Hu Chuan-Peng" w:date="2023-06-07T02:55:00Z">
                  <w:rPr>
                    <w:rFonts w:ascii="Times New Roman" w:hAnsi="Times New Roman" w:cs="Times New Roman"/>
                    <w:color w:val="2A2B2E"/>
                    <w:sz w:val="23"/>
                    <w:szCs w:val="23"/>
                    <w:shd w:val="clear" w:color="auto" w:fill="FFFFFF"/>
                  </w:rPr>
                </w:rPrChange>
              </w:rPr>
              <w:t xml:space="preserve">0.00 </w:t>
            </w:r>
          </w:p>
        </w:tc>
        <w:tc>
          <w:tcPr>
            <w:tcW w:w="814" w:type="dxa"/>
            <w:noWrap/>
            <w:hideMark/>
          </w:tcPr>
          <w:p w14:paraId="4978E86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92" w:author="Hu Chuan-Peng" w:date="2023-06-07T02:55:00Z">
                  <w:rPr>
                    <w:rFonts w:ascii="Times New Roman" w:hAnsi="Times New Roman" w:cs="Times New Roman"/>
                    <w:color w:val="2A2B2E"/>
                    <w:sz w:val="23"/>
                    <w:szCs w:val="23"/>
                    <w:shd w:val="clear" w:color="auto" w:fill="FFFFFF"/>
                  </w:rPr>
                </w:rPrChange>
              </w:rPr>
              <w:t xml:space="preserve">0.11 </w:t>
            </w:r>
          </w:p>
        </w:tc>
        <w:tc>
          <w:tcPr>
            <w:tcW w:w="1170" w:type="dxa"/>
            <w:noWrap/>
            <w:hideMark/>
          </w:tcPr>
          <w:p w14:paraId="3E79D9A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94" w:author="Hu Chuan-Peng" w:date="2023-06-07T02:55:00Z">
                  <w:rPr>
                    <w:rFonts w:ascii="Times New Roman" w:hAnsi="Times New Roman" w:cs="Times New Roman"/>
                    <w:color w:val="2A2B2E"/>
                    <w:sz w:val="23"/>
                    <w:szCs w:val="23"/>
                    <w:shd w:val="clear" w:color="auto" w:fill="FFFFFF"/>
                  </w:rPr>
                </w:rPrChange>
              </w:rPr>
              <w:t xml:space="preserve">0.04 </w:t>
            </w:r>
          </w:p>
        </w:tc>
        <w:tc>
          <w:tcPr>
            <w:tcW w:w="1107" w:type="dxa"/>
            <w:noWrap/>
            <w:hideMark/>
          </w:tcPr>
          <w:p w14:paraId="63A04BD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96" w:author="Hu Chuan-Peng" w:date="2023-06-07T02:55:00Z">
                  <w:rPr>
                    <w:rFonts w:ascii="Times New Roman" w:hAnsi="Times New Roman" w:cs="Times New Roman"/>
                    <w:color w:val="2A2B2E"/>
                    <w:sz w:val="23"/>
                    <w:szCs w:val="23"/>
                    <w:shd w:val="clear" w:color="auto" w:fill="FFFFFF"/>
                  </w:rPr>
                </w:rPrChange>
              </w:rPr>
              <w:t xml:space="preserve">0.04 </w:t>
            </w:r>
          </w:p>
        </w:tc>
        <w:tc>
          <w:tcPr>
            <w:tcW w:w="730" w:type="dxa"/>
            <w:noWrap/>
            <w:hideMark/>
          </w:tcPr>
          <w:p w14:paraId="17894A7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898" w:author="Hu Chuan-Peng" w:date="2023-06-07T02:55:00Z">
                  <w:rPr>
                    <w:rFonts w:ascii="Times New Roman" w:hAnsi="Times New Roman" w:cs="Times New Roman"/>
                    <w:color w:val="2A2B2E"/>
                    <w:sz w:val="23"/>
                    <w:szCs w:val="23"/>
                    <w:shd w:val="clear" w:color="auto" w:fill="FFFFFF"/>
                  </w:rPr>
                </w:rPrChange>
              </w:rPr>
              <w:t xml:space="preserve">0.04 </w:t>
            </w:r>
          </w:p>
        </w:tc>
        <w:tc>
          <w:tcPr>
            <w:tcW w:w="821" w:type="dxa"/>
            <w:noWrap/>
            <w:hideMark/>
          </w:tcPr>
          <w:p w14:paraId="08FACA9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8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00" w:author="Hu Chuan-Peng" w:date="2023-06-07T02:55:00Z">
                  <w:rPr>
                    <w:rFonts w:ascii="Times New Roman" w:hAnsi="Times New Roman" w:cs="Times New Roman"/>
                    <w:color w:val="2A2B2E"/>
                    <w:sz w:val="23"/>
                    <w:szCs w:val="23"/>
                    <w:shd w:val="clear" w:color="auto" w:fill="FFFFFF"/>
                  </w:rPr>
                </w:rPrChange>
              </w:rPr>
              <w:t xml:space="preserve">0.05 </w:t>
            </w:r>
          </w:p>
        </w:tc>
        <w:tc>
          <w:tcPr>
            <w:tcW w:w="730" w:type="dxa"/>
            <w:noWrap/>
            <w:hideMark/>
          </w:tcPr>
          <w:p w14:paraId="183BCDE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02"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49566A0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04" w:author="Hu Chuan-Peng" w:date="2023-06-07T02:55:00Z">
                  <w:rPr>
                    <w:rFonts w:ascii="Times New Roman" w:hAnsi="Times New Roman" w:cs="Times New Roman"/>
                    <w:color w:val="2A2B2E"/>
                    <w:sz w:val="23"/>
                    <w:szCs w:val="23"/>
                    <w:shd w:val="clear" w:color="auto" w:fill="FFFFFF"/>
                  </w:rPr>
                </w:rPrChange>
              </w:rPr>
              <w:t xml:space="preserve">0.06 </w:t>
            </w:r>
          </w:p>
        </w:tc>
        <w:tc>
          <w:tcPr>
            <w:tcW w:w="766" w:type="dxa"/>
            <w:noWrap/>
            <w:hideMark/>
          </w:tcPr>
          <w:p w14:paraId="132EBCA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06"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030917C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08"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0EE232D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10"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16C449A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12" w:author="Hu Chuan-Peng" w:date="2023-06-07T02:55:00Z">
                  <w:rPr>
                    <w:rFonts w:ascii="Times New Roman" w:hAnsi="Times New Roman" w:cs="Times New Roman"/>
                    <w:color w:val="2A2B2E"/>
                    <w:sz w:val="23"/>
                    <w:szCs w:val="23"/>
                    <w:shd w:val="clear" w:color="auto" w:fill="FFFFFF"/>
                  </w:rPr>
                </w:rPrChange>
              </w:rPr>
              <w:t xml:space="preserve">0.03 </w:t>
            </w:r>
          </w:p>
        </w:tc>
        <w:tc>
          <w:tcPr>
            <w:tcW w:w="952" w:type="dxa"/>
            <w:noWrap/>
            <w:hideMark/>
          </w:tcPr>
          <w:p w14:paraId="03497DD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14" w:author="Hu Chuan-Peng" w:date="2023-06-07T02:55:00Z">
                  <w:rPr>
                    <w:rFonts w:ascii="Times New Roman" w:hAnsi="Times New Roman" w:cs="Times New Roman"/>
                    <w:color w:val="2A2B2E"/>
                    <w:sz w:val="23"/>
                    <w:szCs w:val="23"/>
                    <w:shd w:val="clear" w:color="auto" w:fill="FFFFFF"/>
                  </w:rPr>
                </w:rPrChange>
              </w:rPr>
              <w:t xml:space="preserve">1.00 </w:t>
            </w:r>
          </w:p>
        </w:tc>
        <w:tc>
          <w:tcPr>
            <w:tcW w:w="755" w:type="dxa"/>
            <w:noWrap/>
            <w:hideMark/>
          </w:tcPr>
          <w:p w14:paraId="356D0DC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16" w:author="Hu Chuan-Peng" w:date="2023-06-07T02:55:00Z">
                  <w:rPr>
                    <w:rFonts w:ascii="Times New Roman" w:hAnsi="Times New Roman" w:cs="Times New Roman"/>
                    <w:color w:val="2A2B2E"/>
                    <w:sz w:val="23"/>
                    <w:szCs w:val="23"/>
                    <w:shd w:val="clear" w:color="auto" w:fill="FFFFFF"/>
                  </w:rPr>
                </w:rPrChange>
              </w:rPr>
              <w:t xml:space="preserve">0.20 </w:t>
            </w:r>
          </w:p>
        </w:tc>
        <w:tc>
          <w:tcPr>
            <w:tcW w:w="821" w:type="dxa"/>
            <w:noWrap/>
            <w:hideMark/>
          </w:tcPr>
          <w:p w14:paraId="33B6440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18" w:author="Hu Chuan-Peng" w:date="2023-06-07T02:55:00Z">
                  <w:rPr>
                    <w:rFonts w:ascii="Times New Roman" w:hAnsi="Times New Roman" w:cs="Times New Roman"/>
                    <w:color w:val="2A2B2E"/>
                    <w:sz w:val="23"/>
                    <w:szCs w:val="23"/>
                    <w:shd w:val="clear" w:color="auto" w:fill="FFFFFF"/>
                  </w:rPr>
                </w:rPrChange>
              </w:rPr>
              <w:t xml:space="preserve">0.06 </w:t>
            </w:r>
          </w:p>
        </w:tc>
        <w:tc>
          <w:tcPr>
            <w:tcW w:w="843" w:type="dxa"/>
            <w:noWrap/>
            <w:hideMark/>
          </w:tcPr>
          <w:p w14:paraId="725C2B3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20" w:author="Hu Chuan-Peng" w:date="2023-06-07T02:55:00Z">
                  <w:rPr>
                    <w:rFonts w:ascii="Times New Roman" w:hAnsi="Times New Roman" w:cs="Times New Roman"/>
                    <w:color w:val="2A2B2E"/>
                    <w:sz w:val="23"/>
                    <w:szCs w:val="23"/>
                    <w:shd w:val="clear" w:color="auto" w:fill="FFFFFF"/>
                  </w:rPr>
                </w:rPrChange>
              </w:rPr>
              <w:t xml:space="preserve">0.00 </w:t>
            </w:r>
          </w:p>
        </w:tc>
        <w:tc>
          <w:tcPr>
            <w:tcW w:w="821" w:type="dxa"/>
            <w:noWrap/>
            <w:hideMark/>
          </w:tcPr>
          <w:p w14:paraId="54F1B33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22" w:author="Hu Chuan-Peng" w:date="2023-06-07T02:55:00Z">
                  <w:rPr>
                    <w:rFonts w:ascii="Times New Roman" w:hAnsi="Times New Roman" w:cs="Times New Roman"/>
                    <w:color w:val="2A2B2E"/>
                    <w:sz w:val="23"/>
                    <w:szCs w:val="23"/>
                    <w:shd w:val="clear" w:color="auto" w:fill="FFFFFF"/>
                  </w:rPr>
                </w:rPrChange>
              </w:rPr>
              <w:t xml:space="preserve">0.00 </w:t>
            </w:r>
          </w:p>
        </w:tc>
        <w:tc>
          <w:tcPr>
            <w:tcW w:w="905" w:type="dxa"/>
            <w:noWrap/>
            <w:hideMark/>
          </w:tcPr>
          <w:p w14:paraId="5774483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24" w:author="Hu Chuan-Peng" w:date="2023-06-07T02:55:00Z">
                  <w:rPr>
                    <w:rFonts w:ascii="Times New Roman" w:hAnsi="Times New Roman" w:cs="Times New Roman"/>
                    <w:color w:val="2A2B2E"/>
                    <w:sz w:val="23"/>
                    <w:szCs w:val="23"/>
                    <w:shd w:val="clear" w:color="auto" w:fill="FFFFFF"/>
                  </w:rPr>
                </w:rPrChange>
              </w:rPr>
              <w:t xml:space="preserve">0.13 </w:t>
            </w:r>
          </w:p>
        </w:tc>
        <w:tc>
          <w:tcPr>
            <w:tcW w:w="1199" w:type="dxa"/>
            <w:noWrap/>
            <w:hideMark/>
          </w:tcPr>
          <w:p w14:paraId="2303A25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26" w:author="Hu Chuan-Peng" w:date="2023-06-07T02:55:00Z">
                  <w:rPr>
                    <w:rFonts w:ascii="Times New Roman" w:hAnsi="Times New Roman" w:cs="Times New Roman"/>
                    <w:color w:val="2A2B2E"/>
                    <w:sz w:val="23"/>
                    <w:szCs w:val="23"/>
                    <w:shd w:val="clear" w:color="auto" w:fill="FFFFFF"/>
                  </w:rPr>
                </w:rPrChange>
              </w:rPr>
              <w:t xml:space="preserve">0.07 </w:t>
            </w:r>
          </w:p>
        </w:tc>
        <w:tc>
          <w:tcPr>
            <w:tcW w:w="730" w:type="dxa"/>
            <w:noWrap/>
            <w:hideMark/>
          </w:tcPr>
          <w:p w14:paraId="5D7822E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28" w:author="Hu Chuan-Peng" w:date="2023-06-07T02:55:00Z">
                  <w:rPr>
                    <w:rFonts w:ascii="Times New Roman" w:hAnsi="Times New Roman" w:cs="Times New Roman"/>
                    <w:color w:val="2A2B2E"/>
                    <w:sz w:val="23"/>
                    <w:szCs w:val="23"/>
                    <w:shd w:val="clear" w:color="auto" w:fill="FFFFFF"/>
                  </w:rPr>
                </w:rPrChange>
              </w:rPr>
              <w:t xml:space="preserve">0.13 </w:t>
            </w:r>
          </w:p>
        </w:tc>
        <w:tc>
          <w:tcPr>
            <w:tcW w:w="997" w:type="dxa"/>
            <w:noWrap/>
            <w:hideMark/>
          </w:tcPr>
          <w:p w14:paraId="64DFA0F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30" w:author="Hu Chuan-Peng" w:date="2023-06-07T02:55:00Z">
                  <w:rPr>
                    <w:rFonts w:ascii="Times New Roman" w:hAnsi="Times New Roman" w:cs="Times New Roman"/>
                    <w:color w:val="2A2B2E"/>
                    <w:sz w:val="23"/>
                    <w:szCs w:val="23"/>
                    <w:shd w:val="clear" w:color="auto" w:fill="FFFFFF"/>
                  </w:rPr>
                </w:rPrChange>
              </w:rPr>
              <w:t xml:space="preserve">0.09 </w:t>
            </w:r>
          </w:p>
        </w:tc>
      </w:tr>
      <w:tr w:rsidR="00BB1AA1" w:rsidRPr="00D642D1" w14:paraId="4D3E18A7" w14:textId="77777777" w:rsidTr="001F5828">
        <w:trPr>
          <w:trHeight w:val="279"/>
        </w:trPr>
        <w:tc>
          <w:tcPr>
            <w:tcW w:w="1349" w:type="dxa"/>
            <w:noWrap/>
            <w:hideMark/>
          </w:tcPr>
          <w:p w14:paraId="241B316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93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932" w:author="Hu Chuan-Peng" w:date="2023-06-07T02:56:00Z">
                  <w:rPr>
                    <w:rFonts w:ascii="Times New Roman" w:hAnsi="Times New Roman" w:cs="Times New Roman"/>
                    <w:color w:val="000000"/>
                    <w:sz w:val="22"/>
                    <w:szCs w:val="22"/>
                  </w:rPr>
                </w:rPrChange>
              </w:rPr>
              <w:t>KADS-11</w:t>
            </w:r>
          </w:p>
        </w:tc>
        <w:tc>
          <w:tcPr>
            <w:tcW w:w="730" w:type="dxa"/>
            <w:noWrap/>
            <w:hideMark/>
          </w:tcPr>
          <w:p w14:paraId="4241F08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34" w:author="Hu Chuan-Peng" w:date="2023-06-07T02:55:00Z">
                  <w:rPr>
                    <w:rFonts w:ascii="Times New Roman" w:hAnsi="Times New Roman" w:cs="Times New Roman"/>
                    <w:color w:val="2A2B2E"/>
                    <w:sz w:val="23"/>
                    <w:szCs w:val="23"/>
                    <w:shd w:val="clear" w:color="auto" w:fill="FFFFFF"/>
                  </w:rPr>
                </w:rPrChange>
              </w:rPr>
              <w:t xml:space="preserve">0.42 </w:t>
            </w:r>
          </w:p>
        </w:tc>
        <w:tc>
          <w:tcPr>
            <w:tcW w:w="730" w:type="dxa"/>
            <w:noWrap/>
            <w:hideMark/>
          </w:tcPr>
          <w:p w14:paraId="76B5AE9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36"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32F84D4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38"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7ABA201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40" w:author="Hu Chuan-Peng" w:date="2023-06-07T02:55:00Z">
                  <w:rPr>
                    <w:rFonts w:ascii="Times New Roman" w:hAnsi="Times New Roman" w:cs="Times New Roman"/>
                    <w:color w:val="2A2B2E"/>
                    <w:sz w:val="23"/>
                    <w:szCs w:val="23"/>
                    <w:shd w:val="clear" w:color="auto" w:fill="FFFFFF"/>
                  </w:rPr>
                </w:rPrChange>
              </w:rPr>
              <w:t xml:space="preserve">0.23 </w:t>
            </w:r>
          </w:p>
        </w:tc>
        <w:tc>
          <w:tcPr>
            <w:tcW w:w="845" w:type="dxa"/>
            <w:noWrap/>
            <w:hideMark/>
          </w:tcPr>
          <w:p w14:paraId="516F11F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42" w:author="Hu Chuan-Peng" w:date="2023-06-07T02:55:00Z">
                  <w:rPr>
                    <w:rFonts w:ascii="Times New Roman" w:hAnsi="Times New Roman" w:cs="Times New Roman"/>
                    <w:color w:val="2A2B2E"/>
                    <w:sz w:val="23"/>
                    <w:szCs w:val="23"/>
                    <w:shd w:val="clear" w:color="auto" w:fill="FFFFFF"/>
                  </w:rPr>
                </w:rPrChange>
              </w:rPr>
              <w:t xml:space="preserve">0.21 </w:t>
            </w:r>
          </w:p>
        </w:tc>
        <w:tc>
          <w:tcPr>
            <w:tcW w:w="729" w:type="dxa"/>
            <w:noWrap/>
            <w:hideMark/>
          </w:tcPr>
          <w:p w14:paraId="2D11F0C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44" w:author="Hu Chuan-Peng" w:date="2023-06-07T02:55:00Z">
                  <w:rPr>
                    <w:rFonts w:ascii="Times New Roman" w:hAnsi="Times New Roman" w:cs="Times New Roman"/>
                    <w:color w:val="2A2B2E"/>
                    <w:sz w:val="23"/>
                    <w:szCs w:val="23"/>
                    <w:shd w:val="clear" w:color="auto" w:fill="FFFFFF"/>
                  </w:rPr>
                </w:rPrChange>
              </w:rPr>
              <w:t xml:space="preserve">0.16 </w:t>
            </w:r>
          </w:p>
        </w:tc>
        <w:tc>
          <w:tcPr>
            <w:tcW w:w="1078" w:type="dxa"/>
            <w:noWrap/>
            <w:hideMark/>
          </w:tcPr>
          <w:p w14:paraId="244DC76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46" w:author="Hu Chuan-Peng" w:date="2023-06-07T02:55:00Z">
                  <w:rPr>
                    <w:rFonts w:ascii="Times New Roman" w:hAnsi="Times New Roman" w:cs="Times New Roman"/>
                    <w:color w:val="2A2B2E"/>
                    <w:sz w:val="23"/>
                    <w:szCs w:val="23"/>
                    <w:shd w:val="clear" w:color="auto" w:fill="FFFFFF"/>
                  </w:rPr>
                </w:rPrChange>
              </w:rPr>
              <w:t xml:space="preserve">0.04 </w:t>
            </w:r>
          </w:p>
        </w:tc>
        <w:tc>
          <w:tcPr>
            <w:tcW w:w="729" w:type="dxa"/>
            <w:noWrap/>
            <w:hideMark/>
          </w:tcPr>
          <w:p w14:paraId="56E8539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48" w:author="Hu Chuan-Peng" w:date="2023-06-07T02:55:00Z">
                  <w:rPr>
                    <w:rFonts w:ascii="Times New Roman" w:hAnsi="Times New Roman" w:cs="Times New Roman"/>
                    <w:color w:val="2A2B2E"/>
                    <w:sz w:val="23"/>
                    <w:szCs w:val="23"/>
                    <w:shd w:val="clear" w:color="auto" w:fill="FFFFFF"/>
                  </w:rPr>
                </w:rPrChange>
              </w:rPr>
              <w:t xml:space="preserve">0.19 </w:t>
            </w:r>
          </w:p>
        </w:tc>
        <w:tc>
          <w:tcPr>
            <w:tcW w:w="729" w:type="dxa"/>
            <w:noWrap/>
            <w:hideMark/>
          </w:tcPr>
          <w:p w14:paraId="29DCEF5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50" w:author="Hu Chuan-Peng" w:date="2023-06-07T02:55:00Z">
                  <w:rPr>
                    <w:rFonts w:ascii="Times New Roman" w:hAnsi="Times New Roman" w:cs="Times New Roman"/>
                    <w:color w:val="2A2B2E"/>
                    <w:sz w:val="23"/>
                    <w:szCs w:val="23"/>
                    <w:shd w:val="clear" w:color="auto" w:fill="FFFFFF"/>
                  </w:rPr>
                </w:rPrChange>
              </w:rPr>
              <w:t xml:space="preserve">0.54 </w:t>
            </w:r>
          </w:p>
        </w:tc>
        <w:tc>
          <w:tcPr>
            <w:tcW w:w="814" w:type="dxa"/>
            <w:noWrap/>
            <w:hideMark/>
          </w:tcPr>
          <w:p w14:paraId="1BD71B7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52" w:author="Hu Chuan-Peng" w:date="2023-06-07T02:55:00Z">
                  <w:rPr>
                    <w:rFonts w:ascii="Times New Roman" w:hAnsi="Times New Roman" w:cs="Times New Roman"/>
                    <w:color w:val="2A2B2E"/>
                    <w:sz w:val="23"/>
                    <w:szCs w:val="23"/>
                    <w:shd w:val="clear" w:color="auto" w:fill="FFFFFF"/>
                  </w:rPr>
                </w:rPrChange>
              </w:rPr>
              <w:t xml:space="preserve">0.12 </w:t>
            </w:r>
          </w:p>
        </w:tc>
        <w:tc>
          <w:tcPr>
            <w:tcW w:w="1170" w:type="dxa"/>
            <w:noWrap/>
            <w:hideMark/>
          </w:tcPr>
          <w:p w14:paraId="2644D6C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54" w:author="Hu Chuan-Peng" w:date="2023-06-07T02:55:00Z">
                  <w:rPr>
                    <w:rFonts w:ascii="Times New Roman" w:hAnsi="Times New Roman" w:cs="Times New Roman"/>
                    <w:color w:val="2A2B2E"/>
                    <w:sz w:val="23"/>
                    <w:szCs w:val="23"/>
                    <w:shd w:val="clear" w:color="auto" w:fill="FFFFFF"/>
                  </w:rPr>
                </w:rPrChange>
              </w:rPr>
              <w:t xml:space="preserve">0.08 </w:t>
            </w:r>
          </w:p>
        </w:tc>
        <w:tc>
          <w:tcPr>
            <w:tcW w:w="1107" w:type="dxa"/>
            <w:noWrap/>
            <w:hideMark/>
          </w:tcPr>
          <w:p w14:paraId="39EF8AF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56" w:author="Hu Chuan-Peng" w:date="2023-06-07T02:55:00Z">
                  <w:rPr>
                    <w:rFonts w:ascii="Times New Roman" w:hAnsi="Times New Roman" w:cs="Times New Roman"/>
                    <w:color w:val="2A2B2E"/>
                    <w:sz w:val="23"/>
                    <w:szCs w:val="23"/>
                    <w:shd w:val="clear" w:color="auto" w:fill="FFFFFF"/>
                  </w:rPr>
                </w:rPrChange>
              </w:rPr>
              <w:t xml:space="preserve">0.05 </w:t>
            </w:r>
          </w:p>
        </w:tc>
        <w:tc>
          <w:tcPr>
            <w:tcW w:w="730" w:type="dxa"/>
            <w:noWrap/>
            <w:hideMark/>
          </w:tcPr>
          <w:p w14:paraId="35B42D2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58" w:author="Hu Chuan-Peng" w:date="2023-06-07T02:55:00Z">
                  <w:rPr>
                    <w:rFonts w:ascii="Times New Roman" w:hAnsi="Times New Roman" w:cs="Times New Roman"/>
                    <w:color w:val="2A2B2E"/>
                    <w:sz w:val="23"/>
                    <w:szCs w:val="23"/>
                    <w:shd w:val="clear" w:color="auto" w:fill="FFFFFF"/>
                  </w:rPr>
                </w:rPrChange>
              </w:rPr>
              <w:t xml:space="preserve">0.21 </w:t>
            </w:r>
          </w:p>
        </w:tc>
        <w:tc>
          <w:tcPr>
            <w:tcW w:w="821" w:type="dxa"/>
            <w:noWrap/>
            <w:hideMark/>
          </w:tcPr>
          <w:p w14:paraId="5C352D2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60" w:author="Hu Chuan-Peng" w:date="2023-06-07T02:55:00Z">
                  <w:rPr>
                    <w:rFonts w:ascii="Times New Roman" w:hAnsi="Times New Roman" w:cs="Times New Roman"/>
                    <w:color w:val="2A2B2E"/>
                    <w:sz w:val="23"/>
                    <w:szCs w:val="23"/>
                    <w:shd w:val="clear" w:color="auto" w:fill="FFFFFF"/>
                  </w:rPr>
                </w:rPrChange>
              </w:rPr>
              <w:t xml:space="preserve">0.26 </w:t>
            </w:r>
          </w:p>
        </w:tc>
        <w:tc>
          <w:tcPr>
            <w:tcW w:w="730" w:type="dxa"/>
            <w:noWrap/>
            <w:hideMark/>
          </w:tcPr>
          <w:p w14:paraId="7F12E26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62"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1285499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64" w:author="Hu Chuan-Peng" w:date="2023-06-07T02:55:00Z">
                  <w:rPr>
                    <w:rFonts w:ascii="Times New Roman" w:hAnsi="Times New Roman" w:cs="Times New Roman"/>
                    <w:color w:val="2A2B2E"/>
                    <w:sz w:val="23"/>
                    <w:szCs w:val="23"/>
                    <w:shd w:val="clear" w:color="auto" w:fill="FFFFFF"/>
                  </w:rPr>
                </w:rPrChange>
              </w:rPr>
              <w:t xml:space="preserve">0.24 </w:t>
            </w:r>
          </w:p>
        </w:tc>
        <w:tc>
          <w:tcPr>
            <w:tcW w:w="766" w:type="dxa"/>
            <w:noWrap/>
            <w:hideMark/>
          </w:tcPr>
          <w:p w14:paraId="1E64DF2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66"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1ED2997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68"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1056351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70" w:author="Hu Chuan-Peng" w:date="2023-06-07T02:55:00Z">
                  <w:rPr>
                    <w:rFonts w:ascii="Times New Roman" w:hAnsi="Times New Roman" w:cs="Times New Roman"/>
                    <w:color w:val="2A2B2E"/>
                    <w:sz w:val="23"/>
                    <w:szCs w:val="23"/>
                    <w:shd w:val="clear" w:color="auto" w:fill="FFFFFF"/>
                  </w:rPr>
                </w:rPrChange>
              </w:rPr>
              <w:t xml:space="preserve">0.04 </w:t>
            </w:r>
          </w:p>
        </w:tc>
        <w:tc>
          <w:tcPr>
            <w:tcW w:w="730" w:type="dxa"/>
            <w:noWrap/>
            <w:hideMark/>
          </w:tcPr>
          <w:p w14:paraId="563F521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72" w:author="Hu Chuan-Peng" w:date="2023-06-07T02:55:00Z">
                  <w:rPr>
                    <w:rFonts w:ascii="Times New Roman" w:hAnsi="Times New Roman" w:cs="Times New Roman"/>
                    <w:color w:val="2A2B2E"/>
                    <w:sz w:val="23"/>
                    <w:szCs w:val="23"/>
                    <w:shd w:val="clear" w:color="auto" w:fill="FFFFFF"/>
                  </w:rPr>
                </w:rPrChange>
              </w:rPr>
              <w:t xml:space="preserve">0.47 </w:t>
            </w:r>
          </w:p>
        </w:tc>
        <w:tc>
          <w:tcPr>
            <w:tcW w:w="952" w:type="dxa"/>
            <w:noWrap/>
            <w:hideMark/>
          </w:tcPr>
          <w:p w14:paraId="563C8ED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74" w:author="Hu Chuan-Peng" w:date="2023-06-07T02:55:00Z">
                  <w:rPr>
                    <w:rFonts w:ascii="Times New Roman" w:hAnsi="Times New Roman" w:cs="Times New Roman"/>
                    <w:color w:val="2A2B2E"/>
                    <w:sz w:val="23"/>
                    <w:szCs w:val="23"/>
                    <w:shd w:val="clear" w:color="auto" w:fill="FFFFFF"/>
                  </w:rPr>
                </w:rPrChange>
              </w:rPr>
              <w:t xml:space="preserve">0.00 </w:t>
            </w:r>
          </w:p>
        </w:tc>
        <w:tc>
          <w:tcPr>
            <w:tcW w:w="755" w:type="dxa"/>
            <w:noWrap/>
            <w:hideMark/>
          </w:tcPr>
          <w:p w14:paraId="6C41F76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76" w:author="Hu Chuan-Peng" w:date="2023-06-07T02:55:00Z">
                  <w:rPr>
                    <w:rFonts w:ascii="Times New Roman" w:hAnsi="Times New Roman" w:cs="Times New Roman"/>
                    <w:color w:val="2A2B2E"/>
                    <w:sz w:val="23"/>
                    <w:szCs w:val="23"/>
                    <w:shd w:val="clear" w:color="auto" w:fill="FFFFFF"/>
                  </w:rPr>
                </w:rPrChange>
              </w:rPr>
              <w:t xml:space="preserve">0.09 </w:t>
            </w:r>
          </w:p>
        </w:tc>
        <w:tc>
          <w:tcPr>
            <w:tcW w:w="821" w:type="dxa"/>
            <w:noWrap/>
            <w:hideMark/>
          </w:tcPr>
          <w:p w14:paraId="39BCDD9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78" w:author="Hu Chuan-Peng" w:date="2023-06-07T02:55:00Z">
                  <w:rPr>
                    <w:rFonts w:ascii="Times New Roman" w:hAnsi="Times New Roman" w:cs="Times New Roman"/>
                    <w:color w:val="2A2B2E"/>
                    <w:sz w:val="23"/>
                    <w:szCs w:val="23"/>
                    <w:shd w:val="clear" w:color="auto" w:fill="FFFFFF"/>
                  </w:rPr>
                </w:rPrChange>
              </w:rPr>
              <w:t xml:space="preserve">0.32 </w:t>
            </w:r>
          </w:p>
        </w:tc>
        <w:tc>
          <w:tcPr>
            <w:tcW w:w="843" w:type="dxa"/>
            <w:noWrap/>
            <w:hideMark/>
          </w:tcPr>
          <w:p w14:paraId="1D8DEC7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80" w:author="Hu Chuan-Peng" w:date="2023-06-07T02:55:00Z">
                  <w:rPr>
                    <w:rFonts w:ascii="Times New Roman" w:hAnsi="Times New Roman" w:cs="Times New Roman"/>
                    <w:color w:val="2A2B2E"/>
                    <w:sz w:val="23"/>
                    <w:szCs w:val="23"/>
                    <w:shd w:val="clear" w:color="auto" w:fill="FFFFFF"/>
                  </w:rPr>
                </w:rPrChange>
              </w:rPr>
              <w:t xml:space="preserve">0.00 </w:t>
            </w:r>
          </w:p>
        </w:tc>
        <w:tc>
          <w:tcPr>
            <w:tcW w:w="821" w:type="dxa"/>
            <w:noWrap/>
            <w:hideMark/>
          </w:tcPr>
          <w:p w14:paraId="68B50EF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82" w:author="Hu Chuan-Peng" w:date="2023-06-07T02:55:00Z">
                  <w:rPr>
                    <w:rFonts w:ascii="Times New Roman" w:hAnsi="Times New Roman" w:cs="Times New Roman"/>
                    <w:color w:val="2A2B2E"/>
                    <w:sz w:val="23"/>
                    <w:szCs w:val="23"/>
                    <w:shd w:val="clear" w:color="auto" w:fill="FFFFFF"/>
                  </w:rPr>
                </w:rPrChange>
              </w:rPr>
              <w:t xml:space="preserve">0.00 </w:t>
            </w:r>
          </w:p>
        </w:tc>
        <w:tc>
          <w:tcPr>
            <w:tcW w:w="905" w:type="dxa"/>
            <w:noWrap/>
            <w:hideMark/>
          </w:tcPr>
          <w:p w14:paraId="050CA22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84" w:author="Hu Chuan-Peng" w:date="2023-06-07T02:55:00Z">
                  <w:rPr>
                    <w:rFonts w:ascii="Times New Roman" w:hAnsi="Times New Roman" w:cs="Times New Roman"/>
                    <w:color w:val="2A2B2E"/>
                    <w:sz w:val="23"/>
                    <w:szCs w:val="23"/>
                    <w:shd w:val="clear" w:color="auto" w:fill="FFFFFF"/>
                  </w:rPr>
                </w:rPrChange>
              </w:rPr>
              <w:t xml:space="preserve">0.04 </w:t>
            </w:r>
          </w:p>
        </w:tc>
        <w:tc>
          <w:tcPr>
            <w:tcW w:w="1199" w:type="dxa"/>
            <w:noWrap/>
            <w:hideMark/>
          </w:tcPr>
          <w:p w14:paraId="50B58C6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86"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5FD759C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88" w:author="Hu Chuan-Peng" w:date="2023-06-07T02:55:00Z">
                  <w:rPr>
                    <w:rFonts w:ascii="Times New Roman" w:hAnsi="Times New Roman" w:cs="Times New Roman"/>
                    <w:color w:val="2A2B2E"/>
                    <w:sz w:val="23"/>
                    <w:szCs w:val="23"/>
                    <w:shd w:val="clear" w:color="auto" w:fill="FFFFFF"/>
                  </w:rPr>
                </w:rPrChange>
              </w:rPr>
              <w:t xml:space="preserve">0.20 </w:t>
            </w:r>
          </w:p>
        </w:tc>
        <w:tc>
          <w:tcPr>
            <w:tcW w:w="997" w:type="dxa"/>
            <w:noWrap/>
            <w:hideMark/>
          </w:tcPr>
          <w:p w14:paraId="639B05E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90" w:author="Hu Chuan-Peng" w:date="2023-06-07T02:55:00Z">
                  <w:rPr>
                    <w:rFonts w:ascii="Times New Roman" w:hAnsi="Times New Roman" w:cs="Times New Roman"/>
                    <w:color w:val="2A2B2E"/>
                    <w:sz w:val="23"/>
                    <w:szCs w:val="23"/>
                    <w:shd w:val="clear" w:color="auto" w:fill="FFFFFF"/>
                  </w:rPr>
                </w:rPrChange>
              </w:rPr>
              <w:t xml:space="preserve">0.15 </w:t>
            </w:r>
          </w:p>
        </w:tc>
      </w:tr>
      <w:tr w:rsidR="00BB1AA1" w:rsidRPr="00D642D1" w14:paraId="52B010B9" w14:textId="77777777" w:rsidTr="001F5828">
        <w:trPr>
          <w:trHeight w:val="279"/>
        </w:trPr>
        <w:tc>
          <w:tcPr>
            <w:tcW w:w="1349" w:type="dxa"/>
            <w:noWrap/>
            <w:hideMark/>
          </w:tcPr>
          <w:p w14:paraId="62449F2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199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1992" w:author="Hu Chuan-Peng" w:date="2023-06-07T02:56:00Z">
                  <w:rPr>
                    <w:rFonts w:ascii="Times New Roman" w:hAnsi="Times New Roman" w:cs="Times New Roman"/>
                    <w:color w:val="000000"/>
                    <w:sz w:val="22"/>
                    <w:szCs w:val="22"/>
                  </w:rPr>
                </w:rPrChange>
              </w:rPr>
              <w:t>Sakuma_2010</w:t>
            </w:r>
          </w:p>
        </w:tc>
        <w:tc>
          <w:tcPr>
            <w:tcW w:w="730" w:type="dxa"/>
            <w:noWrap/>
            <w:hideMark/>
          </w:tcPr>
          <w:p w14:paraId="7D9B596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94" w:author="Hu Chuan-Peng" w:date="2023-06-07T02:55:00Z">
                  <w:rPr>
                    <w:rFonts w:ascii="Times New Roman" w:hAnsi="Times New Roman" w:cs="Times New Roman"/>
                    <w:color w:val="2A2B2E"/>
                    <w:sz w:val="23"/>
                    <w:szCs w:val="23"/>
                    <w:shd w:val="clear" w:color="auto" w:fill="FFFFFF"/>
                  </w:rPr>
                </w:rPrChange>
              </w:rPr>
              <w:t xml:space="preserve">0.06 </w:t>
            </w:r>
          </w:p>
        </w:tc>
        <w:tc>
          <w:tcPr>
            <w:tcW w:w="730" w:type="dxa"/>
            <w:noWrap/>
            <w:hideMark/>
          </w:tcPr>
          <w:p w14:paraId="4BC1153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96"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4957A85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1998"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42E1BE6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19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00" w:author="Hu Chuan-Peng" w:date="2023-06-07T02:55:00Z">
                  <w:rPr>
                    <w:rFonts w:ascii="Times New Roman" w:hAnsi="Times New Roman" w:cs="Times New Roman"/>
                    <w:color w:val="2A2B2E"/>
                    <w:sz w:val="23"/>
                    <w:szCs w:val="23"/>
                    <w:shd w:val="clear" w:color="auto" w:fill="FFFFFF"/>
                  </w:rPr>
                </w:rPrChange>
              </w:rPr>
              <w:t xml:space="preserve">0.11 </w:t>
            </w:r>
          </w:p>
        </w:tc>
        <w:tc>
          <w:tcPr>
            <w:tcW w:w="845" w:type="dxa"/>
            <w:noWrap/>
            <w:hideMark/>
          </w:tcPr>
          <w:p w14:paraId="6952B3C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02" w:author="Hu Chuan-Peng" w:date="2023-06-07T02:55:00Z">
                  <w:rPr>
                    <w:rFonts w:ascii="Times New Roman" w:hAnsi="Times New Roman" w:cs="Times New Roman"/>
                    <w:color w:val="2A2B2E"/>
                    <w:sz w:val="23"/>
                    <w:szCs w:val="23"/>
                    <w:shd w:val="clear" w:color="auto" w:fill="FFFFFF"/>
                  </w:rPr>
                </w:rPrChange>
              </w:rPr>
              <w:t xml:space="preserve">0.13 </w:t>
            </w:r>
          </w:p>
        </w:tc>
        <w:tc>
          <w:tcPr>
            <w:tcW w:w="729" w:type="dxa"/>
            <w:noWrap/>
            <w:hideMark/>
          </w:tcPr>
          <w:p w14:paraId="24C8FB1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04" w:author="Hu Chuan-Peng" w:date="2023-06-07T02:55:00Z">
                  <w:rPr>
                    <w:rFonts w:ascii="Times New Roman" w:hAnsi="Times New Roman" w:cs="Times New Roman"/>
                    <w:color w:val="2A2B2E"/>
                    <w:sz w:val="23"/>
                    <w:szCs w:val="23"/>
                    <w:shd w:val="clear" w:color="auto" w:fill="FFFFFF"/>
                  </w:rPr>
                </w:rPrChange>
              </w:rPr>
              <w:t xml:space="preserve">0.11 </w:t>
            </w:r>
          </w:p>
        </w:tc>
        <w:tc>
          <w:tcPr>
            <w:tcW w:w="1078" w:type="dxa"/>
            <w:noWrap/>
            <w:hideMark/>
          </w:tcPr>
          <w:p w14:paraId="4D559AF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06" w:author="Hu Chuan-Peng" w:date="2023-06-07T02:55:00Z">
                  <w:rPr>
                    <w:rFonts w:ascii="Times New Roman" w:hAnsi="Times New Roman" w:cs="Times New Roman"/>
                    <w:color w:val="2A2B2E"/>
                    <w:sz w:val="23"/>
                    <w:szCs w:val="23"/>
                    <w:shd w:val="clear" w:color="auto" w:fill="FFFFFF"/>
                  </w:rPr>
                </w:rPrChange>
              </w:rPr>
              <w:t xml:space="preserve">0.17 </w:t>
            </w:r>
          </w:p>
        </w:tc>
        <w:tc>
          <w:tcPr>
            <w:tcW w:w="729" w:type="dxa"/>
            <w:noWrap/>
            <w:hideMark/>
          </w:tcPr>
          <w:p w14:paraId="6826C80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08" w:author="Hu Chuan-Peng" w:date="2023-06-07T02:55:00Z">
                  <w:rPr>
                    <w:rFonts w:ascii="Times New Roman" w:hAnsi="Times New Roman" w:cs="Times New Roman"/>
                    <w:color w:val="2A2B2E"/>
                    <w:sz w:val="23"/>
                    <w:szCs w:val="23"/>
                    <w:shd w:val="clear" w:color="auto" w:fill="FFFFFF"/>
                  </w:rPr>
                </w:rPrChange>
              </w:rPr>
              <w:t xml:space="preserve">0.11 </w:t>
            </w:r>
          </w:p>
        </w:tc>
        <w:tc>
          <w:tcPr>
            <w:tcW w:w="729" w:type="dxa"/>
            <w:noWrap/>
            <w:hideMark/>
          </w:tcPr>
          <w:p w14:paraId="32D392C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10" w:author="Hu Chuan-Peng" w:date="2023-06-07T02:55:00Z">
                  <w:rPr>
                    <w:rFonts w:ascii="Times New Roman" w:hAnsi="Times New Roman" w:cs="Times New Roman"/>
                    <w:color w:val="2A2B2E"/>
                    <w:sz w:val="23"/>
                    <w:szCs w:val="23"/>
                    <w:shd w:val="clear" w:color="auto" w:fill="FFFFFF"/>
                  </w:rPr>
                </w:rPrChange>
              </w:rPr>
              <w:t xml:space="preserve">0.04 </w:t>
            </w:r>
          </w:p>
        </w:tc>
        <w:tc>
          <w:tcPr>
            <w:tcW w:w="814" w:type="dxa"/>
            <w:noWrap/>
            <w:hideMark/>
          </w:tcPr>
          <w:p w14:paraId="79B2898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12" w:author="Hu Chuan-Peng" w:date="2023-06-07T02:55:00Z">
                  <w:rPr>
                    <w:rFonts w:ascii="Times New Roman" w:hAnsi="Times New Roman" w:cs="Times New Roman"/>
                    <w:color w:val="2A2B2E"/>
                    <w:sz w:val="23"/>
                    <w:szCs w:val="23"/>
                    <w:shd w:val="clear" w:color="auto" w:fill="FFFFFF"/>
                  </w:rPr>
                </w:rPrChange>
              </w:rPr>
              <w:t xml:space="preserve">0.15 </w:t>
            </w:r>
          </w:p>
        </w:tc>
        <w:tc>
          <w:tcPr>
            <w:tcW w:w="1170" w:type="dxa"/>
            <w:noWrap/>
            <w:hideMark/>
          </w:tcPr>
          <w:p w14:paraId="5153B4F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14" w:author="Hu Chuan-Peng" w:date="2023-06-07T02:55:00Z">
                  <w:rPr>
                    <w:rFonts w:ascii="Times New Roman" w:hAnsi="Times New Roman" w:cs="Times New Roman"/>
                    <w:color w:val="2A2B2E"/>
                    <w:sz w:val="23"/>
                    <w:szCs w:val="23"/>
                    <w:shd w:val="clear" w:color="auto" w:fill="FFFFFF"/>
                  </w:rPr>
                </w:rPrChange>
              </w:rPr>
              <w:t xml:space="preserve">0.32 </w:t>
            </w:r>
          </w:p>
        </w:tc>
        <w:tc>
          <w:tcPr>
            <w:tcW w:w="1107" w:type="dxa"/>
            <w:noWrap/>
            <w:hideMark/>
          </w:tcPr>
          <w:p w14:paraId="13528AB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16"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609FD17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18" w:author="Hu Chuan-Peng" w:date="2023-06-07T02:55:00Z">
                  <w:rPr>
                    <w:rFonts w:ascii="Times New Roman" w:hAnsi="Times New Roman" w:cs="Times New Roman"/>
                    <w:color w:val="2A2B2E"/>
                    <w:sz w:val="23"/>
                    <w:szCs w:val="23"/>
                    <w:shd w:val="clear" w:color="auto" w:fill="FFFFFF"/>
                  </w:rPr>
                </w:rPrChange>
              </w:rPr>
              <w:t xml:space="preserve">0.10 </w:t>
            </w:r>
          </w:p>
        </w:tc>
        <w:tc>
          <w:tcPr>
            <w:tcW w:w="821" w:type="dxa"/>
            <w:noWrap/>
            <w:hideMark/>
          </w:tcPr>
          <w:p w14:paraId="6E3487C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20" w:author="Hu Chuan-Peng" w:date="2023-06-07T02:55:00Z">
                  <w:rPr>
                    <w:rFonts w:ascii="Times New Roman" w:hAnsi="Times New Roman" w:cs="Times New Roman"/>
                    <w:color w:val="2A2B2E"/>
                    <w:sz w:val="23"/>
                    <w:szCs w:val="23"/>
                    <w:shd w:val="clear" w:color="auto" w:fill="FFFFFF"/>
                  </w:rPr>
                </w:rPrChange>
              </w:rPr>
              <w:t xml:space="preserve">0.09 </w:t>
            </w:r>
          </w:p>
        </w:tc>
        <w:tc>
          <w:tcPr>
            <w:tcW w:w="730" w:type="dxa"/>
            <w:noWrap/>
            <w:hideMark/>
          </w:tcPr>
          <w:p w14:paraId="704A595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22"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6F52AD0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24" w:author="Hu Chuan-Peng" w:date="2023-06-07T02:55:00Z">
                  <w:rPr>
                    <w:rFonts w:ascii="Times New Roman" w:hAnsi="Times New Roman" w:cs="Times New Roman"/>
                    <w:color w:val="2A2B2E"/>
                    <w:sz w:val="23"/>
                    <w:szCs w:val="23"/>
                    <w:shd w:val="clear" w:color="auto" w:fill="FFFFFF"/>
                  </w:rPr>
                </w:rPrChange>
              </w:rPr>
              <w:t xml:space="preserve">0.11 </w:t>
            </w:r>
          </w:p>
        </w:tc>
        <w:tc>
          <w:tcPr>
            <w:tcW w:w="766" w:type="dxa"/>
            <w:noWrap/>
            <w:hideMark/>
          </w:tcPr>
          <w:p w14:paraId="51C4F5E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26"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0C1B863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28" w:author="Hu Chuan-Peng" w:date="2023-06-07T02:55:00Z">
                  <w:rPr>
                    <w:rFonts w:ascii="Times New Roman" w:hAnsi="Times New Roman" w:cs="Times New Roman"/>
                    <w:color w:val="2A2B2E"/>
                    <w:sz w:val="23"/>
                    <w:szCs w:val="23"/>
                    <w:shd w:val="clear" w:color="auto" w:fill="FFFFFF"/>
                  </w:rPr>
                </w:rPrChange>
              </w:rPr>
              <w:t xml:space="preserve">0.31 </w:t>
            </w:r>
          </w:p>
        </w:tc>
        <w:tc>
          <w:tcPr>
            <w:tcW w:w="730" w:type="dxa"/>
            <w:noWrap/>
            <w:hideMark/>
          </w:tcPr>
          <w:p w14:paraId="16F82B1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30" w:author="Hu Chuan-Peng" w:date="2023-06-07T02:55:00Z">
                  <w:rPr>
                    <w:rFonts w:ascii="Times New Roman" w:hAnsi="Times New Roman" w:cs="Times New Roman"/>
                    <w:color w:val="2A2B2E"/>
                    <w:sz w:val="23"/>
                    <w:szCs w:val="23"/>
                    <w:shd w:val="clear" w:color="auto" w:fill="FFFFFF"/>
                  </w:rPr>
                </w:rPrChange>
              </w:rPr>
              <w:t xml:space="preserve">0.38 </w:t>
            </w:r>
          </w:p>
        </w:tc>
        <w:tc>
          <w:tcPr>
            <w:tcW w:w="730" w:type="dxa"/>
            <w:noWrap/>
            <w:hideMark/>
          </w:tcPr>
          <w:p w14:paraId="499A060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32" w:author="Hu Chuan-Peng" w:date="2023-06-07T02:55:00Z">
                  <w:rPr>
                    <w:rFonts w:ascii="Times New Roman" w:hAnsi="Times New Roman" w:cs="Times New Roman"/>
                    <w:color w:val="2A2B2E"/>
                    <w:sz w:val="23"/>
                    <w:szCs w:val="23"/>
                    <w:shd w:val="clear" w:color="auto" w:fill="FFFFFF"/>
                  </w:rPr>
                </w:rPrChange>
              </w:rPr>
              <w:t xml:space="preserve">0.06 </w:t>
            </w:r>
          </w:p>
        </w:tc>
        <w:tc>
          <w:tcPr>
            <w:tcW w:w="952" w:type="dxa"/>
            <w:noWrap/>
            <w:hideMark/>
          </w:tcPr>
          <w:p w14:paraId="34E5C08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34" w:author="Hu Chuan-Peng" w:date="2023-06-07T02:55:00Z">
                  <w:rPr>
                    <w:rFonts w:ascii="Times New Roman" w:hAnsi="Times New Roman" w:cs="Times New Roman"/>
                    <w:color w:val="2A2B2E"/>
                    <w:sz w:val="23"/>
                    <w:szCs w:val="23"/>
                    <w:shd w:val="clear" w:color="auto" w:fill="FFFFFF"/>
                  </w:rPr>
                </w:rPrChange>
              </w:rPr>
              <w:t xml:space="preserve">0.13 </w:t>
            </w:r>
          </w:p>
        </w:tc>
        <w:tc>
          <w:tcPr>
            <w:tcW w:w="755" w:type="dxa"/>
            <w:noWrap/>
            <w:hideMark/>
          </w:tcPr>
          <w:p w14:paraId="6D1835F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36" w:author="Hu Chuan-Peng" w:date="2023-06-07T02:55:00Z">
                  <w:rPr>
                    <w:rFonts w:ascii="Times New Roman" w:hAnsi="Times New Roman" w:cs="Times New Roman"/>
                    <w:color w:val="2A2B2E"/>
                    <w:sz w:val="23"/>
                    <w:szCs w:val="23"/>
                    <w:shd w:val="clear" w:color="auto" w:fill="FFFFFF"/>
                  </w:rPr>
                </w:rPrChange>
              </w:rPr>
              <w:t xml:space="preserve">0.22 </w:t>
            </w:r>
          </w:p>
        </w:tc>
        <w:tc>
          <w:tcPr>
            <w:tcW w:w="821" w:type="dxa"/>
            <w:noWrap/>
            <w:hideMark/>
          </w:tcPr>
          <w:p w14:paraId="54DC0C2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38" w:author="Hu Chuan-Peng" w:date="2023-06-07T02:55:00Z">
                  <w:rPr>
                    <w:rFonts w:ascii="Times New Roman" w:hAnsi="Times New Roman" w:cs="Times New Roman"/>
                    <w:color w:val="2A2B2E"/>
                    <w:sz w:val="23"/>
                    <w:szCs w:val="23"/>
                    <w:shd w:val="clear" w:color="auto" w:fill="FFFFFF"/>
                  </w:rPr>
                </w:rPrChange>
              </w:rPr>
              <w:t xml:space="preserve">0.14 </w:t>
            </w:r>
          </w:p>
        </w:tc>
        <w:tc>
          <w:tcPr>
            <w:tcW w:w="843" w:type="dxa"/>
            <w:noWrap/>
            <w:hideMark/>
          </w:tcPr>
          <w:p w14:paraId="18CB9EC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40" w:author="Hu Chuan-Peng" w:date="2023-06-07T02:55:00Z">
                  <w:rPr>
                    <w:rFonts w:ascii="Times New Roman" w:hAnsi="Times New Roman" w:cs="Times New Roman"/>
                    <w:color w:val="2A2B2E"/>
                    <w:sz w:val="23"/>
                    <w:szCs w:val="23"/>
                    <w:shd w:val="clear" w:color="auto" w:fill="FFFFFF"/>
                  </w:rPr>
                </w:rPrChange>
              </w:rPr>
              <w:t xml:space="preserve">0.13 </w:t>
            </w:r>
          </w:p>
        </w:tc>
        <w:tc>
          <w:tcPr>
            <w:tcW w:w="821" w:type="dxa"/>
            <w:noWrap/>
            <w:hideMark/>
          </w:tcPr>
          <w:p w14:paraId="5696BA8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42" w:author="Hu Chuan-Peng" w:date="2023-06-07T02:55:00Z">
                  <w:rPr>
                    <w:rFonts w:ascii="Times New Roman" w:hAnsi="Times New Roman" w:cs="Times New Roman"/>
                    <w:color w:val="2A2B2E"/>
                    <w:sz w:val="23"/>
                    <w:szCs w:val="23"/>
                    <w:shd w:val="clear" w:color="auto" w:fill="FFFFFF"/>
                  </w:rPr>
                </w:rPrChange>
              </w:rPr>
              <w:t xml:space="preserve">0.04 </w:t>
            </w:r>
          </w:p>
        </w:tc>
        <w:tc>
          <w:tcPr>
            <w:tcW w:w="905" w:type="dxa"/>
            <w:noWrap/>
            <w:hideMark/>
          </w:tcPr>
          <w:p w14:paraId="6F7F2B3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44" w:author="Hu Chuan-Peng" w:date="2023-06-07T02:55:00Z">
                  <w:rPr>
                    <w:rFonts w:ascii="Times New Roman" w:hAnsi="Times New Roman" w:cs="Times New Roman"/>
                    <w:color w:val="2A2B2E"/>
                    <w:sz w:val="23"/>
                    <w:szCs w:val="23"/>
                    <w:shd w:val="clear" w:color="auto" w:fill="FFFFFF"/>
                  </w:rPr>
                </w:rPrChange>
              </w:rPr>
              <w:t xml:space="preserve">0.00 </w:t>
            </w:r>
          </w:p>
        </w:tc>
        <w:tc>
          <w:tcPr>
            <w:tcW w:w="1199" w:type="dxa"/>
            <w:noWrap/>
            <w:hideMark/>
          </w:tcPr>
          <w:p w14:paraId="7CA9596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46"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07D6E93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48" w:author="Hu Chuan-Peng" w:date="2023-06-07T02:55:00Z">
                  <w:rPr>
                    <w:rFonts w:ascii="Times New Roman" w:hAnsi="Times New Roman" w:cs="Times New Roman"/>
                    <w:color w:val="2A2B2E"/>
                    <w:sz w:val="23"/>
                    <w:szCs w:val="23"/>
                    <w:shd w:val="clear" w:color="auto" w:fill="FFFFFF"/>
                  </w:rPr>
                </w:rPrChange>
              </w:rPr>
              <w:t xml:space="preserve">0.29 </w:t>
            </w:r>
          </w:p>
        </w:tc>
        <w:tc>
          <w:tcPr>
            <w:tcW w:w="997" w:type="dxa"/>
            <w:noWrap/>
            <w:hideMark/>
          </w:tcPr>
          <w:p w14:paraId="5ABE542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50" w:author="Hu Chuan-Peng" w:date="2023-06-07T02:55:00Z">
                  <w:rPr>
                    <w:rFonts w:ascii="Times New Roman" w:hAnsi="Times New Roman" w:cs="Times New Roman"/>
                    <w:color w:val="2A2B2E"/>
                    <w:sz w:val="23"/>
                    <w:szCs w:val="23"/>
                    <w:shd w:val="clear" w:color="auto" w:fill="FFFFFF"/>
                  </w:rPr>
                </w:rPrChange>
              </w:rPr>
              <w:t xml:space="preserve">0.06 </w:t>
            </w:r>
          </w:p>
        </w:tc>
      </w:tr>
      <w:tr w:rsidR="00BB1AA1" w:rsidRPr="00D642D1" w14:paraId="33532B69" w14:textId="77777777" w:rsidTr="001F5828">
        <w:trPr>
          <w:trHeight w:val="279"/>
        </w:trPr>
        <w:tc>
          <w:tcPr>
            <w:tcW w:w="1349" w:type="dxa"/>
            <w:noWrap/>
            <w:hideMark/>
          </w:tcPr>
          <w:p w14:paraId="477E62E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205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2052" w:author="Hu Chuan-Peng" w:date="2023-06-07T02:56:00Z">
                  <w:rPr>
                    <w:rFonts w:ascii="Times New Roman" w:hAnsi="Times New Roman" w:cs="Times New Roman"/>
                    <w:color w:val="000000"/>
                    <w:sz w:val="22"/>
                    <w:szCs w:val="22"/>
                  </w:rPr>
                </w:rPrChange>
              </w:rPr>
              <w:t>SMFQ</w:t>
            </w:r>
          </w:p>
        </w:tc>
        <w:tc>
          <w:tcPr>
            <w:tcW w:w="730" w:type="dxa"/>
            <w:noWrap/>
            <w:hideMark/>
          </w:tcPr>
          <w:p w14:paraId="56A4D54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54" w:author="Hu Chuan-Peng" w:date="2023-06-07T02:55:00Z">
                  <w:rPr>
                    <w:rFonts w:ascii="Times New Roman" w:hAnsi="Times New Roman" w:cs="Times New Roman"/>
                    <w:color w:val="2A2B2E"/>
                    <w:sz w:val="23"/>
                    <w:szCs w:val="23"/>
                    <w:shd w:val="clear" w:color="auto" w:fill="FFFFFF"/>
                  </w:rPr>
                </w:rPrChange>
              </w:rPr>
              <w:t xml:space="preserve">0.15 </w:t>
            </w:r>
          </w:p>
        </w:tc>
        <w:tc>
          <w:tcPr>
            <w:tcW w:w="730" w:type="dxa"/>
            <w:noWrap/>
            <w:hideMark/>
          </w:tcPr>
          <w:p w14:paraId="0C97598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56"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2551EA6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58" w:author="Hu Chuan-Peng" w:date="2023-06-07T02:55:00Z">
                  <w:rPr>
                    <w:rFonts w:ascii="Times New Roman" w:hAnsi="Times New Roman" w:cs="Times New Roman"/>
                    <w:color w:val="2A2B2E"/>
                    <w:sz w:val="23"/>
                    <w:szCs w:val="23"/>
                    <w:shd w:val="clear" w:color="auto" w:fill="FFFFFF"/>
                  </w:rPr>
                </w:rPrChange>
              </w:rPr>
              <w:t xml:space="preserve">0.45 </w:t>
            </w:r>
          </w:p>
        </w:tc>
        <w:tc>
          <w:tcPr>
            <w:tcW w:w="730" w:type="dxa"/>
            <w:noWrap/>
            <w:hideMark/>
          </w:tcPr>
          <w:p w14:paraId="529B50C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60" w:author="Hu Chuan-Peng" w:date="2023-06-07T02:55:00Z">
                  <w:rPr>
                    <w:rFonts w:ascii="Times New Roman" w:hAnsi="Times New Roman" w:cs="Times New Roman"/>
                    <w:color w:val="2A2B2E"/>
                    <w:sz w:val="23"/>
                    <w:szCs w:val="23"/>
                    <w:shd w:val="clear" w:color="auto" w:fill="FFFFFF"/>
                  </w:rPr>
                </w:rPrChange>
              </w:rPr>
              <w:t xml:space="preserve">0.25 </w:t>
            </w:r>
          </w:p>
        </w:tc>
        <w:tc>
          <w:tcPr>
            <w:tcW w:w="845" w:type="dxa"/>
            <w:noWrap/>
            <w:hideMark/>
          </w:tcPr>
          <w:p w14:paraId="2B75F14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62" w:author="Hu Chuan-Peng" w:date="2023-06-07T02:55:00Z">
                  <w:rPr>
                    <w:rFonts w:ascii="Times New Roman" w:hAnsi="Times New Roman" w:cs="Times New Roman"/>
                    <w:color w:val="2A2B2E"/>
                    <w:sz w:val="23"/>
                    <w:szCs w:val="23"/>
                    <w:shd w:val="clear" w:color="auto" w:fill="FFFFFF"/>
                  </w:rPr>
                </w:rPrChange>
              </w:rPr>
              <w:t xml:space="preserve">0.32 </w:t>
            </w:r>
          </w:p>
        </w:tc>
        <w:tc>
          <w:tcPr>
            <w:tcW w:w="729" w:type="dxa"/>
            <w:noWrap/>
            <w:hideMark/>
          </w:tcPr>
          <w:p w14:paraId="66B6F41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64" w:author="Hu Chuan-Peng" w:date="2023-06-07T02:55:00Z">
                  <w:rPr>
                    <w:rFonts w:ascii="Times New Roman" w:hAnsi="Times New Roman" w:cs="Times New Roman"/>
                    <w:color w:val="2A2B2E"/>
                    <w:sz w:val="23"/>
                    <w:szCs w:val="23"/>
                    <w:shd w:val="clear" w:color="auto" w:fill="FFFFFF"/>
                  </w:rPr>
                </w:rPrChange>
              </w:rPr>
              <w:t xml:space="preserve">0.24 </w:t>
            </w:r>
          </w:p>
        </w:tc>
        <w:tc>
          <w:tcPr>
            <w:tcW w:w="1078" w:type="dxa"/>
            <w:noWrap/>
            <w:hideMark/>
          </w:tcPr>
          <w:p w14:paraId="13BFA78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66" w:author="Hu Chuan-Peng" w:date="2023-06-07T02:55:00Z">
                  <w:rPr>
                    <w:rFonts w:ascii="Times New Roman" w:hAnsi="Times New Roman" w:cs="Times New Roman"/>
                    <w:color w:val="2A2B2E"/>
                    <w:sz w:val="23"/>
                    <w:szCs w:val="23"/>
                    <w:shd w:val="clear" w:color="auto" w:fill="FFFFFF"/>
                  </w:rPr>
                </w:rPrChange>
              </w:rPr>
              <w:t xml:space="preserve">0.25 </w:t>
            </w:r>
          </w:p>
        </w:tc>
        <w:tc>
          <w:tcPr>
            <w:tcW w:w="729" w:type="dxa"/>
            <w:noWrap/>
            <w:hideMark/>
          </w:tcPr>
          <w:p w14:paraId="3A8B636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68" w:author="Hu Chuan-Peng" w:date="2023-06-07T02:55:00Z">
                  <w:rPr>
                    <w:rFonts w:ascii="Times New Roman" w:hAnsi="Times New Roman" w:cs="Times New Roman"/>
                    <w:color w:val="2A2B2E"/>
                    <w:sz w:val="23"/>
                    <w:szCs w:val="23"/>
                    <w:shd w:val="clear" w:color="auto" w:fill="FFFFFF"/>
                  </w:rPr>
                </w:rPrChange>
              </w:rPr>
              <w:t xml:space="preserve">0.24 </w:t>
            </w:r>
          </w:p>
        </w:tc>
        <w:tc>
          <w:tcPr>
            <w:tcW w:w="729" w:type="dxa"/>
            <w:noWrap/>
            <w:hideMark/>
          </w:tcPr>
          <w:p w14:paraId="1070389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70" w:author="Hu Chuan-Peng" w:date="2023-06-07T02:55:00Z">
                  <w:rPr>
                    <w:rFonts w:ascii="Times New Roman" w:hAnsi="Times New Roman" w:cs="Times New Roman"/>
                    <w:color w:val="2A2B2E"/>
                    <w:sz w:val="23"/>
                    <w:szCs w:val="23"/>
                    <w:shd w:val="clear" w:color="auto" w:fill="FFFFFF"/>
                  </w:rPr>
                </w:rPrChange>
              </w:rPr>
              <w:t xml:space="preserve">0.14 </w:t>
            </w:r>
          </w:p>
        </w:tc>
        <w:tc>
          <w:tcPr>
            <w:tcW w:w="814" w:type="dxa"/>
            <w:noWrap/>
            <w:hideMark/>
          </w:tcPr>
          <w:p w14:paraId="3C379CB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72" w:author="Hu Chuan-Peng" w:date="2023-06-07T02:55:00Z">
                  <w:rPr>
                    <w:rFonts w:ascii="Times New Roman" w:hAnsi="Times New Roman" w:cs="Times New Roman"/>
                    <w:color w:val="2A2B2E"/>
                    <w:sz w:val="23"/>
                    <w:szCs w:val="23"/>
                    <w:shd w:val="clear" w:color="auto" w:fill="FFFFFF"/>
                  </w:rPr>
                </w:rPrChange>
              </w:rPr>
              <w:t xml:space="preserve">0.24 </w:t>
            </w:r>
          </w:p>
        </w:tc>
        <w:tc>
          <w:tcPr>
            <w:tcW w:w="1170" w:type="dxa"/>
            <w:noWrap/>
            <w:hideMark/>
          </w:tcPr>
          <w:p w14:paraId="3C85257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74" w:author="Hu Chuan-Peng" w:date="2023-06-07T02:55:00Z">
                  <w:rPr>
                    <w:rFonts w:ascii="Times New Roman" w:hAnsi="Times New Roman" w:cs="Times New Roman"/>
                    <w:color w:val="2A2B2E"/>
                    <w:sz w:val="23"/>
                    <w:szCs w:val="23"/>
                    <w:shd w:val="clear" w:color="auto" w:fill="FFFFFF"/>
                  </w:rPr>
                </w:rPrChange>
              </w:rPr>
              <w:t xml:space="preserve">0.30 </w:t>
            </w:r>
          </w:p>
        </w:tc>
        <w:tc>
          <w:tcPr>
            <w:tcW w:w="1107" w:type="dxa"/>
            <w:noWrap/>
            <w:hideMark/>
          </w:tcPr>
          <w:p w14:paraId="5AFA935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76" w:author="Hu Chuan-Peng" w:date="2023-06-07T02:55:00Z">
                  <w:rPr>
                    <w:rFonts w:ascii="Times New Roman" w:hAnsi="Times New Roman" w:cs="Times New Roman"/>
                    <w:color w:val="2A2B2E"/>
                    <w:sz w:val="23"/>
                    <w:szCs w:val="23"/>
                    <w:shd w:val="clear" w:color="auto" w:fill="FFFFFF"/>
                  </w:rPr>
                </w:rPrChange>
              </w:rPr>
              <w:t xml:space="preserve">0.23 </w:t>
            </w:r>
          </w:p>
        </w:tc>
        <w:tc>
          <w:tcPr>
            <w:tcW w:w="730" w:type="dxa"/>
            <w:noWrap/>
            <w:hideMark/>
          </w:tcPr>
          <w:p w14:paraId="59F3D71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78" w:author="Hu Chuan-Peng" w:date="2023-06-07T02:55:00Z">
                  <w:rPr>
                    <w:rFonts w:ascii="Times New Roman" w:hAnsi="Times New Roman" w:cs="Times New Roman"/>
                    <w:color w:val="2A2B2E"/>
                    <w:sz w:val="23"/>
                    <w:szCs w:val="23"/>
                    <w:shd w:val="clear" w:color="auto" w:fill="FFFFFF"/>
                  </w:rPr>
                </w:rPrChange>
              </w:rPr>
              <w:t xml:space="preserve">0.44 </w:t>
            </w:r>
          </w:p>
        </w:tc>
        <w:tc>
          <w:tcPr>
            <w:tcW w:w="821" w:type="dxa"/>
            <w:noWrap/>
            <w:hideMark/>
          </w:tcPr>
          <w:p w14:paraId="7A8F365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80" w:author="Hu Chuan-Peng" w:date="2023-06-07T02:55:00Z">
                  <w:rPr>
                    <w:rFonts w:ascii="Times New Roman" w:hAnsi="Times New Roman" w:cs="Times New Roman"/>
                    <w:color w:val="2A2B2E"/>
                    <w:sz w:val="23"/>
                    <w:szCs w:val="23"/>
                    <w:shd w:val="clear" w:color="auto" w:fill="FFFFFF"/>
                  </w:rPr>
                </w:rPrChange>
              </w:rPr>
              <w:t xml:space="preserve">0.41 </w:t>
            </w:r>
          </w:p>
        </w:tc>
        <w:tc>
          <w:tcPr>
            <w:tcW w:w="730" w:type="dxa"/>
            <w:noWrap/>
            <w:hideMark/>
          </w:tcPr>
          <w:p w14:paraId="63248F2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82" w:author="Hu Chuan-Peng" w:date="2023-06-07T02:55:00Z">
                  <w:rPr>
                    <w:rFonts w:ascii="Times New Roman" w:hAnsi="Times New Roman" w:cs="Times New Roman"/>
                    <w:color w:val="2A2B2E"/>
                    <w:sz w:val="23"/>
                    <w:szCs w:val="23"/>
                    <w:shd w:val="clear" w:color="auto" w:fill="FFFFFF"/>
                  </w:rPr>
                </w:rPrChange>
              </w:rPr>
              <w:t xml:space="preserve">0.36 </w:t>
            </w:r>
          </w:p>
        </w:tc>
        <w:tc>
          <w:tcPr>
            <w:tcW w:w="730" w:type="dxa"/>
            <w:noWrap/>
            <w:hideMark/>
          </w:tcPr>
          <w:p w14:paraId="0C94CC9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84" w:author="Hu Chuan-Peng" w:date="2023-06-07T02:55:00Z">
                  <w:rPr>
                    <w:rFonts w:ascii="Times New Roman" w:hAnsi="Times New Roman" w:cs="Times New Roman"/>
                    <w:color w:val="2A2B2E"/>
                    <w:sz w:val="23"/>
                    <w:szCs w:val="23"/>
                    <w:shd w:val="clear" w:color="auto" w:fill="FFFFFF"/>
                  </w:rPr>
                </w:rPrChange>
              </w:rPr>
              <w:t xml:space="preserve">0.26 </w:t>
            </w:r>
          </w:p>
        </w:tc>
        <w:tc>
          <w:tcPr>
            <w:tcW w:w="766" w:type="dxa"/>
            <w:noWrap/>
            <w:hideMark/>
          </w:tcPr>
          <w:p w14:paraId="4378CB1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86"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0C14FBB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88" w:author="Hu Chuan-Peng" w:date="2023-06-07T02:55:00Z">
                  <w:rPr>
                    <w:rFonts w:ascii="Times New Roman" w:hAnsi="Times New Roman" w:cs="Times New Roman"/>
                    <w:color w:val="2A2B2E"/>
                    <w:sz w:val="23"/>
                    <w:szCs w:val="23"/>
                    <w:shd w:val="clear" w:color="auto" w:fill="FFFFFF"/>
                  </w:rPr>
                </w:rPrChange>
              </w:rPr>
              <w:t xml:space="preserve">0.28 </w:t>
            </w:r>
          </w:p>
        </w:tc>
        <w:tc>
          <w:tcPr>
            <w:tcW w:w="730" w:type="dxa"/>
            <w:noWrap/>
            <w:hideMark/>
          </w:tcPr>
          <w:p w14:paraId="1C096FB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90"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310F062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92" w:author="Hu Chuan-Peng" w:date="2023-06-07T02:55:00Z">
                  <w:rPr>
                    <w:rFonts w:ascii="Times New Roman" w:hAnsi="Times New Roman" w:cs="Times New Roman"/>
                    <w:color w:val="2A2B2E"/>
                    <w:sz w:val="23"/>
                    <w:szCs w:val="23"/>
                    <w:shd w:val="clear" w:color="auto" w:fill="FFFFFF"/>
                  </w:rPr>
                </w:rPrChange>
              </w:rPr>
              <w:t xml:space="preserve">0.14 </w:t>
            </w:r>
          </w:p>
        </w:tc>
        <w:tc>
          <w:tcPr>
            <w:tcW w:w="952" w:type="dxa"/>
            <w:noWrap/>
            <w:hideMark/>
          </w:tcPr>
          <w:p w14:paraId="286C2E7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94" w:author="Hu Chuan-Peng" w:date="2023-06-07T02:55:00Z">
                  <w:rPr>
                    <w:rFonts w:ascii="Times New Roman" w:hAnsi="Times New Roman" w:cs="Times New Roman"/>
                    <w:color w:val="2A2B2E"/>
                    <w:sz w:val="23"/>
                    <w:szCs w:val="23"/>
                    <w:shd w:val="clear" w:color="auto" w:fill="FFFFFF"/>
                  </w:rPr>
                </w:rPrChange>
              </w:rPr>
              <w:t xml:space="preserve">0.07 </w:t>
            </w:r>
          </w:p>
        </w:tc>
        <w:tc>
          <w:tcPr>
            <w:tcW w:w="755" w:type="dxa"/>
            <w:noWrap/>
            <w:hideMark/>
          </w:tcPr>
          <w:p w14:paraId="593F16F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96" w:author="Hu Chuan-Peng" w:date="2023-06-07T02:55:00Z">
                  <w:rPr>
                    <w:rFonts w:ascii="Times New Roman" w:hAnsi="Times New Roman" w:cs="Times New Roman"/>
                    <w:color w:val="2A2B2E"/>
                    <w:sz w:val="23"/>
                    <w:szCs w:val="23"/>
                    <w:shd w:val="clear" w:color="auto" w:fill="FFFFFF"/>
                  </w:rPr>
                </w:rPrChange>
              </w:rPr>
              <w:t xml:space="preserve">0.21 </w:t>
            </w:r>
          </w:p>
        </w:tc>
        <w:tc>
          <w:tcPr>
            <w:tcW w:w="821" w:type="dxa"/>
            <w:noWrap/>
            <w:hideMark/>
          </w:tcPr>
          <w:p w14:paraId="6461FBF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098" w:author="Hu Chuan-Peng" w:date="2023-06-07T02:55:00Z">
                  <w:rPr>
                    <w:rFonts w:ascii="Times New Roman" w:hAnsi="Times New Roman" w:cs="Times New Roman"/>
                    <w:color w:val="2A2B2E"/>
                    <w:sz w:val="23"/>
                    <w:szCs w:val="23"/>
                    <w:shd w:val="clear" w:color="auto" w:fill="FFFFFF"/>
                  </w:rPr>
                </w:rPrChange>
              </w:rPr>
              <w:t xml:space="preserve">0.24 </w:t>
            </w:r>
          </w:p>
        </w:tc>
        <w:tc>
          <w:tcPr>
            <w:tcW w:w="843" w:type="dxa"/>
            <w:noWrap/>
            <w:hideMark/>
          </w:tcPr>
          <w:p w14:paraId="1E0C2FF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0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00" w:author="Hu Chuan-Peng" w:date="2023-06-07T02:55:00Z">
                  <w:rPr>
                    <w:rFonts w:ascii="Times New Roman" w:hAnsi="Times New Roman" w:cs="Times New Roman"/>
                    <w:color w:val="2A2B2E"/>
                    <w:sz w:val="23"/>
                    <w:szCs w:val="23"/>
                    <w:shd w:val="clear" w:color="auto" w:fill="FFFFFF"/>
                  </w:rPr>
                </w:rPrChange>
              </w:rPr>
              <w:t xml:space="preserve">0.07 </w:t>
            </w:r>
          </w:p>
        </w:tc>
        <w:tc>
          <w:tcPr>
            <w:tcW w:w="821" w:type="dxa"/>
            <w:noWrap/>
            <w:hideMark/>
          </w:tcPr>
          <w:p w14:paraId="5497D1A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02" w:author="Hu Chuan-Peng" w:date="2023-06-07T02:55:00Z">
                  <w:rPr>
                    <w:rFonts w:ascii="Times New Roman" w:hAnsi="Times New Roman" w:cs="Times New Roman"/>
                    <w:color w:val="2A2B2E"/>
                    <w:sz w:val="23"/>
                    <w:szCs w:val="23"/>
                    <w:shd w:val="clear" w:color="auto" w:fill="FFFFFF"/>
                  </w:rPr>
                </w:rPrChange>
              </w:rPr>
              <w:t xml:space="preserve">0.17 </w:t>
            </w:r>
          </w:p>
        </w:tc>
        <w:tc>
          <w:tcPr>
            <w:tcW w:w="905" w:type="dxa"/>
            <w:noWrap/>
            <w:hideMark/>
          </w:tcPr>
          <w:p w14:paraId="5F5371E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04" w:author="Hu Chuan-Peng" w:date="2023-06-07T02:55:00Z">
                  <w:rPr>
                    <w:rFonts w:ascii="Times New Roman" w:hAnsi="Times New Roman" w:cs="Times New Roman"/>
                    <w:color w:val="2A2B2E"/>
                    <w:sz w:val="23"/>
                    <w:szCs w:val="23"/>
                    <w:shd w:val="clear" w:color="auto" w:fill="FFFFFF"/>
                  </w:rPr>
                </w:rPrChange>
              </w:rPr>
              <w:t xml:space="preserve">0.18 </w:t>
            </w:r>
          </w:p>
        </w:tc>
        <w:tc>
          <w:tcPr>
            <w:tcW w:w="1199" w:type="dxa"/>
            <w:noWrap/>
            <w:hideMark/>
          </w:tcPr>
          <w:p w14:paraId="1F456A2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06"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4506660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08" w:author="Hu Chuan-Peng" w:date="2023-06-07T02:55:00Z">
                  <w:rPr>
                    <w:rFonts w:ascii="Times New Roman" w:hAnsi="Times New Roman" w:cs="Times New Roman"/>
                    <w:color w:val="2A2B2E"/>
                    <w:sz w:val="23"/>
                    <w:szCs w:val="23"/>
                    <w:shd w:val="clear" w:color="auto" w:fill="FFFFFF"/>
                  </w:rPr>
                </w:rPrChange>
              </w:rPr>
              <w:t xml:space="preserve">0.27 </w:t>
            </w:r>
          </w:p>
        </w:tc>
        <w:tc>
          <w:tcPr>
            <w:tcW w:w="997" w:type="dxa"/>
            <w:noWrap/>
            <w:hideMark/>
          </w:tcPr>
          <w:p w14:paraId="21862C0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10" w:author="Hu Chuan-Peng" w:date="2023-06-07T02:55:00Z">
                  <w:rPr>
                    <w:rFonts w:ascii="Times New Roman" w:hAnsi="Times New Roman" w:cs="Times New Roman"/>
                    <w:color w:val="2A2B2E"/>
                    <w:sz w:val="23"/>
                    <w:szCs w:val="23"/>
                    <w:shd w:val="clear" w:color="auto" w:fill="FFFFFF"/>
                  </w:rPr>
                </w:rPrChange>
              </w:rPr>
              <w:t xml:space="preserve">0.21 </w:t>
            </w:r>
          </w:p>
        </w:tc>
      </w:tr>
      <w:tr w:rsidR="00BB1AA1" w:rsidRPr="00D642D1" w14:paraId="1D26EA6F" w14:textId="77777777" w:rsidTr="001F5828">
        <w:trPr>
          <w:trHeight w:val="279"/>
        </w:trPr>
        <w:tc>
          <w:tcPr>
            <w:tcW w:w="1349" w:type="dxa"/>
            <w:noWrap/>
            <w:hideMark/>
          </w:tcPr>
          <w:p w14:paraId="18B5171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211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2112" w:author="Hu Chuan-Peng" w:date="2023-06-07T02:56:00Z">
                  <w:rPr>
                    <w:rFonts w:ascii="Times New Roman" w:hAnsi="Times New Roman" w:cs="Times New Roman"/>
                    <w:color w:val="000000"/>
                    <w:sz w:val="22"/>
                    <w:szCs w:val="22"/>
                  </w:rPr>
                </w:rPrChange>
              </w:rPr>
              <w:t>UPI</w:t>
            </w:r>
          </w:p>
        </w:tc>
        <w:tc>
          <w:tcPr>
            <w:tcW w:w="730" w:type="dxa"/>
            <w:noWrap/>
            <w:hideMark/>
          </w:tcPr>
          <w:p w14:paraId="76438CD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14"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187E285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16" w:author="Hu Chuan-Peng" w:date="2023-06-07T02:55:00Z">
                  <w:rPr>
                    <w:rFonts w:ascii="Times New Roman" w:hAnsi="Times New Roman" w:cs="Times New Roman"/>
                    <w:color w:val="2A2B2E"/>
                    <w:sz w:val="23"/>
                    <w:szCs w:val="23"/>
                    <w:shd w:val="clear" w:color="auto" w:fill="FFFFFF"/>
                  </w:rPr>
                </w:rPrChange>
              </w:rPr>
              <w:t xml:space="preserve">0.17 </w:t>
            </w:r>
          </w:p>
        </w:tc>
        <w:tc>
          <w:tcPr>
            <w:tcW w:w="730" w:type="dxa"/>
            <w:noWrap/>
            <w:hideMark/>
          </w:tcPr>
          <w:p w14:paraId="3ADF23C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18"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1D6C07F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20" w:author="Hu Chuan-Peng" w:date="2023-06-07T02:55:00Z">
                  <w:rPr>
                    <w:rFonts w:ascii="Times New Roman" w:hAnsi="Times New Roman" w:cs="Times New Roman"/>
                    <w:color w:val="2A2B2E"/>
                    <w:sz w:val="23"/>
                    <w:szCs w:val="23"/>
                    <w:shd w:val="clear" w:color="auto" w:fill="FFFFFF"/>
                  </w:rPr>
                </w:rPrChange>
              </w:rPr>
              <w:t xml:space="preserve">0.21 </w:t>
            </w:r>
          </w:p>
        </w:tc>
        <w:tc>
          <w:tcPr>
            <w:tcW w:w="845" w:type="dxa"/>
            <w:noWrap/>
            <w:hideMark/>
          </w:tcPr>
          <w:p w14:paraId="54799E6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22" w:author="Hu Chuan-Peng" w:date="2023-06-07T02:55:00Z">
                  <w:rPr>
                    <w:rFonts w:ascii="Times New Roman" w:hAnsi="Times New Roman" w:cs="Times New Roman"/>
                    <w:color w:val="2A2B2E"/>
                    <w:sz w:val="23"/>
                    <w:szCs w:val="23"/>
                    <w:shd w:val="clear" w:color="auto" w:fill="FFFFFF"/>
                  </w:rPr>
                </w:rPrChange>
              </w:rPr>
              <w:t xml:space="preserve">0.13 </w:t>
            </w:r>
          </w:p>
        </w:tc>
        <w:tc>
          <w:tcPr>
            <w:tcW w:w="729" w:type="dxa"/>
            <w:noWrap/>
            <w:hideMark/>
          </w:tcPr>
          <w:p w14:paraId="58BF17A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24" w:author="Hu Chuan-Peng" w:date="2023-06-07T02:55:00Z">
                  <w:rPr>
                    <w:rFonts w:ascii="Times New Roman" w:hAnsi="Times New Roman" w:cs="Times New Roman"/>
                    <w:color w:val="2A2B2E"/>
                    <w:sz w:val="23"/>
                    <w:szCs w:val="23"/>
                    <w:shd w:val="clear" w:color="auto" w:fill="FFFFFF"/>
                  </w:rPr>
                </w:rPrChange>
              </w:rPr>
              <w:t xml:space="preserve">0.31 </w:t>
            </w:r>
          </w:p>
        </w:tc>
        <w:tc>
          <w:tcPr>
            <w:tcW w:w="1078" w:type="dxa"/>
            <w:noWrap/>
            <w:hideMark/>
          </w:tcPr>
          <w:p w14:paraId="35FA748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26" w:author="Hu Chuan-Peng" w:date="2023-06-07T02:55:00Z">
                  <w:rPr>
                    <w:rFonts w:ascii="Times New Roman" w:hAnsi="Times New Roman" w:cs="Times New Roman"/>
                    <w:color w:val="2A2B2E"/>
                    <w:sz w:val="23"/>
                    <w:szCs w:val="23"/>
                    <w:shd w:val="clear" w:color="auto" w:fill="FFFFFF"/>
                  </w:rPr>
                </w:rPrChange>
              </w:rPr>
              <w:t xml:space="preserve">0.16 </w:t>
            </w:r>
          </w:p>
        </w:tc>
        <w:tc>
          <w:tcPr>
            <w:tcW w:w="729" w:type="dxa"/>
            <w:noWrap/>
            <w:hideMark/>
          </w:tcPr>
          <w:p w14:paraId="6454136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28" w:author="Hu Chuan-Peng" w:date="2023-06-07T02:55:00Z">
                  <w:rPr>
                    <w:rFonts w:ascii="Times New Roman" w:hAnsi="Times New Roman" w:cs="Times New Roman"/>
                    <w:color w:val="2A2B2E"/>
                    <w:sz w:val="23"/>
                    <w:szCs w:val="23"/>
                    <w:shd w:val="clear" w:color="auto" w:fill="FFFFFF"/>
                  </w:rPr>
                </w:rPrChange>
              </w:rPr>
              <w:t xml:space="preserve">0.41 </w:t>
            </w:r>
          </w:p>
        </w:tc>
        <w:tc>
          <w:tcPr>
            <w:tcW w:w="729" w:type="dxa"/>
            <w:noWrap/>
            <w:hideMark/>
          </w:tcPr>
          <w:p w14:paraId="0878A25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30" w:author="Hu Chuan-Peng" w:date="2023-06-07T02:55:00Z">
                  <w:rPr>
                    <w:rFonts w:ascii="Times New Roman" w:hAnsi="Times New Roman" w:cs="Times New Roman"/>
                    <w:color w:val="2A2B2E"/>
                    <w:sz w:val="23"/>
                    <w:szCs w:val="23"/>
                    <w:shd w:val="clear" w:color="auto" w:fill="FFFFFF"/>
                  </w:rPr>
                </w:rPrChange>
              </w:rPr>
              <w:t xml:space="preserve">0.26 </w:t>
            </w:r>
          </w:p>
        </w:tc>
        <w:tc>
          <w:tcPr>
            <w:tcW w:w="814" w:type="dxa"/>
            <w:noWrap/>
            <w:hideMark/>
          </w:tcPr>
          <w:p w14:paraId="16F8DA9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3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32" w:author="Hu Chuan-Peng" w:date="2023-06-07T02:55:00Z">
                  <w:rPr>
                    <w:rFonts w:ascii="Times New Roman" w:hAnsi="Times New Roman" w:cs="Times New Roman"/>
                    <w:color w:val="2A2B2E"/>
                    <w:sz w:val="23"/>
                    <w:szCs w:val="23"/>
                    <w:shd w:val="clear" w:color="auto" w:fill="FFFFFF"/>
                  </w:rPr>
                </w:rPrChange>
              </w:rPr>
              <w:t xml:space="preserve">0.21 </w:t>
            </w:r>
          </w:p>
        </w:tc>
        <w:tc>
          <w:tcPr>
            <w:tcW w:w="1170" w:type="dxa"/>
            <w:noWrap/>
            <w:hideMark/>
          </w:tcPr>
          <w:p w14:paraId="63E6BDC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34" w:author="Hu Chuan-Peng" w:date="2023-06-07T02:55:00Z">
                  <w:rPr>
                    <w:rFonts w:ascii="Times New Roman" w:hAnsi="Times New Roman" w:cs="Times New Roman"/>
                    <w:color w:val="2A2B2E"/>
                    <w:sz w:val="23"/>
                    <w:szCs w:val="23"/>
                    <w:shd w:val="clear" w:color="auto" w:fill="FFFFFF"/>
                  </w:rPr>
                </w:rPrChange>
              </w:rPr>
              <w:t xml:space="preserve">0.23 </w:t>
            </w:r>
          </w:p>
        </w:tc>
        <w:tc>
          <w:tcPr>
            <w:tcW w:w="1107" w:type="dxa"/>
            <w:noWrap/>
            <w:hideMark/>
          </w:tcPr>
          <w:p w14:paraId="260B5CD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36"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1CF5DDB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3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38" w:author="Hu Chuan-Peng" w:date="2023-06-07T02:55:00Z">
                  <w:rPr>
                    <w:rFonts w:ascii="Times New Roman" w:hAnsi="Times New Roman" w:cs="Times New Roman"/>
                    <w:color w:val="2A2B2E"/>
                    <w:sz w:val="23"/>
                    <w:szCs w:val="23"/>
                    <w:shd w:val="clear" w:color="auto" w:fill="FFFFFF"/>
                  </w:rPr>
                </w:rPrChange>
              </w:rPr>
              <w:t xml:space="preserve">0.28 </w:t>
            </w:r>
          </w:p>
        </w:tc>
        <w:tc>
          <w:tcPr>
            <w:tcW w:w="821" w:type="dxa"/>
            <w:noWrap/>
            <w:hideMark/>
          </w:tcPr>
          <w:p w14:paraId="1F47194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3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40"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05A2BA2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42" w:author="Hu Chuan-Peng" w:date="2023-06-07T02:55:00Z">
                  <w:rPr>
                    <w:rFonts w:ascii="Times New Roman" w:hAnsi="Times New Roman" w:cs="Times New Roman"/>
                    <w:color w:val="2A2B2E"/>
                    <w:sz w:val="23"/>
                    <w:szCs w:val="23"/>
                    <w:shd w:val="clear" w:color="auto" w:fill="FFFFFF"/>
                  </w:rPr>
                </w:rPrChange>
              </w:rPr>
              <w:t xml:space="preserve">0.23 </w:t>
            </w:r>
          </w:p>
        </w:tc>
        <w:tc>
          <w:tcPr>
            <w:tcW w:w="730" w:type="dxa"/>
            <w:noWrap/>
            <w:hideMark/>
          </w:tcPr>
          <w:p w14:paraId="4ECC247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44" w:author="Hu Chuan-Peng" w:date="2023-06-07T02:55:00Z">
                  <w:rPr>
                    <w:rFonts w:ascii="Times New Roman" w:hAnsi="Times New Roman" w:cs="Times New Roman"/>
                    <w:color w:val="2A2B2E"/>
                    <w:sz w:val="23"/>
                    <w:szCs w:val="23"/>
                    <w:shd w:val="clear" w:color="auto" w:fill="FFFFFF"/>
                  </w:rPr>
                </w:rPrChange>
              </w:rPr>
              <w:t xml:space="preserve">0.19 </w:t>
            </w:r>
          </w:p>
        </w:tc>
        <w:tc>
          <w:tcPr>
            <w:tcW w:w="766" w:type="dxa"/>
            <w:noWrap/>
            <w:hideMark/>
          </w:tcPr>
          <w:p w14:paraId="089FA8D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46" w:author="Hu Chuan-Peng" w:date="2023-06-07T02:55:00Z">
                  <w:rPr>
                    <w:rFonts w:ascii="Times New Roman" w:hAnsi="Times New Roman" w:cs="Times New Roman"/>
                    <w:color w:val="2A2B2E"/>
                    <w:sz w:val="23"/>
                    <w:szCs w:val="23"/>
                    <w:shd w:val="clear" w:color="auto" w:fill="FFFFFF"/>
                  </w:rPr>
                </w:rPrChange>
              </w:rPr>
              <w:t xml:space="preserve">0.29 </w:t>
            </w:r>
          </w:p>
        </w:tc>
        <w:tc>
          <w:tcPr>
            <w:tcW w:w="730" w:type="dxa"/>
            <w:noWrap/>
            <w:hideMark/>
          </w:tcPr>
          <w:p w14:paraId="701D487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48" w:author="Hu Chuan-Peng" w:date="2023-06-07T02:55:00Z">
                  <w:rPr>
                    <w:rFonts w:ascii="Times New Roman" w:hAnsi="Times New Roman" w:cs="Times New Roman"/>
                    <w:color w:val="2A2B2E"/>
                    <w:sz w:val="23"/>
                    <w:szCs w:val="23"/>
                    <w:shd w:val="clear" w:color="auto" w:fill="FFFFFF"/>
                  </w:rPr>
                </w:rPrChange>
              </w:rPr>
              <w:t xml:space="preserve">0.25 </w:t>
            </w:r>
          </w:p>
        </w:tc>
        <w:tc>
          <w:tcPr>
            <w:tcW w:w="730" w:type="dxa"/>
            <w:noWrap/>
            <w:hideMark/>
          </w:tcPr>
          <w:p w14:paraId="2E723A4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50" w:author="Hu Chuan-Peng" w:date="2023-06-07T02:55:00Z">
                  <w:rPr>
                    <w:rFonts w:ascii="Times New Roman" w:hAnsi="Times New Roman" w:cs="Times New Roman"/>
                    <w:color w:val="2A2B2E"/>
                    <w:sz w:val="23"/>
                    <w:szCs w:val="23"/>
                    <w:shd w:val="clear" w:color="auto" w:fill="FFFFFF"/>
                  </w:rPr>
                </w:rPrChange>
              </w:rPr>
              <w:t xml:space="preserve">0.19 </w:t>
            </w:r>
          </w:p>
        </w:tc>
        <w:tc>
          <w:tcPr>
            <w:tcW w:w="730" w:type="dxa"/>
            <w:noWrap/>
            <w:hideMark/>
          </w:tcPr>
          <w:p w14:paraId="6F32740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52" w:author="Hu Chuan-Peng" w:date="2023-06-07T02:55:00Z">
                  <w:rPr>
                    <w:rFonts w:ascii="Times New Roman" w:hAnsi="Times New Roman" w:cs="Times New Roman"/>
                    <w:color w:val="2A2B2E"/>
                    <w:sz w:val="23"/>
                    <w:szCs w:val="23"/>
                    <w:shd w:val="clear" w:color="auto" w:fill="FFFFFF"/>
                  </w:rPr>
                </w:rPrChange>
              </w:rPr>
              <w:t xml:space="preserve">0.22 </w:t>
            </w:r>
          </w:p>
        </w:tc>
        <w:tc>
          <w:tcPr>
            <w:tcW w:w="952" w:type="dxa"/>
            <w:noWrap/>
            <w:hideMark/>
          </w:tcPr>
          <w:p w14:paraId="7D9B3B1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54" w:author="Hu Chuan-Peng" w:date="2023-06-07T02:55:00Z">
                  <w:rPr>
                    <w:rFonts w:ascii="Times New Roman" w:hAnsi="Times New Roman" w:cs="Times New Roman"/>
                    <w:color w:val="2A2B2E"/>
                    <w:sz w:val="23"/>
                    <w:szCs w:val="23"/>
                    <w:shd w:val="clear" w:color="auto" w:fill="FFFFFF"/>
                  </w:rPr>
                </w:rPrChange>
              </w:rPr>
              <w:t xml:space="preserve">0.13 </w:t>
            </w:r>
          </w:p>
        </w:tc>
        <w:tc>
          <w:tcPr>
            <w:tcW w:w="755" w:type="dxa"/>
            <w:noWrap/>
            <w:hideMark/>
          </w:tcPr>
          <w:p w14:paraId="4737B57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56" w:author="Hu Chuan-Peng" w:date="2023-06-07T02:55:00Z">
                  <w:rPr>
                    <w:rFonts w:ascii="Times New Roman" w:hAnsi="Times New Roman" w:cs="Times New Roman"/>
                    <w:color w:val="2A2B2E"/>
                    <w:sz w:val="23"/>
                    <w:szCs w:val="23"/>
                    <w:shd w:val="clear" w:color="auto" w:fill="FFFFFF"/>
                  </w:rPr>
                </w:rPrChange>
              </w:rPr>
              <w:t xml:space="preserve">0.27 </w:t>
            </w:r>
          </w:p>
        </w:tc>
        <w:tc>
          <w:tcPr>
            <w:tcW w:w="821" w:type="dxa"/>
            <w:noWrap/>
            <w:hideMark/>
          </w:tcPr>
          <w:p w14:paraId="3F390EF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58" w:author="Hu Chuan-Peng" w:date="2023-06-07T02:55:00Z">
                  <w:rPr>
                    <w:rFonts w:ascii="Times New Roman" w:hAnsi="Times New Roman" w:cs="Times New Roman"/>
                    <w:color w:val="2A2B2E"/>
                    <w:sz w:val="23"/>
                    <w:szCs w:val="23"/>
                    <w:shd w:val="clear" w:color="auto" w:fill="FFFFFF"/>
                  </w:rPr>
                </w:rPrChange>
              </w:rPr>
              <w:t xml:space="preserve">0.30 </w:t>
            </w:r>
          </w:p>
        </w:tc>
        <w:tc>
          <w:tcPr>
            <w:tcW w:w="843" w:type="dxa"/>
            <w:noWrap/>
            <w:hideMark/>
          </w:tcPr>
          <w:p w14:paraId="0AFFDBD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60" w:author="Hu Chuan-Peng" w:date="2023-06-07T02:55:00Z">
                  <w:rPr>
                    <w:rFonts w:ascii="Times New Roman" w:hAnsi="Times New Roman" w:cs="Times New Roman"/>
                    <w:color w:val="2A2B2E"/>
                    <w:sz w:val="23"/>
                    <w:szCs w:val="23"/>
                    <w:shd w:val="clear" w:color="auto" w:fill="FFFFFF"/>
                  </w:rPr>
                </w:rPrChange>
              </w:rPr>
              <w:t xml:space="preserve">0.13 </w:t>
            </w:r>
          </w:p>
        </w:tc>
        <w:tc>
          <w:tcPr>
            <w:tcW w:w="821" w:type="dxa"/>
            <w:noWrap/>
            <w:hideMark/>
          </w:tcPr>
          <w:p w14:paraId="14A0C2B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62" w:author="Hu Chuan-Peng" w:date="2023-06-07T02:55:00Z">
                  <w:rPr>
                    <w:rFonts w:ascii="Times New Roman" w:hAnsi="Times New Roman" w:cs="Times New Roman"/>
                    <w:color w:val="2A2B2E"/>
                    <w:sz w:val="23"/>
                    <w:szCs w:val="23"/>
                    <w:shd w:val="clear" w:color="auto" w:fill="FFFFFF"/>
                  </w:rPr>
                </w:rPrChange>
              </w:rPr>
              <w:t xml:space="preserve">0.20 </w:t>
            </w:r>
          </w:p>
        </w:tc>
        <w:tc>
          <w:tcPr>
            <w:tcW w:w="905" w:type="dxa"/>
            <w:noWrap/>
            <w:hideMark/>
          </w:tcPr>
          <w:p w14:paraId="765A752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64" w:author="Hu Chuan-Peng" w:date="2023-06-07T02:55:00Z">
                  <w:rPr>
                    <w:rFonts w:ascii="Times New Roman" w:hAnsi="Times New Roman" w:cs="Times New Roman"/>
                    <w:color w:val="2A2B2E"/>
                    <w:sz w:val="23"/>
                    <w:szCs w:val="23"/>
                    <w:shd w:val="clear" w:color="auto" w:fill="FFFFFF"/>
                  </w:rPr>
                </w:rPrChange>
              </w:rPr>
              <w:t xml:space="preserve">0.29 </w:t>
            </w:r>
          </w:p>
        </w:tc>
        <w:tc>
          <w:tcPr>
            <w:tcW w:w="1199" w:type="dxa"/>
            <w:noWrap/>
            <w:hideMark/>
          </w:tcPr>
          <w:p w14:paraId="074DBD2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66" w:author="Hu Chuan-Peng" w:date="2023-06-07T02:55:00Z">
                  <w:rPr>
                    <w:rFonts w:ascii="Times New Roman" w:hAnsi="Times New Roman" w:cs="Times New Roman"/>
                    <w:color w:val="2A2B2E"/>
                    <w:sz w:val="23"/>
                    <w:szCs w:val="23"/>
                    <w:shd w:val="clear" w:color="auto" w:fill="FFFFFF"/>
                  </w:rPr>
                </w:rPrChange>
              </w:rPr>
              <w:t xml:space="preserve">0.27 </w:t>
            </w:r>
          </w:p>
        </w:tc>
        <w:tc>
          <w:tcPr>
            <w:tcW w:w="730" w:type="dxa"/>
            <w:noWrap/>
            <w:hideMark/>
          </w:tcPr>
          <w:p w14:paraId="4C5F36F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68" w:author="Hu Chuan-Peng" w:date="2023-06-07T02:55:00Z">
                  <w:rPr>
                    <w:rFonts w:ascii="Times New Roman" w:hAnsi="Times New Roman" w:cs="Times New Roman"/>
                    <w:color w:val="2A2B2E"/>
                    <w:sz w:val="23"/>
                    <w:szCs w:val="23"/>
                    <w:shd w:val="clear" w:color="auto" w:fill="FFFFFF"/>
                  </w:rPr>
                </w:rPrChange>
              </w:rPr>
              <w:t xml:space="preserve">0.00 </w:t>
            </w:r>
          </w:p>
        </w:tc>
        <w:tc>
          <w:tcPr>
            <w:tcW w:w="997" w:type="dxa"/>
            <w:noWrap/>
            <w:hideMark/>
          </w:tcPr>
          <w:p w14:paraId="7BCDB1B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70" w:author="Hu Chuan-Peng" w:date="2023-06-07T02:55:00Z">
                  <w:rPr>
                    <w:rFonts w:ascii="Times New Roman" w:hAnsi="Times New Roman" w:cs="Times New Roman"/>
                    <w:color w:val="2A2B2E"/>
                    <w:sz w:val="23"/>
                    <w:szCs w:val="23"/>
                    <w:shd w:val="clear" w:color="auto" w:fill="FFFFFF"/>
                  </w:rPr>
                </w:rPrChange>
              </w:rPr>
              <w:t xml:space="preserve">0.14 </w:t>
            </w:r>
          </w:p>
        </w:tc>
      </w:tr>
      <w:tr w:rsidR="00BB1AA1" w:rsidRPr="00D642D1" w14:paraId="77F6B64E" w14:textId="77777777" w:rsidTr="001F5828">
        <w:trPr>
          <w:trHeight w:val="279"/>
        </w:trPr>
        <w:tc>
          <w:tcPr>
            <w:tcW w:w="1349" w:type="dxa"/>
            <w:noWrap/>
            <w:hideMark/>
          </w:tcPr>
          <w:p w14:paraId="78FC660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217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000000"/>
                <w:sz w:val="18"/>
                <w:szCs w:val="18"/>
                <w:rPrChange w:id="2172" w:author="Hu Chuan-Peng" w:date="2023-06-07T02:56:00Z">
                  <w:rPr>
                    <w:rFonts w:ascii="Times New Roman" w:hAnsi="Times New Roman" w:cs="Times New Roman"/>
                    <w:color w:val="000000"/>
                    <w:sz w:val="22"/>
                    <w:szCs w:val="22"/>
                  </w:rPr>
                </w:rPrChange>
              </w:rPr>
              <w:t>CSSMHS</w:t>
            </w:r>
          </w:p>
        </w:tc>
        <w:tc>
          <w:tcPr>
            <w:tcW w:w="730" w:type="dxa"/>
            <w:noWrap/>
            <w:hideMark/>
          </w:tcPr>
          <w:p w14:paraId="05E34C9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74" w:author="Hu Chuan-Peng" w:date="2023-06-07T02:55:00Z">
                  <w:rPr>
                    <w:rFonts w:ascii="Times New Roman" w:hAnsi="Times New Roman" w:cs="Times New Roman"/>
                    <w:color w:val="2A2B2E"/>
                    <w:sz w:val="23"/>
                    <w:szCs w:val="23"/>
                    <w:shd w:val="clear" w:color="auto" w:fill="FFFFFF"/>
                  </w:rPr>
                </w:rPrChange>
              </w:rPr>
              <w:t xml:space="preserve">0.16 </w:t>
            </w:r>
          </w:p>
        </w:tc>
        <w:tc>
          <w:tcPr>
            <w:tcW w:w="730" w:type="dxa"/>
            <w:noWrap/>
            <w:hideMark/>
          </w:tcPr>
          <w:p w14:paraId="7BFD6D0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76" w:author="Hu Chuan-Peng" w:date="2023-06-07T02:55:00Z">
                  <w:rPr>
                    <w:rFonts w:ascii="Times New Roman" w:hAnsi="Times New Roman" w:cs="Times New Roman"/>
                    <w:color w:val="2A2B2E"/>
                    <w:sz w:val="23"/>
                    <w:szCs w:val="23"/>
                    <w:shd w:val="clear" w:color="auto" w:fill="FFFFFF"/>
                  </w:rPr>
                </w:rPrChange>
              </w:rPr>
              <w:t xml:space="preserve">0.10 </w:t>
            </w:r>
          </w:p>
        </w:tc>
        <w:tc>
          <w:tcPr>
            <w:tcW w:w="730" w:type="dxa"/>
            <w:noWrap/>
            <w:hideMark/>
          </w:tcPr>
          <w:p w14:paraId="444DA12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78" w:author="Hu Chuan-Peng" w:date="2023-06-07T02:55:00Z">
                  <w:rPr>
                    <w:rFonts w:ascii="Times New Roman" w:hAnsi="Times New Roman" w:cs="Times New Roman"/>
                    <w:color w:val="2A2B2E"/>
                    <w:sz w:val="23"/>
                    <w:szCs w:val="23"/>
                    <w:shd w:val="clear" w:color="auto" w:fill="FFFFFF"/>
                  </w:rPr>
                </w:rPrChange>
              </w:rPr>
              <w:t xml:space="preserve">0.12 </w:t>
            </w:r>
          </w:p>
        </w:tc>
        <w:tc>
          <w:tcPr>
            <w:tcW w:w="730" w:type="dxa"/>
            <w:noWrap/>
            <w:hideMark/>
          </w:tcPr>
          <w:p w14:paraId="712B505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80" w:author="Hu Chuan-Peng" w:date="2023-06-07T02:55:00Z">
                  <w:rPr>
                    <w:rFonts w:ascii="Times New Roman" w:hAnsi="Times New Roman" w:cs="Times New Roman"/>
                    <w:color w:val="2A2B2E"/>
                    <w:sz w:val="23"/>
                    <w:szCs w:val="23"/>
                    <w:shd w:val="clear" w:color="auto" w:fill="FFFFFF"/>
                  </w:rPr>
                </w:rPrChange>
              </w:rPr>
              <w:t xml:space="preserve">0.08 </w:t>
            </w:r>
          </w:p>
        </w:tc>
        <w:tc>
          <w:tcPr>
            <w:tcW w:w="845" w:type="dxa"/>
            <w:noWrap/>
            <w:hideMark/>
          </w:tcPr>
          <w:p w14:paraId="25B531C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82" w:author="Hu Chuan-Peng" w:date="2023-06-07T02:55:00Z">
                  <w:rPr>
                    <w:rFonts w:ascii="Times New Roman" w:hAnsi="Times New Roman" w:cs="Times New Roman"/>
                    <w:color w:val="2A2B2E"/>
                    <w:sz w:val="23"/>
                    <w:szCs w:val="23"/>
                    <w:shd w:val="clear" w:color="auto" w:fill="FFFFFF"/>
                  </w:rPr>
                </w:rPrChange>
              </w:rPr>
              <w:t xml:space="preserve">0.20 </w:t>
            </w:r>
          </w:p>
        </w:tc>
        <w:tc>
          <w:tcPr>
            <w:tcW w:w="729" w:type="dxa"/>
            <w:noWrap/>
            <w:hideMark/>
          </w:tcPr>
          <w:p w14:paraId="33429C8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84" w:author="Hu Chuan-Peng" w:date="2023-06-07T02:55:00Z">
                  <w:rPr>
                    <w:rFonts w:ascii="Times New Roman" w:hAnsi="Times New Roman" w:cs="Times New Roman"/>
                    <w:color w:val="2A2B2E"/>
                    <w:sz w:val="23"/>
                    <w:szCs w:val="23"/>
                    <w:shd w:val="clear" w:color="auto" w:fill="FFFFFF"/>
                  </w:rPr>
                </w:rPrChange>
              </w:rPr>
              <w:t xml:space="preserve">0.06 </w:t>
            </w:r>
          </w:p>
        </w:tc>
        <w:tc>
          <w:tcPr>
            <w:tcW w:w="1078" w:type="dxa"/>
            <w:noWrap/>
            <w:hideMark/>
          </w:tcPr>
          <w:p w14:paraId="1D7C5BC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86" w:author="Hu Chuan-Peng" w:date="2023-06-07T02:55:00Z">
                  <w:rPr>
                    <w:rFonts w:ascii="Times New Roman" w:hAnsi="Times New Roman" w:cs="Times New Roman"/>
                    <w:color w:val="2A2B2E"/>
                    <w:sz w:val="23"/>
                    <w:szCs w:val="23"/>
                    <w:shd w:val="clear" w:color="auto" w:fill="FFFFFF"/>
                  </w:rPr>
                </w:rPrChange>
              </w:rPr>
              <w:t xml:space="preserve">0.06 </w:t>
            </w:r>
          </w:p>
        </w:tc>
        <w:tc>
          <w:tcPr>
            <w:tcW w:w="729" w:type="dxa"/>
            <w:noWrap/>
            <w:hideMark/>
          </w:tcPr>
          <w:p w14:paraId="46D9047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88" w:author="Hu Chuan-Peng" w:date="2023-06-07T02:55:00Z">
                  <w:rPr>
                    <w:rFonts w:ascii="Times New Roman" w:hAnsi="Times New Roman" w:cs="Times New Roman"/>
                    <w:color w:val="2A2B2E"/>
                    <w:sz w:val="23"/>
                    <w:szCs w:val="23"/>
                    <w:shd w:val="clear" w:color="auto" w:fill="FFFFFF"/>
                  </w:rPr>
                </w:rPrChange>
              </w:rPr>
              <w:t xml:space="preserve">0.06 </w:t>
            </w:r>
          </w:p>
        </w:tc>
        <w:tc>
          <w:tcPr>
            <w:tcW w:w="729" w:type="dxa"/>
            <w:noWrap/>
            <w:hideMark/>
          </w:tcPr>
          <w:p w14:paraId="0E8CD45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90" w:author="Hu Chuan-Peng" w:date="2023-06-07T02:55:00Z">
                  <w:rPr>
                    <w:rFonts w:ascii="Times New Roman" w:hAnsi="Times New Roman" w:cs="Times New Roman"/>
                    <w:color w:val="2A2B2E"/>
                    <w:sz w:val="23"/>
                    <w:szCs w:val="23"/>
                    <w:shd w:val="clear" w:color="auto" w:fill="FFFFFF"/>
                  </w:rPr>
                </w:rPrChange>
              </w:rPr>
              <w:t xml:space="preserve">0.16 </w:t>
            </w:r>
          </w:p>
        </w:tc>
        <w:tc>
          <w:tcPr>
            <w:tcW w:w="814" w:type="dxa"/>
            <w:noWrap/>
            <w:hideMark/>
          </w:tcPr>
          <w:p w14:paraId="4BBA232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92" w:author="Hu Chuan-Peng" w:date="2023-06-07T02:55:00Z">
                  <w:rPr>
                    <w:rFonts w:ascii="Times New Roman" w:hAnsi="Times New Roman" w:cs="Times New Roman"/>
                    <w:color w:val="2A2B2E"/>
                    <w:sz w:val="23"/>
                    <w:szCs w:val="23"/>
                    <w:shd w:val="clear" w:color="auto" w:fill="FFFFFF"/>
                  </w:rPr>
                </w:rPrChange>
              </w:rPr>
              <w:t xml:space="preserve">0.20 </w:t>
            </w:r>
          </w:p>
        </w:tc>
        <w:tc>
          <w:tcPr>
            <w:tcW w:w="1170" w:type="dxa"/>
            <w:noWrap/>
            <w:hideMark/>
          </w:tcPr>
          <w:p w14:paraId="3EE2A4E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9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94" w:author="Hu Chuan-Peng" w:date="2023-06-07T02:55:00Z">
                  <w:rPr>
                    <w:rFonts w:ascii="Times New Roman" w:hAnsi="Times New Roman" w:cs="Times New Roman"/>
                    <w:color w:val="2A2B2E"/>
                    <w:sz w:val="23"/>
                    <w:szCs w:val="23"/>
                    <w:shd w:val="clear" w:color="auto" w:fill="FFFFFF"/>
                  </w:rPr>
                </w:rPrChange>
              </w:rPr>
              <w:t xml:space="preserve">0.07 </w:t>
            </w:r>
          </w:p>
        </w:tc>
        <w:tc>
          <w:tcPr>
            <w:tcW w:w="1107" w:type="dxa"/>
            <w:noWrap/>
            <w:hideMark/>
          </w:tcPr>
          <w:p w14:paraId="17DDB5D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9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96" w:author="Hu Chuan-Peng" w:date="2023-06-07T02:55:00Z">
                  <w:rPr>
                    <w:rFonts w:ascii="Times New Roman" w:hAnsi="Times New Roman" w:cs="Times New Roman"/>
                    <w:color w:val="2A2B2E"/>
                    <w:sz w:val="23"/>
                    <w:szCs w:val="23"/>
                    <w:shd w:val="clear" w:color="auto" w:fill="FFFFFF"/>
                  </w:rPr>
                </w:rPrChange>
              </w:rPr>
              <w:t xml:space="preserve">0.06 </w:t>
            </w:r>
          </w:p>
        </w:tc>
        <w:tc>
          <w:tcPr>
            <w:tcW w:w="730" w:type="dxa"/>
            <w:noWrap/>
            <w:hideMark/>
          </w:tcPr>
          <w:p w14:paraId="2F95FD9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9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198" w:author="Hu Chuan-Peng" w:date="2023-06-07T02:55:00Z">
                  <w:rPr>
                    <w:rFonts w:ascii="Times New Roman" w:hAnsi="Times New Roman" w:cs="Times New Roman"/>
                    <w:color w:val="2A2B2E"/>
                    <w:sz w:val="23"/>
                    <w:szCs w:val="23"/>
                    <w:shd w:val="clear" w:color="auto" w:fill="FFFFFF"/>
                  </w:rPr>
                </w:rPrChange>
              </w:rPr>
              <w:t xml:space="preserve">0.13 </w:t>
            </w:r>
          </w:p>
        </w:tc>
        <w:tc>
          <w:tcPr>
            <w:tcW w:w="821" w:type="dxa"/>
            <w:noWrap/>
            <w:hideMark/>
          </w:tcPr>
          <w:p w14:paraId="282DF600"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19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00" w:author="Hu Chuan-Peng" w:date="2023-06-07T02:55:00Z">
                  <w:rPr>
                    <w:rFonts w:ascii="Times New Roman" w:hAnsi="Times New Roman" w:cs="Times New Roman"/>
                    <w:color w:val="2A2B2E"/>
                    <w:sz w:val="23"/>
                    <w:szCs w:val="23"/>
                    <w:shd w:val="clear" w:color="auto" w:fill="FFFFFF"/>
                  </w:rPr>
                </w:rPrChange>
              </w:rPr>
              <w:t xml:space="preserve">0.27 </w:t>
            </w:r>
          </w:p>
        </w:tc>
        <w:tc>
          <w:tcPr>
            <w:tcW w:w="730" w:type="dxa"/>
            <w:noWrap/>
            <w:hideMark/>
          </w:tcPr>
          <w:p w14:paraId="064332A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0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02" w:author="Hu Chuan-Peng" w:date="2023-06-07T02:55:00Z">
                  <w:rPr>
                    <w:rFonts w:ascii="Times New Roman" w:hAnsi="Times New Roman" w:cs="Times New Roman"/>
                    <w:color w:val="2A2B2E"/>
                    <w:sz w:val="23"/>
                    <w:szCs w:val="23"/>
                    <w:shd w:val="clear" w:color="auto" w:fill="FFFFFF"/>
                  </w:rPr>
                </w:rPrChange>
              </w:rPr>
              <w:t xml:space="preserve">0.08 </w:t>
            </w:r>
          </w:p>
        </w:tc>
        <w:tc>
          <w:tcPr>
            <w:tcW w:w="730" w:type="dxa"/>
            <w:noWrap/>
            <w:hideMark/>
          </w:tcPr>
          <w:p w14:paraId="5AFBADB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0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04" w:author="Hu Chuan-Peng" w:date="2023-06-07T02:55:00Z">
                  <w:rPr>
                    <w:rFonts w:ascii="Times New Roman" w:hAnsi="Times New Roman" w:cs="Times New Roman"/>
                    <w:color w:val="2A2B2E"/>
                    <w:sz w:val="23"/>
                    <w:szCs w:val="23"/>
                    <w:shd w:val="clear" w:color="auto" w:fill="FFFFFF"/>
                  </w:rPr>
                </w:rPrChange>
              </w:rPr>
              <w:t xml:space="preserve">0.13 </w:t>
            </w:r>
          </w:p>
        </w:tc>
        <w:tc>
          <w:tcPr>
            <w:tcW w:w="766" w:type="dxa"/>
            <w:noWrap/>
            <w:hideMark/>
          </w:tcPr>
          <w:p w14:paraId="0443953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0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06" w:author="Hu Chuan-Peng" w:date="2023-06-07T02:55:00Z">
                  <w:rPr>
                    <w:rFonts w:ascii="Times New Roman" w:hAnsi="Times New Roman" w:cs="Times New Roman"/>
                    <w:color w:val="2A2B2E"/>
                    <w:sz w:val="23"/>
                    <w:szCs w:val="23"/>
                    <w:shd w:val="clear" w:color="auto" w:fill="FFFFFF"/>
                  </w:rPr>
                </w:rPrChange>
              </w:rPr>
              <w:t xml:space="preserve">0.13 </w:t>
            </w:r>
          </w:p>
        </w:tc>
        <w:tc>
          <w:tcPr>
            <w:tcW w:w="730" w:type="dxa"/>
            <w:noWrap/>
            <w:hideMark/>
          </w:tcPr>
          <w:p w14:paraId="2FC0ACC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0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08" w:author="Hu Chuan-Peng" w:date="2023-06-07T02:55:00Z">
                  <w:rPr>
                    <w:rFonts w:ascii="Times New Roman" w:hAnsi="Times New Roman" w:cs="Times New Roman"/>
                    <w:color w:val="2A2B2E"/>
                    <w:sz w:val="23"/>
                    <w:szCs w:val="23"/>
                    <w:shd w:val="clear" w:color="auto" w:fill="FFFFFF"/>
                  </w:rPr>
                </w:rPrChange>
              </w:rPr>
              <w:t xml:space="preserve">0.11 </w:t>
            </w:r>
          </w:p>
        </w:tc>
        <w:tc>
          <w:tcPr>
            <w:tcW w:w="730" w:type="dxa"/>
            <w:noWrap/>
            <w:hideMark/>
          </w:tcPr>
          <w:p w14:paraId="0DB259C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0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10" w:author="Hu Chuan-Peng" w:date="2023-06-07T02:55:00Z">
                  <w:rPr>
                    <w:rFonts w:ascii="Times New Roman" w:hAnsi="Times New Roman" w:cs="Times New Roman"/>
                    <w:color w:val="2A2B2E"/>
                    <w:sz w:val="23"/>
                    <w:szCs w:val="23"/>
                    <w:shd w:val="clear" w:color="auto" w:fill="FFFFFF"/>
                  </w:rPr>
                </w:rPrChange>
              </w:rPr>
              <w:t xml:space="preserve">0.00 </w:t>
            </w:r>
          </w:p>
        </w:tc>
        <w:tc>
          <w:tcPr>
            <w:tcW w:w="730" w:type="dxa"/>
            <w:noWrap/>
            <w:hideMark/>
          </w:tcPr>
          <w:p w14:paraId="0E2A8282"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1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12" w:author="Hu Chuan-Peng" w:date="2023-06-07T02:55:00Z">
                  <w:rPr>
                    <w:rFonts w:ascii="Times New Roman" w:hAnsi="Times New Roman" w:cs="Times New Roman"/>
                    <w:color w:val="2A2B2E"/>
                    <w:sz w:val="23"/>
                    <w:szCs w:val="23"/>
                    <w:shd w:val="clear" w:color="auto" w:fill="FFFFFF"/>
                  </w:rPr>
                </w:rPrChange>
              </w:rPr>
              <w:t xml:space="preserve">0.15 </w:t>
            </w:r>
          </w:p>
        </w:tc>
        <w:tc>
          <w:tcPr>
            <w:tcW w:w="952" w:type="dxa"/>
            <w:noWrap/>
            <w:hideMark/>
          </w:tcPr>
          <w:p w14:paraId="0FDD619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1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14" w:author="Hu Chuan-Peng" w:date="2023-06-07T02:55:00Z">
                  <w:rPr>
                    <w:rFonts w:ascii="Times New Roman" w:hAnsi="Times New Roman" w:cs="Times New Roman"/>
                    <w:color w:val="2A2B2E"/>
                    <w:sz w:val="23"/>
                    <w:szCs w:val="23"/>
                    <w:shd w:val="clear" w:color="auto" w:fill="FFFFFF"/>
                  </w:rPr>
                </w:rPrChange>
              </w:rPr>
              <w:t xml:space="preserve">0.09 </w:t>
            </w:r>
          </w:p>
        </w:tc>
        <w:tc>
          <w:tcPr>
            <w:tcW w:w="755" w:type="dxa"/>
            <w:noWrap/>
            <w:hideMark/>
          </w:tcPr>
          <w:p w14:paraId="3AF57F5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1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16" w:author="Hu Chuan-Peng" w:date="2023-06-07T02:55:00Z">
                  <w:rPr>
                    <w:rFonts w:ascii="Times New Roman" w:hAnsi="Times New Roman" w:cs="Times New Roman"/>
                    <w:color w:val="2A2B2E"/>
                    <w:sz w:val="23"/>
                    <w:szCs w:val="23"/>
                    <w:shd w:val="clear" w:color="auto" w:fill="FFFFFF"/>
                  </w:rPr>
                </w:rPrChange>
              </w:rPr>
              <w:t xml:space="preserve">0.27 </w:t>
            </w:r>
          </w:p>
        </w:tc>
        <w:tc>
          <w:tcPr>
            <w:tcW w:w="821" w:type="dxa"/>
            <w:noWrap/>
            <w:hideMark/>
          </w:tcPr>
          <w:p w14:paraId="77235A9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1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18" w:author="Hu Chuan-Peng" w:date="2023-06-07T02:55:00Z">
                  <w:rPr>
                    <w:rFonts w:ascii="Times New Roman" w:hAnsi="Times New Roman" w:cs="Times New Roman"/>
                    <w:color w:val="2A2B2E"/>
                    <w:sz w:val="23"/>
                    <w:szCs w:val="23"/>
                    <w:shd w:val="clear" w:color="auto" w:fill="FFFFFF"/>
                  </w:rPr>
                </w:rPrChange>
              </w:rPr>
              <w:t xml:space="preserve">0.10 </w:t>
            </w:r>
          </w:p>
        </w:tc>
        <w:tc>
          <w:tcPr>
            <w:tcW w:w="843" w:type="dxa"/>
            <w:noWrap/>
            <w:hideMark/>
          </w:tcPr>
          <w:p w14:paraId="225723D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1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20" w:author="Hu Chuan-Peng" w:date="2023-06-07T02:55:00Z">
                  <w:rPr>
                    <w:rFonts w:ascii="Times New Roman" w:hAnsi="Times New Roman" w:cs="Times New Roman"/>
                    <w:color w:val="2A2B2E"/>
                    <w:sz w:val="23"/>
                    <w:szCs w:val="23"/>
                    <w:shd w:val="clear" w:color="auto" w:fill="FFFFFF"/>
                  </w:rPr>
                </w:rPrChange>
              </w:rPr>
              <w:t xml:space="preserve">0.09 </w:t>
            </w:r>
          </w:p>
        </w:tc>
        <w:tc>
          <w:tcPr>
            <w:tcW w:w="821" w:type="dxa"/>
            <w:noWrap/>
            <w:hideMark/>
          </w:tcPr>
          <w:p w14:paraId="040749A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2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22" w:author="Hu Chuan-Peng" w:date="2023-06-07T02:55:00Z">
                  <w:rPr>
                    <w:rFonts w:ascii="Times New Roman" w:hAnsi="Times New Roman" w:cs="Times New Roman"/>
                    <w:color w:val="2A2B2E"/>
                    <w:sz w:val="23"/>
                    <w:szCs w:val="23"/>
                    <w:shd w:val="clear" w:color="auto" w:fill="FFFFFF"/>
                  </w:rPr>
                </w:rPrChange>
              </w:rPr>
              <w:t xml:space="preserve">0.15 </w:t>
            </w:r>
          </w:p>
        </w:tc>
        <w:tc>
          <w:tcPr>
            <w:tcW w:w="905" w:type="dxa"/>
            <w:noWrap/>
            <w:hideMark/>
          </w:tcPr>
          <w:p w14:paraId="26A21F6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2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24" w:author="Hu Chuan-Peng" w:date="2023-06-07T02:55:00Z">
                  <w:rPr>
                    <w:rFonts w:ascii="Times New Roman" w:hAnsi="Times New Roman" w:cs="Times New Roman"/>
                    <w:color w:val="2A2B2E"/>
                    <w:sz w:val="23"/>
                    <w:szCs w:val="23"/>
                    <w:shd w:val="clear" w:color="auto" w:fill="FFFFFF"/>
                  </w:rPr>
                </w:rPrChange>
              </w:rPr>
              <w:t xml:space="preserve">0.06 </w:t>
            </w:r>
          </w:p>
        </w:tc>
        <w:tc>
          <w:tcPr>
            <w:tcW w:w="1199" w:type="dxa"/>
            <w:noWrap/>
            <w:hideMark/>
          </w:tcPr>
          <w:p w14:paraId="349B9D0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2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26"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50E474A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2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28" w:author="Hu Chuan-Peng" w:date="2023-06-07T02:55:00Z">
                  <w:rPr>
                    <w:rFonts w:ascii="Times New Roman" w:hAnsi="Times New Roman" w:cs="Times New Roman"/>
                    <w:color w:val="2A2B2E"/>
                    <w:sz w:val="23"/>
                    <w:szCs w:val="23"/>
                    <w:shd w:val="clear" w:color="auto" w:fill="FFFFFF"/>
                  </w:rPr>
                </w:rPrChange>
              </w:rPr>
              <w:t xml:space="preserve">0.14 </w:t>
            </w:r>
          </w:p>
        </w:tc>
        <w:tc>
          <w:tcPr>
            <w:tcW w:w="997" w:type="dxa"/>
            <w:noWrap/>
            <w:hideMark/>
          </w:tcPr>
          <w:p w14:paraId="675D0E3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2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30" w:author="Hu Chuan-Peng" w:date="2023-06-07T02:55:00Z">
                  <w:rPr>
                    <w:rFonts w:ascii="Times New Roman" w:hAnsi="Times New Roman" w:cs="Times New Roman"/>
                    <w:color w:val="2A2B2E"/>
                    <w:sz w:val="23"/>
                    <w:szCs w:val="23"/>
                    <w:shd w:val="clear" w:color="auto" w:fill="FFFFFF"/>
                  </w:rPr>
                </w:rPrChange>
              </w:rPr>
              <w:t xml:space="preserve">0.00 </w:t>
            </w:r>
          </w:p>
        </w:tc>
      </w:tr>
      <w:tr w:rsidR="00BB1AA1" w:rsidRPr="00D642D1" w14:paraId="35E7AC42" w14:textId="77777777" w:rsidTr="001F5828">
        <w:trPr>
          <w:trHeight w:val="279"/>
        </w:trPr>
        <w:tc>
          <w:tcPr>
            <w:tcW w:w="1349" w:type="dxa"/>
            <w:noWrap/>
            <w:hideMark/>
          </w:tcPr>
          <w:p w14:paraId="4EBCD13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Change w:id="2231" w:author="Hu Chuan-Peng" w:date="2023-06-07T02:56: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18"/>
                <w:szCs w:val="18"/>
                <w:shd w:val="clear" w:color="auto" w:fill="FFFFFF"/>
                <w:rPrChange w:id="2232" w:author="Hu Chuan-Peng" w:date="2023-06-07T02:56:00Z">
                  <w:rPr>
                    <w:rFonts w:ascii="Times New Roman" w:hAnsi="Times New Roman" w:cs="Times New Roman"/>
                    <w:color w:val="2A2B2E"/>
                    <w:sz w:val="23"/>
                    <w:szCs w:val="23"/>
                    <w:shd w:val="clear" w:color="auto" w:fill="FFFFFF"/>
                  </w:rPr>
                </w:rPrChange>
              </w:rPr>
              <w:t>Mean overlap</w:t>
            </w:r>
          </w:p>
        </w:tc>
        <w:tc>
          <w:tcPr>
            <w:tcW w:w="730" w:type="dxa"/>
            <w:noWrap/>
            <w:hideMark/>
          </w:tcPr>
          <w:p w14:paraId="3CB3D13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3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34" w:author="Hu Chuan-Peng" w:date="2023-06-07T02:55:00Z">
                  <w:rPr>
                    <w:rFonts w:ascii="Times New Roman" w:hAnsi="Times New Roman" w:cs="Times New Roman"/>
                    <w:color w:val="2A2B2E"/>
                    <w:sz w:val="23"/>
                    <w:szCs w:val="23"/>
                    <w:shd w:val="clear" w:color="auto" w:fill="FFFFFF"/>
                  </w:rPr>
                </w:rPrChange>
              </w:rPr>
              <w:t xml:space="preserve">0.19 </w:t>
            </w:r>
          </w:p>
        </w:tc>
        <w:tc>
          <w:tcPr>
            <w:tcW w:w="730" w:type="dxa"/>
            <w:noWrap/>
            <w:hideMark/>
          </w:tcPr>
          <w:p w14:paraId="596E5D2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3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36"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79F8C57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37" w:author="Hu Chuan-Peng" w:date="2023-06-07T02:55:00Z">
                  <w:rPr>
                    <w:rFonts w:ascii="Times New Roman" w:hAnsi="Times New Roman" w:cs="Times New Roman"/>
                    <w:color w:val="2A2B2E"/>
                    <w:sz w:val="23"/>
                    <w:szCs w:val="23"/>
                    <w:shd w:val="clear" w:color="auto" w:fill="FFFFFF"/>
                  </w:rPr>
                </w:rPrChange>
              </w:rPr>
            </w:pPr>
            <w:bookmarkStart w:id="2238" w:name="OLE_LINK1"/>
            <w:r w:rsidRPr="00D642D1">
              <w:rPr>
                <w:rFonts w:ascii="Times New Roman" w:hAnsi="Times New Roman" w:cs="Times New Roman"/>
                <w:color w:val="2A2B2E"/>
                <w:sz w:val="20"/>
                <w:szCs w:val="20"/>
                <w:shd w:val="clear" w:color="auto" w:fill="FFFFFF"/>
                <w:rPrChange w:id="2239" w:author="Hu Chuan-Peng" w:date="2023-06-07T02:55:00Z">
                  <w:rPr>
                    <w:rFonts w:ascii="Times New Roman" w:hAnsi="Times New Roman" w:cs="Times New Roman"/>
                    <w:color w:val="2A2B2E"/>
                    <w:sz w:val="23"/>
                    <w:szCs w:val="23"/>
                    <w:shd w:val="clear" w:color="auto" w:fill="FFFFFF"/>
                  </w:rPr>
                </w:rPrChange>
              </w:rPr>
              <w:t>0.25</w:t>
            </w:r>
            <w:bookmarkEnd w:id="2238"/>
            <w:r w:rsidRPr="00D642D1">
              <w:rPr>
                <w:rFonts w:ascii="Times New Roman" w:hAnsi="Times New Roman" w:cs="Times New Roman"/>
                <w:color w:val="2A2B2E"/>
                <w:sz w:val="20"/>
                <w:szCs w:val="20"/>
                <w:shd w:val="clear" w:color="auto" w:fill="FFFFFF"/>
                <w:rPrChange w:id="2240" w:author="Hu Chuan-Peng" w:date="2023-06-07T02:55:00Z">
                  <w:rPr>
                    <w:rFonts w:ascii="Times New Roman" w:hAnsi="Times New Roman" w:cs="Times New Roman"/>
                    <w:color w:val="2A2B2E"/>
                    <w:sz w:val="23"/>
                    <w:szCs w:val="23"/>
                    <w:shd w:val="clear" w:color="auto" w:fill="FFFFFF"/>
                  </w:rPr>
                </w:rPrChange>
              </w:rPr>
              <w:t xml:space="preserve"> </w:t>
            </w:r>
          </w:p>
        </w:tc>
        <w:tc>
          <w:tcPr>
            <w:tcW w:w="730" w:type="dxa"/>
            <w:noWrap/>
            <w:hideMark/>
          </w:tcPr>
          <w:p w14:paraId="57BD0CD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4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42" w:author="Hu Chuan-Peng" w:date="2023-06-07T02:55:00Z">
                  <w:rPr>
                    <w:rFonts w:ascii="Times New Roman" w:hAnsi="Times New Roman" w:cs="Times New Roman"/>
                    <w:color w:val="2A2B2E"/>
                    <w:sz w:val="23"/>
                    <w:szCs w:val="23"/>
                    <w:shd w:val="clear" w:color="auto" w:fill="FFFFFF"/>
                  </w:rPr>
                </w:rPrChange>
              </w:rPr>
              <w:t xml:space="preserve">0.20 </w:t>
            </w:r>
          </w:p>
        </w:tc>
        <w:tc>
          <w:tcPr>
            <w:tcW w:w="845" w:type="dxa"/>
            <w:noWrap/>
            <w:hideMark/>
          </w:tcPr>
          <w:p w14:paraId="0AA2C2C4"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4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44" w:author="Hu Chuan-Peng" w:date="2023-06-07T02:55:00Z">
                  <w:rPr>
                    <w:rFonts w:ascii="Times New Roman" w:hAnsi="Times New Roman" w:cs="Times New Roman"/>
                    <w:color w:val="2A2B2E"/>
                    <w:sz w:val="23"/>
                    <w:szCs w:val="23"/>
                    <w:shd w:val="clear" w:color="auto" w:fill="FFFFFF"/>
                  </w:rPr>
                </w:rPrChange>
              </w:rPr>
              <w:t xml:space="preserve">0.20 </w:t>
            </w:r>
          </w:p>
        </w:tc>
        <w:tc>
          <w:tcPr>
            <w:tcW w:w="729" w:type="dxa"/>
            <w:noWrap/>
            <w:hideMark/>
          </w:tcPr>
          <w:p w14:paraId="21169C3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4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46" w:author="Hu Chuan-Peng" w:date="2023-06-07T02:55:00Z">
                  <w:rPr>
                    <w:rFonts w:ascii="Times New Roman" w:hAnsi="Times New Roman" w:cs="Times New Roman"/>
                    <w:color w:val="2A2B2E"/>
                    <w:sz w:val="23"/>
                    <w:szCs w:val="23"/>
                    <w:shd w:val="clear" w:color="auto" w:fill="FFFFFF"/>
                  </w:rPr>
                </w:rPrChange>
              </w:rPr>
              <w:t xml:space="preserve">0.23 </w:t>
            </w:r>
          </w:p>
        </w:tc>
        <w:tc>
          <w:tcPr>
            <w:tcW w:w="1078" w:type="dxa"/>
            <w:noWrap/>
            <w:hideMark/>
          </w:tcPr>
          <w:p w14:paraId="7B72C61C"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4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48" w:author="Hu Chuan-Peng" w:date="2023-06-07T02:55:00Z">
                  <w:rPr>
                    <w:rFonts w:ascii="Times New Roman" w:hAnsi="Times New Roman" w:cs="Times New Roman"/>
                    <w:color w:val="2A2B2E"/>
                    <w:sz w:val="23"/>
                    <w:szCs w:val="23"/>
                    <w:shd w:val="clear" w:color="auto" w:fill="FFFFFF"/>
                  </w:rPr>
                </w:rPrChange>
              </w:rPr>
              <w:t xml:space="preserve">0.16 </w:t>
            </w:r>
          </w:p>
        </w:tc>
        <w:tc>
          <w:tcPr>
            <w:tcW w:w="729" w:type="dxa"/>
            <w:noWrap/>
            <w:hideMark/>
          </w:tcPr>
          <w:p w14:paraId="7D2716DB"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4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50" w:author="Hu Chuan-Peng" w:date="2023-06-07T02:55:00Z">
                  <w:rPr>
                    <w:rFonts w:ascii="Times New Roman" w:hAnsi="Times New Roman" w:cs="Times New Roman"/>
                    <w:color w:val="2A2B2E"/>
                    <w:sz w:val="23"/>
                    <w:szCs w:val="23"/>
                    <w:shd w:val="clear" w:color="auto" w:fill="FFFFFF"/>
                  </w:rPr>
                </w:rPrChange>
              </w:rPr>
              <w:t xml:space="preserve">0.24 </w:t>
            </w:r>
          </w:p>
        </w:tc>
        <w:tc>
          <w:tcPr>
            <w:tcW w:w="729" w:type="dxa"/>
            <w:noWrap/>
            <w:hideMark/>
          </w:tcPr>
          <w:p w14:paraId="5FA4C4F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5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52" w:author="Hu Chuan-Peng" w:date="2023-06-07T02:55:00Z">
                  <w:rPr>
                    <w:rFonts w:ascii="Times New Roman" w:hAnsi="Times New Roman" w:cs="Times New Roman"/>
                    <w:color w:val="2A2B2E"/>
                    <w:sz w:val="23"/>
                    <w:szCs w:val="23"/>
                    <w:shd w:val="clear" w:color="auto" w:fill="FFFFFF"/>
                  </w:rPr>
                </w:rPrChange>
              </w:rPr>
              <w:t xml:space="preserve">0.17 </w:t>
            </w:r>
          </w:p>
        </w:tc>
        <w:tc>
          <w:tcPr>
            <w:tcW w:w="814" w:type="dxa"/>
            <w:noWrap/>
            <w:hideMark/>
          </w:tcPr>
          <w:p w14:paraId="4F25503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5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54" w:author="Hu Chuan-Peng" w:date="2023-06-07T02:55:00Z">
                  <w:rPr>
                    <w:rFonts w:ascii="Times New Roman" w:hAnsi="Times New Roman" w:cs="Times New Roman"/>
                    <w:color w:val="2A2B2E"/>
                    <w:sz w:val="23"/>
                    <w:szCs w:val="23"/>
                    <w:shd w:val="clear" w:color="auto" w:fill="FFFFFF"/>
                  </w:rPr>
                </w:rPrChange>
              </w:rPr>
              <w:t xml:space="preserve">0.17 </w:t>
            </w:r>
          </w:p>
        </w:tc>
        <w:tc>
          <w:tcPr>
            <w:tcW w:w="1170" w:type="dxa"/>
            <w:noWrap/>
            <w:hideMark/>
          </w:tcPr>
          <w:p w14:paraId="6582F39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5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56" w:author="Hu Chuan-Peng" w:date="2023-06-07T02:55:00Z">
                  <w:rPr>
                    <w:rFonts w:ascii="Times New Roman" w:hAnsi="Times New Roman" w:cs="Times New Roman"/>
                    <w:color w:val="2A2B2E"/>
                    <w:sz w:val="23"/>
                    <w:szCs w:val="23"/>
                    <w:shd w:val="clear" w:color="auto" w:fill="FFFFFF"/>
                  </w:rPr>
                </w:rPrChange>
              </w:rPr>
              <w:t xml:space="preserve">0.19 </w:t>
            </w:r>
          </w:p>
        </w:tc>
        <w:tc>
          <w:tcPr>
            <w:tcW w:w="1107" w:type="dxa"/>
            <w:noWrap/>
            <w:hideMark/>
          </w:tcPr>
          <w:p w14:paraId="6BC7EF1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5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58" w:author="Hu Chuan-Peng" w:date="2023-06-07T02:55:00Z">
                  <w:rPr>
                    <w:rFonts w:ascii="Times New Roman" w:hAnsi="Times New Roman" w:cs="Times New Roman"/>
                    <w:color w:val="2A2B2E"/>
                    <w:sz w:val="23"/>
                    <w:szCs w:val="23"/>
                    <w:shd w:val="clear" w:color="auto" w:fill="FFFFFF"/>
                  </w:rPr>
                </w:rPrChange>
              </w:rPr>
              <w:t xml:space="preserve">0.16 </w:t>
            </w:r>
          </w:p>
        </w:tc>
        <w:tc>
          <w:tcPr>
            <w:tcW w:w="730" w:type="dxa"/>
            <w:noWrap/>
            <w:hideMark/>
          </w:tcPr>
          <w:p w14:paraId="702C8CF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5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60" w:author="Hu Chuan-Peng" w:date="2023-06-07T02:55:00Z">
                  <w:rPr>
                    <w:rFonts w:ascii="Times New Roman" w:hAnsi="Times New Roman" w:cs="Times New Roman"/>
                    <w:color w:val="2A2B2E"/>
                    <w:sz w:val="23"/>
                    <w:szCs w:val="23"/>
                    <w:shd w:val="clear" w:color="auto" w:fill="FFFFFF"/>
                  </w:rPr>
                </w:rPrChange>
              </w:rPr>
              <w:t xml:space="preserve">0.24 </w:t>
            </w:r>
          </w:p>
        </w:tc>
        <w:tc>
          <w:tcPr>
            <w:tcW w:w="821" w:type="dxa"/>
            <w:noWrap/>
            <w:hideMark/>
          </w:tcPr>
          <w:p w14:paraId="7828B55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6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62" w:author="Hu Chuan-Peng" w:date="2023-06-07T02:55:00Z">
                  <w:rPr>
                    <w:rFonts w:ascii="Times New Roman" w:hAnsi="Times New Roman" w:cs="Times New Roman"/>
                    <w:color w:val="2A2B2E"/>
                    <w:sz w:val="23"/>
                    <w:szCs w:val="23"/>
                    <w:shd w:val="clear" w:color="auto" w:fill="FFFFFF"/>
                  </w:rPr>
                </w:rPrChange>
              </w:rPr>
              <w:t xml:space="preserve">0.20 </w:t>
            </w:r>
          </w:p>
        </w:tc>
        <w:tc>
          <w:tcPr>
            <w:tcW w:w="730" w:type="dxa"/>
            <w:noWrap/>
            <w:hideMark/>
          </w:tcPr>
          <w:p w14:paraId="4CC2EF07"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6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64" w:author="Hu Chuan-Peng" w:date="2023-06-07T02:55:00Z">
                  <w:rPr>
                    <w:rFonts w:ascii="Times New Roman" w:hAnsi="Times New Roman" w:cs="Times New Roman"/>
                    <w:color w:val="2A2B2E"/>
                    <w:sz w:val="23"/>
                    <w:szCs w:val="23"/>
                    <w:shd w:val="clear" w:color="auto" w:fill="FFFFFF"/>
                  </w:rPr>
                </w:rPrChange>
              </w:rPr>
              <w:t xml:space="preserve">0.22 </w:t>
            </w:r>
          </w:p>
        </w:tc>
        <w:tc>
          <w:tcPr>
            <w:tcW w:w="730" w:type="dxa"/>
            <w:noWrap/>
            <w:hideMark/>
          </w:tcPr>
          <w:p w14:paraId="6D58C093"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6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66" w:author="Hu Chuan-Peng" w:date="2023-06-07T02:55:00Z">
                  <w:rPr>
                    <w:rFonts w:ascii="Times New Roman" w:hAnsi="Times New Roman" w:cs="Times New Roman"/>
                    <w:color w:val="2A2B2E"/>
                    <w:sz w:val="23"/>
                    <w:szCs w:val="23"/>
                    <w:shd w:val="clear" w:color="auto" w:fill="FFFFFF"/>
                  </w:rPr>
                </w:rPrChange>
              </w:rPr>
              <w:t xml:space="preserve">0.22 </w:t>
            </w:r>
          </w:p>
        </w:tc>
        <w:tc>
          <w:tcPr>
            <w:tcW w:w="766" w:type="dxa"/>
            <w:noWrap/>
            <w:hideMark/>
          </w:tcPr>
          <w:p w14:paraId="00E0A9DD"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6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68" w:author="Hu Chuan-Peng" w:date="2023-06-07T02:55:00Z">
                  <w:rPr>
                    <w:rFonts w:ascii="Times New Roman" w:hAnsi="Times New Roman" w:cs="Times New Roman"/>
                    <w:color w:val="2A2B2E"/>
                    <w:sz w:val="23"/>
                    <w:szCs w:val="23"/>
                    <w:shd w:val="clear" w:color="auto" w:fill="FFFFFF"/>
                  </w:rPr>
                </w:rPrChange>
              </w:rPr>
              <w:t xml:space="preserve">0.18 </w:t>
            </w:r>
          </w:p>
        </w:tc>
        <w:tc>
          <w:tcPr>
            <w:tcW w:w="730" w:type="dxa"/>
            <w:noWrap/>
            <w:hideMark/>
          </w:tcPr>
          <w:p w14:paraId="45E12A7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6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70" w:author="Hu Chuan-Peng" w:date="2023-06-07T02:55:00Z">
                  <w:rPr>
                    <w:rFonts w:ascii="Times New Roman" w:hAnsi="Times New Roman" w:cs="Times New Roman"/>
                    <w:color w:val="2A2B2E"/>
                    <w:sz w:val="23"/>
                    <w:szCs w:val="23"/>
                    <w:shd w:val="clear" w:color="auto" w:fill="FFFFFF"/>
                  </w:rPr>
                </w:rPrChange>
              </w:rPr>
              <w:t xml:space="preserve">0.21 </w:t>
            </w:r>
          </w:p>
        </w:tc>
        <w:tc>
          <w:tcPr>
            <w:tcW w:w="730" w:type="dxa"/>
            <w:noWrap/>
            <w:hideMark/>
          </w:tcPr>
          <w:p w14:paraId="6A273DB8"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7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72" w:author="Hu Chuan-Peng" w:date="2023-06-07T02:55:00Z">
                  <w:rPr>
                    <w:rFonts w:ascii="Times New Roman" w:hAnsi="Times New Roman" w:cs="Times New Roman"/>
                    <w:color w:val="2A2B2E"/>
                    <w:sz w:val="23"/>
                    <w:szCs w:val="23"/>
                    <w:shd w:val="clear" w:color="auto" w:fill="FFFFFF"/>
                  </w:rPr>
                </w:rPrChange>
              </w:rPr>
              <w:t xml:space="preserve">0.10 </w:t>
            </w:r>
          </w:p>
        </w:tc>
        <w:tc>
          <w:tcPr>
            <w:tcW w:w="730" w:type="dxa"/>
            <w:noWrap/>
            <w:hideMark/>
          </w:tcPr>
          <w:p w14:paraId="7E77B85F"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7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74" w:author="Hu Chuan-Peng" w:date="2023-06-07T02:55:00Z">
                  <w:rPr>
                    <w:rFonts w:ascii="Times New Roman" w:hAnsi="Times New Roman" w:cs="Times New Roman"/>
                    <w:color w:val="2A2B2E"/>
                    <w:sz w:val="23"/>
                    <w:szCs w:val="23"/>
                    <w:shd w:val="clear" w:color="auto" w:fill="FFFFFF"/>
                  </w:rPr>
                </w:rPrChange>
              </w:rPr>
              <w:t xml:space="preserve">0.21 </w:t>
            </w:r>
          </w:p>
        </w:tc>
        <w:tc>
          <w:tcPr>
            <w:tcW w:w="952" w:type="dxa"/>
            <w:noWrap/>
            <w:hideMark/>
          </w:tcPr>
          <w:p w14:paraId="51E9105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7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76" w:author="Hu Chuan-Peng" w:date="2023-06-07T02:55:00Z">
                  <w:rPr>
                    <w:rFonts w:ascii="Times New Roman" w:hAnsi="Times New Roman" w:cs="Times New Roman"/>
                    <w:color w:val="2A2B2E"/>
                    <w:sz w:val="23"/>
                    <w:szCs w:val="23"/>
                    <w:shd w:val="clear" w:color="auto" w:fill="FFFFFF"/>
                  </w:rPr>
                </w:rPrChange>
              </w:rPr>
              <w:t xml:space="preserve">0.12 </w:t>
            </w:r>
          </w:p>
        </w:tc>
        <w:tc>
          <w:tcPr>
            <w:tcW w:w="755" w:type="dxa"/>
            <w:noWrap/>
            <w:hideMark/>
          </w:tcPr>
          <w:p w14:paraId="7525C9B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7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78" w:author="Hu Chuan-Peng" w:date="2023-06-07T02:55:00Z">
                  <w:rPr>
                    <w:rFonts w:ascii="Times New Roman" w:hAnsi="Times New Roman" w:cs="Times New Roman"/>
                    <w:color w:val="2A2B2E"/>
                    <w:sz w:val="23"/>
                    <w:szCs w:val="23"/>
                    <w:shd w:val="clear" w:color="auto" w:fill="FFFFFF"/>
                  </w:rPr>
                </w:rPrChange>
              </w:rPr>
              <w:t xml:space="preserve">0.15 </w:t>
            </w:r>
          </w:p>
        </w:tc>
        <w:tc>
          <w:tcPr>
            <w:tcW w:w="821" w:type="dxa"/>
            <w:noWrap/>
            <w:hideMark/>
          </w:tcPr>
          <w:p w14:paraId="45B8CDC5"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7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80" w:author="Hu Chuan-Peng" w:date="2023-06-07T02:55:00Z">
                  <w:rPr>
                    <w:rFonts w:ascii="Times New Roman" w:hAnsi="Times New Roman" w:cs="Times New Roman"/>
                    <w:color w:val="2A2B2E"/>
                    <w:sz w:val="23"/>
                    <w:szCs w:val="23"/>
                    <w:shd w:val="clear" w:color="auto" w:fill="FFFFFF"/>
                  </w:rPr>
                </w:rPrChange>
              </w:rPr>
              <w:t xml:space="preserve">0.19 </w:t>
            </w:r>
          </w:p>
        </w:tc>
        <w:tc>
          <w:tcPr>
            <w:tcW w:w="843" w:type="dxa"/>
            <w:noWrap/>
            <w:hideMark/>
          </w:tcPr>
          <w:p w14:paraId="5DBAD94E"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8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82" w:author="Hu Chuan-Peng" w:date="2023-06-07T02:55:00Z">
                  <w:rPr>
                    <w:rFonts w:ascii="Times New Roman" w:hAnsi="Times New Roman" w:cs="Times New Roman"/>
                    <w:color w:val="2A2B2E"/>
                    <w:sz w:val="23"/>
                    <w:szCs w:val="23"/>
                    <w:shd w:val="clear" w:color="auto" w:fill="FFFFFF"/>
                  </w:rPr>
                </w:rPrChange>
              </w:rPr>
              <w:t xml:space="preserve">0.12 </w:t>
            </w:r>
          </w:p>
        </w:tc>
        <w:tc>
          <w:tcPr>
            <w:tcW w:w="821" w:type="dxa"/>
            <w:noWrap/>
            <w:hideMark/>
          </w:tcPr>
          <w:p w14:paraId="642F5DE6"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83"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84" w:author="Hu Chuan-Peng" w:date="2023-06-07T02:55:00Z">
                  <w:rPr>
                    <w:rFonts w:ascii="Times New Roman" w:hAnsi="Times New Roman" w:cs="Times New Roman"/>
                    <w:color w:val="2A2B2E"/>
                    <w:sz w:val="23"/>
                    <w:szCs w:val="23"/>
                    <w:shd w:val="clear" w:color="auto" w:fill="FFFFFF"/>
                  </w:rPr>
                </w:rPrChange>
              </w:rPr>
              <w:t xml:space="preserve">0.17 </w:t>
            </w:r>
          </w:p>
        </w:tc>
        <w:tc>
          <w:tcPr>
            <w:tcW w:w="905" w:type="dxa"/>
            <w:noWrap/>
            <w:hideMark/>
          </w:tcPr>
          <w:p w14:paraId="0832353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85"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86" w:author="Hu Chuan-Peng" w:date="2023-06-07T02:55:00Z">
                  <w:rPr>
                    <w:rFonts w:ascii="Times New Roman" w:hAnsi="Times New Roman" w:cs="Times New Roman"/>
                    <w:color w:val="2A2B2E"/>
                    <w:sz w:val="23"/>
                    <w:szCs w:val="23"/>
                    <w:shd w:val="clear" w:color="auto" w:fill="FFFFFF"/>
                  </w:rPr>
                </w:rPrChange>
              </w:rPr>
              <w:t xml:space="preserve">0.16 </w:t>
            </w:r>
          </w:p>
        </w:tc>
        <w:tc>
          <w:tcPr>
            <w:tcW w:w="1199" w:type="dxa"/>
            <w:noWrap/>
            <w:hideMark/>
          </w:tcPr>
          <w:p w14:paraId="09307811"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87"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88" w:author="Hu Chuan-Peng" w:date="2023-06-07T02:55:00Z">
                  <w:rPr>
                    <w:rFonts w:ascii="Times New Roman" w:hAnsi="Times New Roman" w:cs="Times New Roman"/>
                    <w:color w:val="2A2B2E"/>
                    <w:sz w:val="23"/>
                    <w:szCs w:val="23"/>
                    <w:shd w:val="clear" w:color="auto" w:fill="FFFFFF"/>
                  </w:rPr>
                </w:rPrChange>
              </w:rPr>
              <w:t xml:space="preserve">0.24 </w:t>
            </w:r>
          </w:p>
        </w:tc>
        <w:tc>
          <w:tcPr>
            <w:tcW w:w="730" w:type="dxa"/>
            <w:noWrap/>
            <w:hideMark/>
          </w:tcPr>
          <w:p w14:paraId="237AEC09"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89"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90" w:author="Hu Chuan-Peng" w:date="2023-06-07T02:55:00Z">
                  <w:rPr>
                    <w:rFonts w:ascii="Times New Roman" w:hAnsi="Times New Roman" w:cs="Times New Roman"/>
                    <w:color w:val="2A2B2E"/>
                    <w:sz w:val="23"/>
                    <w:szCs w:val="23"/>
                    <w:shd w:val="clear" w:color="auto" w:fill="FFFFFF"/>
                  </w:rPr>
                </w:rPrChange>
              </w:rPr>
              <w:t xml:space="preserve">0.22 </w:t>
            </w:r>
          </w:p>
        </w:tc>
        <w:tc>
          <w:tcPr>
            <w:tcW w:w="997" w:type="dxa"/>
            <w:noWrap/>
            <w:hideMark/>
          </w:tcPr>
          <w:p w14:paraId="3DBDD02A" w14:textId="77777777" w:rsidR="00BB1AA1" w:rsidRPr="00D642D1"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Change w:id="2291" w:author="Hu Chuan-Peng" w:date="2023-06-07T02:55:00Z">
                  <w:rPr>
                    <w:rFonts w:ascii="Times New Roman" w:hAnsi="Times New Roman" w:cs="Times New Roman"/>
                    <w:color w:val="2A2B2E"/>
                    <w:sz w:val="23"/>
                    <w:szCs w:val="23"/>
                    <w:shd w:val="clear" w:color="auto" w:fill="FFFFFF"/>
                  </w:rPr>
                </w:rPrChange>
              </w:rPr>
            </w:pPr>
            <w:r w:rsidRPr="00D642D1">
              <w:rPr>
                <w:rFonts w:ascii="Times New Roman" w:hAnsi="Times New Roman" w:cs="Times New Roman"/>
                <w:color w:val="2A2B2E"/>
                <w:sz w:val="20"/>
                <w:szCs w:val="20"/>
                <w:shd w:val="clear" w:color="auto" w:fill="FFFFFF"/>
                <w:rPrChange w:id="2292" w:author="Hu Chuan-Peng" w:date="2023-06-07T02:55:00Z">
                  <w:rPr>
                    <w:rFonts w:ascii="Times New Roman" w:hAnsi="Times New Roman" w:cs="Times New Roman"/>
                    <w:color w:val="2A2B2E"/>
                    <w:sz w:val="23"/>
                    <w:szCs w:val="23"/>
                    <w:shd w:val="clear" w:color="auto" w:fill="FFFFFF"/>
                  </w:rPr>
                </w:rPrChange>
              </w:rPr>
              <w:t xml:space="preserve">0.12 </w:t>
            </w:r>
            <w:commentRangeEnd w:id="432"/>
            <w:r w:rsidR="00D642D1">
              <w:rPr>
                <w:rStyle w:val="ae"/>
                <w:rFonts w:ascii="Times New Roman" w:hAnsi="Times New Roman" w:cs="Times New Roman"/>
                <w:kern w:val="2"/>
              </w:rPr>
              <w:commentReference w:id="432"/>
            </w:r>
          </w:p>
        </w:tc>
      </w:tr>
    </w:tbl>
    <w:p w14:paraId="3962403B" w14:textId="77777777" w:rsidR="00BB1AA1" w:rsidRDefault="00BB1AA1" w:rsidP="00BB1AA1">
      <w:pPr>
        <w:pStyle w:val="tgt"/>
        <w:shd w:val="clear" w:color="auto" w:fill="FCFDFE"/>
        <w:spacing w:line="360" w:lineRule="atLeast"/>
        <w:rPr>
          <w:rFonts w:ascii="Times New Roman" w:hAnsi="Times New Roman" w:cs="Times New Roman"/>
          <w:color w:val="2A2B2E"/>
          <w:sz w:val="23"/>
          <w:szCs w:val="23"/>
          <w:shd w:val="clear" w:color="auto" w:fill="FFFFFF"/>
        </w:rPr>
        <w:sectPr w:rsidR="00BB1AA1" w:rsidSect="00BB1AA1">
          <w:pgSz w:w="22680" w:h="22680" w:orient="landscape"/>
          <w:pgMar w:top="1797" w:right="1440" w:bottom="1797" w:left="1440" w:header="851" w:footer="992" w:gutter="0"/>
          <w:cols w:space="425"/>
          <w:docGrid w:linePitch="312"/>
        </w:sectPr>
      </w:pPr>
    </w:p>
    <w:p w14:paraId="79C3945C" w14:textId="02581E3B" w:rsidR="00D642D1" w:rsidRDefault="00D642D1" w:rsidP="00D642D1">
      <w:pPr>
        <w:spacing w:line="312" w:lineRule="auto"/>
        <w:rPr>
          <w:ins w:id="2293" w:author="Hu Chuan-Peng" w:date="2023-06-07T02:54:00Z"/>
          <w:b/>
          <w:bCs/>
          <w:szCs w:val="28"/>
        </w:rPr>
      </w:pPr>
      <w:ins w:id="2294" w:author="Hu Chuan-Peng" w:date="2023-06-07T02:54:00Z">
        <w:r>
          <w:rPr>
            <w:b/>
            <w:bCs/>
            <w:szCs w:val="28"/>
          </w:rPr>
          <w:lastRenderedPageBreak/>
          <w:t xml:space="preserve">4 . </w:t>
        </w:r>
        <w:r>
          <w:rPr>
            <w:rFonts w:hint="eastAsia"/>
            <w:b/>
            <w:bCs/>
            <w:szCs w:val="28"/>
          </w:rPr>
          <w:t>讨论</w:t>
        </w:r>
      </w:ins>
    </w:p>
    <w:p w14:paraId="5F1F8827" w14:textId="77777777" w:rsidR="00D642D1" w:rsidRPr="00BC28F1" w:rsidRDefault="00D642D1" w:rsidP="00D642D1">
      <w:pPr>
        <w:spacing w:line="312" w:lineRule="auto"/>
        <w:rPr>
          <w:ins w:id="2295" w:author="Hu Chuan-Peng" w:date="2023-06-07T02:54:00Z"/>
          <w:sz w:val="24"/>
          <w:szCs w:val="24"/>
        </w:rPr>
      </w:pPr>
      <w:ins w:id="2296" w:author="Hu Chuan-Peng" w:date="2023-06-07T02:54:00Z">
        <w:r w:rsidRPr="00BC28F1">
          <w:rPr>
            <w:sz w:val="24"/>
            <w:szCs w:val="24"/>
          </w:rPr>
          <w:t>[</w:t>
        </w:r>
        <w:r w:rsidRPr="00BC28F1">
          <w:rPr>
            <w:rFonts w:hint="eastAsia"/>
            <w:sz w:val="24"/>
            <w:szCs w:val="24"/>
          </w:rPr>
          <w:t>第一段的主旨句</w:t>
        </w:r>
        <w:r w:rsidRPr="00BC28F1">
          <w:rPr>
            <w:sz w:val="24"/>
            <w:szCs w:val="24"/>
          </w:rPr>
          <w:t>]</w:t>
        </w:r>
      </w:ins>
    </w:p>
    <w:p w14:paraId="57B72E63" w14:textId="77777777" w:rsidR="00D642D1" w:rsidRPr="00BC28F1" w:rsidRDefault="00D642D1" w:rsidP="00D642D1">
      <w:pPr>
        <w:spacing w:line="312" w:lineRule="auto"/>
        <w:rPr>
          <w:ins w:id="2297" w:author="Hu Chuan-Peng" w:date="2023-06-07T02:54:00Z"/>
          <w:sz w:val="24"/>
          <w:szCs w:val="24"/>
        </w:rPr>
      </w:pPr>
      <w:ins w:id="2298" w:author="Hu Chuan-Peng" w:date="2023-06-07T02:54:00Z">
        <w:r w:rsidRPr="00BC28F1">
          <w:rPr>
            <w:sz w:val="24"/>
            <w:szCs w:val="24"/>
          </w:rPr>
          <w:t>[</w:t>
        </w:r>
        <w:r w:rsidRPr="00BC28F1">
          <w:rPr>
            <w:rFonts w:hint="eastAsia"/>
            <w:sz w:val="24"/>
            <w:szCs w:val="24"/>
          </w:rPr>
          <w:t>第二段的主旨句</w:t>
        </w:r>
        <w:r w:rsidRPr="00BC28F1">
          <w:rPr>
            <w:sz w:val="24"/>
            <w:szCs w:val="24"/>
          </w:rPr>
          <w:t>]</w:t>
        </w:r>
      </w:ins>
    </w:p>
    <w:p w14:paraId="297B6D39" w14:textId="77777777" w:rsidR="00D642D1" w:rsidRPr="00BC28F1" w:rsidRDefault="00D642D1" w:rsidP="00D642D1">
      <w:pPr>
        <w:spacing w:line="312" w:lineRule="auto"/>
        <w:rPr>
          <w:ins w:id="2299" w:author="Hu Chuan-Peng" w:date="2023-06-07T02:54:00Z"/>
          <w:sz w:val="24"/>
          <w:szCs w:val="24"/>
        </w:rPr>
      </w:pPr>
      <w:ins w:id="2300" w:author="Hu Chuan-Peng" w:date="2023-06-07T02:54:00Z">
        <w:r w:rsidRPr="00BC28F1">
          <w:rPr>
            <w:sz w:val="24"/>
            <w:szCs w:val="24"/>
          </w:rPr>
          <w:t>[</w:t>
        </w:r>
        <w:r w:rsidRPr="00BC28F1">
          <w:rPr>
            <w:rFonts w:hint="eastAsia"/>
            <w:sz w:val="24"/>
            <w:szCs w:val="24"/>
          </w:rPr>
          <w:t>第三段的主旨句</w:t>
        </w:r>
        <w:r w:rsidRPr="00BC28F1">
          <w:rPr>
            <w:sz w:val="24"/>
            <w:szCs w:val="24"/>
          </w:rPr>
          <w:t>]</w:t>
        </w:r>
      </w:ins>
    </w:p>
    <w:p w14:paraId="7F19F4B3" w14:textId="77777777" w:rsidR="00D642D1" w:rsidRPr="00BC28F1" w:rsidRDefault="00D642D1" w:rsidP="00D642D1">
      <w:pPr>
        <w:spacing w:line="312" w:lineRule="auto"/>
        <w:rPr>
          <w:ins w:id="2301" w:author="Hu Chuan-Peng" w:date="2023-06-07T02:54:00Z"/>
          <w:sz w:val="24"/>
          <w:szCs w:val="24"/>
        </w:rPr>
      </w:pPr>
      <w:ins w:id="2302" w:author="Hu Chuan-Peng" w:date="2023-06-07T02:54:00Z">
        <w:r w:rsidRPr="00BC28F1">
          <w:rPr>
            <w:sz w:val="24"/>
            <w:szCs w:val="24"/>
          </w:rPr>
          <w:t>[</w:t>
        </w:r>
        <w:r w:rsidRPr="00BC28F1">
          <w:rPr>
            <w:rFonts w:hint="eastAsia"/>
            <w:sz w:val="24"/>
            <w:szCs w:val="24"/>
          </w:rPr>
          <w:t>第四段的主旨句</w:t>
        </w:r>
        <w:r w:rsidRPr="00BC28F1">
          <w:rPr>
            <w:sz w:val="24"/>
            <w:szCs w:val="24"/>
          </w:rPr>
          <w:t>]</w:t>
        </w:r>
      </w:ins>
    </w:p>
    <w:p w14:paraId="21CD84CB" w14:textId="77777777" w:rsidR="00D642D1" w:rsidRPr="00BC28F1" w:rsidRDefault="00D642D1" w:rsidP="00D642D1">
      <w:pPr>
        <w:spacing w:line="312" w:lineRule="auto"/>
        <w:rPr>
          <w:ins w:id="2303" w:author="Hu Chuan-Peng" w:date="2023-06-07T02:54:00Z"/>
          <w:sz w:val="24"/>
          <w:szCs w:val="24"/>
        </w:rPr>
      </w:pPr>
      <w:ins w:id="2304" w:author="Hu Chuan-Peng" w:date="2023-06-07T02:54:00Z">
        <w:r w:rsidRPr="00BC28F1">
          <w:rPr>
            <w:sz w:val="24"/>
            <w:szCs w:val="24"/>
          </w:rPr>
          <w:t>[</w:t>
        </w:r>
        <w:r w:rsidRPr="00BC28F1">
          <w:rPr>
            <w:rFonts w:hint="eastAsia"/>
            <w:sz w:val="24"/>
            <w:szCs w:val="24"/>
          </w:rPr>
          <w:t>第五段的主旨句</w:t>
        </w:r>
        <w:r w:rsidRPr="00BC28F1">
          <w:rPr>
            <w:sz w:val="24"/>
            <w:szCs w:val="24"/>
          </w:rPr>
          <w:t>]</w:t>
        </w:r>
      </w:ins>
    </w:p>
    <w:p w14:paraId="7614BF92" w14:textId="77777777" w:rsidR="008A22C9" w:rsidRDefault="008A22C9" w:rsidP="008A22C9">
      <w:pPr>
        <w:autoSpaceDE w:val="0"/>
        <w:autoSpaceDN w:val="0"/>
        <w:adjustRightInd w:val="0"/>
        <w:jc w:val="left"/>
        <w:rPr>
          <w:rFonts w:ascii="宋体"/>
          <w:kern w:val="0"/>
          <w:sz w:val="24"/>
          <w:szCs w:val="24"/>
        </w:rPr>
      </w:pPr>
      <w:r>
        <w:fldChar w:fldCharType="begin"/>
      </w:r>
      <w:r>
        <w:instrText xml:space="preserve"> ADDIN NE.Bib</w:instrText>
      </w:r>
      <w:r>
        <w:fldChar w:fldCharType="separate"/>
      </w:r>
    </w:p>
    <w:p w14:paraId="15063A48" w14:textId="77777777" w:rsidR="008A22C9" w:rsidRDefault="008A22C9" w:rsidP="008A22C9">
      <w:pPr>
        <w:autoSpaceDE w:val="0"/>
        <w:autoSpaceDN w:val="0"/>
        <w:adjustRightInd w:val="0"/>
        <w:spacing w:before="160" w:after="160"/>
        <w:jc w:val="center"/>
        <w:rPr>
          <w:rFonts w:ascii="宋体"/>
          <w:kern w:val="0"/>
          <w:sz w:val="24"/>
          <w:szCs w:val="24"/>
        </w:rPr>
      </w:pPr>
      <w:r>
        <w:rPr>
          <w:rFonts w:ascii="宋体" w:cs="宋体" w:hint="eastAsia"/>
          <w:b/>
          <w:bCs/>
          <w:color w:val="000000"/>
          <w:kern w:val="0"/>
          <w:sz w:val="24"/>
          <w:szCs w:val="24"/>
        </w:rPr>
        <w:t>参</w:t>
      </w:r>
      <w:r>
        <w:rPr>
          <w:b/>
          <w:bCs/>
          <w:color w:val="000000"/>
          <w:kern w:val="0"/>
          <w:sz w:val="24"/>
          <w:szCs w:val="24"/>
        </w:rPr>
        <w:t xml:space="preserve"> </w:t>
      </w:r>
      <w:r>
        <w:rPr>
          <w:rFonts w:ascii="宋体" w:cs="宋体" w:hint="eastAsia"/>
          <w:b/>
          <w:bCs/>
          <w:color w:val="000000"/>
          <w:kern w:val="0"/>
          <w:sz w:val="24"/>
          <w:szCs w:val="24"/>
        </w:rPr>
        <w:t>考</w:t>
      </w:r>
      <w:r>
        <w:rPr>
          <w:b/>
          <w:bCs/>
          <w:color w:val="000000"/>
          <w:kern w:val="0"/>
          <w:sz w:val="24"/>
          <w:szCs w:val="24"/>
        </w:rPr>
        <w:t xml:space="preserve"> </w:t>
      </w:r>
      <w:r>
        <w:rPr>
          <w:rFonts w:ascii="宋体" w:cs="宋体" w:hint="eastAsia"/>
          <w:b/>
          <w:bCs/>
          <w:color w:val="000000"/>
          <w:kern w:val="0"/>
          <w:sz w:val="24"/>
          <w:szCs w:val="24"/>
        </w:rPr>
        <w:t>文</w:t>
      </w:r>
      <w:r>
        <w:rPr>
          <w:b/>
          <w:bCs/>
          <w:color w:val="000000"/>
          <w:kern w:val="0"/>
          <w:sz w:val="24"/>
          <w:szCs w:val="24"/>
        </w:rPr>
        <w:t xml:space="preserve"> </w:t>
      </w:r>
      <w:r>
        <w:rPr>
          <w:rFonts w:ascii="宋体" w:cs="宋体" w:hint="eastAsia"/>
          <w:b/>
          <w:bCs/>
          <w:color w:val="000000"/>
          <w:kern w:val="0"/>
          <w:sz w:val="24"/>
          <w:szCs w:val="24"/>
        </w:rPr>
        <w:t>献</w:t>
      </w:r>
    </w:p>
    <w:p w14:paraId="2AF6987A" w14:textId="77777777" w:rsidR="008A22C9" w:rsidRDefault="008A22C9" w:rsidP="008A22C9">
      <w:pPr>
        <w:autoSpaceDE w:val="0"/>
        <w:autoSpaceDN w:val="0"/>
        <w:adjustRightInd w:val="0"/>
        <w:ind w:left="240" w:hanging="240"/>
        <w:rPr>
          <w:rFonts w:ascii="宋体"/>
          <w:kern w:val="0"/>
          <w:sz w:val="24"/>
          <w:szCs w:val="24"/>
        </w:rPr>
      </w:pPr>
      <w:bookmarkStart w:id="2305" w:name="_neb99E5A393_4244_4E0A_BE05_D6F1793EDD71"/>
      <w:r>
        <w:rPr>
          <w:rFonts w:ascii="宋体" w:cs="宋体" w:hint="eastAsia"/>
          <w:color w:val="000000"/>
          <w:kern w:val="0"/>
          <w:sz w:val="20"/>
          <w:szCs w:val="20"/>
        </w:rPr>
        <w:t>于晓琪</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中国内地高中生心理健康问题检出率的元分析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978-990.</w:t>
      </w:r>
      <w:bookmarkEnd w:id="2305"/>
    </w:p>
    <w:p w14:paraId="51443C43" w14:textId="77777777" w:rsidR="008A22C9" w:rsidRDefault="008A22C9" w:rsidP="008A22C9">
      <w:pPr>
        <w:autoSpaceDE w:val="0"/>
        <w:autoSpaceDN w:val="0"/>
        <w:adjustRightInd w:val="0"/>
        <w:ind w:left="240" w:hanging="240"/>
        <w:rPr>
          <w:rFonts w:ascii="宋体"/>
          <w:kern w:val="0"/>
          <w:sz w:val="24"/>
          <w:szCs w:val="24"/>
        </w:rPr>
      </w:pPr>
      <w:bookmarkStart w:id="2306" w:name="_nebCB4CC2CE_1EE2_4CF1_A985_81BB4A832DB7"/>
      <w:r>
        <w:rPr>
          <w:rFonts w:ascii="宋体" w:cs="宋体" w:hint="eastAsia"/>
          <w:color w:val="000000"/>
          <w:kern w:val="0"/>
          <w:sz w:val="20"/>
          <w:szCs w:val="20"/>
        </w:rPr>
        <w:t>黄潇潇</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中国内地小学生心理健康问题检出率的元分析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953-964.</w:t>
      </w:r>
      <w:bookmarkEnd w:id="2306"/>
    </w:p>
    <w:p w14:paraId="41C8BC2B" w14:textId="77777777" w:rsidR="008A22C9" w:rsidRDefault="008A22C9" w:rsidP="008A22C9">
      <w:pPr>
        <w:autoSpaceDE w:val="0"/>
        <w:autoSpaceDN w:val="0"/>
        <w:adjustRightInd w:val="0"/>
        <w:ind w:left="240" w:hanging="240"/>
        <w:rPr>
          <w:rFonts w:ascii="宋体"/>
          <w:kern w:val="0"/>
          <w:sz w:val="24"/>
          <w:szCs w:val="24"/>
        </w:rPr>
      </w:pPr>
      <w:bookmarkStart w:id="2307" w:name="_neb82B819D4_4C04_4B83_B23D_6D0E2984FB18"/>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靳娟娟</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中国内地初中生心理健康问题检出率的元分析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965-977.</w:t>
      </w:r>
      <w:bookmarkEnd w:id="2307"/>
    </w:p>
    <w:p w14:paraId="4CE791B1" w14:textId="77777777" w:rsidR="008A22C9" w:rsidRDefault="008A22C9" w:rsidP="008A22C9">
      <w:pPr>
        <w:autoSpaceDE w:val="0"/>
        <w:autoSpaceDN w:val="0"/>
        <w:adjustRightInd w:val="0"/>
        <w:ind w:left="240" w:hanging="240"/>
        <w:rPr>
          <w:rFonts w:ascii="宋体"/>
          <w:kern w:val="0"/>
          <w:sz w:val="24"/>
          <w:szCs w:val="24"/>
        </w:rPr>
      </w:pPr>
      <w:bookmarkStart w:id="2308" w:name="_neb8BB3F63C_DD6D_481A_B81C_2D33F2312702"/>
      <w:r>
        <w:rPr>
          <w:rFonts w:ascii="宋体" w:cs="宋体" w:hint="eastAsia"/>
          <w:color w:val="000000"/>
          <w:kern w:val="0"/>
          <w:sz w:val="20"/>
          <w:szCs w:val="20"/>
        </w:rPr>
        <w:t>陈雨濛</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中国内地大学生心理健康问题检出率的元分析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991-1004.</w:t>
      </w:r>
      <w:bookmarkEnd w:id="2308"/>
    </w:p>
    <w:p w14:paraId="6ACD057F" w14:textId="77777777" w:rsidR="008A22C9" w:rsidRDefault="008A22C9" w:rsidP="008A22C9">
      <w:pPr>
        <w:autoSpaceDE w:val="0"/>
        <w:autoSpaceDN w:val="0"/>
        <w:adjustRightInd w:val="0"/>
        <w:ind w:left="240" w:hanging="240"/>
        <w:rPr>
          <w:rFonts w:ascii="宋体"/>
          <w:kern w:val="0"/>
          <w:sz w:val="24"/>
          <w:szCs w:val="24"/>
        </w:rPr>
      </w:pPr>
      <w:bookmarkStart w:id="2309" w:name="_nebE40A68D9_D9B8_4228_8E15_47BB149ABDCD"/>
      <w:r>
        <w:rPr>
          <w:rFonts w:ascii="宋体" w:cs="宋体" w:hint="eastAsia"/>
          <w:color w:val="000000"/>
          <w:kern w:val="0"/>
          <w:sz w:val="20"/>
          <w:szCs w:val="20"/>
        </w:rPr>
        <w:t>汪向东等</w:t>
      </w:r>
      <w:r>
        <w:rPr>
          <w:color w:val="000000"/>
          <w:kern w:val="0"/>
          <w:sz w:val="20"/>
          <w:szCs w:val="20"/>
        </w:rPr>
        <w:t xml:space="preserve">. (1999). </w:t>
      </w:r>
      <w:r>
        <w:rPr>
          <w:rFonts w:ascii="宋体" w:cs="宋体" w:hint="eastAsia"/>
          <w:i/>
          <w:iCs/>
          <w:color w:val="000000"/>
          <w:kern w:val="0"/>
          <w:sz w:val="20"/>
          <w:szCs w:val="20"/>
        </w:rPr>
        <w:t>心理卫生评定量表手册</w:t>
      </w:r>
      <w:r>
        <w:rPr>
          <w:color w:val="000000"/>
          <w:kern w:val="0"/>
          <w:sz w:val="20"/>
          <w:szCs w:val="20"/>
        </w:rPr>
        <w:t xml:space="preserve">. </w:t>
      </w:r>
      <w:r>
        <w:rPr>
          <w:rFonts w:ascii="宋体" w:cs="宋体" w:hint="eastAsia"/>
          <w:color w:val="000000"/>
          <w:kern w:val="0"/>
          <w:sz w:val="20"/>
          <w:szCs w:val="20"/>
        </w:rPr>
        <w:t>中国心理卫生杂志社</w:t>
      </w:r>
      <w:r>
        <w:rPr>
          <w:color w:val="000000"/>
          <w:kern w:val="0"/>
          <w:sz w:val="20"/>
          <w:szCs w:val="20"/>
        </w:rPr>
        <w:t>.</w:t>
      </w:r>
      <w:bookmarkEnd w:id="2309"/>
    </w:p>
    <w:p w14:paraId="5658BCF1" w14:textId="77777777" w:rsidR="008A22C9" w:rsidRDefault="008A22C9" w:rsidP="008A22C9">
      <w:pPr>
        <w:autoSpaceDE w:val="0"/>
        <w:autoSpaceDN w:val="0"/>
        <w:adjustRightInd w:val="0"/>
        <w:ind w:left="240" w:hanging="240"/>
        <w:rPr>
          <w:rFonts w:ascii="宋体"/>
          <w:kern w:val="0"/>
          <w:sz w:val="24"/>
          <w:szCs w:val="24"/>
        </w:rPr>
      </w:pPr>
      <w:bookmarkStart w:id="2310" w:name="_neb361B2D9D_D0EE_4640_8792_D72F9BA85879"/>
      <w:r>
        <w:rPr>
          <w:rFonts w:ascii="宋体" w:cs="宋体" w:hint="eastAsia"/>
          <w:color w:val="000000"/>
          <w:kern w:val="0"/>
          <w:sz w:val="20"/>
          <w:szCs w:val="20"/>
        </w:rPr>
        <w:t>张明园</w:t>
      </w:r>
      <w:r>
        <w:rPr>
          <w:color w:val="000000"/>
          <w:kern w:val="0"/>
          <w:sz w:val="20"/>
          <w:szCs w:val="20"/>
        </w:rPr>
        <w:t xml:space="preserve">. (1998). </w:t>
      </w:r>
      <w:r>
        <w:rPr>
          <w:rFonts w:ascii="宋体" w:cs="宋体" w:hint="eastAsia"/>
          <w:i/>
          <w:iCs/>
          <w:color w:val="000000"/>
          <w:kern w:val="0"/>
          <w:sz w:val="20"/>
          <w:szCs w:val="20"/>
        </w:rPr>
        <w:t>精神科评定量表手册</w:t>
      </w:r>
      <w:r>
        <w:rPr>
          <w:color w:val="000000"/>
          <w:kern w:val="0"/>
          <w:sz w:val="20"/>
          <w:szCs w:val="20"/>
        </w:rPr>
        <w:t xml:space="preserve">. </w:t>
      </w:r>
      <w:r>
        <w:rPr>
          <w:rFonts w:ascii="宋体" w:cs="宋体" w:hint="eastAsia"/>
          <w:color w:val="000000"/>
          <w:kern w:val="0"/>
          <w:sz w:val="20"/>
          <w:szCs w:val="20"/>
        </w:rPr>
        <w:t>湖南科学技术出版社</w:t>
      </w:r>
      <w:r>
        <w:rPr>
          <w:color w:val="000000"/>
          <w:kern w:val="0"/>
          <w:sz w:val="20"/>
          <w:szCs w:val="20"/>
        </w:rPr>
        <w:t>.</w:t>
      </w:r>
      <w:bookmarkEnd w:id="2310"/>
    </w:p>
    <w:p w14:paraId="2555414B" w14:textId="77777777" w:rsidR="008A22C9" w:rsidRDefault="008A22C9" w:rsidP="008A22C9">
      <w:pPr>
        <w:autoSpaceDE w:val="0"/>
        <w:autoSpaceDN w:val="0"/>
        <w:adjustRightInd w:val="0"/>
        <w:ind w:left="240" w:hanging="240"/>
        <w:rPr>
          <w:rFonts w:ascii="宋体"/>
          <w:kern w:val="0"/>
          <w:sz w:val="24"/>
          <w:szCs w:val="24"/>
        </w:rPr>
      </w:pPr>
      <w:bookmarkStart w:id="2311" w:name="_neb630B990F_84E5_480C_B579_CC8C841AC512"/>
      <w:r>
        <w:rPr>
          <w:rFonts w:ascii="宋体" w:cs="宋体" w:hint="eastAsia"/>
          <w:color w:val="000000"/>
          <w:kern w:val="0"/>
          <w:sz w:val="20"/>
          <w:szCs w:val="20"/>
        </w:rPr>
        <w:t>陈姜</w:t>
      </w:r>
      <w:r>
        <w:rPr>
          <w:color w:val="000000"/>
          <w:kern w:val="0"/>
          <w:sz w:val="20"/>
          <w:szCs w:val="20"/>
        </w:rPr>
        <w:t xml:space="preserve">, </w:t>
      </w:r>
      <w:r>
        <w:rPr>
          <w:rFonts w:ascii="宋体" w:cs="宋体" w:hint="eastAsia"/>
          <w:color w:val="000000"/>
          <w:kern w:val="0"/>
          <w:sz w:val="20"/>
          <w:szCs w:val="20"/>
        </w:rPr>
        <w:t>张德甫</w:t>
      </w:r>
      <w:r>
        <w:rPr>
          <w:color w:val="000000"/>
          <w:kern w:val="0"/>
          <w:sz w:val="20"/>
          <w:szCs w:val="20"/>
        </w:rPr>
        <w:t xml:space="preserve">, </w:t>
      </w:r>
      <w:r>
        <w:rPr>
          <w:rFonts w:ascii="宋体" w:cs="宋体" w:hint="eastAsia"/>
          <w:color w:val="000000"/>
          <w:kern w:val="0"/>
          <w:sz w:val="20"/>
          <w:szCs w:val="20"/>
        </w:rPr>
        <w:t>吴敏</w:t>
      </w:r>
      <w:r>
        <w:rPr>
          <w:color w:val="000000"/>
          <w:kern w:val="0"/>
          <w:sz w:val="20"/>
          <w:szCs w:val="20"/>
        </w:rPr>
        <w:t xml:space="preserve">, </w:t>
      </w:r>
      <w:r>
        <w:rPr>
          <w:rFonts w:ascii="宋体" w:cs="宋体" w:hint="eastAsia"/>
          <w:color w:val="000000"/>
          <w:kern w:val="0"/>
          <w:sz w:val="20"/>
          <w:szCs w:val="20"/>
        </w:rPr>
        <w:t>胡巧云</w:t>
      </w:r>
      <w:r>
        <w:rPr>
          <w:color w:val="000000"/>
          <w:kern w:val="0"/>
          <w:sz w:val="20"/>
          <w:szCs w:val="20"/>
        </w:rPr>
        <w:t xml:space="preserve">, </w:t>
      </w:r>
      <w:r>
        <w:rPr>
          <w:rFonts w:ascii="宋体" w:cs="宋体" w:hint="eastAsia"/>
          <w:color w:val="000000"/>
          <w:kern w:val="0"/>
          <w:sz w:val="20"/>
          <w:szCs w:val="20"/>
        </w:rPr>
        <w:t>徐俊娥</w:t>
      </w:r>
      <w:r>
        <w:rPr>
          <w:color w:val="000000"/>
          <w:kern w:val="0"/>
          <w:sz w:val="20"/>
          <w:szCs w:val="20"/>
        </w:rPr>
        <w:t xml:space="preserve">, </w:t>
      </w:r>
      <w:r>
        <w:rPr>
          <w:rFonts w:ascii="宋体" w:cs="宋体" w:hint="eastAsia"/>
          <w:color w:val="000000"/>
          <w:kern w:val="0"/>
          <w:sz w:val="20"/>
          <w:szCs w:val="20"/>
        </w:rPr>
        <w:t>付喜成</w:t>
      </w:r>
      <w:r>
        <w:rPr>
          <w:color w:val="000000"/>
          <w:kern w:val="0"/>
          <w:sz w:val="20"/>
          <w:szCs w:val="20"/>
        </w:rPr>
        <w:t xml:space="preserve">. (2000). </w:t>
      </w:r>
      <w:r>
        <w:rPr>
          <w:rFonts w:ascii="宋体" w:cs="宋体" w:hint="eastAsia"/>
          <w:color w:val="000000"/>
          <w:kern w:val="0"/>
          <w:sz w:val="20"/>
          <w:szCs w:val="20"/>
        </w:rPr>
        <w:t>中学生焦虑情绪调查</w:t>
      </w:r>
      <w:r>
        <w:rPr>
          <w:color w:val="000000"/>
          <w:kern w:val="0"/>
          <w:sz w:val="20"/>
          <w:szCs w:val="20"/>
        </w:rPr>
        <w:t xml:space="preserve">. </w:t>
      </w:r>
      <w:r>
        <w:rPr>
          <w:rFonts w:ascii="宋体" w:cs="宋体" w:hint="eastAsia"/>
          <w:i/>
          <w:iCs/>
          <w:color w:val="000000"/>
          <w:kern w:val="0"/>
          <w:sz w:val="20"/>
          <w:szCs w:val="20"/>
        </w:rPr>
        <w:t>中国校医</w:t>
      </w:r>
      <w:r>
        <w:rPr>
          <w:color w:val="000000"/>
          <w:kern w:val="0"/>
          <w:sz w:val="20"/>
          <w:szCs w:val="20"/>
        </w:rPr>
        <w:t>(04), 257-258.</w:t>
      </w:r>
      <w:bookmarkEnd w:id="2311"/>
    </w:p>
    <w:p w14:paraId="52B6A89F" w14:textId="77777777" w:rsidR="008A22C9" w:rsidRDefault="008A22C9" w:rsidP="008A22C9">
      <w:pPr>
        <w:autoSpaceDE w:val="0"/>
        <w:autoSpaceDN w:val="0"/>
        <w:adjustRightInd w:val="0"/>
        <w:ind w:left="240" w:hanging="240"/>
        <w:rPr>
          <w:rFonts w:ascii="宋体"/>
          <w:kern w:val="0"/>
          <w:sz w:val="24"/>
          <w:szCs w:val="24"/>
        </w:rPr>
      </w:pPr>
      <w:bookmarkStart w:id="2312" w:name="_neb2E3A72C1_B248_4C81_98D8_73D3D8A3AC03"/>
      <w:r>
        <w:rPr>
          <w:color w:val="000000"/>
          <w:kern w:val="0"/>
          <w:sz w:val="20"/>
          <w:szCs w:val="20"/>
        </w:rPr>
        <w:t xml:space="preserve">Jordan, K. M., Ayers, P. M., Jahn, S. C., Taylor, K. K., Huang, C., Richman, J., &amp; Jason, L. A. (2000). Prevalence of fatigue and chronic fatigue syndrome-like illness in children and adolescents. </w:t>
      </w:r>
      <w:r>
        <w:rPr>
          <w:i/>
          <w:iCs/>
          <w:color w:val="000000"/>
          <w:kern w:val="0"/>
          <w:sz w:val="20"/>
          <w:szCs w:val="20"/>
        </w:rPr>
        <w:t>Journal of Chronic Fatigue Syndrome</w:t>
      </w:r>
      <w:r>
        <w:rPr>
          <w:color w:val="000000"/>
          <w:kern w:val="0"/>
          <w:sz w:val="20"/>
          <w:szCs w:val="20"/>
        </w:rPr>
        <w:t xml:space="preserve">, </w:t>
      </w:r>
      <w:r>
        <w:rPr>
          <w:i/>
          <w:iCs/>
          <w:color w:val="000000"/>
          <w:kern w:val="0"/>
          <w:sz w:val="20"/>
          <w:szCs w:val="20"/>
        </w:rPr>
        <w:t>6</w:t>
      </w:r>
      <w:r>
        <w:rPr>
          <w:color w:val="000000"/>
          <w:kern w:val="0"/>
          <w:sz w:val="20"/>
          <w:szCs w:val="20"/>
        </w:rPr>
        <w:t>(1), 3-21.</w:t>
      </w:r>
      <w:bookmarkEnd w:id="2312"/>
    </w:p>
    <w:p w14:paraId="446FB573" w14:textId="77777777" w:rsidR="008A22C9" w:rsidRDefault="008A22C9" w:rsidP="008A22C9">
      <w:pPr>
        <w:autoSpaceDE w:val="0"/>
        <w:autoSpaceDN w:val="0"/>
        <w:adjustRightInd w:val="0"/>
        <w:ind w:left="240" w:hanging="240"/>
        <w:rPr>
          <w:rFonts w:ascii="宋体"/>
          <w:kern w:val="0"/>
          <w:sz w:val="24"/>
          <w:szCs w:val="24"/>
        </w:rPr>
      </w:pPr>
      <w:bookmarkStart w:id="2313" w:name="_neb3F8CCE6C_585D_467A_9538_3D31B41B5615"/>
      <w:r>
        <w:rPr>
          <w:rFonts w:ascii="宋体" w:cs="宋体" w:hint="eastAsia"/>
          <w:color w:val="000000"/>
          <w:kern w:val="0"/>
          <w:sz w:val="20"/>
          <w:szCs w:val="20"/>
        </w:rPr>
        <w:t>王汝展</w:t>
      </w:r>
      <w:r>
        <w:rPr>
          <w:color w:val="000000"/>
          <w:kern w:val="0"/>
          <w:sz w:val="20"/>
          <w:szCs w:val="20"/>
        </w:rPr>
        <w:t xml:space="preserve">, </w:t>
      </w:r>
      <w:r>
        <w:rPr>
          <w:rFonts w:ascii="宋体" w:cs="宋体" w:hint="eastAsia"/>
          <w:color w:val="000000"/>
          <w:kern w:val="0"/>
          <w:sz w:val="20"/>
          <w:szCs w:val="20"/>
        </w:rPr>
        <w:t>刘兰芬</w:t>
      </w:r>
      <w:r>
        <w:rPr>
          <w:color w:val="000000"/>
          <w:kern w:val="0"/>
          <w:sz w:val="20"/>
          <w:szCs w:val="20"/>
        </w:rPr>
        <w:t xml:space="preserve">, </w:t>
      </w:r>
      <w:r>
        <w:rPr>
          <w:rFonts w:ascii="宋体" w:cs="宋体" w:hint="eastAsia"/>
          <w:color w:val="000000"/>
          <w:kern w:val="0"/>
          <w:sz w:val="20"/>
          <w:szCs w:val="20"/>
        </w:rPr>
        <w:t>葛红敏</w:t>
      </w:r>
      <w:r>
        <w:rPr>
          <w:color w:val="000000"/>
          <w:kern w:val="0"/>
          <w:sz w:val="20"/>
          <w:szCs w:val="20"/>
        </w:rPr>
        <w:t xml:space="preserve">, </w:t>
      </w:r>
      <w:r>
        <w:rPr>
          <w:rFonts w:ascii="宋体" w:cs="宋体" w:hint="eastAsia"/>
          <w:color w:val="000000"/>
          <w:kern w:val="0"/>
          <w:sz w:val="20"/>
          <w:szCs w:val="20"/>
        </w:rPr>
        <w:t>韩建波</w:t>
      </w:r>
      <w:r>
        <w:rPr>
          <w:color w:val="000000"/>
          <w:kern w:val="0"/>
          <w:sz w:val="20"/>
          <w:szCs w:val="20"/>
        </w:rPr>
        <w:t>. (2009). ZUNG</w:t>
      </w:r>
      <w:r>
        <w:rPr>
          <w:rFonts w:ascii="宋体" w:cs="宋体" w:hint="eastAsia"/>
          <w:color w:val="000000"/>
          <w:kern w:val="0"/>
          <w:sz w:val="20"/>
          <w:szCs w:val="20"/>
        </w:rPr>
        <w:t>氏抑郁自评量表</w:t>
      </w:r>
      <w:r>
        <w:rPr>
          <w:color w:val="000000"/>
          <w:kern w:val="0"/>
          <w:sz w:val="20"/>
          <w:szCs w:val="20"/>
        </w:rPr>
        <w:t>(SDS)</w:t>
      </w:r>
      <w:r>
        <w:rPr>
          <w:rFonts w:ascii="宋体" w:cs="宋体" w:hint="eastAsia"/>
          <w:color w:val="000000"/>
          <w:kern w:val="0"/>
          <w:sz w:val="20"/>
          <w:szCs w:val="20"/>
        </w:rPr>
        <w:t>作为外科住院患者抑郁障碍常规筛查工具的可行性研究</w:t>
      </w:r>
      <w:r>
        <w:rPr>
          <w:color w:val="000000"/>
          <w:kern w:val="0"/>
          <w:sz w:val="20"/>
          <w:szCs w:val="20"/>
        </w:rPr>
        <w:t xml:space="preserve">. </w:t>
      </w:r>
      <w:r>
        <w:rPr>
          <w:rFonts w:ascii="宋体" w:cs="宋体" w:hint="eastAsia"/>
          <w:i/>
          <w:iCs/>
          <w:color w:val="000000"/>
          <w:kern w:val="0"/>
          <w:sz w:val="20"/>
          <w:szCs w:val="20"/>
        </w:rPr>
        <w:t>精神医学杂志</w:t>
      </w:r>
      <w:r>
        <w:rPr>
          <w:color w:val="000000"/>
          <w:kern w:val="0"/>
          <w:sz w:val="20"/>
          <w:szCs w:val="20"/>
        </w:rPr>
        <w:t xml:space="preserve">, </w:t>
      </w:r>
      <w:r>
        <w:rPr>
          <w:i/>
          <w:iCs/>
          <w:color w:val="000000"/>
          <w:kern w:val="0"/>
          <w:sz w:val="20"/>
          <w:szCs w:val="20"/>
        </w:rPr>
        <w:t>22</w:t>
      </w:r>
      <w:r>
        <w:rPr>
          <w:color w:val="000000"/>
          <w:kern w:val="0"/>
          <w:sz w:val="20"/>
          <w:szCs w:val="20"/>
        </w:rPr>
        <w:t>(04), 251-253.</w:t>
      </w:r>
      <w:bookmarkEnd w:id="2313"/>
    </w:p>
    <w:p w14:paraId="0C90E6E1" w14:textId="77777777" w:rsidR="008A22C9" w:rsidRDefault="008A22C9" w:rsidP="008A22C9">
      <w:pPr>
        <w:autoSpaceDE w:val="0"/>
        <w:autoSpaceDN w:val="0"/>
        <w:adjustRightInd w:val="0"/>
        <w:ind w:left="240" w:hanging="240"/>
        <w:rPr>
          <w:rFonts w:ascii="宋体"/>
          <w:kern w:val="0"/>
          <w:sz w:val="24"/>
          <w:szCs w:val="24"/>
        </w:rPr>
      </w:pPr>
      <w:bookmarkStart w:id="2314" w:name="_neb72BBE4F6_45EE_4801_821A_B86D94308A60"/>
      <w:r>
        <w:rPr>
          <w:color w:val="000000"/>
          <w:kern w:val="0"/>
          <w:sz w:val="20"/>
          <w:szCs w:val="20"/>
        </w:rPr>
        <w:t xml:space="preserve">Zung, W. W. (1965). A self-rating depression scale. </w:t>
      </w:r>
      <w:r>
        <w:rPr>
          <w:i/>
          <w:iCs/>
          <w:color w:val="000000"/>
          <w:kern w:val="0"/>
          <w:sz w:val="20"/>
          <w:szCs w:val="20"/>
        </w:rPr>
        <w:t>Archives of General Psychiatry</w:t>
      </w:r>
      <w:r>
        <w:rPr>
          <w:color w:val="000000"/>
          <w:kern w:val="0"/>
          <w:sz w:val="20"/>
          <w:szCs w:val="20"/>
        </w:rPr>
        <w:t xml:space="preserve">, </w:t>
      </w:r>
      <w:r>
        <w:rPr>
          <w:i/>
          <w:iCs/>
          <w:color w:val="000000"/>
          <w:kern w:val="0"/>
          <w:sz w:val="20"/>
          <w:szCs w:val="20"/>
        </w:rPr>
        <w:t>12</w:t>
      </w:r>
      <w:r>
        <w:rPr>
          <w:color w:val="000000"/>
          <w:kern w:val="0"/>
          <w:sz w:val="20"/>
          <w:szCs w:val="20"/>
        </w:rPr>
        <w:t>(1), 63-70.</w:t>
      </w:r>
      <w:bookmarkEnd w:id="2314"/>
    </w:p>
    <w:p w14:paraId="2DF60102" w14:textId="77777777" w:rsidR="008A22C9" w:rsidRDefault="008A22C9" w:rsidP="008A22C9">
      <w:pPr>
        <w:autoSpaceDE w:val="0"/>
        <w:autoSpaceDN w:val="0"/>
        <w:adjustRightInd w:val="0"/>
        <w:ind w:left="240" w:hanging="240"/>
        <w:rPr>
          <w:rFonts w:ascii="宋体"/>
          <w:kern w:val="0"/>
          <w:sz w:val="24"/>
          <w:szCs w:val="24"/>
        </w:rPr>
      </w:pPr>
      <w:bookmarkStart w:id="2315" w:name="_nebD23E8758_C28F_4555_ADD8_AE4433BD5A6D"/>
      <w:r>
        <w:rPr>
          <w:rFonts w:ascii="宋体" w:cs="宋体" w:hint="eastAsia"/>
          <w:color w:val="000000"/>
          <w:kern w:val="0"/>
          <w:sz w:val="20"/>
          <w:szCs w:val="20"/>
        </w:rPr>
        <w:t>任艳峰</w:t>
      </w:r>
      <w:r>
        <w:rPr>
          <w:color w:val="000000"/>
          <w:kern w:val="0"/>
          <w:sz w:val="20"/>
          <w:szCs w:val="20"/>
        </w:rPr>
        <w:t xml:space="preserve">, </w:t>
      </w:r>
      <w:r>
        <w:rPr>
          <w:rFonts w:ascii="宋体" w:cs="宋体" w:hint="eastAsia"/>
          <w:color w:val="000000"/>
          <w:kern w:val="0"/>
          <w:sz w:val="20"/>
          <w:szCs w:val="20"/>
        </w:rPr>
        <w:t>翟强</w:t>
      </w:r>
      <w:r>
        <w:rPr>
          <w:color w:val="000000"/>
          <w:kern w:val="0"/>
          <w:sz w:val="20"/>
          <w:szCs w:val="20"/>
        </w:rPr>
        <w:t xml:space="preserve">, </w:t>
      </w:r>
      <w:r>
        <w:rPr>
          <w:rFonts w:ascii="宋体" w:cs="宋体" w:hint="eastAsia"/>
          <w:color w:val="000000"/>
          <w:kern w:val="0"/>
          <w:sz w:val="20"/>
          <w:szCs w:val="20"/>
        </w:rPr>
        <w:t>王素珍</w:t>
      </w:r>
      <w:r>
        <w:rPr>
          <w:color w:val="000000"/>
          <w:kern w:val="0"/>
          <w:sz w:val="20"/>
          <w:szCs w:val="20"/>
        </w:rPr>
        <w:t xml:space="preserve">. (2015). </w:t>
      </w:r>
      <w:r>
        <w:rPr>
          <w:rFonts w:ascii="宋体" w:cs="宋体" w:hint="eastAsia"/>
          <w:color w:val="000000"/>
          <w:kern w:val="0"/>
          <w:sz w:val="20"/>
          <w:szCs w:val="20"/>
        </w:rPr>
        <w:t>初中生睡眠质量与肥胖的相关性分析</w:t>
      </w:r>
      <w:r>
        <w:rPr>
          <w:color w:val="000000"/>
          <w:kern w:val="0"/>
          <w:sz w:val="20"/>
          <w:szCs w:val="20"/>
        </w:rPr>
        <w:t xml:space="preserve">. </w:t>
      </w:r>
      <w:r>
        <w:rPr>
          <w:rFonts w:ascii="宋体" w:cs="宋体" w:hint="eastAsia"/>
          <w:i/>
          <w:iCs/>
          <w:color w:val="000000"/>
          <w:kern w:val="0"/>
          <w:sz w:val="20"/>
          <w:szCs w:val="20"/>
        </w:rPr>
        <w:t>中国学校卫生</w:t>
      </w:r>
      <w:r>
        <w:rPr>
          <w:color w:val="000000"/>
          <w:kern w:val="0"/>
          <w:sz w:val="20"/>
          <w:szCs w:val="20"/>
        </w:rPr>
        <w:t xml:space="preserve">, </w:t>
      </w:r>
      <w:r>
        <w:rPr>
          <w:i/>
          <w:iCs/>
          <w:color w:val="000000"/>
          <w:kern w:val="0"/>
          <w:sz w:val="20"/>
          <w:szCs w:val="20"/>
        </w:rPr>
        <w:t>36</w:t>
      </w:r>
      <w:r>
        <w:rPr>
          <w:color w:val="000000"/>
          <w:kern w:val="0"/>
          <w:sz w:val="20"/>
          <w:szCs w:val="20"/>
        </w:rPr>
        <w:t>(09), 1316-1318.</w:t>
      </w:r>
      <w:bookmarkEnd w:id="2315"/>
    </w:p>
    <w:p w14:paraId="51917734" w14:textId="77777777" w:rsidR="008A22C9" w:rsidRDefault="008A22C9" w:rsidP="008A22C9">
      <w:pPr>
        <w:autoSpaceDE w:val="0"/>
        <w:autoSpaceDN w:val="0"/>
        <w:adjustRightInd w:val="0"/>
        <w:ind w:left="240" w:hanging="240"/>
        <w:rPr>
          <w:rFonts w:ascii="宋体"/>
          <w:kern w:val="0"/>
          <w:sz w:val="24"/>
          <w:szCs w:val="24"/>
        </w:rPr>
      </w:pPr>
      <w:bookmarkStart w:id="2316" w:name="_neb357BB6B7_3EDE_4236_A0D6_F7F7648A74A5"/>
      <w:r>
        <w:rPr>
          <w:rFonts w:ascii="宋体" w:cs="宋体" w:hint="eastAsia"/>
          <w:color w:val="000000"/>
          <w:kern w:val="0"/>
          <w:sz w:val="20"/>
          <w:szCs w:val="20"/>
        </w:rPr>
        <w:t>苏春燕</w:t>
      </w:r>
      <w:r>
        <w:rPr>
          <w:color w:val="000000"/>
          <w:kern w:val="0"/>
          <w:sz w:val="20"/>
          <w:szCs w:val="20"/>
        </w:rPr>
        <w:t xml:space="preserve">, </w:t>
      </w:r>
      <w:r>
        <w:rPr>
          <w:rFonts w:ascii="宋体" w:cs="宋体" w:hint="eastAsia"/>
          <w:color w:val="000000"/>
          <w:kern w:val="0"/>
          <w:sz w:val="20"/>
          <w:szCs w:val="20"/>
        </w:rPr>
        <w:t>张洪君</w:t>
      </w:r>
      <w:r>
        <w:rPr>
          <w:color w:val="000000"/>
          <w:kern w:val="0"/>
          <w:sz w:val="20"/>
          <w:szCs w:val="20"/>
        </w:rPr>
        <w:t xml:space="preserve">, </w:t>
      </w:r>
      <w:r>
        <w:rPr>
          <w:rFonts w:ascii="宋体" w:cs="宋体" w:hint="eastAsia"/>
          <w:color w:val="000000"/>
          <w:kern w:val="0"/>
          <w:sz w:val="20"/>
          <w:szCs w:val="20"/>
        </w:rPr>
        <w:t>王宜芝</w:t>
      </w:r>
      <w:r>
        <w:rPr>
          <w:color w:val="000000"/>
          <w:kern w:val="0"/>
          <w:sz w:val="20"/>
          <w:szCs w:val="20"/>
        </w:rPr>
        <w:t xml:space="preserve">. (2003). </w:t>
      </w:r>
      <w:r>
        <w:rPr>
          <w:rFonts w:ascii="宋体" w:cs="宋体" w:hint="eastAsia"/>
          <w:color w:val="000000"/>
          <w:kern w:val="0"/>
          <w:sz w:val="20"/>
          <w:szCs w:val="20"/>
        </w:rPr>
        <w:t>癌症末期病人家属感受和需求的调查</w:t>
      </w:r>
      <w:r>
        <w:rPr>
          <w:color w:val="000000"/>
          <w:kern w:val="0"/>
          <w:sz w:val="20"/>
          <w:szCs w:val="20"/>
        </w:rPr>
        <w:t xml:space="preserve">. </w:t>
      </w:r>
      <w:r>
        <w:rPr>
          <w:rFonts w:ascii="宋体" w:cs="宋体" w:hint="eastAsia"/>
          <w:i/>
          <w:iCs/>
          <w:color w:val="000000"/>
          <w:kern w:val="0"/>
          <w:sz w:val="20"/>
          <w:szCs w:val="20"/>
        </w:rPr>
        <w:t>护理研究</w:t>
      </w:r>
      <w:r>
        <w:rPr>
          <w:color w:val="000000"/>
          <w:kern w:val="0"/>
          <w:sz w:val="20"/>
          <w:szCs w:val="20"/>
        </w:rPr>
        <w:t>(09), 519-520.</w:t>
      </w:r>
      <w:bookmarkEnd w:id="2316"/>
    </w:p>
    <w:p w14:paraId="5496D8AF" w14:textId="77777777" w:rsidR="008A22C9" w:rsidRDefault="008A22C9" w:rsidP="008A22C9">
      <w:pPr>
        <w:autoSpaceDE w:val="0"/>
        <w:autoSpaceDN w:val="0"/>
        <w:adjustRightInd w:val="0"/>
        <w:ind w:left="240" w:hanging="240"/>
        <w:rPr>
          <w:rFonts w:ascii="宋体"/>
          <w:kern w:val="0"/>
          <w:sz w:val="24"/>
          <w:szCs w:val="24"/>
        </w:rPr>
      </w:pPr>
      <w:bookmarkStart w:id="2317" w:name="_neb1288E970_48E8_4684_92ED_1EA07F937122"/>
      <w:r>
        <w:rPr>
          <w:rFonts w:ascii="宋体" w:cs="宋体" w:hint="eastAsia"/>
          <w:color w:val="000000"/>
          <w:kern w:val="0"/>
          <w:sz w:val="20"/>
          <w:szCs w:val="20"/>
        </w:rPr>
        <w:t>张作记</w:t>
      </w:r>
      <w:r>
        <w:rPr>
          <w:color w:val="000000"/>
          <w:kern w:val="0"/>
          <w:sz w:val="20"/>
          <w:szCs w:val="20"/>
        </w:rPr>
        <w:t xml:space="preserve">. (2005). </w:t>
      </w:r>
      <w:r>
        <w:rPr>
          <w:rFonts w:ascii="宋体" w:cs="宋体" w:hint="eastAsia"/>
          <w:i/>
          <w:iCs/>
          <w:color w:val="000000"/>
          <w:kern w:val="0"/>
          <w:sz w:val="20"/>
          <w:szCs w:val="20"/>
        </w:rPr>
        <w:t>行为医学量表手册</w:t>
      </w:r>
      <w:r>
        <w:rPr>
          <w:color w:val="000000"/>
          <w:kern w:val="0"/>
          <w:sz w:val="20"/>
          <w:szCs w:val="20"/>
        </w:rPr>
        <w:t xml:space="preserve">. </w:t>
      </w:r>
      <w:r>
        <w:rPr>
          <w:rFonts w:ascii="宋体" w:cs="宋体" w:hint="eastAsia"/>
          <w:color w:val="000000"/>
          <w:kern w:val="0"/>
          <w:sz w:val="20"/>
          <w:szCs w:val="20"/>
        </w:rPr>
        <w:t>行为医学量表手册</w:t>
      </w:r>
      <w:r>
        <w:rPr>
          <w:color w:val="000000"/>
          <w:kern w:val="0"/>
          <w:sz w:val="20"/>
          <w:szCs w:val="20"/>
        </w:rPr>
        <w:t>.</w:t>
      </w:r>
      <w:bookmarkEnd w:id="2317"/>
    </w:p>
    <w:p w14:paraId="3A03A6C3" w14:textId="77777777" w:rsidR="008A22C9" w:rsidRDefault="008A22C9" w:rsidP="008A22C9">
      <w:pPr>
        <w:autoSpaceDE w:val="0"/>
        <w:autoSpaceDN w:val="0"/>
        <w:adjustRightInd w:val="0"/>
        <w:ind w:left="240" w:hanging="240"/>
        <w:rPr>
          <w:rFonts w:ascii="宋体"/>
          <w:kern w:val="0"/>
          <w:sz w:val="24"/>
          <w:szCs w:val="24"/>
        </w:rPr>
      </w:pPr>
      <w:bookmarkStart w:id="2318" w:name="_neb916675DA_D1F9_44DA_AF0F_5DBFA0842DA5"/>
      <w:r>
        <w:rPr>
          <w:rFonts w:ascii="宋体" w:cs="宋体" w:hint="eastAsia"/>
          <w:color w:val="000000"/>
          <w:kern w:val="0"/>
          <w:sz w:val="20"/>
          <w:szCs w:val="20"/>
        </w:rPr>
        <w:t>姚树桥</w:t>
      </w:r>
      <w:r>
        <w:rPr>
          <w:color w:val="000000"/>
          <w:kern w:val="0"/>
          <w:sz w:val="20"/>
          <w:szCs w:val="20"/>
        </w:rPr>
        <w:t xml:space="preserve">, </w:t>
      </w:r>
      <w:r>
        <w:rPr>
          <w:rFonts w:ascii="宋体" w:cs="宋体" w:hint="eastAsia"/>
          <w:color w:val="000000"/>
          <w:kern w:val="0"/>
          <w:sz w:val="20"/>
          <w:szCs w:val="20"/>
        </w:rPr>
        <w:t>孙学礼</w:t>
      </w:r>
      <w:r>
        <w:rPr>
          <w:color w:val="000000"/>
          <w:kern w:val="0"/>
          <w:sz w:val="20"/>
          <w:szCs w:val="20"/>
        </w:rPr>
        <w:t xml:space="preserve">. (2008). </w:t>
      </w:r>
      <w:r>
        <w:rPr>
          <w:rFonts w:ascii="宋体" w:cs="宋体" w:hint="eastAsia"/>
          <w:i/>
          <w:iCs/>
          <w:color w:val="000000"/>
          <w:kern w:val="0"/>
          <w:sz w:val="20"/>
          <w:szCs w:val="20"/>
        </w:rPr>
        <w:t>医学心理学</w:t>
      </w:r>
      <w:r>
        <w:rPr>
          <w:i/>
          <w:iCs/>
          <w:color w:val="000000"/>
          <w:kern w:val="0"/>
          <w:sz w:val="20"/>
          <w:szCs w:val="20"/>
        </w:rPr>
        <w:t>.</w:t>
      </w:r>
      <w:r>
        <w:rPr>
          <w:rFonts w:ascii="宋体" w:cs="宋体" w:hint="eastAsia"/>
          <w:i/>
          <w:iCs/>
          <w:color w:val="000000"/>
          <w:kern w:val="0"/>
          <w:sz w:val="20"/>
          <w:szCs w:val="20"/>
        </w:rPr>
        <w:t>第</w:t>
      </w:r>
      <w:r>
        <w:rPr>
          <w:i/>
          <w:iCs/>
          <w:color w:val="000000"/>
          <w:kern w:val="0"/>
          <w:sz w:val="20"/>
          <w:szCs w:val="20"/>
        </w:rPr>
        <w:t>5</w:t>
      </w:r>
      <w:r>
        <w:rPr>
          <w:rFonts w:ascii="宋体" w:cs="宋体" w:hint="eastAsia"/>
          <w:i/>
          <w:iCs/>
          <w:color w:val="000000"/>
          <w:kern w:val="0"/>
          <w:sz w:val="20"/>
          <w:szCs w:val="20"/>
        </w:rPr>
        <w:t>版</w:t>
      </w:r>
      <w:r>
        <w:rPr>
          <w:color w:val="000000"/>
          <w:kern w:val="0"/>
          <w:sz w:val="20"/>
          <w:szCs w:val="20"/>
        </w:rPr>
        <w:t xml:space="preserve">. </w:t>
      </w:r>
      <w:r>
        <w:rPr>
          <w:rFonts w:ascii="宋体" w:cs="宋体" w:hint="eastAsia"/>
          <w:color w:val="000000"/>
          <w:kern w:val="0"/>
          <w:sz w:val="20"/>
          <w:szCs w:val="20"/>
        </w:rPr>
        <w:t>医学心理学</w:t>
      </w:r>
      <w:r>
        <w:rPr>
          <w:color w:val="000000"/>
          <w:kern w:val="0"/>
          <w:sz w:val="20"/>
          <w:szCs w:val="20"/>
        </w:rPr>
        <w:t>.</w:t>
      </w:r>
      <w:r>
        <w:rPr>
          <w:rFonts w:ascii="宋体" w:cs="宋体" w:hint="eastAsia"/>
          <w:color w:val="000000"/>
          <w:kern w:val="0"/>
          <w:sz w:val="20"/>
          <w:szCs w:val="20"/>
        </w:rPr>
        <w:t>第</w:t>
      </w:r>
      <w:r>
        <w:rPr>
          <w:color w:val="000000"/>
          <w:kern w:val="0"/>
          <w:sz w:val="20"/>
          <w:szCs w:val="20"/>
        </w:rPr>
        <w:t>5</w:t>
      </w:r>
      <w:r>
        <w:rPr>
          <w:rFonts w:ascii="宋体" w:cs="宋体" w:hint="eastAsia"/>
          <w:color w:val="000000"/>
          <w:kern w:val="0"/>
          <w:sz w:val="20"/>
          <w:szCs w:val="20"/>
        </w:rPr>
        <w:t>版</w:t>
      </w:r>
      <w:r>
        <w:rPr>
          <w:color w:val="000000"/>
          <w:kern w:val="0"/>
          <w:sz w:val="20"/>
          <w:szCs w:val="20"/>
        </w:rPr>
        <w:t>.</w:t>
      </w:r>
      <w:bookmarkEnd w:id="2318"/>
    </w:p>
    <w:p w14:paraId="392163FA" w14:textId="77777777" w:rsidR="008A22C9" w:rsidRDefault="008A22C9" w:rsidP="008A22C9">
      <w:pPr>
        <w:autoSpaceDE w:val="0"/>
        <w:autoSpaceDN w:val="0"/>
        <w:adjustRightInd w:val="0"/>
        <w:ind w:left="240" w:hanging="240"/>
        <w:rPr>
          <w:rFonts w:ascii="宋体"/>
          <w:kern w:val="0"/>
          <w:sz w:val="24"/>
          <w:szCs w:val="24"/>
        </w:rPr>
      </w:pPr>
      <w:bookmarkStart w:id="2319" w:name="_nebB4C5C8B2_0074_4168_BC50_57B95A8AB575"/>
      <w:r>
        <w:rPr>
          <w:rFonts w:ascii="宋体" w:cs="宋体" w:hint="eastAsia"/>
          <w:color w:val="000000"/>
          <w:kern w:val="0"/>
          <w:sz w:val="20"/>
          <w:szCs w:val="20"/>
        </w:rPr>
        <w:t>戴晓阳</w:t>
      </w:r>
      <w:r>
        <w:rPr>
          <w:color w:val="000000"/>
          <w:kern w:val="0"/>
          <w:sz w:val="20"/>
          <w:szCs w:val="20"/>
        </w:rPr>
        <w:t xml:space="preserve">. (2010). </w:t>
      </w:r>
      <w:r>
        <w:rPr>
          <w:rFonts w:ascii="宋体" w:cs="宋体" w:hint="eastAsia"/>
          <w:i/>
          <w:iCs/>
          <w:color w:val="000000"/>
          <w:kern w:val="0"/>
          <w:sz w:val="20"/>
          <w:szCs w:val="20"/>
        </w:rPr>
        <w:t>常用心理评估量表手册</w:t>
      </w:r>
      <w:r>
        <w:rPr>
          <w:color w:val="000000"/>
          <w:kern w:val="0"/>
          <w:sz w:val="20"/>
          <w:szCs w:val="20"/>
        </w:rPr>
        <w:t xml:space="preserve">. </w:t>
      </w:r>
      <w:r>
        <w:rPr>
          <w:rFonts w:ascii="宋体" w:cs="宋体" w:hint="eastAsia"/>
          <w:color w:val="000000"/>
          <w:kern w:val="0"/>
          <w:sz w:val="20"/>
          <w:szCs w:val="20"/>
        </w:rPr>
        <w:t>人民军医出版社</w:t>
      </w:r>
      <w:r>
        <w:rPr>
          <w:color w:val="000000"/>
          <w:kern w:val="0"/>
          <w:sz w:val="20"/>
          <w:szCs w:val="20"/>
        </w:rPr>
        <w:t>.</w:t>
      </w:r>
      <w:bookmarkEnd w:id="2319"/>
    </w:p>
    <w:p w14:paraId="51053F31" w14:textId="77777777" w:rsidR="008A22C9" w:rsidRDefault="008A22C9" w:rsidP="008A22C9">
      <w:pPr>
        <w:autoSpaceDE w:val="0"/>
        <w:autoSpaceDN w:val="0"/>
        <w:adjustRightInd w:val="0"/>
        <w:ind w:left="240" w:hanging="240"/>
        <w:rPr>
          <w:rFonts w:ascii="宋体"/>
          <w:kern w:val="0"/>
          <w:sz w:val="24"/>
          <w:szCs w:val="24"/>
        </w:rPr>
      </w:pPr>
      <w:bookmarkStart w:id="2320" w:name="_neb91EB00FB_3DA0_4011_A726_2E465EF7F786"/>
      <w:r>
        <w:rPr>
          <w:rFonts w:ascii="宋体" w:cs="宋体" w:hint="eastAsia"/>
          <w:color w:val="000000"/>
          <w:kern w:val="0"/>
          <w:sz w:val="20"/>
          <w:szCs w:val="20"/>
        </w:rPr>
        <w:t>王俊</w:t>
      </w:r>
      <w:r>
        <w:rPr>
          <w:color w:val="000000"/>
          <w:kern w:val="0"/>
          <w:sz w:val="20"/>
          <w:szCs w:val="20"/>
        </w:rPr>
        <w:t xml:space="preserve">, </w:t>
      </w:r>
      <w:r>
        <w:rPr>
          <w:rFonts w:ascii="宋体" w:cs="宋体" w:hint="eastAsia"/>
          <w:color w:val="000000"/>
          <w:kern w:val="0"/>
          <w:sz w:val="20"/>
          <w:szCs w:val="20"/>
        </w:rPr>
        <w:t>金岳龙</w:t>
      </w:r>
      <w:r>
        <w:rPr>
          <w:color w:val="000000"/>
          <w:kern w:val="0"/>
          <w:sz w:val="20"/>
          <w:szCs w:val="20"/>
        </w:rPr>
        <w:t xml:space="preserve">, </w:t>
      </w:r>
      <w:r>
        <w:rPr>
          <w:rFonts w:ascii="宋体" w:cs="宋体" w:hint="eastAsia"/>
          <w:color w:val="000000"/>
          <w:kern w:val="0"/>
          <w:sz w:val="20"/>
          <w:szCs w:val="20"/>
        </w:rPr>
        <w:t>陈燕</w:t>
      </w:r>
      <w:r>
        <w:rPr>
          <w:color w:val="000000"/>
          <w:kern w:val="0"/>
          <w:sz w:val="20"/>
          <w:szCs w:val="20"/>
        </w:rPr>
        <w:t xml:space="preserve">, </w:t>
      </w:r>
      <w:r>
        <w:rPr>
          <w:rFonts w:ascii="宋体" w:cs="宋体" w:hint="eastAsia"/>
          <w:color w:val="000000"/>
          <w:kern w:val="0"/>
          <w:sz w:val="20"/>
          <w:szCs w:val="20"/>
        </w:rPr>
        <w:t>余结根</w:t>
      </w:r>
      <w:r>
        <w:rPr>
          <w:color w:val="000000"/>
          <w:kern w:val="0"/>
          <w:sz w:val="20"/>
          <w:szCs w:val="20"/>
        </w:rPr>
        <w:t xml:space="preserve">, </w:t>
      </w:r>
      <w:r>
        <w:rPr>
          <w:rFonts w:ascii="宋体" w:cs="宋体" w:hint="eastAsia"/>
          <w:color w:val="000000"/>
          <w:kern w:val="0"/>
          <w:sz w:val="20"/>
          <w:szCs w:val="20"/>
        </w:rPr>
        <w:t>贺连平</w:t>
      </w:r>
      <w:r>
        <w:rPr>
          <w:color w:val="000000"/>
          <w:kern w:val="0"/>
          <w:sz w:val="20"/>
          <w:szCs w:val="20"/>
        </w:rPr>
        <w:t xml:space="preserve">, </w:t>
      </w:r>
      <w:r>
        <w:rPr>
          <w:rFonts w:ascii="宋体" w:cs="宋体" w:hint="eastAsia"/>
          <w:color w:val="000000"/>
          <w:kern w:val="0"/>
          <w:sz w:val="20"/>
          <w:szCs w:val="20"/>
        </w:rPr>
        <w:t>姚应水</w:t>
      </w:r>
      <w:r>
        <w:rPr>
          <w:color w:val="000000"/>
          <w:kern w:val="0"/>
          <w:sz w:val="20"/>
          <w:szCs w:val="20"/>
        </w:rPr>
        <w:t xml:space="preserve">. (2013). </w:t>
      </w:r>
      <w:r>
        <w:rPr>
          <w:rFonts w:ascii="宋体" w:cs="宋体" w:hint="eastAsia"/>
          <w:color w:val="000000"/>
          <w:kern w:val="0"/>
          <w:sz w:val="20"/>
          <w:szCs w:val="20"/>
        </w:rPr>
        <w:t>医学院校大学生抑郁情绪与生活事件的相关分析</w:t>
      </w:r>
      <w:r>
        <w:rPr>
          <w:color w:val="000000"/>
          <w:kern w:val="0"/>
          <w:sz w:val="20"/>
          <w:szCs w:val="20"/>
        </w:rPr>
        <w:t xml:space="preserve">. </w:t>
      </w:r>
      <w:r>
        <w:rPr>
          <w:rFonts w:ascii="宋体" w:cs="宋体" w:hint="eastAsia"/>
          <w:i/>
          <w:iCs/>
          <w:color w:val="000000"/>
          <w:kern w:val="0"/>
          <w:sz w:val="20"/>
          <w:szCs w:val="20"/>
        </w:rPr>
        <w:t>皖南医学院学报</w:t>
      </w:r>
      <w:r>
        <w:rPr>
          <w:color w:val="000000"/>
          <w:kern w:val="0"/>
          <w:sz w:val="20"/>
          <w:szCs w:val="20"/>
        </w:rPr>
        <w:t xml:space="preserve">, </w:t>
      </w:r>
      <w:r>
        <w:rPr>
          <w:i/>
          <w:iCs/>
          <w:color w:val="000000"/>
          <w:kern w:val="0"/>
          <w:sz w:val="20"/>
          <w:szCs w:val="20"/>
        </w:rPr>
        <w:t>32</w:t>
      </w:r>
      <w:r>
        <w:rPr>
          <w:color w:val="000000"/>
          <w:kern w:val="0"/>
          <w:sz w:val="20"/>
          <w:szCs w:val="20"/>
        </w:rPr>
        <w:t>(02), 151-153.</w:t>
      </w:r>
      <w:bookmarkEnd w:id="2320"/>
    </w:p>
    <w:p w14:paraId="51561EAE" w14:textId="77777777" w:rsidR="008A22C9" w:rsidRDefault="008A22C9" w:rsidP="008A22C9">
      <w:pPr>
        <w:autoSpaceDE w:val="0"/>
        <w:autoSpaceDN w:val="0"/>
        <w:adjustRightInd w:val="0"/>
        <w:ind w:left="240" w:hanging="240"/>
        <w:rPr>
          <w:rFonts w:ascii="宋体"/>
          <w:kern w:val="0"/>
          <w:sz w:val="24"/>
          <w:szCs w:val="24"/>
        </w:rPr>
      </w:pPr>
      <w:bookmarkStart w:id="2321" w:name="_neb1CB0A5F4_A826_4511_9985_3B5B342759B6"/>
      <w:r>
        <w:rPr>
          <w:rFonts w:ascii="宋体" w:cs="宋体" w:hint="eastAsia"/>
          <w:color w:val="000000"/>
          <w:kern w:val="0"/>
          <w:sz w:val="20"/>
          <w:szCs w:val="20"/>
        </w:rPr>
        <w:t>崔庆霞</w:t>
      </w:r>
      <w:r>
        <w:rPr>
          <w:color w:val="000000"/>
          <w:kern w:val="0"/>
          <w:sz w:val="20"/>
          <w:szCs w:val="20"/>
        </w:rPr>
        <w:t xml:space="preserve">, </w:t>
      </w:r>
      <w:r>
        <w:rPr>
          <w:rFonts w:ascii="宋体" w:cs="宋体" w:hint="eastAsia"/>
          <w:color w:val="000000"/>
          <w:kern w:val="0"/>
          <w:sz w:val="20"/>
          <w:szCs w:val="20"/>
        </w:rPr>
        <w:t>王在翔</w:t>
      </w:r>
      <w:r>
        <w:rPr>
          <w:color w:val="000000"/>
          <w:kern w:val="0"/>
          <w:sz w:val="20"/>
          <w:szCs w:val="20"/>
        </w:rPr>
        <w:t xml:space="preserve">. (2014). </w:t>
      </w:r>
      <w:r>
        <w:rPr>
          <w:rFonts w:ascii="宋体" w:cs="宋体" w:hint="eastAsia"/>
          <w:color w:val="000000"/>
          <w:kern w:val="0"/>
          <w:sz w:val="20"/>
          <w:szCs w:val="20"/>
        </w:rPr>
        <w:t>大学生抑郁现状调查及影响因素研究</w:t>
      </w:r>
      <w:r>
        <w:rPr>
          <w:color w:val="000000"/>
          <w:kern w:val="0"/>
          <w:sz w:val="20"/>
          <w:szCs w:val="20"/>
        </w:rPr>
        <w:t xml:space="preserve">. </w:t>
      </w:r>
      <w:r>
        <w:rPr>
          <w:rFonts w:ascii="宋体" w:cs="宋体" w:hint="eastAsia"/>
          <w:i/>
          <w:iCs/>
          <w:color w:val="000000"/>
          <w:kern w:val="0"/>
          <w:sz w:val="20"/>
          <w:szCs w:val="20"/>
        </w:rPr>
        <w:t>中国卫生事业管理</w:t>
      </w:r>
      <w:r>
        <w:rPr>
          <w:color w:val="000000"/>
          <w:kern w:val="0"/>
          <w:sz w:val="20"/>
          <w:szCs w:val="20"/>
        </w:rPr>
        <w:t xml:space="preserve">, </w:t>
      </w:r>
      <w:r>
        <w:rPr>
          <w:i/>
          <w:iCs/>
          <w:color w:val="000000"/>
          <w:kern w:val="0"/>
          <w:sz w:val="20"/>
          <w:szCs w:val="20"/>
        </w:rPr>
        <w:t>31</w:t>
      </w:r>
      <w:r>
        <w:rPr>
          <w:color w:val="000000"/>
          <w:kern w:val="0"/>
          <w:sz w:val="20"/>
          <w:szCs w:val="20"/>
        </w:rPr>
        <w:t>(08), 629-630.</w:t>
      </w:r>
      <w:bookmarkEnd w:id="2321"/>
    </w:p>
    <w:p w14:paraId="6FE3D7EB" w14:textId="77777777" w:rsidR="008A22C9" w:rsidRDefault="008A22C9" w:rsidP="008A22C9">
      <w:pPr>
        <w:autoSpaceDE w:val="0"/>
        <w:autoSpaceDN w:val="0"/>
        <w:adjustRightInd w:val="0"/>
        <w:ind w:left="240" w:hanging="240"/>
        <w:rPr>
          <w:rFonts w:ascii="宋体"/>
          <w:kern w:val="0"/>
          <w:sz w:val="24"/>
          <w:szCs w:val="24"/>
        </w:rPr>
      </w:pPr>
      <w:bookmarkStart w:id="2322" w:name="_nebEF74CF9C_ACAA_4014_90A6_36352F94E03A"/>
      <w:r>
        <w:rPr>
          <w:rFonts w:ascii="宋体" w:cs="宋体" w:hint="eastAsia"/>
          <w:color w:val="000000"/>
          <w:kern w:val="0"/>
          <w:sz w:val="20"/>
          <w:szCs w:val="20"/>
        </w:rPr>
        <w:t>段泉泉</w:t>
      </w:r>
      <w:r>
        <w:rPr>
          <w:color w:val="000000"/>
          <w:kern w:val="0"/>
          <w:sz w:val="20"/>
          <w:szCs w:val="20"/>
        </w:rPr>
        <w:t xml:space="preserve">, </w:t>
      </w:r>
      <w:r>
        <w:rPr>
          <w:rFonts w:ascii="宋体" w:cs="宋体" w:hint="eastAsia"/>
          <w:color w:val="000000"/>
          <w:kern w:val="0"/>
          <w:sz w:val="20"/>
          <w:szCs w:val="20"/>
        </w:rPr>
        <w:t>胜利</w:t>
      </w:r>
      <w:r>
        <w:rPr>
          <w:color w:val="000000"/>
          <w:kern w:val="0"/>
          <w:sz w:val="20"/>
          <w:szCs w:val="20"/>
        </w:rPr>
        <w:t xml:space="preserve">. (2012). </w:t>
      </w:r>
      <w:r>
        <w:rPr>
          <w:rFonts w:ascii="宋体" w:cs="宋体" w:hint="eastAsia"/>
          <w:color w:val="000000"/>
          <w:kern w:val="0"/>
          <w:sz w:val="20"/>
          <w:szCs w:val="20"/>
        </w:rPr>
        <w:t>焦虑及抑郁自评量表的临床效度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26</w:t>
      </w:r>
      <w:r>
        <w:rPr>
          <w:color w:val="000000"/>
          <w:kern w:val="0"/>
          <w:sz w:val="20"/>
          <w:szCs w:val="20"/>
        </w:rPr>
        <w:t>(09), 676-679.</w:t>
      </w:r>
      <w:bookmarkEnd w:id="2322"/>
    </w:p>
    <w:p w14:paraId="12DF42FE" w14:textId="77777777" w:rsidR="008A22C9" w:rsidRDefault="008A22C9" w:rsidP="008A22C9">
      <w:pPr>
        <w:autoSpaceDE w:val="0"/>
        <w:autoSpaceDN w:val="0"/>
        <w:adjustRightInd w:val="0"/>
        <w:ind w:left="240" w:hanging="240"/>
        <w:rPr>
          <w:rFonts w:ascii="宋体"/>
          <w:kern w:val="0"/>
          <w:sz w:val="24"/>
          <w:szCs w:val="24"/>
        </w:rPr>
      </w:pPr>
      <w:bookmarkStart w:id="2323" w:name="_neb6B7E8F4B_8651_4E81_9C48_F58FE20146C3"/>
      <w:r>
        <w:rPr>
          <w:rFonts w:ascii="宋体" w:cs="宋体" w:hint="eastAsia"/>
          <w:color w:val="000000"/>
          <w:kern w:val="0"/>
          <w:sz w:val="20"/>
          <w:szCs w:val="20"/>
        </w:rPr>
        <w:lastRenderedPageBreak/>
        <w:t>郑世华</w:t>
      </w:r>
      <w:r>
        <w:rPr>
          <w:color w:val="000000"/>
          <w:kern w:val="0"/>
          <w:sz w:val="20"/>
          <w:szCs w:val="20"/>
        </w:rPr>
        <w:t xml:space="preserve">, </w:t>
      </w:r>
      <w:r>
        <w:rPr>
          <w:rFonts w:ascii="宋体" w:cs="宋体" w:hint="eastAsia"/>
          <w:color w:val="000000"/>
          <w:kern w:val="0"/>
          <w:sz w:val="20"/>
          <w:szCs w:val="20"/>
        </w:rPr>
        <w:t>仝巧云</w:t>
      </w:r>
      <w:r>
        <w:rPr>
          <w:color w:val="000000"/>
          <w:kern w:val="0"/>
          <w:sz w:val="20"/>
          <w:szCs w:val="20"/>
        </w:rPr>
        <w:t xml:space="preserve">, </w:t>
      </w:r>
      <w:r>
        <w:rPr>
          <w:rFonts w:ascii="宋体" w:cs="宋体" w:hint="eastAsia"/>
          <w:color w:val="000000"/>
          <w:kern w:val="0"/>
          <w:sz w:val="20"/>
          <w:szCs w:val="20"/>
        </w:rPr>
        <w:t>郑爱军</w:t>
      </w:r>
      <w:r>
        <w:rPr>
          <w:color w:val="000000"/>
          <w:kern w:val="0"/>
          <w:sz w:val="20"/>
          <w:szCs w:val="20"/>
        </w:rPr>
        <w:t xml:space="preserve">. (2016). </w:t>
      </w:r>
      <w:r>
        <w:rPr>
          <w:rFonts w:ascii="宋体" w:cs="宋体" w:hint="eastAsia"/>
          <w:color w:val="000000"/>
          <w:kern w:val="0"/>
          <w:sz w:val="20"/>
          <w:szCs w:val="20"/>
        </w:rPr>
        <w:t>大学生抑郁和焦虑状况调查及相关因素分析</w:t>
      </w:r>
      <w:r>
        <w:rPr>
          <w:color w:val="000000"/>
          <w:kern w:val="0"/>
          <w:sz w:val="20"/>
          <w:szCs w:val="20"/>
        </w:rPr>
        <w:t xml:space="preserve">. </w:t>
      </w:r>
      <w:r>
        <w:rPr>
          <w:rFonts w:ascii="宋体" w:cs="宋体" w:hint="eastAsia"/>
          <w:i/>
          <w:iCs/>
          <w:color w:val="000000"/>
          <w:kern w:val="0"/>
          <w:sz w:val="20"/>
          <w:szCs w:val="20"/>
        </w:rPr>
        <w:t>重庆医学</w:t>
      </w:r>
      <w:r>
        <w:rPr>
          <w:color w:val="000000"/>
          <w:kern w:val="0"/>
          <w:sz w:val="20"/>
          <w:szCs w:val="20"/>
        </w:rPr>
        <w:t xml:space="preserve">, </w:t>
      </w:r>
      <w:r>
        <w:rPr>
          <w:i/>
          <w:iCs/>
          <w:color w:val="000000"/>
          <w:kern w:val="0"/>
          <w:sz w:val="20"/>
          <w:szCs w:val="20"/>
        </w:rPr>
        <w:t>45</w:t>
      </w:r>
      <w:r>
        <w:rPr>
          <w:color w:val="000000"/>
          <w:kern w:val="0"/>
          <w:sz w:val="20"/>
          <w:szCs w:val="20"/>
        </w:rPr>
        <w:t>(20), 2835-2837.</w:t>
      </w:r>
      <w:bookmarkEnd w:id="2323"/>
    </w:p>
    <w:p w14:paraId="1A19BE0D" w14:textId="77777777" w:rsidR="008A22C9" w:rsidRDefault="008A22C9" w:rsidP="008A22C9">
      <w:pPr>
        <w:autoSpaceDE w:val="0"/>
        <w:autoSpaceDN w:val="0"/>
        <w:adjustRightInd w:val="0"/>
        <w:ind w:left="240" w:hanging="240"/>
        <w:rPr>
          <w:rFonts w:ascii="宋体"/>
          <w:kern w:val="0"/>
          <w:sz w:val="24"/>
          <w:szCs w:val="24"/>
        </w:rPr>
      </w:pPr>
      <w:bookmarkStart w:id="2324" w:name="_neb82000F90_00AC_4A0A_BDC4_2EDE5C17D525"/>
      <w:r>
        <w:rPr>
          <w:rFonts w:ascii="宋体" w:cs="宋体" w:hint="eastAsia"/>
          <w:color w:val="000000"/>
          <w:kern w:val="0"/>
          <w:sz w:val="20"/>
          <w:szCs w:val="20"/>
        </w:rPr>
        <w:t>王征宇</w:t>
      </w:r>
      <w:r>
        <w:rPr>
          <w:color w:val="000000"/>
          <w:kern w:val="0"/>
          <w:sz w:val="20"/>
          <w:szCs w:val="20"/>
        </w:rPr>
        <w:t xml:space="preserve">, </w:t>
      </w:r>
      <w:r>
        <w:rPr>
          <w:rFonts w:ascii="宋体" w:cs="宋体" w:hint="eastAsia"/>
          <w:color w:val="000000"/>
          <w:kern w:val="0"/>
          <w:sz w:val="20"/>
          <w:szCs w:val="20"/>
        </w:rPr>
        <w:t>迟玉芬</w:t>
      </w:r>
      <w:r>
        <w:rPr>
          <w:color w:val="000000"/>
          <w:kern w:val="0"/>
          <w:sz w:val="20"/>
          <w:szCs w:val="20"/>
        </w:rPr>
        <w:t xml:space="preserve">. (1984). </w:t>
      </w:r>
      <w:r>
        <w:rPr>
          <w:rFonts w:ascii="宋体" w:cs="宋体" w:hint="eastAsia"/>
          <w:color w:val="000000"/>
          <w:kern w:val="0"/>
          <w:sz w:val="20"/>
          <w:szCs w:val="20"/>
        </w:rPr>
        <w:t>抑郁自评量表</w:t>
      </w:r>
      <w:r>
        <w:rPr>
          <w:color w:val="000000"/>
          <w:kern w:val="0"/>
          <w:sz w:val="20"/>
          <w:szCs w:val="20"/>
        </w:rPr>
        <w:t xml:space="preserve">(SDS). </w:t>
      </w:r>
      <w:r>
        <w:rPr>
          <w:rFonts w:ascii="宋体" w:cs="宋体" w:hint="eastAsia"/>
          <w:i/>
          <w:iCs/>
          <w:color w:val="000000"/>
          <w:kern w:val="0"/>
          <w:sz w:val="20"/>
          <w:szCs w:val="20"/>
        </w:rPr>
        <w:t>上海精神医学</w:t>
      </w:r>
      <w:r>
        <w:rPr>
          <w:color w:val="000000"/>
          <w:kern w:val="0"/>
          <w:sz w:val="20"/>
          <w:szCs w:val="20"/>
        </w:rPr>
        <w:t>(02), 71-72.</w:t>
      </w:r>
      <w:bookmarkEnd w:id="2324"/>
    </w:p>
    <w:p w14:paraId="689CBFE7" w14:textId="77777777" w:rsidR="008A22C9" w:rsidRDefault="008A22C9" w:rsidP="008A22C9">
      <w:pPr>
        <w:autoSpaceDE w:val="0"/>
        <w:autoSpaceDN w:val="0"/>
        <w:adjustRightInd w:val="0"/>
        <w:ind w:left="240" w:hanging="240"/>
        <w:rPr>
          <w:rFonts w:ascii="宋体"/>
          <w:kern w:val="0"/>
          <w:sz w:val="24"/>
          <w:szCs w:val="24"/>
        </w:rPr>
      </w:pPr>
      <w:bookmarkStart w:id="2325" w:name="_neb8AA96650_A6DD_4895_9BC3_6F32565E73FE"/>
      <w:r>
        <w:rPr>
          <w:rFonts w:ascii="宋体" w:cs="宋体" w:hint="eastAsia"/>
          <w:color w:val="000000"/>
          <w:kern w:val="0"/>
          <w:sz w:val="20"/>
          <w:szCs w:val="20"/>
        </w:rPr>
        <w:t>张明园等</w:t>
      </w:r>
      <w:r>
        <w:rPr>
          <w:color w:val="000000"/>
          <w:kern w:val="0"/>
          <w:sz w:val="20"/>
          <w:szCs w:val="20"/>
        </w:rPr>
        <w:t xml:space="preserve">. (2015). </w:t>
      </w:r>
      <w:r>
        <w:rPr>
          <w:rFonts w:ascii="宋体" w:cs="宋体" w:hint="eastAsia"/>
          <w:i/>
          <w:iCs/>
          <w:color w:val="000000"/>
          <w:kern w:val="0"/>
          <w:sz w:val="20"/>
          <w:szCs w:val="20"/>
        </w:rPr>
        <w:t>精神科评定量表手册</w:t>
      </w:r>
      <w:r>
        <w:rPr>
          <w:color w:val="000000"/>
          <w:kern w:val="0"/>
          <w:sz w:val="20"/>
          <w:szCs w:val="20"/>
        </w:rPr>
        <w:t xml:space="preserve">. </w:t>
      </w:r>
      <w:r>
        <w:rPr>
          <w:rFonts w:ascii="宋体" w:cs="宋体" w:hint="eastAsia"/>
          <w:color w:val="000000"/>
          <w:kern w:val="0"/>
          <w:sz w:val="20"/>
          <w:szCs w:val="20"/>
        </w:rPr>
        <w:t>湖南科学技术出版社</w:t>
      </w:r>
      <w:r>
        <w:rPr>
          <w:color w:val="000000"/>
          <w:kern w:val="0"/>
          <w:sz w:val="20"/>
          <w:szCs w:val="20"/>
        </w:rPr>
        <w:t>.</w:t>
      </w:r>
      <w:bookmarkEnd w:id="2325"/>
    </w:p>
    <w:p w14:paraId="607AF02F" w14:textId="77777777" w:rsidR="008A22C9" w:rsidRDefault="008A22C9" w:rsidP="008A22C9">
      <w:pPr>
        <w:autoSpaceDE w:val="0"/>
        <w:autoSpaceDN w:val="0"/>
        <w:adjustRightInd w:val="0"/>
        <w:ind w:left="240" w:hanging="240"/>
        <w:rPr>
          <w:rFonts w:ascii="宋体"/>
          <w:kern w:val="0"/>
          <w:sz w:val="24"/>
          <w:szCs w:val="24"/>
        </w:rPr>
      </w:pPr>
      <w:bookmarkStart w:id="2326" w:name="_neb27A1AE37_BC1A_48DB_A62D_B309324E7DBF"/>
      <w:r>
        <w:rPr>
          <w:color w:val="000000"/>
          <w:kern w:val="0"/>
          <w:sz w:val="20"/>
          <w:szCs w:val="20"/>
        </w:rPr>
        <w:t xml:space="preserve">Zung, W. W. (1969). A cross-cultural survey of symptoms in depression. </w:t>
      </w:r>
      <w:r>
        <w:rPr>
          <w:i/>
          <w:iCs/>
          <w:color w:val="000000"/>
          <w:kern w:val="0"/>
          <w:sz w:val="20"/>
          <w:szCs w:val="20"/>
        </w:rPr>
        <w:t>American Journal of Psychiatry</w:t>
      </w:r>
      <w:r>
        <w:rPr>
          <w:color w:val="000000"/>
          <w:kern w:val="0"/>
          <w:sz w:val="20"/>
          <w:szCs w:val="20"/>
        </w:rPr>
        <w:t xml:space="preserve">, </w:t>
      </w:r>
      <w:r>
        <w:rPr>
          <w:i/>
          <w:iCs/>
          <w:color w:val="000000"/>
          <w:kern w:val="0"/>
          <w:sz w:val="20"/>
          <w:szCs w:val="20"/>
        </w:rPr>
        <w:t>126</w:t>
      </w:r>
      <w:r>
        <w:rPr>
          <w:color w:val="000000"/>
          <w:kern w:val="0"/>
          <w:sz w:val="20"/>
          <w:szCs w:val="20"/>
        </w:rPr>
        <w:t>(1), 116-121.</w:t>
      </w:r>
      <w:bookmarkEnd w:id="2326"/>
    </w:p>
    <w:p w14:paraId="675D3129" w14:textId="77777777" w:rsidR="008A22C9" w:rsidRDefault="008A22C9" w:rsidP="008A22C9">
      <w:pPr>
        <w:autoSpaceDE w:val="0"/>
        <w:autoSpaceDN w:val="0"/>
        <w:adjustRightInd w:val="0"/>
        <w:ind w:left="240" w:hanging="240"/>
        <w:rPr>
          <w:rFonts w:ascii="宋体"/>
          <w:kern w:val="0"/>
          <w:sz w:val="24"/>
          <w:szCs w:val="24"/>
        </w:rPr>
      </w:pPr>
      <w:bookmarkStart w:id="2327" w:name="_neb7D7D87C1_8DD4_4D94_9369_659C09F617C3"/>
      <w:r>
        <w:rPr>
          <w:rFonts w:ascii="宋体" w:cs="宋体" w:hint="eastAsia"/>
          <w:color w:val="000000"/>
          <w:kern w:val="0"/>
          <w:sz w:val="20"/>
          <w:szCs w:val="20"/>
        </w:rPr>
        <w:t>崔杰诚</w:t>
      </w:r>
      <w:r>
        <w:rPr>
          <w:color w:val="000000"/>
          <w:kern w:val="0"/>
          <w:sz w:val="20"/>
          <w:szCs w:val="20"/>
        </w:rPr>
        <w:t xml:space="preserve">, </w:t>
      </w:r>
      <w:r>
        <w:rPr>
          <w:rFonts w:ascii="宋体" w:cs="宋体" w:hint="eastAsia"/>
          <w:color w:val="000000"/>
          <w:kern w:val="0"/>
          <w:sz w:val="20"/>
          <w:szCs w:val="20"/>
        </w:rPr>
        <w:t>陈国生</w:t>
      </w:r>
      <w:r>
        <w:rPr>
          <w:color w:val="000000"/>
          <w:kern w:val="0"/>
          <w:sz w:val="20"/>
          <w:szCs w:val="20"/>
        </w:rPr>
        <w:t xml:space="preserve">. (1998). </w:t>
      </w:r>
      <w:r>
        <w:rPr>
          <w:rFonts w:ascii="宋体" w:cs="宋体" w:hint="eastAsia"/>
          <w:color w:val="000000"/>
          <w:kern w:val="0"/>
          <w:sz w:val="20"/>
          <w:szCs w:val="20"/>
        </w:rPr>
        <w:t>《心理卫生与精神科评定量表》专辑</w:t>
      </w:r>
      <w:r>
        <w:rPr>
          <w:color w:val="000000"/>
          <w:kern w:val="0"/>
          <w:sz w:val="20"/>
          <w:szCs w:val="20"/>
        </w:rPr>
        <w:t xml:space="preserve">. </w:t>
      </w:r>
      <w:r>
        <w:rPr>
          <w:rFonts w:ascii="宋体" w:cs="宋体" w:hint="eastAsia"/>
          <w:i/>
          <w:iCs/>
          <w:color w:val="000000"/>
          <w:kern w:val="0"/>
          <w:sz w:val="20"/>
          <w:szCs w:val="20"/>
        </w:rPr>
        <w:t>健康心理学杂志</w:t>
      </w:r>
      <w:r>
        <w:rPr>
          <w:color w:val="000000"/>
          <w:kern w:val="0"/>
          <w:sz w:val="20"/>
          <w:szCs w:val="20"/>
        </w:rPr>
        <w:t xml:space="preserve">, </w:t>
      </w:r>
      <w:r>
        <w:rPr>
          <w:rFonts w:ascii="宋体" w:cs="宋体" w:hint="eastAsia"/>
          <w:i/>
          <w:iCs/>
          <w:color w:val="000000"/>
          <w:kern w:val="0"/>
          <w:sz w:val="20"/>
          <w:szCs w:val="20"/>
        </w:rPr>
        <w:t>６</w:t>
      </w:r>
      <w:r>
        <w:rPr>
          <w:color w:val="000000"/>
          <w:kern w:val="0"/>
          <w:sz w:val="20"/>
          <w:szCs w:val="20"/>
        </w:rPr>
        <w:t>(10), 140-141.</w:t>
      </w:r>
      <w:bookmarkEnd w:id="2327"/>
    </w:p>
    <w:p w14:paraId="7D33D5EC" w14:textId="77777777" w:rsidR="008A22C9" w:rsidRDefault="008A22C9" w:rsidP="008A22C9">
      <w:pPr>
        <w:autoSpaceDE w:val="0"/>
        <w:autoSpaceDN w:val="0"/>
        <w:adjustRightInd w:val="0"/>
        <w:ind w:left="240" w:hanging="240"/>
        <w:rPr>
          <w:rFonts w:ascii="宋体"/>
          <w:kern w:val="0"/>
          <w:sz w:val="24"/>
          <w:szCs w:val="24"/>
        </w:rPr>
      </w:pPr>
      <w:bookmarkStart w:id="2328" w:name="_nebD60539B8_7B24_48A3_8330_40E26C3FBE5A"/>
      <w:r>
        <w:rPr>
          <w:rFonts w:ascii="宋体" w:cs="宋体" w:hint="eastAsia"/>
          <w:color w:val="000000"/>
          <w:kern w:val="0"/>
          <w:sz w:val="20"/>
          <w:szCs w:val="20"/>
        </w:rPr>
        <w:t>戴海崎</w:t>
      </w:r>
      <w:r>
        <w:rPr>
          <w:color w:val="000000"/>
          <w:kern w:val="0"/>
          <w:sz w:val="20"/>
          <w:szCs w:val="20"/>
        </w:rPr>
        <w:t xml:space="preserve">, </w:t>
      </w:r>
      <w:r>
        <w:rPr>
          <w:rFonts w:ascii="宋体" w:cs="宋体" w:hint="eastAsia"/>
          <w:color w:val="000000"/>
          <w:kern w:val="0"/>
          <w:sz w:val="20"/>
          <w:szCs w:val="20"/>
        </w:rPr>
        <w:t>张锋</w:t>
      </w:r>
      <w:r>
        <w:rPr>
          <w:color w:val="000000"/>
          <w:kern w:val="0"/>
          <w:sz w:val="20"/>
          <w:szCs w:val="20"/>
        </w:rPr>
        <w:t xml:space="preserve">, </w:t>
      </w:r>
      <w:r>
        <w:rPr>
          <w:rFonts w:ascii="宋体" w:cs="宋体" w:hint="eastAsia"/>
          <w:color w:val="000000"/>
          <w:kern w:val="0"/>
          <w:sz w:val="20"/>
          <w:szCs w:val="20"/>
        </w:rPr>
        <w:t>陈雪枫</w:t>
      </w:r>
      <w:r>
        <w:rPr>
          <w:color w:val="000000"/>
          <w:kern w:val="0"/>
          <w:sz w:val="20"/>
          <w:szCs w:val="20"/>
        </w:rPr>
        <w:t xml:space="preserve">. (2007). </w:t>
      </w:r>
      <w:r>
        <w:rPr>
          <w:rFonts w:ascii="宋体" w:cs="宋体" w:hint="eastAsia"/>
          <w:i/>
          <w:iCs/>
          <w:color w:val="000000"/>
          <w:kern w:val="0"/>
          <w:sz w:val="20"/>
          <w:szCs w:val="20"/>
        </w:rPr>
        <w:t>心理与教育测量</w:t>
      </w:r>
      <w:r>
        <w:rPr>
          <w:i/>
          <w:iCs/>
          <w:color w:val="000000"/>
          <w:kern w:val="0"/>
          <w:sz w:val="20"/>
          <w:szCs w:val="20"/>
        </w:rPr>
        <w:t xml:space="preserve">: </w:t>
      </w:r>
      <w:r>
        <w:rPr>
          <w:rFonts w:ascii="宋体" w:cs="宋体" w:hint="eastAsia"/>
          <w:i/>
          <w:iCs/>
          <w:color w:val="000000"/>
          <w:kern w:val="0"/>
          <w:sz w:val="20"/>
          <w:szCs w:val="20"/>
        </w:rPr>
        <w:t>修订版</w:t>
      </w:r>
      <w:r>
        <w:rPr>
          <w:color w:val="000000"/>
          <w:kern w:val="0"/>
          <w:sz w:val="20"/>
          <w:szCs w:val="20"/>
        </w:rPr>
        <w:t xml:space="preserve">. </w:t>
      </w:r>
      <w:r>
        <w:rPr>
          <w:rFonts w:ascii="宋体" w:cs="宋体" w:hint="eastAsia"/>
          <w:color w:val="000000"/>
          <w:kern w:val="0"/>
          <w:sz w:val="20"/>
          <w:szCs w:val="20"/>
        </w:rPr>
        <w:t>广州</w:t>
      </w:r>
      <w:r>
        <w:rPr>
          <w:color w:val="000000"/>
          <w:kern w:val="0"/>
          <w:sz w:val="20"/>
          <w:szCs w:val="20"/>
        </w:rPr>
        <w:t xml:space="preserve">: </w:t>
      </w:r>
      <w:r>
        <w:rPr>
          <w:rFonts w:ascii="宋体" w:cs="宋体" w:hint="eastAsia"/>
          <w:color w:val="000000"/>
          <w:kern w:val="0"/>
          <w:sz w:val="20"/>
          <w:szCs w:val="20"/>
        </w:rPr>
        <w:t>暨南大学出版社</w:t>
      </w:r>
      <w:r>
        <w:rPr>
          <w:color w:val="000000"/>
          <w:kern w:val="0"/>
          <w:sz w:val="20"/>
          <w:szCs w:val="20"/>
        </w:rPr>
        <w:t>.</w:t>
      </w:r>
      <w:bookmarkEnd w:id="2328"/>
    </w:p>
    <w:p w14:paraId="48A2AB61" w14:textId="77777777" w:rsidR="008A22C9" w:rsidRDefault="008A22C9" w:rsidP="008A22C9">
      <w:pPr>
        <w:autoSpaceDE w:val="0"/>
        <w:autoSpaceDN w:val="0"/>
        <w:adjustRightInd w:val="0"/>
        <w:ind w:left="240" w:hanging="240"/>
        <w:rPr>
          <w:rFonts w:ascii="宋体"/>
          <w:kern w:val="0"/>
          <w:sz w:val="24"/>
          <w:szCs w:val="24"/>
        </w:rPr>
      </w:pPr>
      <w:bookmarkStart w:id="2329" w:name="_nebBC59E537_6537_4CD5_86DE_15BCABE18DA0"/>
      <w:r>
        <w:rPr>
          <w:rFonts w:ascii="宋体" w:cs="宋体" w:hint="eastAsia"/>
          <w:color w:val="000000"/>
          <w:kern w:val="0"/>
          <w:sz w:val="20"/>
          <w:szCs w:val="20"/>
        </w:rPr>
        <w:t>仲稳山</w:t>
      </w:r>
      <w:r>
        <w:rPr>
          <w:color w:val="000000"/>
          <w:kern w:val="0"/>
          <w:sz w:val="20"/>
          <w:szCs w:val="20"/>
        </w:rPr>
        <w:t xml:space="preserve">. (2009). </w:t>
      </w:r>
      <w:r>
        <w:rPr>
          <w:rFonts w:ascii="宋体" w:cs="宋体" w:hint="eastAsia"/>
          <w:i/>
          <w:iCs/>
          <w:color w:val="000000"/>
          <w:kern w:val="0"/>
          <w:sz w:val="20"/>
          <w:szCs w:val="20"/>
        </w:rPr>
        <w:t>心理诊断学</w:t>
      </w:r>
      <w:r>
        <w:rPr>
          <w:color w:val="000000"/>
          <w:kern w:val="0"/>
          <w:sz w:val="20"/>
          <w:szCs w:val="20"/>
        </w:rPr>
        <w:t xml:space="preserve">. </w:t>
      </w:r>
      <w:r>
        <w:rPr>
          <w:rFonts w:ascii="宋体" w:cs="宋体" w:hint="eastAsia"/>
          <w:color w:val="000000"/>
          <w:kern w:val="0"/>
          <w:sz w:val="20"/>
          <w:szCs w:val="20"/>
        </w:rPr>
        <w:t>苏州</w:t>
      </w:r>
      <w:r>
        <w:rPr>
          <w:color w:val="000000"/>
          <w:kern w:val="0"/>
          <w:sz w:val="20"/>
          <w:szCs w:val="20"/>
        </w:rPr>
        <w:t xml:space="preserve">: </w:t>
      </w:r>
      <w:r>
        <w:rPr>
          <w:rFonts w:ascii="宋体" w:cs="宋体" w:hint="eastAsia"/>
          <w:color w:val="000000"/>
          <w:kern w:val="0"/>
          <w:sz w:val="20"/>
          <w:szCs w:val="20"/>
        </w:rPr>
        <w:t>苏州大学出版社</w:t>
      </w:r>
      <w:r>
        <w:rPr>
          <w:color w:val="000000"/>
          <w:kern w:val="0"/>
          <w:sz w:val="20"/>
          <w:szCs w:val="20"/>
        </w:rPr>
        <w:t>.</w:t>
      </w:r>
      <w:bookmarkEnd w:id="2329"/>
    </w:p>
    <w:p w14:paraId="239590C4" w14:textId="77777777" w:rsidR="008A22C9" w:rsidRDefault="008A22C9" w:rsidP="008A22C9">
      <w:pPr>
        <w:autoSpaceDE w:val="0"/>
        <w:autoSpaceDN w:val="0"/>
        <w:adjustRightInd w:val="0"/>
        <w:ind w:left="240" w:hanging="240"/>
        <w:rPr>
          <w:rFonts w:ascii="宋体"/>
          <w:kern w:val="0"/>
          <w:sz w:val="24"/>
          <w:szCs w:val="24"/>
        </w:rPr>
      </w:pPr>
      <w:bookmarkStart w:id="2330" w:name="_nebE3F6DB33_B538_40D1_88A5_D9942D6B8DE7"/>
      <w:r>
        <w:rPr>
          <w:rFonts w:ascii="宋体" w:cs="宋体" w:hint="eastAsia"/>
          <w:color w:val="000000"/>
          <w:kern w:val="0"/>
          <w:sz w:val="20"/>
          <w:szCs w:val="20"/>
        </w:rPr>
        <w:t>王征宇</w:t>
      </w:r>
      <w:r>
        <w:rPr>
          <w:color w:val="000000"/>
          <w:kern w:val="0"/>
          <w:sz w:val="20"/>
          <w:szCs w:val="20"/>
        </w:rPr>
        <w:t xml:space="preserve">. (1984). </w:t>
      </w:r>
      <w:r>
        <w:rPr>
          <w:rFonts w:ascii="宋体" w:cs="宋体" w:hint="eastAsia"/>
          <w:color w:val="000000"/>
          <w:kern w:val="0"/>
          <w:sz w:val="20"/>
          <w:szCs w:val="20"/>
        </w:rPr>
        <w:t>症状自评量表</w:t>
      </w:r>
      <w:r>
        <w:rPr>
          <w:color w:val="000000"/>
          <w:kern w:val="0"/>
          <w:sz w:val="20"/>
          <w:szCs w:val="20"/>
        </w:rPr>
        <w:t xml:space="preserve">(SCL-90). </w:t>
      </w:r>
      <w:r>
        <w:rPr>
          <w:rFonts w:ascii="宋体" w:cs="宋体" w:hint="eastAsia"/>
          <w:i/>
          <w:iCs/>
          <w:color w:val="000000"/>
          <w:kern w:val="0"/>
          <w:sz w:val="20"/>
          <w:szCs w:val="20"/>
        </w:rPr>
        <w:t>上海精神医学</w:t>
      </w:r>
      <w:r>
        <w:rPr>
          <w:color w:val="000000"/>
          <w:kern w:val="0"/>
          <w:sz w:val="20"/>
          <w:szCs w:val="20"/>
        </w:rPr>
        <w:t>(02), 68-70.</w:t>
      </w:r>
      <w:bookmarkEnd w:id="2330"/>
    </w:p>
    <w:p w14:paraId="3BDF7197" w14:textId="77777777" w:rsidR="008A22C9" w:rsidRDefault="008A22C9" w:rsidP="008A22C9">
      <w:pPr>
        <w:autoSpaceDE w:val="0"/>
        <w:autoSpaceDN w:val="0"/>
        <w:adjustRightInd w:val="0"/>
        <w:ind w:left="240" w:hanging="240"/>
        <w:rPr>
          <w:rFonts w:ascii="宋体"/>
          <w:kern w:val="0"/>
          <w:sz w:val="24"/>
          <w:szCs w:val="24"/>
        </w:rPr>
      </w:pPr>
      <w:bookmarkStart w:id="2331" w:name="_neb59714559_91FD_4859_B998_5C334EE0F415"/>
      <w:r>
        <w:rPr>
          <w:rFonts w:ascii="宋体" w:cs="宋体" w:hint="eastAsia"/>
          <w:color w:val="000000"/>
          <w:kern w:val="0"/>
          <w:sz w:val="20"/>
          <w:szCs w:val="20"/>
        </w:rPr>
        <w:t>高成阁</w:t>
      </w:r>
      <w:r>
        <w:rPr>
          <w:color w:val="000000"/>
          <w:kern w:val="0"/>
          <w:sz w:val="20"/>
          <w:szCs w:val="20"/>
        </w:rPr>
        <w:t xml:space="preserve">, </w:t>
      </w:r>
      <w:r>
        <w:rPr>
          <w:rFonts w:ascii="宋体" w:cs="宋体" w:hint="eastAsia"/>
          <w:color w:val="000000"/>
          <w:kern w:val="0"/>
          <w:sz w:val="20"/>
          <w:szCs w:val="20"/>
        </w:rPr>
        <w:t>王友平</w:t>
      </w:r>
      <w:r>
        <w:rPr>
          <w:color w:val="000000"/>
          <w:kern w:val="0"/>
          <w:sz w:val="20"/>
          <w:szCs w:val="20"/>
        </w:rPr>
        <w:t xml:space="preserve">, </w:t>
      </w:r>
      <w:r>
        <w:rPr>
          <w:rFonts w:ascii="宋体" w:cs="宋体" w:hint="eastAsia"/>
          <w:color w:val="000000"/>
          <w:kern w:val="0"/>
          <w:sz w:val="20"/>
          <w:szCs w:val="20"/>
        </w:rPr>
        <w:t>亢万虎</w:t>
      </w:r>
      <w:r>
        <w:rPr>
          <w:color w:val="000000"/>
          <w:kern w:val="0"/>
          <w:sz w:val="20"/>
          <w:szCs w:val="20"/>
        </w:rPr>
        <w:t xml:space="preserve">, </w:t>
      </w:r>
      <w:r>
        <w:rPr>
          <w:rFonts w:ascii="宋体" w:cs="宋体" w:hint="eastAsia"/>
          <w:color w:val="000000"/>
          <w:kern w:val="0"/>
          <w:sz w:val="20"/>
          <w:szCs w:val="20"/>
        </w:rPr>
        <w:t>张西生</w:t>
      </w:r>
      <w:r>
        <w:rPr>
          <w:color w:val="000000"/>
          <w:kern w:val="0"/>
          <w:sz w:val="20"/>
          <w:szCs w:val="20"/>
        </w:rPr>
        <w:t xml:space="preserve">, </w:t>
      </w:r>
      <w:r>
        <w:rPr>
          <w:rFonts w:ascii="宋体" w:cs="宋体" w:hint="eastAsia"/>
          <w:color w:val="000000"/>
          <w:kern w:val="0"/>
          <w:sz w:val="20"/>
          <w:szCs w:val="20"/>
        </w:rPr>
        <w:t>李强</w:t>
      </w:r>
      <w:r>
        <w:rPr>
          <w:color w:val="000000"/>
          <w:kern w:val="0"/>
          <w:sz w:val="20"/>
          <w:szCs w:val="20"/>
        </w:rPr>
        <w:t xml:space="preserve">, </w:t>
      </w:r>
      <w:r>
        <w:rPr>
          <w:rFonts w:ascii="宋体" w:cs="宋体" w:hint="eastAsia"/>
          <w:color w:val="000000"/>
          <w:kern w:val="0"/>
          <w:sz w:val="20"/>
          <w:szCs w:val="20"/>
        </w:rPr>
        <w:t>方明</w:t>
      </w:r>
      <w:r>
        <w:rPr>
          <w:color w:val="000000"/>
          <w:kern w:val="0"/>
          <w:sz w:val="20"/>
          <w:szCs w:val="20"/>
        </w:rPr>
        <w:t xml:space="preserve">,... </w:t>
      </w:r>
      <w:r>
        <w:rPr>
          <w:rFonts w:ascii="宋体" w:cs="宋体" w:hint="eastAsia"/>
          <w:color w:val="000000"/>
          <w:kern w:val="0"/>
          <w:sz w:val="20"/>
          <w:szCs w:val="20"/>
        </w:rPr>
        <w:t>何瑞嫦</w:t>
      </w:r>
      <w:r>
        <w:rPr>
          <w:color w:val="000000"/>
          <w:kern w:val="0"/>
          <w:sz w:val="20"/>
          <w:szCs w:val="20"/>
        </w:rPr>
        <w:t xml:space="preserve">. (1997). </w:t>
      </w:r>
      <w:r>
        <w:rPr>
          <w:rFonts w:ascii="宋体" w:cs="宋体" w:hint="eastAsia"/>
          <w:color w:val="000000"/>
          <w:kern w:val="0"/>
          <w:sz w:val="20"/>
          <w:szCs w:val="20"/>
        </w:rPr>
        <w:t>陕西省大中学生心理健康水平调查</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(01), 42-43.</w:t>
      </w:r>
      <w:bookmarkEnd w:id="2331"/>
    </w:p>
    <w:p w14:paraId="06158527" w14:textId="77777777" w:rsidR="008A22C9" w:rsidRDefault="008A22C9" w:rsidP="008A22C9">
      <w:pPr>
        <w:autoSpaceDE w:val="0"/>
        <w:autoSpaceDN w:val="0"/>
        <w:adjustRightInd w:val="0"/>
        <w:ind w:left="240" w:hanging="240"/>
        <w:rPr>
          <w:rFonts w:ascii="宋体"/>
          <w:kern w:val="0"/>
          <w:sz w:val="24"/>
          <w:szCs w:val="24"/>
        </w:rPr>
      </w:pPr>
      <w:bookmarkStart w:id="2332" w:name="_neb5DECCC4C_0E09_4EA9_81A7_86EEBE9F9644"/>
      <w:r>
        <w:rPr>
          <w:color w:val="000000"/>
          <w:kern w:val="0"/>
          <w:sz w:val="20"/>
          <w:szCs w:val="20"/>
        </w:rPr>
        <w:t xml:space="preserve">Derogatis, L. R., Rickels, K., &amp; Rock, A. F. (1976). The SCL-90 and the MMPI: A step in the validation of a new self-report scale. </w:t>
      </w:r>
      <w:r>
        <w:rPr>
          <w:i/>
          <w:iCs/>
          <w:color w:val="000000"/>
          <w:kern w:val="0"/>
          <w:sz w:val="20"/>
          <w:szCs w:val="20"/>
        </w:rPr>
        <w:t>The British Journal of Psychiatry</w:t>
      </w:r>
      <w:r>
        <w:rPr>
          <w:color w:val="000000"/>
          <w:kern w:val="0"/>
          <w:sz w:val="20"/>
          <w:szCs w:val="20"/>
        </w:rPr>
        <w:t xml:space="preserve">, </w:t>
      </w:r>
      <w:r>
        <w:rPr>
          <w:i/>
          <w:iCs/>
          <w:color w:val="000000"/>
          <w:kern w:val="0"/>
          <w:sz w:val="20"/>
          <w:szCs w:val="20"/>
        </w:rPr>
        <w:t>128</w:t>
      </w:r>
      <w:r>
        <w:rPr>
          <w:color w:val="000000"/>
          <w:kern w:val="0"/>
          <w:sz w:val="20"/>
          <w:szCs w:val="20"/>
        </w:rPr>
        <w:t>(3), 280-289.</w:t>
      </w:r>
      <w:bookmarkEnd w:id="2332"/>
    </w:p>
    <w:p w14:paraId="02A1CDBD" w14:textId="77777777" w:rsidR="008A22C9" w:rsidRDefault="008A22C9" w:rsidP="008A22C9">
      <w:pPr>
        <w:autoSpaceDE w:val="0"/>
        <w:autoSpaceDN w:val="0"/>
        <w:adjustRightInd w:val="0"/>
        <w:ind w:left="240" w:hanging="240"/>
        <w:rPr>
          <w:rFonts w:ascii="宋体"/>
          <w:kern w:val="0"/>
          <w:sz w:val="24"/>
          <w:szCs w:val="24"/>
        </w:rPr>
      </w:pPr>
      <w:bookmarkStart w:id="2333" w:name="_neb66AA31EB_083D_4C14_914D_3CBF2F3B4C84"/>
      <w:r>
        <w:rPr>
          <w:rFonts w:ascii="宋体" w:cs="宋体" w:hint="eastAsia"/>
          <w:color w:val="000000"/>
          <w:kern w:val="0"/>
          <w:sz w:val="20"/>
          <w:szCs w:val="20"/>
        </w:rPr>
        <w:t>陈树林</w:t>
      </w:r>
      <w:r>
        <w:rPr>
          <w:color w:val="000000"/>
          <w:kern w:val="0"/>
          <w:sz w:val="20"/>
          <w:szCs w:val="20"/>
        </w:rPr>
        <w:t xml:space="preserve">, </w:t>
      </w:r>
      <w:r>
        <w:rPr>
          <w:rFonts w:ascii="宋体" w:cs="宋体" w:hint="eastAsia"/>
          <w:color w:val="000000"/>
          <w:kern w:val="0"/>
          <w:sz w:val="20"/>
          <w:szCs w:val="20"/>
        </w:rPr>
        <w:t>李凌江</w:t>
      </w:r>
      <w:r>
        <w:rPr>
          <w:color w:val="000000"/>
          <w:kern w:val="0"/>
          <w:sz w:val="20"/>
          <w:szCs w:val="20"/>
        </w:rPr>
        <w:t>. (2003). SCL-90</w:t>
      </w:r>
      <w:r>
        <w:rPr>
          <w:rFonts w:ascii="宋体" w:cs="宋体" w:hint="eastAsia"/>
          <w:color w:val="000000"/>
          <w:kern w:val="0"/>
          <w:sz w:val="20"/>
          <w:szCs w:val="20"/>
        </w:rPr>
        <w:t>信度效度检验和常模的再比较</w:t>
      </w:r>
      <w:r>
        <w:rPr>
          <w:color w:val="000000"/>
          <w:kern w:val="0"/>
          <w:sz w:val="20"/>
          <w:szCs w:val="20"/>
        </w:rPr>
        <w:t xml:space="preserve">. </w:t>
      </w:r>
      <w:r>
        <w:rPr>
          <w:rFonts w:ascii="宋体" w:cs="宋体" w:hint="eastAsia"/>
          <w:i/>
          <w:iCs/>
          <w:color w:val="000000"/>
          <w:kern w:val="0"/>
          <w:sz w:val="20"/>
          <w:szCs w:val="20"/>
        </w:rPr>
        <w:t>中国神经精神疾病杂志</w:t>
      </w:r>
      <w:r>
        <w:rPr>
          <w:color w:val="000000"/>
          <w:kern w:val="0"/>
          <w:sz w:val="20"/>
          <w:szCs w:val="20"/>
        </w:rPr>
        <w:t>(05), 323-327.</w:t>
      </w:r>
      <w:bookmarkEnd w:id="2333"/>
    </w:p>
    <w:p w14:paraId="145E715A" w14:textId="77777777" w:rsidR="008A22C9" w:rsidRDefault="008A22C9" w:rsidP="008A22C9">
      <w:pPr>
        <w:autoSpaceDE w:val="0"/>
        <w:autoSpaceDN w:val="0"/>
        <w:adjustRightInd w:val="0"/>
        <w:ind w:left="240" w:hanging="240"/>
        <w:rPr>
          <w:rFonts w:ascii="宋体"/>
          <w:kern w:val="0"/>
          <w:sz w:val="24"/>
          <w:szCs w:val="24"/>
        </w:rPr>
      </w:pPr>
      <w:bookmarkStart w:id="2334" w:name="_nebEC3085C6_B701_41FC_A15E_6AE05D7091CF"/>
      <w:r>
        <w:rPr>
          <w:rFonts w:ascii="宋体" w:cs="宋体" w:hint="eastAsia"/>
          <w:color w:val="000000"/>
          <w:kern w:val="0"/>
          <w:sz w:val="20"/>
          <w:szCs w:val="20"/>
        </w:rPr>
        <w:t>黄赐英</w:t>
      </w:r>
      <w:r>
        <w:rPr>
          <w:color w:val="000000"/>
          <w:kern w:val="0"/>
          <w:sz w:val="20"/>
          <w:szCs w:val="20"/>
        </w:rPr>
        <w:t xml:space="preserve">, </w:t>
      </w:r>
      <w:r>
        <w:rPr>
          <w:rFonts w:ascii="宋体" w:cs="宋体" w:hint="eastAsia"/>
          <w:color w:val="000000"/>
          <w:kern w:val="0"/>
          <w:sz w:val="20"/>
          <w:szCs w:val="20"/>
        </w:rPr>
        <w:t>裴利华</w:t>
      </w:r>
      <w:r>
        <w:rPr>
          <w:color w:val="000000"/>
          <w:kern w:val="0"/>
          <w:sz w:val="20"/>
          <w:szCs w:val="20"/>
        </w:rPr>
        <w:t xml:space="preserve">. (2005). </w:t>
      </w:r>
      <w:r>
        <w:rPr>
          <w:rFonts w:ascii="宋体" w:cs="宋体" w:hint="eastAsia"/>
          <w:color w:val="000000"/>
          <w:kern w:val="0"/>
          <w:sz w:val="20"/>
          <w:szCs w:val="20"/>
        </w:rPr>
        <w:t>大学新生</w:t>
      </w:r>
      <w:r>
        <w:rPr>
          <w:color w:val="000000"/>
          <w:kern w:val="0"/>
          <w:sz w:val="20"/>
          <w:szCs w:val="20"/>
        </w:rPr>
        <w:t>SCL</w:t>
      </w:r>
      <w:r>
        <w:rPr>
          <w:rFonts w:ascii="宋体" w:cs="宋体" w:hint="eastAsia"/>
          <w:color w:val="000000"/>
          <w:kern w:val="0"/>
          <w:sz w:val="20"/>
          <w:szCs w:val="20"/>
        </w:rPr>
        <w:t>—</w:t>
      </w:r>
      <w:r>
        <w:rPr>
          <w:color w:val="000000"/>
          <w:kern w:val="0"/>
          <w:sz w:val="20"/>
          <w:szCs w:val="20"/>
        </w:rPr>
        <w:t>90</w:t>
      </w:r>
      <w:r>
        <w:rPr>
          <w:rFonts w:ascii="宋体" w:cs="宋体" w:hint="eastAsia"/>
          <w:color w:val="000000"/>
          <w:kern w:val="0"/>
          <w:sz w:val="20"/>
          <w:szCs w:val="20"/>
        </w:rPr>
        <w:t>调查结果与分析</w:t>
      </w:r>
      <w:r>
        <w:rPr>
          <w:color w:val="000000"/>
          <w:kern w:val="0"/>
          <w:sz w:val="20"/>
          <w:szCs w:val="20"/>
        </w:rPr>
        <w:t xml:space="preserve">. </w:t>
      </w:r>
      <w:r>
        <w:rPr>
          <w:rFonts w:ascii="宋体" w:cs="宋体" w:hint="eastAsia"/>
          <w:i/>
          <w:iCs/>
          <w:color w:val="000000"/>
          <w:kern w:val="0"/>
          <w:sz w:val="20"/>
          <w:szCs w:val="20"/>
        </w:rPr>
        <w:t>株洲师范高等专科学校学报</w:t>
      </w:r>
      <w:r>
        <w:rPr>
          <w:color w:val="000000"/>
          <w:kern w:val="0"/>
          <w:sz w:val="20"/>
          <w:szCs w:val="20"/>
        </w:rPr>
        <w:t>(03), 29-32.</w:t>
      </w:r>
      <w:bookmarkEnd w:id="2334"/>
    </w:p>
    <w:p w14:paraId="062F4B30" w14:textId="77777777" w:rsidR="008A22C9" w:rsidRDefault="008A22C9" w:rsidP="008A22C9">
      <w:pPr>
        <w:autoSpaceDE w:val="0"/>
        <w:autoSpaceDN w:val="0"/>
        <w:adjustRightInd w:val="0"/>
        <w:ind w:left="240" w:hanging="240"/>
        <w:rPr>
          <w:rFonts w:ascii="宋体"/>
          <w:kern w:val="0"/>
          <w:sz w:val="24"/>
          <w:szCs w:val="24"/>
        </w:rPr>
      </w:pPr>
      <w:bookmarkStart w:id="2335" w:name="_neb57987740_B035_44E4_BAC0_16CB5CF7A7D7"/>
      <w:r>
        <w:rPr>
          <w:rFonts w:ascii="宋体" w:cs="宋体" w:hint="eastAsia"/>
          <w:color w:val="000000"/>
          <w:kern w:val="0"/>
          <w:sz w:val="20"/>
          <w:szCs w:val="20"/>
        </w:rPr>
        <w:t>陈国鹏</w:t>
      </w:r>
      <w:r>
        <w:rPr>
          <w:color w:val="000000"/>
          <w:kern w:val="0"/>
          <w:sz w:val="20"/>
          <w:szCs w:val="20"/>
        </w:rPr>
        <w:t xml:space="preserve">. (2005). </w:t>
      </w:r>
      <w:r>
        <w:rPr>
          <w:rFonts w:ascii="宋体" w:cs="宋体" w:hint="eastAsia"/>
          <w:i/>
          <w:iCs/>
          <w:color w:val="000000"/>
          <w:kern w:val="0"/>
          <w:sz w:val="20"/>
          <w:szCs w:val="20"/>
        </w:rPr>
        <w:t>心理测验与常用量表</w:t>
      </w:r>
      <w:r>
        <w:rPr>
          <w:color w:val="000000"/>
          <w:kern w:val="0"/>
          <w:sz w:val="20"/>
          <w:szCs w:val="20"/>
        </w:rPr>
        <w:t xml:space="preserve">. </w:t>
      </w:r>
      <w:r>
        <w:rPr>
          <w:rFonts w:ascii="宋体" w:cs="宋体" w:hint="eastAsia"/>
          <w:color w:val="000000"/>
          <w:kern w:val="0"/>
          <w:sz w:val="20"/>
          <w:szCs w:val="20"/>
        </w:rPr>
        <w:t>上海</w:t>
      </w:r>
      <w:r>
        <w:rPr>
          <w:color w:val="000000"/>
          <w:kern w:val="0"/>
          <w:sz w:val="20"/>
          <w:szCs w:val="20"/>
        </w:rPr>
        <w:t xml:space="preserve">: </w:t>
      </w:r>
      <w:r>
        <w:rPr>
          <w:rFonts w:ascii="宋体" w:cs="宋体" w:hint="eastAsia"/>
          <w:color w:val="000000"/>
          <w:kern w:val="0"/>
          <w:sz w:val="20"/>
          <w:szCs w:val="20"/>
        </w:rPr>
        <w:t>上海科学普及出版社</w:t>
      </w:r>
      <w:r>
        <w:rPr>
          <w:color w:val="000000"/>
          <w:kern w:val="0"/>
          <w:sz w:val="20"/>
          <w:szCs w:val="20"/>
        </w:rPr>
        <w:t>.</w:t>
      </w:r>
      <w:bookmarkEnd w:id="2335"/>
    </w:p>
    <w:p w14:paraId="5F643179" w14:textId="77777777" w:rsidR="008A22C9" w:rsidRDefault="008A22C9" w:rsidP="008A22C9">
      <w:pPr>
        <w:autoSpaceDE w:val="0"/>
        <w:autoSpaceDN w:val="0"/>
        <w:adjustRightInd w:val="0"/>
        <w:ind w:left="240" w:hanging="240"/>
        <w:rPr>
          <w:rFonts w:ascii="宋体"/>
          <w:kern w:val="0"/>
          <w:sz w:val="24"/>
          <w:szCs w:val="24"/>
        </w:rPr>
      </w:pPr>
      <w:bookmarkStart w:id="2336" w:name="_neb17067CA8_C9F3_4548_8D81_815C0C08A748"/>
      <w:r>
        <w:rPr>
          <w:color w:val="000000"/>
          <w:kern w:val="0"/>
          <w:sz w:val="20"/>
          <w:szCs w:val="20"/>
        </w:rPr>
        <w:t>Mensah, F. K., &amp; Kiernan, K. E. (2010). Parents</w:t>
      </w:r>
      <w:r>
        <w:rPr>
          <w:rFonts w:ascii="宋体" w:cs="宋体" w:hint="eastAsia"/>
          <w:color w:val="000000"/>
          <w:kern w:val="0"/>
          <w:sz w:val="20"/>
          <w:szCs w:val="20"/>
        </w:rPr>
        <w:t>’</w:t>
      </w:r>
      <w:r>
        <w:rPr>
          <w:color w:val="000000"/>
          <w:kern w:val="0"/>
          <w:sz w:val="20"/>
          <w:szCs w:val="20"/>
        </w:rPr>
        <w:t xml:space="preserve"> mental health and children</w:t>
      </w:r>
      <w:r>
        <w:rPr>
          <w:rFonts w:ascii="宋体" w:cs="宋体" w:hint="eastAsia"/>
          <w:color w:val="000000"/>
          <w:kern w:val="0"/>
          <w:sz w:val="20"/>
          <w:szCs w:val="20"/>
        </w:rPr>
        <w:t>’</w:t>
      </w:r>
      <w:r>
        <w:rPr>
          <w:color w:val="000000"/>
          <w:kern w:val="0"/>
          <w:sz w:val="20"/>
          <w:szCs w:val="20"/>
        </w:rPr>
        <w:t xml:space="preserve">s cognitive and social development: families in England in the Millennium Cohort Study. </w:t>
      </w:r>
      <w:r>
        <w:rPr>
          <w:i/>
          <w:iCs/>
          <w:color w:val="000000"/>
          <w:kern w:val="0"/>
          <w:sz w:val="20"/>
          <w:szCs w:val="20"/>
        </w:rPr>
        <w:t>Social Psychiatry and Psychiatric Epidemiology</w:t>
      </w:r>
      <w:r>
        <w:rPr>
          <w:color w:val="000000"/>
          <w:kern w:val="0"/>
          <w:sz w:val="20"/>
          <w:szCs w:val="20"/>
        </w:rPr>
        <w:t xml:space="preserve">, </w:t>
      </w:r>
      <w:r>
        <w:rPr>
          <w:i/>
          <w:iCs/>
          <w:color w:val="000000"/>
          <w:kern w:val="0"/>
          <w:sz w:val="20"/>
          <w:szCs w:val="20"/>
        </w:rPr>
        <w:t>45</w:t>
      </w:r>
      <w:r>
        <w:rPr>
          <w:color w:val="000000"/>
          <w:kern w:val="0"/>
          <w:sz w:val="20"/>
          <w:szCs w:val="20"/>
        </w:rPr>
        <w:t>, 1023-1035.</w:t>
      </w:r>
      <w:bookmarkEnd w:id="2336"/>
    </w:p>
    <w:p w14:paraId="21CAE246" w14:textId="77777777" w:rsidR="008A22C9" w:rsidRDefault="008A22C9" w:rsidP="008A22C9">
      <w:pPr>
        <w:autoSpaceDE w:val="0"/>
        <w:autoSpaceDN w:val="0"/>
        <w:adjustRightInd w:val="0"/>
        <w:ind w:left="240" w:hanging="240"/>
        <w:rPr>
          <w:rFonts w:ascii="宋体"/>
          <w:kern w:val="0"/>
          <w:sz w:val="24"/>
          <w:szCs w:val="24"/>
        </w:rPr>
      </w:pPr>
      <w:bookmarkStart w:id="2337" w:name="_nebDDCEF502_1841_4572_874B_FC537D3841AF"/>
      <w:r>
        <w:rPr>
          <w:rFonts w:ascii="宋体" w:cs="宋体" w:hint="eastAsia"/>
          <w:color w:val="000000"/>
          <w:kern w:val="0"/>
          <w:sz w:val="20"/>
          <w:szCs w:val="20"/>
        </w:rPr>
        <w:t>金华</w:t>
      </w:r>
      <w:r>
        <w:rPr>
          <w:color w:val="000000"/>
          <w:kern w:val="0"/>
          <w:sz w:val="20"/>
          <w:szCs w:val="20"/>
        </w:rPr>
        <w:t xml:space="preserve">, </w:t>
      </w:r>
      <w:r>
        <w:rPr>
          <w:rFonts w:ascii="宋体" w:cs="宋体" w:hint="eastAsia"/>
          <w:color w:val="000000"/>
          <w:kern w:val="0"/>
          <w:sz w:val="20"/>
          <w:szCs w:val="20"/>
        </w:rPr>
        <w:t>吴文源</w:t>
      </w:r>
      <w:r>
        <w:rPr>
          <w:color w:val="000000"/>
          <w:kern w:val="0"/>
          <w:sz w:val="20"/>
          <w:szCs w:val="20"/>
        </w:rPr>
        <w:t xml:space="preserve">, </w:t>
      </w:r>
      <w:r>
        <w:rPr>
          <w:rFonts w:ascii="宋体" w:cs="宋体" w:hint="eastAsia"/>
          <w:color w:val="000000"/>
          <w:kern w:val="0"/>
          <w:sz w:val="20"/>
          <w:szCs w:val="20"/>
        </w:rPr>
        <w:t>张明园</w:t>
      </w:r>
      <w:r>
        <w:rPr>
          <w:color w:val="000000"/>
          <w:kern w:val="0"/>
          <w:sz w:val="20"/>
          <w:szCs w:val="20"/>
        </w:rPr>
        <w:t xml:space="preserve">. (1986). </w:t>
      </w:r>
      <w:r>
        <w:rPr>
          <w:rFonts w:ascii="宋体" w:cs="宋体" w:hint="eastAsia"/>
          <w:color w:val="000000"/>
          <w:kern w:val="0"/>
          <w:sz w:val="20"/>
          <w:szCs w:val="20"/>
        </w:rPr>
        <w:t>中国正常人</w:t>
      </w:r>
      <w:r>
        <w:rPr>
          <w:color w:val="000000"/>
          <w:kern w:val="0"/>
          <w:sz w:val="20"/>
          <w:szCs w:val="20"/>
        </w:rPr>
        <w:t>SCL-90</w:t>
      </w:r>
      <w:r>
        <w:rPr>
          <w:rFonts w:ascii="宋体" w:cs="宋体" w:hint="eastAsia"/>
          <w:color w:val="000000"/>
          <w:kern w:val="0"/>
          <w:sz w:val="20"/>
          <w:szCs w:val="20"/>
        </w:rPr>
        <w:t>评定结果的初步分析</w:t>
      </w:r>
      <w:r>
        <w:rPr>
          <w:color w:val="000000"/>
          <w:kern w:val="0"/>
          <w:sz w:val="20"/>
          <w:szCs w:val="20"/>
        </w:rPr>
        <w:t xml:space="preserve">. </w:t>
      </w:r>
      <w:r>
        <w:rPr>
          <w:rFonts w:ascii="宋体" w:cs="宋体" w:hint="eastAsia"/>
          <w:i/>
          <w:iCs/>
          <w:color w:val="000000"/>
          <w:kern w:val="0"/>
          <w:sz w:val="20"/>
          <w:szCs w:val="20"/>
        </w:rPr>
        <w:t>中国神经精神疾病杂志</w:t>
      </w:r>
      <w:r>
        <w:rPr>
          <w:color w:val="000000"/>
          <w:kern w:val="0"/>
          <w:sz w:val="20"/>
          <w:szCs w:val="20"/>
        </w:rPr>
        <w:t>(05), 260-263.</w:t>
      </w:r>
      <w:bookmarkEnd w:id="2337"/>
    </w:p>
    <w:p w14:paraId="7F575FCF" w14:textId="77777777" w:rsidR="008A22C9" w:rsidRDefault="008A22C9" w:rsidP="008A22C9">
      <w:pPr>
        <w:autoSpaceDE w:val="0"/>
        <w:autoSpaceDN w:val="0"/>
        <w:adjustRightInd w:val="0"/>
        <w:ind w:left="240" w:hanging="240"/>
        <w:rPr>
          <w:rFonts w:ascii="宋体"/>
          <w:kern w:val="0"/>
          <w:sz w:val="24"/>
          <w:szCs w:val="24"/>
        </w:rPr>
      </w:pPr>
      <w:bookmarkStart w:id="2338" w:name="_nebD67D8778_7A49_4A5F_90D4_743E60B63E85"/>
      <w:r>
        <w:rPr>
          <w:color w:val="000000"/>
          <w:kern w:val="0"/>
          <w:sz w:val="20"/>
          <w:szCs w:val="20"/>
        </w:rPr>
        <w:t xml:space="preserve">Derogatis, L. R. (1973). SCL-90: an outpatient psychiatric rating scale-preliminary report. </w:t>
      </w:r>
      <w:r>
        <w:rPr>
          <w:i/>
          <w:iCs/>
          <w:color w:val="000000"/>
          <w:kern w:val="0"/>
          <w:sz w:val="20"/>
          <w:szCs w:val="20"/>
        </w:rPr>
        <w:t>Psychopharmacol Bull</w:t>
      </w:r>
      <w:r>
        <w:rPr>
          <w:color w:val="000000"/>
          <w:kern w:val="0"/>
          <w:sz w:val="20"/>
          <w:szCs w:val="20"/>
        </w:rPr>
        <w:t xml:space="preserve">, </w:t>
      </w:r>
      <w:r>
        <w:rPr>
          <w:i/>
          <w:iCs/>
          <w:color w:val="000000"/>
          <w:kern w:val="0"/>
          <w:sz w:val="20"/>
          <w:szCs w:val="20"/>
        </w:rPr>
        <w:t>9</w:t>
      </w:r>
      <w:r>
        <w:rPr>
          <w:color w:val="000000"/>
          <w:kern w:val="0"/>
          <w:sz w:val="20"/>
          <w:szCs w:val="20"/>
        </w:rPr>
        <w:t>, 13-28.</w:t>
      </w:r>
      <w:bookmarkEnd w:id="2338"/>
    </w:p>
    <w:p w14:paraId="560373DF" w14:textId="77777777" w:rsidR="008A22C9" w:rsidRDefault="008A22C9" w:rsidP="008A22C9">
      <w:pPr>
        <w:autoSpaceDE w:val="0"/>
        <w:autoSpaceDN w:val="0"/>
        <w:adjustRightInd w:val="0"/>
        <w:ind w:left="240" w:hanging="240"/>
        <w:rPr>
          <w:rFonts w:ascii="宋体"/>
          <w:kern w:val="0"/>
          <w:sz w:val="24"/>
          <w:szCs w:val="24"/>
        </w:rPr>
      </w:pPr>
      <w:bookmarkStart w:id="2339" w:name="_neb98859084_5A0C_444A_A621_4097BE0E297C"/>
      <w:r>
        <w:rPr>
          <w:color w:val="000000"/>
          <w:kern w:val="0"/>
          <w:sz w:val="20"/>
          <w:szCs w:val="20"/>
        </w:rPr>
        <w:t xml:space="preserve">Derogatis, L. R. (1977). </w:t>
      </w:r>
      <w:r>
        <w:rPr>
          <w:i/>
          <w:iCs/>
          <w:color w:val="000000"/>
          <w:kern w:val="0"/>
          <w:sz w:val="20"/>
          <w:szCs w:val="20"/>
        </w:rPr>
        <w:t>The SCL</w:t>
      </w:r>
      <w:r>
        <w:rPr>
          <w:rFonts w:ascii="宋体" w:cs="宋体" w:hint="eastAsia"/>
          <w:i/>
          <w:iCs/>
          <w:color w:val="000000"/>
          <w:kern w:val="0"/>
          <w:sz w:val="20"/>
          <w:szCs w:val="20"/>
        </w:rPr>
        <w:t>‐</w:t>
      </w:r>
      <w:r>
        <w:rPr>
          <w:i/>
          <w:iCs/>
          <w:color w:val="000000"/>
          <w:kern w:val="0"/>
          <w:sz w:val="20"/>
          <w:szCs w:val="20"/>
        </w:rPr>
        <w:t>90: Administration, Scoring and Procedures Manual</w:t>
      </w:r>
      <w:r>
        <w:rPr>
          <w:color w:val="000000"/>
          <w:kern w:val="0"/>
          <w:sz w:val="20"/>
          <w:szCs w:val="20"/>
        </w:rPr>
        <w:t>. Baltimore, MD, USA: John Hopkins University Press.</w:t>
      </w:r>
      <w:bookmarkEnd w:id="2339"/>
    </w:p>
    <w:p w14:paraId="5D810C99" w14:textId="77777777" w:rsidR="008A22C9" w:rsidRDefault="008A22C9" w:rsidP="008A22C9">
      <w:pPr>
        <w:autoSpaceDE w:val="0"/>
        <w:autoSpaceDN w:val="0"/>
        <w:adjustRightInd w:val="0"/>
        <w:ind w:left="240" w:hanging="240"/>
        <w:rPr>
          <w:rFonts w:ascii="宋体"/>
          <w:kern w:val="0"/>
          <w:sz w:val="24"/>
          <w:szCs w:val="24"/>
        </w:rPr>
      </w:pPr>
      <w:bookmarkStart w:id="2340" w:name="_nebA14C0043_FCE1_4208_869F_D0B37D7F9D4D"/>
      <w:r>
        <w:rPr>
          <w:color w:val="000000"/>
          <w:kern w:val="0"/>
          <w:sz w:val="20"/>
          <w:szCs w:val="20"/>
        </w:rPr>
        <w:t xml:space="preserve">Hoffmann, N. G., &amp; Overall, P. B. (1978). Factor structure of the SCL-90 in a psychiatric population. </w:t>
      </w:r>
      <w:r>
        <w:rPr>
          <w:i/>
          <w:iCs/>
          <w:color w:val="000000"/>
          <w:kern w:val="0"/>
          <w:sz w:val="20"/>
          <w:szCs w:val="20"/>
        </w:rPr>
        <w:t>Journal of Consulting and Clinical Psychology</w:t>
      </w:r>
      <w:r>
        <w:rPr>
          <w:color w:val="000000"/>
          <w:kern w:val="0"/>
          <w:sz w:val="20"/>
          <w:szCs w:val="20"/>
        </w:rPr>
        <w:t xml:space="preserve">, </w:t>
      </w:r>
      <w:r>
        <w:rPr>
          <w:i/>
          <w:iCs/>
          <w:color w:val="000000"/>
          <w:kern w:val="0"/>
          <w:sz w:val="20"/>
          <w:szCs w:val="20"/>
        </w:rPr>
        <w:t>46</w:t>
      </w:r>
      <w:r>
        <w:rPr>
          <w:color w:val="000000"/>
          <w:kern w:val="0"/>
          <w:sz w:val="20"/>
          <w:szCs w:val="20"/>
        </w:rPr>
        <w:t>(6), 1187.</w:t>
      </w:r>
      <w:bookmarkEnd w:id="2340"/>
    </w:p>
    <w:p w14:paraId="3ACD3A93" w14:textId="77777777" w:rsidR="008A22C9" w:rsidRDefault="008A22C9" w:rsidP="008A22C9">
      <w:pPr>
        <w:autoSpaceDE w:val="0"/>
        <w:autoSpaceDN w:val="0"/>
        <w:adjustRightInd w:val="0"/>
        <w:ind w:left="240" w:hanging="240"/>
        <w:rPr>
          <w:rFonts w:ascii="宋体"/>
          <w:kern w:val="0"/>
          <w:sz w:val="24"/>
          <w:szCs w:val="24"/>
        </w:rPr>
      </w:pPr>
      <w:bookmarkStart w:id="2341" w:name="_nebC43E6B44_7207_4F0F_810B_4277BD2CD00F"/>
      <w:r>
        <w:rPr>
          <w:rFonts w:ascii="宋体" w:cs="宋体" w:hint="eastAsia"/>
          <w:color w:val="000000"/>
          <w:kern w:val="0"/>
          <w:sz w:val="20"/>
          <w:szCs w:val="20"/>
        </w:rPr>
        <w:t>史从戎</w:t>
      </w:r>
      <w:r>
        <w:rPr>
          <w:color w:val="000000"/>
          <w:kern w:val="0"/>
          <w:sz w:val="20"/>
          <w:szCs w:val="20"/>
        </w:rPr>
        <w:t xml:space="preserve">, </w:t>
      </w:r>
      <w:r>
        <w:rPr>
          <w:rFonts w:ascii="宋体" w:cs="宋体" w:hint="eastAsia"/>
          <w:color w:val="000000"/>
          <w:kern w:val="0"/>
          <w:sz w:val="20"/>
          <w:szCs w:val="20"/>
        </w:rPr>
        <w:t>张曼华</w:t>
      </w:r>
      <w:r>
        <w:rPr>
          <w:color w:val="000000"/>
          <w:kern w:val="0"/>
          <w:sz w:val="20"/>
          <w:szCs w:val="20"/>
        </w:rPr>
        <w:t xml:space="preserve">, </w:t>
      </w:r>
      <w:r>
        <w:rPr>
          <w:rFonts w:ascii="宋体" w:cs="宋体" w:hint="eastAsia"/>
          <w:color w:val="000000"/>
          <w:kern w:val="0"/>
          <w:sz w:val="20"/>
          <w:szCs w:val="20"/>
        </w:rPr>
        <w:t>王宇</w:t>
      </w:r>
      <w:r>
        <w:rPr>
          <w:color w:val="000000"/>
          <w:kern w:val="0"/>
          <w:sz w:val="20"/>
          <w:szCs w:val="20"/>
        </w:rPr>
        <w:t xml:space="preserve">, </w:t>
      </w:r>
      <w:r>
        <w:rPr>
          <w:rFonts w:ascii="宋体" w:cs="宋体" w:hint="eastAsia"/>
          <w:color w:val="000000"/>
          <w:kern w:val="0"/>
          <w:sz w:val="20"/>
          <w:szCs w:val="20"/>
        </w:rPr>
        <w:t>来源</w:t>
      </w:r>
      <w:r>
        <w:rPr>
          <w:color w:val="000000"/>
          <w:kern w:val="0"/>
          <w:sz w:val="20"/>
          <w:szCs w:val="20"/>
        </w:rPr>
        <w:t xml:space="preserve">, </w:t>
      </w:r>
      <w:r>
        <w:rPr>
          <w:rFonts w:ascii="宋体" w:cs="宋体" w:hint="eastAsia"/>
          <w:color w:val="000000"/>
          <w:kern w:val="0"/>
          <w:sz w:val="20"/>
          <w:szCs w:val="20"/>
        </w:rPr>
        <w:t>高保兴</w:t>
      </w:r>
      <w:r>
        <w:rPr>
          <w:color w:val="000000"/>
          <w:kern w:val="0"/>
          <w:sz w:val="20"/>
          <w:szCs w:val="20"/>
        </w:rPr>
        <w:t xml:space="preserve">, </w:t>
      </w:r>
      <w:r>
        <w:rPr>
          <w:rFonts w:ascii="宋体" w:cs="宋体" w:hint="eastAsia"/>
          <w:color w:val="000000"/>
          <w:kern w:val="0"/>
          <w:sz w:val="20"/>
          <w:szCs w:val="20"/>
        </w:rPr>
        <w:t>乔晓春</w:t>
      </w:r>
      <w:r>
        <w:rPr>
          <w:color w:val="000000"/>
          <w:kern w:val="0"/>
          <w:sz w:val="20"/>
          <w:szCs w:val="20"/>
        </w:rPr>
        <w:t xml:space="preserve">. (2011). </w:t>
      </w:r>
      <w:r>
        <w:rPr>
          <w:rFonts w:ascii="宋体" w:cs="宋体" w:hint="eastAsia"/>
          <w:color w:val="000000"/>
          <w:kern w:val="0"/>
          <w:sz w:val="20"/>
          <w:szCs w:val="20"/>
        </w:rPr>
        <w:t>我国部分农村地区受艾滋病影响儿童心理弹性的保护性因素研究</w:t>
      </w:r>
      <w:r>
        <w:rPr>
          <w:color w:val="000000"/>
          <w:kern w:val="0"/>
          <w:sz w:val="20"/>
          <w:szCs w:val="20"/>
        </w:rPr>
        <w:t xml:space="preserve">. </w:t>
      </w:r>
      <w:r>
        <w:rPr>
          <w:rFonts w:ascii="宋体" w:cs="宋体" w:hint="eastAsia"/>
          <w:i/>
          <w:iCs/>
          <w:color w:val="000000"/>
          <w:kern w:val="0"/>
          <w:sz w:val="20"/>
          <w:szCs w:val="20"/>
        </w:rPr>
        <w:t>中国儿童保健杂志</w:t>
      </w:r>
      <w:r>
        <w:rPr>
          <w:color w:val="000000"/>
          <w:kern w:val="0"/>
          <w:sz w:val="20"/>
          <w:szCs w:val="20"/>
        </w:rPr>
        <w:t xml:space="preserve">, </w:t>
      </w:r>
      <w:r>
        <w:rPr>
          <w:i/>
          <w:iCs/>
          <w:color w:val="000000"/>
          <w:kern w:val="0"/>
          <w:sz w:val="20"/>
          <w:szCs w:val="20"/>
        </w:rPr>
        <w:t>19</w:t>
      </w:r>
      <w:r>
        <w:rPr>
          <w:color w:val="000000"/>
          <w:kern w:val="0"/>
          <w:sz w:val="20"/>
          <w:szCs w:val="20"/>
        </w:rPr>
        <w:t>(01), 10-12.</w:t>
      </w:r>
      <w:bookmarkEnd w:id="2341"/>
    </w:p>
    <w:p w14:paraId="6E4CEFF1" w14:textId="77777777" w:rsidR="008A22C9" w:rsidRDefault="008A22C9" w:rsidP="008A22C9">
      <w:pPr>
        <w:autoSpaceDE w:val="0"/>
        <w:autoSpaceDN w:val="0"/>
        <w:adjustRightInd w:val="0"/>
        <w:ind w:left="240" w:hanging="240"/>
        <w:rPr>
          <w:rFonts w:ascii="宋体"/>
          <w:kern w:val="0"/>
          <w:sz w:val="24"/>
          <w:szCs w:val="24"/>
        </w:rPr>
      </w:pPr>
      <w:bookmarkStart w:id="2342" w:name="_nebDF399C90_A5E6_4D6D_9A3D_E53628022513"/>
      <w:r>
        <w:rPr>
          <w:color w:val="000000"/>
          <w:kern w:val="0"/>
          <w:sz w:val="20"/>
          <w:szCs w:val="20"/>
        </w:rPr>
        <w:t xml:space="preserve">Radloff, L. S. (1991). The use of the Center for Epidemiologic Studies Depression Scale in adolescents and young adults. </w:t>
      </w:r>
      <w:r>
        <w:rPr>
          <w:i/>
          <w:iCs/>
          <w:color w:val="000000"/>
          <w:kern w:val="0"/>
          <w:sz w:val="20"/>
          <w:szCs w:val="20"/>
        </w:rPr>
        <w:t>Journal of Youth and Adolescence</w:t>
      </w:r>
      <w:r>
        <w:rPr>
          <w:color w:val="000000"/>
          <w:kern w:val="0"/>
          <w:sz w:val="20"/>
          <w:szCs w:val="20"/>
        </w:rPr>
        <w:t xml:space="preserve">, </w:t>
      </w:r>
      <w:r>
        <w:rPr>
          <w:i/>
          <w:iCs/>
          <w:color w:val="000000"/>
          <w:kern w:val="0"/>
          <w:sz w:val="20"/>
          <w:szCs w:val="20"/>
        </w:rPr>
        <w:t>20</w:t>
      </w:r>
      <w:r>
        <w:rPr>
          <w:color w:val="000000"/>
          <w:kern w:val="0"/>
          <w:sz w:val="20"/>
          <w:szCs w:val="20"/>
        </w:rPr>
        <w:t>(2), 149-166.</w:t>
      </w:r>
      <w:bookmarkEnd w:id="2342"/>
    </w:p>
    <w:p w14:paraId="189DE8E3" w14:textId="77777777" w:rsidR="008A22C9" w:rsidRDefault="008A22C9" w:rsidP="008A22C9">
      <w:pPr>
        <w:autoSpaceDE w:val="0"/>
        <w:autoSpaceDN w:val="0"/>
        <w:adjustRightInd w:val="0"/>
        <w:ind w:left="240" w:hanging="240"/>
        <w:rPr>
          <w:rFonts w:ascii="宋体"/>
          <w:kern w:val="0"/>
          <w:sz w:val="24"/>
          <w:szCs w:val="24"/>
        </w:rPr>
      </w:pPr>
      <w:bookmarkStart w:id="2343" w:name="_neb1DDF44F9_ED46_4FAD_8411_5A6A78FC6D9F"/>
      <w:r>
        <w:rPr>
          <w:rFonts w:ascii="宋体" w:cs="宋体" w:hint="eastAsia"/>
          <w:color w:val="000000"/>
          <w:kern w:val="0"/>
          <w:sz w:val="20"/>
          <w:szCs w:val="20"/>
        </w:rPr>
        <w:t>章婕</w:t>
      </w:r>
      <w:r>
        <w:rPr>
          <w:color w:val="000000"/>
          <w:kern w:val="0"/>
          <w:sz w:val="20"/>
          <w:szCs w:val="20"/>
        </w:rPr>
        <w:t xml:space="preserve">, </w:t>
      </w:r>
      <w:r>
        <w:rPr>
          <w:rFonts w:ascii="宋体" w:cs="宋体" w:hint="eastAsia"/>
          <w:color w:val="000000"/>
          <w:kern w:val="0"/>
          <w:sz w:val="20"/>
          <w:szCs w:val="20"/>
        </w:rPr>
        <w:t>吴振云</w:t>
      </w:r>
      <w:r>
        <w:rPr>
          <w:color w:val="000000"/>
          <w:kern w:val="0"/>
          <w:sz w:val="20"/>
          <w:szCs w:val="20"/>
        </w:rPr>
        <w:t xml:space="preserve">, </w:t>
      </w:r>
      <w:r>
        <w:rPr>
          <w:rFonts w:ascii="宋体" w:cs="宋体" w:hint="eastAsia"/>
          <w:color w:val="000000"/>
          <w:kern w:val="0"/>
          <w:sz w:val="20"/>
          <w:szCs w:val="20"/>
        </w:rPr>
        <w:t>方格</w:t>
      </w:r>
      <w:r>
        <w:rPr>
          <w:color w:val="000000"/>
          <w:kern w:val="0"/>
          <w:sz w:val="20"/>
          <w:szCs w:val="20"/>
        </w:rPr>
        <w:t xml:space="preserve">, </w:t>
      </w:r>
      <w:r>
        <w:rPr>
          <w:rFonts w:ascii="宋体" w:cs="宋体" w:hint="eastAsia"/>
          <w:color w:val="000000"/>
          <w:kern w:val="0"/>
          <w:sz w:val="20"/>
          <w:szCs w:val="20"/>
        </w:rPr>
        <w:t>李娟</w:t>
      </w:r>
      <w:r>
        <w:rPr>
          <w:color w:val="000000"/>
          <w:kern w:val="0"/>
          <w:sz w:val="20"/>
          <w:szCs w:val="20"/>
        </w:rPr>
        <w:t xml:space="preserve">, </w:t>
      </w:r>
      <w:r>
        <w:rPr>
          <w:rFonts w:ascii="宋体" w:cs="宋体" w:hint="eastAsia"/>
          <w:color w:val="000000"/>
          <w:kern w:val="0"/>
          <w:sz w:val="20"/>
          <w:szCs w:val="20"/>
        </w:rPr>
        <w:t>韩布新</w:t>
      </w:r>
      <w:r>
        <w:rPr>
          <w:color w:val="000000"/>
          <w:kern w:val="0"/>
          <w:sz w:val="20"/>
          <w:szCs w:val="20"/>
        </w:rPr>
        <w:t xml:space="preserve">, </w:t>
      </w:r>
      <w:r>
        <w:rPr>
          <w:rFonts w:ascii="宋体" w:cs="宋体" w:hint="eastAsia"/>
          <w:color w:val="000000"/>
          <w:kern w:val="0"/>
          <w:sz w:val="20"/>
          <w:szCs w:val="20"/>
        </w:rPr>
        <w:t>陈祉妍</w:t>
      </w:r>
      <w:r>
        <w:rPr>
          <w:color w:val="000000"/>
          <w:kern w:val="0"/>
          <w:sz w:val="20"/>
          <w:szCs w:val="20"/>
        </w:rPr>
        <w:t xml:space="preserve">. (2010). </w:t>
      </w:r>
      <w:r>
        <w:rPr>
          <w:rFonts w:ascii="宋体" w:cs="宋体" w:hint="eastAsia"/>
          <w:color w:val="000000"/>
          <w:kern w:val="0"/>
          <w:sz w:val="20"/>
          <w:szCs w:val="20"/>
        </w:rPr>
        <w:t>流调中心抑郁量表全国城市常模的建立</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24</w:t>
      </w:r>
      <w:r>
        <w:rPr>
          <w:color w:val="000000"/>
          <w:kern w:val="0"/>
          <w:sz w:val="20"/>
          <w:szCs w:val="20"/>
        </w:rPr>
        <w:t>(02), 139-143.</w:t>
      </w:r>
      <w:bookmarkEnd w:id="2343"/>
    </w:p>
    <w:p w14:paraId="7CFC1B83" w14:textId="77777777" w:rsidR="008A22C9" w:rsidRDefault="008A22C9" w:rsidP="008A22C9">
      <w:pPr>
        <w:autoSpaceDE w:val="0"/>
        <w:autoSpaceDN w:val="0"/>
        <w:adjustRightInd w:val="0"/>
        <w:ind w:left="240" w:hanging="240"/>
        <w:rPr>
          <w:rFonts w:ascii="宋体"/>
          <w:kern w:val="0"/>
          <w:sz w:val="24"/>
          <w:szCs w:val="24"/>
        </w:rPr>
      </w:pPr>
      <w:bookmarkStart w:id="2344" w:name="_neb00D5455E_4CFD_4D4F_AAC4_2350C5900BAA"/>
      <w:r>
        <w:rPr>
          <w:color w:val="000000"/>
          <w:kern w:val="0"/>
          <w:sz w:val="20"/>
          <w:szCs w:val="20"/>
        </w:rPr>
        <w:t xml:space="preserve">Cheng, C., Yen, C., Ko, C., &amp; Yen, J. (2012). Factor structure of the center for epidemiologic studies depression scale in Taiwanese adolescents. </w:t>
      </w:r>
      <w:r>
        <w:rPr>
          <w:i/>
          <w:iCs/>
          <w:color w:val="000000"/>
          <w:kern w:val="0"/>
          <w:sz w:val="20"/>
          <w:szCs w:val="20"/>
        </w:rPr>
        <w:t>Comprehensive Psychiatry</w:t>
      </w:r>
      <w:r>
        <w:rPr>
          <w:color w:val="000000"/>
          <w:kern w:val="0"/>
          <w:sz w:val="20"/>
          <w:szCs w:val="20"/>
        </w:rPr>
        <w:t xml:space="preserve">, </w:t>
      </w:r>
      <w:r>
        <w:rPr>
          <w:i/>
          <w:iCs/>
          <w:color w:val="000000"/>
          <w:kern w:val="0"/>
          <w:sz w:val="20"/>
          <w:szCs w:val="20"/>
        </w:rPr>
        <w:t>53</w:t>
      </w:r>
      <w:r>
        <w:rPr>
          <w:color w:val="000000"/>
          <w:kern w:val="0"/>
          <w:sz w:val="20"/>
          <w:szCs w:val="20"/>
        </w:rPr>
        <w:t>(3), 299-307.</w:t>
      </w:r>
      <w:bookmarkEnd w:id="2344"/>
    </w:p>
    <w:p w14:paraId="6EB862A1" w14:textId="77777777" w:rsidR="008A22C9" w:rsidRDefault="008A22C9" w:rsidP="008A22C9">
      <w:pPr>
        <w:autoSpaceDE w:val="0"/>
        <w:autoSpaceDN w:val="0"/>
        <w:adjustRightInd w:val="0"/>
        <w:ind w:left="240" w:hanging="240"/>
        <w:rPr>
          <w:rFonts w:ascii="宋体"/>
          <w:kern w:val="0"/>
          <w:sz w:val="24"/>
          <w:szCs w:val="24"/>
        </w:rPr>
      </w:pPr>
      <w:bookmarkStart w:id="2345" w:name="_nebEAD44E50_B4A4_444C_8FE9_4EEEE35664C0"/>
      <w:r>
        <w:rPr>
          <w:color w:val="000000"/>
          <w:kern w:val="0"/>
          <w:sz w:val="20"/>
          <w:szCs w:val="20"/>
        </w:rPr>
        <w:t xml:space="preserve">Lee, S. W., Stewart, S. M., Byrne, B. M., Wong, J. P., Ho, S. Y., Lee, P. W., &amp; Lam, T. H. (2008). Factor structure of the Center for Epidemiological Studies Depression scale in Hong Kong adolescents. </w:t>
      </w:r>
      <w:r>
        <w:rPr>
          <w:i/>
          <w:iCs/>
          <w:color w:val="000000"/>
          <w:kern w:val="0"/>
          <w:sz w:val="20"/>
          <w:szCs w:val="20"/>
        </w:rPr>
        <w:t>Journal of Personality Assessment</w:t>
      </w:r>
      <w:r>
        <w:rPr>
          <w:color w:val="000000"/>
          <w:kern w:val="0"/>
          <w:sz w:val="20"/>
          <w:szCs w:val="20"/>
        </w:rPr>
        <w:t xml:space="preserve">, </w:t>
      </w:r>
      <w:r>
        <w:rPr>
          <w:i/>
          <w:iCs/>
          <w:color w:val="000000"/>
          <w:kern w:val="0"/>
          <w:sz w:val="20"/>
          <w:szCs w:val="20"/>
        </w:rPr>
        <w:t>90</w:t>
      </w:r>
      <w:r>
        <w:rPr>
          <w:color w:val="000000"/>
          <w:kern w:val="0"/>
          <w:sz w:val="20"/>
          <w:szCs w:val="20"/>
        </w:rPr>
        <w:t>(2), 175-184.</w:t>
      </w:r>
      <w:bookmarkEnd w:id="2345"/>
    </w:p>
    <w:p w14:paraId="32ACA603" w14:textId="77777777" w:rsidR="008A22C9" w:rsidRDefault="008A22C9" w:rsidP="008A22C9">
      <w:pPr>
        <w:autoSpaceDE w:val="0"/>
        <w:autoSpaceDN w:val="0"/>
        <w:adjustRightInd w:val="0"/>
        <w:ind w:left="240" w:hanging="240"/>
        <w:rPr>
          <w:rFonts w:ascii="宋体"/>
          <w:kern w:val="0"/>
          <w:sz w:val="24"/>
          <w:szCs w:val="24"/>
        </w:rPr>
      </w:pPr>
      <w:bookmarkStart w:id="2346" w:name="_neb991DBBDD_4852_4483_988F_DB566D15F86D"/>
      <w:r>
        <w:rPr>
          <w:color w:val="000000"/>
          <w:kern w:val="0"/>
          <w:sz w:val="20"/>
          <w:szCs w:val="20"/>
        </w:rPr>
        <w:t xml:space="preserve">Cheung, C., &amp; Bagley, C. (1998). Validating an American scale in Hong Kong: the center for epidemiological studies depression scale (CES-D). </w:t>
      </w:r>
      <w:r>
        <w:rPr>
          <w:i/>
          <w:iCs/>
          <w:color w:val="000000"/>
          <w:kern w:val="0"/>
          <w:sz w:val="20"/>
          <w:szCs w:val="20"/>
        </w:rPr>
        <w:t>The Journal of Psychology</w:t>
      </w:r>
      <w:r>
        <w:rPr>
          <w:color w:val="000000"/>
          <w:kern w:val="0"/>
          <w:sz w:val="20"/>
          <w:szCs w:val="20"/>
        </w:rPr>
        <w:t xml:space="preserve">, </w:t>
      </w:r>
      <w:r>
        <w:rPr>
          <w:i/>
          <w:iCs/>
          <w:color w:val="000000"/>
          <w:kern w:val="0"/>
          <w:sz w:val="20"/>
          <w:szCs w:val="20"/>
        </w:rPr>
        <w:t>132</w:t>
      </w:r>
      <w:r>
        <w:rPr>
          <w:color w:val="000000"/>
          <w:kern w:val="0"/>
          <w:sz w:val="20"/>
          <w:szCs w:val="20"/>
        </w:rPr>
        <w:t>(2), 169-186.</w:t>
      </w:r>
      <w:bookmarkEnd w:id="2346"/>
    </w:p>
    <w:p w14:paraId="24698DBE" w14:textId="77777777" w:rsidR="008A22C9" w:rsidRDefault="008A22C9" w:rsidP="008A22C9">
      <w:pPr>
        <w:autoSpaceDE w:val="0"/>
        <w:autoSpaceDN w:val="0"/>
        <w:adjustRightInd w:val="0"/>
        <w:ind w:left="240" w:hanging="240"/>
        <w:rPr>
          <w:rFonts w:ascii="宋体"/>
          <w:kern w:val="0"/>
          <w:sz w:val="24"/>
          <w:szCs w:val="24"/>
        </w:rPr>
      </w:pPr>
      <w:bookmarkStart w:id="2347" w:name="_nebB647F755_105E_42B2_B495_1AFE794B9276"/>
      <w:r>
        <w:rPr>
          <w:rFonts w:ascii="宋体" w:cs="宋体" w:hint="eastAsia"/>
          <w:color w:val="000000"/>
          <w:kern w:val="0"/>
          <w:sz w:val="20"/>
          <w:szCs w:val="20"/>
        </w:rPr>
        <w:t>陈祉妍</w:t>
      </w:r>
      <w:r>
        <w:rPr>
          <w:color w:val="000000"/>
          <w:kern w:val="0"/>
          <w:sz w:val="20"/>
          <w:szCs w:val="20"/>
        </w:rPr>
        <w:t xml:space="preserve">, </w:t>
      </w:r>
      <w:r>
        <w:rPr>
          <w:rFonts w:ascii="宋体" w:cs="宋体" w:hint="eastAsia"/>
          <w:color w:val="000000"/>
          <w:kern w:val="0"/>
          <w:sz w:val="20"/>
          <w:szCs w:val="20"/>
        </w:rPr>
        <w:t>杨小冬</w:t>
      </w:r>
      <w:r>
        <w:rPr>
          <w:color w:val="000000"/>
          <w:kern w:val="0"/>
          <w:sz w:val="20"/>
          <w:szCs w:val="20"/>
        </w:rPr>
        <w:t xml:space="preserve">, </w:t>
      </w:r>
      <w:r>
        <w:rPr>
          <w:rFonts w:ascii="宋体" w:cs="宋体" w:hint="eastAsia"/>
          <w:color w:val="000000"/>
          <w:kern w:val="0"/>
          <w:sz w:val="20"/>
          <w:szCs w:val="20"/>
        </w:rPr>
        <w:t>李新影</w:t>
      </w:r>
      <w:r>
        <w:rPr>
          <w:color w:val="000000"/>
          <w:kern w:val="0"/>
          <w:sz w:val="20"/>
          <w:szCs w:val="20"/>
        </w:rPr>
        <w:t xml:space="preserve">. (2009). </w:t>
      </w:r>
      <w:r>
        <w:rPr>
          <w:rFonts w:ascii="宋体" w:cs="宋体" w:hint="eastAsia"/>
          <w:color w:val="000000"/>
          <w:kern w:val="0"/>
          <w:sz w:val="20"/>
          <w:szCs w:val="20"/>
        </w:rPr>
        <w:t>流调中心抑郁量表在我国青少年中的试用</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17</w:t>
      </w:r>
      <w:r>
        <w:rPr>
          <w:color w:val="000000"/>
          <w:kern w:val="0"/>
          <w:sz w:val="20"/>
          <w:szCs w:val="20"/>
        </w:rPr>
        <w:t>(04), 443-445.</w:t>
      </w:r>
      <w:bookmarkEnd w:id="2347"/>
    </w:p>
    <w:p w14:paraId="006F84E6" w14:textId="77777777" w:rsidR="008A22C9" w:rsidRDefault="008A22C9" w:rsidP="008A22C9">
      <w:pPr>
        <w:autoSpaceDE w:val="0"/>
        <w:autoSpaceDN w:val="0"/>
        <w:adjustRightInd w:val="0"/>
        <w:ind w:left="240" w:hanging="240"/>
        <w:rPr>
          <w:rFonts w:ascii="宋体"/>
          <w:kern w:val="0"/>
          <w:sz w:val="24"/>
          <w:szCs w:val="24"/>
        </w:rPr>
      </w:pPr>
      <w:bookmarkStart w:id="2348" w:name="_neb8B95C85E_EF2C_478B_A406_DA97F36823CB"/>
      <w:r>
        <w:rPr>
          <w:color w:val="000000"/>
          <w:kern w:val="0"/>
          <w:sz w:val="20"/>
          <w:szCs w:val="20"/>
        </w:rPr>
        <w:t>Wang, M., Armour, C., Wu, Y., Ren, F., Zhu, X., &amp; Yao, S. (2013). Factor structure of the CES</w:t>
      </w:r>
      <w:r>
        <w:rPr>
          <w:rFonts w:ascii="宋体" w:cs="宋体" w:hint="eastAsia"/>
          <w:color w:val="000000"/>
          <w:kern w:val="0"/>
          <w:sz w:val="20"/>
          <w:szCs w:val="20"/>
        </w:rPr>
        <w:t>‐</w:t>
      </w:r>
      <w:r>
        <w:rPr>
          <w:color w:val="000000"/>
          <w:kern w:val="0"/>
          <w:sz w:val="20"/>
          <w:szCs w:val="20"/>
        </w:rPr>
        <w:t xml:space="preserve">D and measurement invariance across gender in mainland Chinese adolescents. </w:t>
      </w:r>
      <w:r>
        <w:rPr>
          <w:i/>
          <w:iCs/>
          <w:color w:val="000000"/>
          <w:kern w:val="0"/>
          <w:sz w:val="20"/>
          <w:szCs w:val="20"/>
        </w:rPr>
        <w:t>Journal of Clinical Psychology</w:t>
      </w:r>
      <w:r>
        <w:rPr>
          <w:color w:val="000000"/>
          <w:kern w:val="0"/>
          <w:sz w:val="20"/>
          <w:szCs w:val="20"/>
        </w:rPr>
        <w:t xml:space="preserve">, </w:t>
      </w:r>
      <w:r>
        <w:rPr>
          <w:i/>
          <w:iCs/>
          <w:color w:val="000000"/>
          <w:kern w:val="0"/>
          <w:sz w:val="20"/>
          <w:szCs w:val="20"/>
        </w:rPr>
        <w:t>69</w:t>
      </w:r>
      <w:r>
        <w:rPr>
          <w:color w:val="000000"/>
          <w:kern w:val="0"/>
          <w:sz w:val="20"/>
          <w:szCs w:val="20"/>
        </w:rPr>
        <w:t>(9), 966-979.</w:t>
      </w:r>
      <w:bookmarkEnd w:id="2348"/>
    </w:p>
    <w:p w14:paraId="514A1AFC" w14:textId="77777777" w:rsidR="008A22C9" w:rsidRDefault="008A22C9" w:rsidP="008A22C9">
      <w:pPr>
        <w:autoSpaceDE w:val="0"/>
        <w:autoSpaceDN w:val="0"/>
        <w:adjustRightInd w:val="0"/>
        <w:ind w:left="240" w:hanging="240"/>
        <w:rPr>
          <w:rFonts w:ascii="宋体"/>
          <w:kern w:val="0"/>
          <w:sz w:val="24"/>
          <w:szCs w:val="24"/>
        </w:rPr>
      </w:pPr>
      <w:bookmarkStart w:id="2349" w:name="_neb6F377297_0137_44A8_980F_86D1E634DF5D"/>
      <w:r>
        <w:rPr>
          <w:color w:val="000000"/>
          <w:kern w:val="0"/>
          <w:sz w:val="20"/>
          <w:szCs w:val="20"/>
        </w:rPr>
        <w:t xml:space="preserve">Yang, L., Jia, C., &amp; Qin, P. (2015). Reliability and validity of the Center for Epidemiologic Studies Depression Scale (CES-D) among suicide attempters and comparison </w:t>
      </w:r>
      <w:r>
        <w:rPr>
          <w:color w:val="000000"/>
          <w:kern w:val="0"/>
          <w:sz w:val="20"/>
          <w:szCs w:val="20"/>
        </w:rPr>
        <w:lastRenderedPageBreak/>
        <w:t xml:space="preserve">residents in rural China. </w:t>
      </w:r>
      <w:r>
        <w:rPr>
          <w:i/>
          <w:iCs/>
          <w:color w:val="000000"/>
          <w:kern w:val="0"/>
          <w:sz w:val="20"/>
          <w:szCs w:val="20"/>
        </w:rPr>
        <w:t>BMC Psychiatry</w:t>
      </w:r>
      <w:r>
        <w:rPr>
          <w:color w:val="000000"/>
          <w:kern w:val="0"/>
          <w:sz w:val="20"/>
          <w:szCs w:val="20"/>
        </w:rPr>
        <w:t xml:space="preserve">, </w:t>
      </w:r>
      <w:r>
        <w:rPr>
          <w:i/>
          <w:iCs/>
          <w:color w:val="000000"/>
          <w:kern w:val="0"/>
          <w:sz w:val="20"/>
          <w:szCs w:val="20"/>
        </w:rPr>
        <w:t>15</w:t>
      </w:r>
      <w:r>
        <w:rPr>
          <w:color w:val="000000"/>
          <w:kern w:val="0"/>
          <w:sz w:val="20"/>
          <w:szCs w:val="20"/>
        </w:rPr>
        <w:t>(1), 1-8.</w:t>
      </w:r>
      <w:bookmarkEnd w:id="2349"/>
    </w:p>
    <w:p w14:paraId="22FA0E91" w14:textId="77777777" w:rsidR="008A22C9" w:rsidRDefault="008A22C9" w:rsidP="008A22C9">
      <w:pPr>
        <w:autoSpaceDE w:val="0"/>
        <w:autoSpaceDN w:val="0"/>
        <w:adjustRightInd w:val="0"/>
        <w:ind w:left="240" w:hanging="240"/>
        <w:rPr>
          <w:rFonts w:ascii="宋体"/>
          <w:kern w:val="0"/>
          <w:sz w:val="24"/>
          <w:szCs w:val="24"/>
        </w:rPr>
      </w:pPr>
      <w:bookmarkStart w:id="2350" w:name="_neb7ED0C6EF_CC9A_4C10_94EC_6D11B3561672"/>
      <w:r>
        <w:rPr>
          <w:color w:val="000000"/>
          <w:kern w:val="0"/>
          <w:sz w:val="20"/>
          <w:szCs w:val="20"/>
        </w:rPr>
        <w:t xml:space="preserve">Radloff, L. S. (1977). The CES-D scale: A self-report depression scale for research in the general population. </w:t>
      </w:r>
      <w:r>
        <w:rPr>
          <w:i/>
          <w:iCs/>
          <w:color w:val="000000"/>
          <w:kern w:val="0"/>
          <w:sz w:val="20"/>
          <w:szCs w:val="20"/>
        </w:rPr>
        <w:t>Applied Psychological Measurement</w:t>
      </w:r>
      <w:r>
        <w:rPr>
          <w:color w:val="000000"/>
          <w:kern w:val="0"/>
          <w:sz w:val="20"/>
          <w:szCs w:val="20"/>
        </w:rPr>
        <w:t xml:space="preserve">, </w:t>
      </w:r>
      <w:r>
        <w:rPr>
          <w:i/>
          <w:iCs/>
          <w:color w:val="000000"/>
          <w:kern w:val="0"/>
          <w:sz w:val="20"/>
          <w:szCs w:val="20"/>
        </w:rPr>
        <w:t>1</w:t>
      </w:r>
      <w:r>
        <w:rPr>
          <w:color w:val="000000"/>
          <w:kern w:val="0"/>
          <w:sz w:val="20"/>
          <w:szCs w:val="20"/>
        </w:rPr>
        <w:t>(3), 385-401.</w:t>
      </w:r>
      <w:bookmarkEnd w:id="2350"/>
    </w:p>
    <w:p w14:paraId="6E0D8785" w14:textId="77777777" w:rsidR="008A22C9" w:rsidRDefault="008A22C9" w:rsidP="008A22C9">
      <w:pPr>
        <w:autoSpaceDE w:val="0"/>
        <w:autoSpaceDN w:val="0"/>
        <w:adjustRightInd w:val="0"/>
        <w:ind w:left="240" w:hanging="240"/>
        <w:rPr>
          <w:rFonts w:ascii="宋体"/>
          <w:kern w:val="0"/>
          <w:sz w:val="24"/>
          <w:szCs w:val="24"/>
        </w:rPr>
      </w:pPr>
      <w:bookmarkStart w:id="2351" w:name="_nebE1835335_57AE_43D0_B39F_6325EE6207A3"/>
      <w:r>
        <w:rPr>
          <w:rFonts w:ascii="宋体" w:cs="宋体" w:hint="eastAsia"/>
          <w:color w:val="000000"/>
          <w:kern w:val="0"/>
          <w:sz w:val="20"/>
          <w:szCs w:val="20"/>
        </w:rPr>
        <w:t>潘丝媛</w:t>
      </w:r>
      <w:r>
        <w:rPr>
          <w:color w:val="000000"/>
          <w:kern w:val="0"/>
          <w:sz w:val="20"/>
          <w:szCs w:val="20"/>
        </w:rPr>
        <w:t xml:space="preserve">, </w:t>
      </w:r>
      <w:r>
        <w:rPr>
          <w:rFonts w:ascii="宋体" w:cs="宋体" w:hint="eastAsia"/>
          <w:color w:val="000000"/>
          <w:kern w:val="0"/>
          <w:sz w:val="20"/>
          <w:szCs w:val="20"/>
        </w:rPr>
        <w:t>李武权</w:t>
      </w:r>
      <w:r>
        <w:rPr>
          <w:color w:val="000000"/>
          <w:kern w:val="0"/>
          <w:sz w:val="20"/>
          <w:szCs w:val="20"/>
        </w:rPr>
        <w:t xml:space="preserve">, </w:t>
      </w:r>
      <w:r>
        <w:rPr>
          <w:rFonts w:ascii="宋体" w:cs="宋体" w:hint="eastAsia"/>
          <w:color w:val="000000"/>
          <w:kern w:val="0"/>
          <w:sz w:val="20"/>
          <w:szCs w:val="20"/>
        </w:rPr>
        <w:t>黎明</w:t>
      </w:r>
      <w:r>
        <w:rPr>
          <w:color w:val="000000"/>
          <w:kern w:val="0"/>
          <w:sz w:val="20"/>
          <w:szCs w:val="20"/>
        </w:rPr>
        <w:t xml:space="preserve">, </w:t>
      </w:r>
      <w:r>
        <w:rPr>
          <w:rFonts w:ascii="宋体" w:cs="宋体" w:hint="eastAsia"/>
          <w:color w:val="000000"/>
          <w:kern w:val="0"/>
          <w:sz w:val="20"/>
          <w:szCs w:val="20"/>
        </w:rPr>
        <w:t>郭蓝</w:t>
      </w:r>
      <w:r>
        <w:rPr>
          <w:color w:val="000000"/>
          <w:kern w:val="0"/>
          <w:sz w:val="20"/>
          <w:szCs w:val="20"/>
        </w:rPr>
        <w:t xml:space="preserve">, </w:t>
      </w:r>
      <w:r>
        <w:rPr>
          <w:rFonts w:ascii="宋体" w:cs="宋体" w:hint="eastAsia"/>
          <w:color w:val="000000"/>
          <w:kern w:val="0"/>
          <w:sz w:val="20"/>
          <w:szCs w:val="20"/>
        </w:rPr>
        <w:t>邓雪清</w:t>
      </w:r>
      <w:r>
        <w:rPr>
          <w:color w:val="000000"/>
          <w:kern w:val="0"/>
          <w:sz w:val="20"/>
          <w:szCs w:val="20"/>
        </w:rPr>
        <w:t xml:space="preserve">, </w:t>
      </w:r>
      <w:r>
        <w:rPr>
          <w:rFonts w:ascii="宋体" w:cs="宋体" w:hint="eastAsia"/>
          <w:color w:val="000000"/>
          <w:kern w:val="0"/>
          <w:sz w:val="20"/>
          <w:szCs w:val="20"/>
        </w:rPr>
        <w:t>卢次勇</w:t>
      </w:r>
      <w:r>
        <w:rPr>
          <w:color w:val="000000"/>
          <w:kern w:val="0"/>
          <w:sz w:val="20"/>
          <w:szCs w:val="20"/>
        </w:rPr>
        <w:t xml:space="preserve">. (2018). </w:t>
      </w:r>
      <w:r>
        <w:rPr>
          <w:rFonts w:ascii="宋体" w:cs="宋体" w:hint="eastAsia"/>
          <w:color w:val="000000"/>
          <w:kern w:val="0"/>
          <w:sz w:val="20"/>
          <w:szCs w:val="20"/>
        </w:rPr>
        <w:t>广州市中学生网络成瘾与自杀相关行为的关系</w:t>
      </w:r>
      <w:r>
        <w:rPr>
          <w:color w:val="000000"/>
          <w:kern w:val="0"/>
          <w:sz w:val="20"/>
          <w:szCs w:val="20"/>
        </w:rPr>
        <w:t xml:space="preserve">. </w:t>
      </w:r>
      <w:r>
        <w:rPr>
          <w:rFonts w:ascii="宋体" w:cs="宋体" w:hint="eastAsia"/>
          <w:i/>
          <w:iCs/>
          <w:color w:val="000000"/>
          <w:kern w:val="0"/>
          <w:sz w:val="20"/>
          <w:szCs w:val="20"/>
        </w:rPr>
        <w:t>中国学校卫生</w:t>
      </w:r>
      <w:r>
        <w:rPr>
          <w:color w:val="000000"/>
          <w:kern w:val="0"/>
          <w:sz w:val="20"/>
          <w:szCs w:val="20"/>
        </w:rPr>
        <w:t xml:space="preserve">, </w:t>
      </w:r>
      <w:r>
        <w:rPr>
          <w:i/>
          <w:iCs/>
          <w:color w:val="000000"/>
          <w:kern w:val="0"/>
          <w:sz w:val="20"/>
          <w:szCs w:val="20"/>
        </w:rPr>
        <w:t>39</w:t>
      </w:r>
      <w:r>
        <w:rPr>
          <w:color w:val="000000"/>
          <w:kern w:val="0"/>
          <w:sz w:val="20"/>
          <w:szCs w:val="20"/>
        </w:rPr>
        <w:t>(02), 229-231.</w:t>
      </w:r>
      <w:bookmarkEnd w:id="2351"/>
    </w:p>
    <w:p w14:paraId="1814F806" w14:textId="77777777" w:rsidR="008A22C9" w:rsidRDefault="008A22C9" w:rsidP="008A22C9">
      <w:pPr>
        <w:autoSpaceDE w:val="0"/>
        <w:autoSpaceDN w:val="0"/>
        <w:adjustRightInd w:val="0"/>
        <w:ind w:left="240" w:hanging="240"/>
        <w:rPr>
          <w:rFonts w:ascii="宋体"/>
          <w:kern w:val="0"/>
          <w:sz w:val="24"/>
          <w:szCs w:val="24"/>
        </w:rPr>
      </w:pPr>
      <w:bookmarkStart w:id="2352" w:name="_neb68B88979_1D5F_4E02_8E35_86A1BA5AA4B3"/>
      <w:r>
        <w:rPr>
          <w:color w:val="000000"/>
          <w:kern w:val="0"/>
          <w:sz w:val="20"/>
          <w:szCs w:val="20"/>
        </w:rPr>
        <w:t xml:space="preserve">Jiang, L., Wang, Y., Zhang, Y., Li, R., Wu, H., Li, C., ... Tao, Q. (2019). The reliability and validity of the center for epidemiologic studies depression scale (CES-D) for Chinese university students. </w:t>
      </w:r>
      <w:r>
        <w:rPr>
          <w:i/>
          <w:iCs/>
          <w:color w:val="000000"/>
          <w:kern w:val="0"/>
          <w:sz w:val="20"/>
          <w:szCs w:val="20"/>
        </w:rPr>
        <w:t>Frontiers in Psychiatry</w:t>
      </w:r>
      <w:r>
        <w:rPr>
          <w:color w:val="000000"/>
          <w:kern w:val="0"/>
          <w:sz w:val="20"/>
          <w:szCs w:val="20"/>
        </w:rPr>
        <w:t xml:space="preserve">, </w:t>
      </w:r>
      <w:r>
        <w:rPr>
          <w:i/>
          <w:iCs/>
          <w:color w:val="000000"/>
          <w:kern w:val="0"/>
          <w:sz w:val="20"/>
          <w:szCs w:val="20"/>
        </w:rPr>
        <w:t>10</w:t>
      </w:r>
      <w:r>
        <w:rPr>
          <w:color w:val="000000"/>
          <w:kern w:val="0"/>
          <w:sz w:val="20"/>
          <w:szCs w:val="20"/>
        </w:rPr>
        <w:t>, 315.</w:t>
      </w:r>
      <w:bookmarkEnd w:id="2352"/>
    </w:p>
    <w:p w14:paraId="777BB7A6" w14:textId="77777777" w:rsidR="008A22C9" w:rsidRDefault="008A22C9" w:rsidP="008A22C9">
      <w:pPr>
        <w:autoSpaceDE w:val="0"/>
        <w:autoSpaceDN w:val="0"/>
        <w:adjustRightInd w:val="0"/>
        <w:ind w:left="240" w:hanging="240"/>
        <w:rPr>
          <w:rFonts w:ascii="宋体"/>
          <w:kern w:val="0"/>
          <w:sz w:val="24"/>
          <w:szCs w:val="24"/>
        </w:rPr>
      </w:pPr>
      <w:bookmarkStart w:id="2353" w:name="_nebB3642D7B_3C3C_400C_B6A3_1975442408F5"/>
      <w:r>
        <w:rPr>
          <w:rFonts w:ascii="宋体" w:cs="宋体" w:hint="eastAsia"/>
          <w:color w:val="000000"/>
          <w:kern w:val="0"/>
          <w:sz w:val="20"/>
          <w:szCs w:val="20"/>
        </w:rPr>
        <w:t>刘平</w:t>
      </w:r>
      <w:r>
        <w:rPr>
          <w:color w:val="000000"/>
          <w:kern w:val="0"/>
          <w:sz w:val="20"/>
          <w:szCs w:val="20"/>
        </w:rPr>
        <w:t xml:space="preserve">. (1999). </w:t>
      </w:r>
      <w:r>
        <w:rPr>
          <w:rFonts w:ascii="宋体" w:cs="宋体" w:hint="eastAsia"/>
          <w:color w:val="000000"/>
          <w:kern w:val="0"/>
          <w:sz w:val="20"/>
          <w:szCs w:val="20"/>
        </w:rPr>
        <w:t>流调中心用抑郁量表（</w:t>
      </w:r>
      <w:r>
        <w:rPr>
          <w:color w:val="000000"/>
          <w:kern w:val="0"/>
          <w:sz w:val="20"/>
          <w:szCs w:val="20"/>
        </w:rPr>
        <w:t>Center for Epidemiological Studies Depression Scale</w:t>
      </w:r>
      <w:r>
        <w:rPr>
          <w:rFonts w:ascii="宋体" w:cs="宋体" w:hint="eastAsia"/>
          <w:color w:val="000000"/>
          <w:kern w:val="0"/>
          <w:sz w:val="20"/>
          <w:szCs w:val="20"/>
        </w:rPr>
        <w:t>，</w:t>
      </w:r>
      <w:r>
        <w:rPr>
          <w:color w:val="000000"/>
          <w:kern w:val="0"/>
          <w:sz w:val="20"/>
          <w:szCs w:val="20"/>
        </w:rPr>
        <w:t>CES-D</w:t>
      </w:r>
      <w:r>
        <w:rPr>
          <w:rFonts w:ascii="宋体" w:cs="宋体" w:hint="eastAsia"/>
          <w:color w:val="000000"/>
          <w:kern w:val="0"/>
          <w:sz w:val="20"/>
          <w:szCs w:val="20"/>
        </w:rPr>
        <w:t>）</w:t>
      </w:r>
      <w:r>
        <w:rPr>
          <w:color w:val="000000"/>
          <w:kern w:val="0"/>
          <w:sz w:val="20"/>
          <w:szCs w:val="20"/>
        </w:rPr>
        <w:t xml:space="preserve">. </w:t>
      </w:r>
      <w:r>
        <w:rPr>
          <w:rFonts w:ascii="宋体" w:cs="宋体" w:hint="eastAsia"/>
          <w:i/>
          <w:iCs/>
          <w:color w:val="000000"/>
          <w:kern w:val="0"/>
          <w:sz w:val="20"/>
          <w:szCs w:val="20"/>
        </w:rPr>
        <w:t>中国心理卫生杂志（增刊）</w:t>
      </w:r>
      <w:r>
        <w:rPr>
          <w:color w:val="000000"/>
          <w:kern w:val="0"/>
          <w:sz w:val="20"/>
          <w:szCs w:val="20"/>
        </w:rPr>
        <w:t>, 200-202.</w:t>
      </w:r>
      <w:bookmarkEnd w:id="2353"/>
    </w:p>
    <w:p w14:paraId="6041415B" w14:textId="77777777" w:rsidR="008A22C9" w:rsidRDefault="008A22C9" w:rsidP="008A22C9">
      <w:pPr>
        <w:autoSpaceDE w:val="0"/>
        <w:autoSpaceDN w:val="0"/>
        <w:adjustRightInd w:val="0"/>
        <w:ind w:left="240" w:hanging="240"/>
        <w:rPr>
          <w:rFonts w:ascii="宋体"/>
          <w:kern w:val="0"/>
          <w:sz w:val="24"/>
          <w:szCs w:val="24"/>
        </w:rPr>
      </w:pPr>
      <w:bookmarkStart w:id="2354" w:name="_nebEDE67427_30E7_4C4E_9198_C36D159066AF"/>
      <w:r>
        <w:rPr>
          <w:rFonts w:ascii="宋体" w:cs="宋体" w:hint="eastAsia"/>
          <w:color w:val="000000"/>
          <w:kern w:val="0"/>
          <w:sz w:val="20"/>
          <w:szCs w:val="20"/>
        </w:rPr>
        <w:t>刘琰</w:t>
      </w:r>
      <w:r>
        <w:rPr>
          <w:color w:val="000000"/>
          <w:kern w:val="0"/>
          <w:sz w:val="20"/>
          <w:szCs w:val="20"/>
        </w:rPr>
        <w:t xml:space="preserve">, </w:t>
      </w:r>
      <w:r>
        <w:rPr>
          <w:rFonts w:ascii="宋体" w:cs="宋体" w:hint="eastAsia"/>
          <w:color w:val="000000"/>
          <w:kern w:val="0"/>
          <w:sz w:val="20"/>
          <w:szCs w:val="20"/>
        </w:rPr>
        <w:t>谭曦</w:t>
      </w:r>
      <w:r>
        <w:rPr>
          <w:color w:val="000000"/>
          <w:kern w:val="0"/>
          <w:sz w:val="20"/>
          <w:szCs w:val="20"/>
        </w:rPr>
        <w:t xml:space="preserve">, </w:t>
      </w:r>
      <w:r>
        <w:rPr>
          <w:rFonts w:ascii="宋体" w:cs="宋体" w:hint="eastAsia"/>
          <w:color w:val="000000"/>
          <w:kern w:val="0"/>
          <w:sz w:val="20"/>
          <w:szCs w:val="20"/>
        </w:rPr>
        <w:t>李扬</w:t>
      </w:r>
      <w:r>
        <w:rPr>
          <w:color w:val="000000"/>
          <w:kern w:val="0"/>
          <w:sz w:val="20"/>
          <w:szCs w:val="20"/>
        </w:rPr>
        <w:t xml:space="preserve">, </w:t>
      </w:r>
      <w:r>
        <w:rPr>
          <w:rFonts w:ascii="宋体" w:cs="宋体" w:hint="eastAsia"/>
          <w:color w:val="000000"/>
          <w:kern w:val="0"/>
          <w:sz w:val="20"/>
          <w:szCs w:val="20"/>
        </w:rPr>
        <w:t>徐芳</w:t>
      </w:r>
      <w:r>
        <w:rPr>
          <w:color w:val="000000"/>
          <w:kern w:val="0"/>
          <w:sz w:val="20"/>
          <w:szCs w:val="20"/>
        </w:rPr>
        <w:t xml:space="preserve">, </w:t>
      </w:r>
      <w:r>
        <w:rPr>
          <w:rFonts w:ascii="宋体" w:cs="宋体" w:hint="eastAsia"/>
          <w:color w:val="000000"/>
          <w:kern w:val="0"/>
          <w:sz w:val="20"/>
          <w:szCs w:val="20"/>
        </w:rPr>
        <w:t>张杰</w:t>
      </w:r>
      <w:r>
        <w:rPr>
          <w:color w:val="000000"/>
          <w:kern w:val="0"/>
          <w:sz w:val="20"/>
          <w:szCs w:val="20"/>
        </w:rPr>
        <w:t xml:space="preserve">, </w:t>
      </w:r>
      <w:r>
        <w:rPr>
          <w:rFonts w:ascii="宋体" w:cs="宋体" w:hint="eastAsia"/>
          <w:color w:val="000000"/>
          <w:kern w:val="0"/>
          <w:sz w:val="20"/>
          <w:szCs w:val="20"/>
        </w:rPr>
        <w:t>孔军辉</w:t>
      </w:r>
      <w:r>
        <w:rPr>
          <w:color w:val="000000"/>
          <w:kern w:val="0"/>
          <w:sz w:val="20"/>
          <w:szCs w:val="20"/>
        </w:rPr>
        <w:t xml:space="preserve">. (2015). </w:t>
      </w:r>
      <w:r>
        <w:rPr>
          <w:rFonts w:ascii="宋体" w:cs="宋体" w:hint="eastAsia"/>
          <w:color w:val="000000"/>
          <w:kern w:val="0"/>
          <w:sz w:val="20"/>
          <w:szCs w:val="20"/>
        </w:rPr>
        <w:t>大学生抑郁情绪现状及影响因素分析</w:t>
      </w:r>
      <w:r>
        <w:rPr>
          <w:color w:val="000000"/>
          <w:kern w:val="0"/>
          <w:sz w:val="20"/>
          <w:szCs w:val="20"/>
        </w:rPr>
        <w:t xml:space="preserve">. </w:t>
      </w:r>
      <w:r>
        <w:rPr>
          <w:rFonts w:ascii="宋体" w:cs="宋体" w:hint="eastAsia"/>
          <w:i/>
          <w:iCs/>
          <w:color w:val="000000"/>
          <w:kern w:val="0"/>
          <w:sz w:val="20"/>
          <w:szCs w:val="20"/>
        </w:rPr>
        <w:t>中华全科医学</w:t>
      </w:r>
      <w:r>
        <w:rPr>
          <w:color w:val="000000"/>
          <w:kern w:val="0"/>
          <w:sz w:val="20"/>
          <w:szCs w:val="20"/>
        </w:rPr>
        <w:t xml:space="preserve">, </w:t>
      </w:r>
      <w:r>
        <w:rPr>
          <w:i/>
          <w:iCs/>
          <w:color w:val="000000"/>
          <w:kern w:val="0"/>
          <w:sz w:val="20"/>
          <w:szCs w:val="20"/>
        </w:rPr>
        <w:t>13</w:t>
      </w:r>
      <w:r>
        <w:rPr>
          <w:color w:val="000000"/>
          <w:kern w:val="0"/>
          <w:sz w:val="20"/>
          <w:szCs w:val="20"/>
        </w:rPr>
        <w:t>(01), 91-93.</w:t>
      </w:r>
      <w:bookmarkEnd w:id="2354"/>
    </w:p>
    <w:p w14:paraId="4275292F" w14:textId="77777777" w:rsidR="008A22C9" w:rsidRDefault="008A22C9" w:rsidP="008A22C9">
      <w:pPr>
        <w:autoSpaceDE w:val="0"/>
        <w:autoSpaceDN w:val="0"/>
        <w:adjustRightInd w:val="0"/>
        <w:ind w:left="240" w:hanging="240"/>
        <w:rPr>
          <w:rFonts w:ascii="宋体"/>
          <w:kern w:val="0"/>
          <w:sz w:val="24"/>
          <w:szCs w:val="24"/>
        </w:rPr>
      </w:pPr>
      <w:bookmarkStart w:id="2355" w:name="_neb78C16136_B49E_4380_B658_32FAF459F560"/>
      <w:r>
        <w:rPr>
          <w:color w:val="000000"/>
          <w:kern w:val="0"/>
          <w:sz w:val="20"/>
          <w:szCs w:val="20"/>
        </w:rPr>
        <w:t>Kovacs, M. (1992). Children</w:t>
      </w:r>
      <w:r>
        <w:rPr>
          <w:rFonts w:ascii="宋体" w:cs="宋体" w:hint="eastAsia"/>
          <w:color w:val="000000"/>
          <w:kern w:val="0"/>
          <w:sz w:val="20"/>
          <w:szCs w:val="20"/>
        </w:rPr>
        <w:t>’</w:t>
      </w:r>
      <w:r>
        <w:rPr>
          <w:color w:val="000000"/>
          <w:kern w:val="0"/>
          <w:sz w:val="20"/>
          <w:szCs w:val="20"/>
        </w:rPr>
        <w:t xml:space="preserve">s depression inventory. </w:t>
      </w:r>
      <w:r>
        <w:rPr>
          <w:i/>
          <w:iCs/>
          <w:color w:val="000000"/>
          <w:kern w:val="0"/>
          <w:sz w:val="20"/>
          <w:szCs w:val="20"/>
        </w:rPr>
        <w:t>Acta Paedopsychiatrica: International Journal of Child &amp; Adolescent Psychiatry</w:t>
      </w:r>
      <w:r>
        <w:rPr>
          <w:color w:val="000000"/>
          <w:kern w:val="0"/>
          <w:sz w:val="20"/>
          <w:szCs w:val="20"/>
        </w:rPr>
        <w:t>.</w:t>
      </w:r>
      <w:bookmarkEnd w:id="2355"/>
    </w:p>
    <w:p w14:paraId="23B9C3D9" w14:textId="77777777" w:rsidR="008A22C9" w:rsidRDefault="008A22C9" w:rsidP="008A22C9">
      <w:pPr>
        <w:autoSpaceDE w:val="0"/>
        <w:autoSpaceDN w:val="0"/>
        <w:adjustRightInd w:val="0"/>
        <w:ind w:left="240" w:hanging="240"/>
        <w:rPr>
          <w:rFonts w:ascii="宋体"/>
          <w:kern w:val="0"/>
          <w:sz w:val="24"/>
          <w:szCs w:val="24"/>
        </w:rPr>
      </w:pPr>
      <w:bookmarkStart w:id="2356" w:name="_neb38CC68F5_94C9_4273_9141_26E3DC2D63FE"/>
      <w:r>
        <w:rPr>
          <w:color w:val="000000"/>
          <w:kern w:val="0"/>
          <w:sz w:val="20"/>
          <w:szCs w:val="20"/>
        </w:rPr>
        <w:t xml:space="preserve">Beck, A. T., Ward, C. H., Mendelson, M., Mock, J., &amp; Erbaugh, J. (1961). An inventory for measuring depression. </w:t>
      </w:r>
      <w:r>
        <w:rPr>
          <w:i/>
          <w:iCs/>
          <w:color w:val="000000"/>
          <w:kern w:val="0"/>
          <w:sz w:val="20"/>
          <w:szCs w:val="20"/>
        </w:rPr>
        <w:t>Archives of General Psychiatry</w:t>
      </w:r>
      <w:r>
        <w:rPr>
          <w:color w:val="000000"/>
          <w:kern w:val="0"/>
          <w:sz w:val="20"/>
          <w:szCs w:val="20"/>
        </w:rPr>
        <w:t xml:space="preserve">, </w:t>
      </w:r>
      <w:r>
        <w:rPr>
          <w:i/>
          <w:iCs/>
          <w:color w:val="000000"/>
          <w:kern w:val="0"/>
          <w:sz w:val="20"/>
          <w:szCs w:val="20"/>
        </w:rPr>
        <w:t>4</w:t>
      </w:r>
      <w:r>
        <w:rPr>
          <w:color w:val="000000"/>
          <w:kern w:val="0"/>
          <w:sz w:val="20"/>
          <w:szCs w:val="20"/>
        </w:rPr>
        <w:t>(6), 561-571.</w:t>
      </w:r>
      <w:bookmarkEnd w:id="2356"/>
    </w:p>
    <w:p w14:paraId="289B1228" w14:textId="77777777" w:rsidR="008A22C9" w:rsidRDefault="008A22C9" w:rsidP="008A22C9">
      <w:pPr>
        <w:autoSpaceDE w:val="0"/>
        <w:autoSpaceDN w:val="0"/>
        <w:adjustRightInd w:val="0"/>
        <w:ind w:left="240" w:hanging="240"/>
        <w:rPr>
          <w:rFonts w:ascii="宋体"/>
          <w:kern w:val="0"/>
          <w:sz w:val="24"/>
          <w:szCs w:val="24"/>
        </w:rPr>
      </w:pPr>
      <w:bookmarkStart w:id="2357" w:name="_neb184C81B2_55EF_4F7F_BE77_AAE3F4FF4F70"/>
      <w:r>
        <w:rPr>
          <w:rFonts w:ascii="宋体" w:cs="宋体" w:hint="eastAsia"/>
          <w:color w:val="000000"/>
          <w:kern w:val="0"/>
          <w:sz w:val="20"/>
          <w:szCs w:val="20"/>
        </w:rPr>
        <w:t>洪忻</w:t>
      </w:r>
      <w:r>
        <w:rPr>
          <w:color w:val="000000"/>
          <w:kern w:val="0"/>
          <w:sz w:val="20"/>
          <w:szCs w:val="20"/>
        </w:rPr>
        <w:t xml:space="preserve">, </w:t>
      </w:r>
      <w:r>
        <w:rPr>
          <w:rFonts w:ascii="宋体" w:cs="宋体" w:hint="eastAsia"/>
          <w:color w:val="000000"/>
          <w:kern w:val="0"/>
          <w:sz w:val="20"/>
          <w:szCs w:val="20"/>
        </w:rPr>
        <w:t>李解权</w:t>
      </w:r>
      <w:r>
        <w:rPr>
          <w:color w:val="000000"/>
          <w:kern w:val="0"/>
          <w:sz w:val="20"/>
          <w:szCs w:val="20"/>
        </w:rPr>
        <w:t xml:space="preserve">, </w:t>
      </w:r>
      <w:r>
        <w:rPr>
          <w:rFonts w:ascii="宋体" w:cs="宋体" w:hint="eastAsia"/>
          <w:color w:val="000000"/>
          <w:kern w:val="0"/>
          <w:sz w:val="20"/>
          <w:szCs w:val="20"/>
        </w:rPr>
        <w:t>梁亚琼</w:t>
      </w:r>
      <w:r>
        <w:rPr>
          <w:color w:val="000000"/>
          <w:kern w:val="0"/>
          <w:sz w:val="20"/>
          <w:szCs w:val="20"/>
        </w:rPr>
        <w:t xml:space="preserve">, </w:t>
      </w:r>
      <w:r>
        <w:rPr>
          <w:rFonts w:ascii="宋体" w:cs="宋体" w:hint="eastAsia"/>
          <w:color w:val="000000"/>
          <w:kern w:val="0"/>
          <w:sz w:val="20"/>
          <w:szCs w:val="20"/>
        </w:rPr>
        <w:t>王志勇</w:t>
      </w:r>
      <w:r>
        <w:rPr>
          <w:color w:val="000000"/>
          <w:kern w:val="0"/>
          <w:sz w:val="20"/>
          <w:szCs w:val="20"/>
        </w:rPr>
        <w:t xml:space="preserve">, </w:t>
      </w:r>
      <w:r>
        <w:rPr>
          <w:rFonts w:ascii="宋体" w:cs="宋体" w:hint="eastAsia"/>
          <w:color w:val="000000"/>
          <w:kern w:val="0"/>
          <w:sz w:val="20"/>
          <w:szCs w:val="20"/>
        </w:rPr>
        <w:t>徐斐</w:t>
      </w:r>
      <w:r>
        <w:rPr>
          <w:color w:val="000000"/>
          <w:kern w:val="0"/>
          <w:sz w:val="20"/>
          <w:szCs w:val="20"/>
        </w:rPr>
        <w:t xml:space="preserve">. (2012). </w:t>
      </w:r>
      <w:r>
        <w:rPr>
          <w:rFonts w:ascii="宋体" w:cs="宋体" w:hint="eastAsia"/>
          <w:color w:val="000000"/>
          <w:kern w:val="0"/>
          <w:sz w:val="20"/>
          <w:szCs w:val="20"/>
        </w:rPr>
        <w:t>儿童抑郁量表中文版在中学生中的信效度分析</w:t>
      </w:r>
      <w:r>
        <w:rPr>
          <w:color w:val="000000"/>
          <w:kern w:val="0"/>
          <w:sz w:val="20"/>
          <w:szCs w:val="20"/>
        </w:rPr>
        <w:t xml:space="preserve">. </w:t>
      </w:r>
      <w:r>
        <w:rPr>
          <w:rFonts w:ascii="宋体" w:cs="宋体" w:hint="eastAsia"/>
          <w:i/>
          <w:iCs/>
          <w:color w:val="000000"/>
          <w:kern w:val="0"/>
          <w:sz w:val="20"/>
          <w:szCs w:val="20"/>
        </w:rPr>
        <w:t>中国学校卫生</w:t>
      </w:r>
      <w:r>
        <w:rPr>
          <w:color w:val="000000"/>
          <w:kern w:val="0"/>
          <w:sz w:val="20"/>
          <w:szCs w:val="20"/>
        </w:rPr>
        <w:t xml:space="preserve">, </w:t>
      </w:r>
      <w:r>
        <w:rPr>
          <w:i/>
          <w:iCs/>
          <w:color w:val="000000"/>
          <w:kern w:val="0"/>
          <w:sz w:val="20"/>
          <w:szCs w:val="20"/>
        </w:rPr>
        <w:t>33</w:t>
      </w:r>
      <w:r>
        <w:rPr>
          <w:color w:val="000000"/>
          <w:kern w:val="0"/>
          <w:sz w:val="20"/>
          <w:szCs w:val="20"/>
        </w:rPr>
        <w:t>(10), 1182-1185.</w:t>
      </w:r>
      <w:bookmarkEnd w:id="2357"/>
    </w:p>
    <w:p w14:paraId="60145674" w14:textId="77777777" w:rsidR="008A22C9" w:rsidRDefault="008A22C9" w:rsidP="008A22C9">
      <w:pPr>
        <w:autoSpaceDE w:val="0"/>
        <w:autoSpaceDN w:val="0"/>
        <w:adjustRightInd w:val="0"/>
        <w:ind w:left="240" w:hanging="240"/>
        <w:rPr>
          <w:rFonts w:ascii="宋体"/>
          <w:kern w:val="0"/>
          <w:sz w:val="24"/>
          <w:szCs w:val="24"/>
        </w:rPr>
      </w:pPr>
      <w:bookmarkStart w:id="2358" w:name="_nebF5CFC7F2_FB56_4D08_8106_7CB31B1407F7"/>
      <w:r>
        <w:rPr>
          <w:rFonts w:ascii="宋体" w:cs="宋体" w:hint="eastAsia"/>
          <w:color w:val="000000"/>
          <w:kern w:val="0"/>
          <w:sz w:val="20"/>
          <w:szCs w:val="20"/>
        </w:rPr>
        <w:t>陈海燕</w:t>
      </w:r>
      <w:r>
        <w:rPr>
          <w:color w:val="000000"/>
          <w:kern w:val="0"/>
          <w:sz w:val="20"/>
          <w:szCs w:val="20"/>
        </w:rPr>
        <w:t xml:space="preserve">, </w:t>
      </w:r>
      <w:r>
        <w:rPr>
          <w:rFonts w:ascii="宋体" w:cs="宋体" w:hint="eastAsia"/>
          <w:color w:val="000000"/>
          <w:kern w:val="0"/>
          <w:sz w:val="20"/>
          <w:szCs w:val="20"/>
        </w:rPr>
        <w:t>姚树桥</w:t>
      </w:r>
      <w:r>
        <w:rPr>
          <w:color w:val="000000"/>
          <w:kern w:val="0"/>
          <w:sz w:val="20"/>
          <w:szCs w:val="20"/>
        </w:rPr>
        <w:t xml:space="preserve">, </w:t>
      </w:r>
      <w:r>
        <w:rPr>
          <w:rFonts w:ascii="宋体" w:cs="宋体" w:hint="eastAsia"/>
          <w:color w:val="000000"/>
          <w:kern w:val="0"/>
          <w:sz w:val="20"/>
          <w:szCs w:val="20"/>
        </w:rPr>
        <w:t>明庆森</w:t>
      </w:r>
      <w:r>
        <w:rPr>
          <w:color w:val="000000"/>
          <w:kern w:val="0"/>
          <w:sz w:val="20"/>
          <w:szCs w:val="20"/>
        </w:rPr>
        <w:t xml:space="preserve">, </w:t>
      </w:r>
      <w:r>
        <w:rPr>
          <w:rFonts w:ascii="宋体" w:cs="宋体" w:hint="eastAsia"/>
          <w:color w:val="000000"/>
          <w:kern w:val="0"/>
          <w:sz w:val="20"/>
          <w:szCs w:val="20"/>
        </w:rPr>
        <w:t>侯婵娟</w:t>
      </w:r>
      <w:r>
        <w:rPr>
          <w:color w:val="000000"/>
          <w:kern w:val="0"/>
          <w:sz w:val="20"/>
          <w:szCs w:val="20"/>
        </w:rPr>
        <w:t xml:space="preserve">. (2012). </w:t>
      </w:r>
      <w:r>
        <w:rPr>
          <w:rFonts w:ascii="宋体" w:cs="宋体" w:hint="eastAsia"/>
          <w:color w:val="000000"/>
          <w:kern w:val="0"/>
          <w:sz w:val="20"/>
          <w:szCs w:val="20"/>
        </w:rPr>
        <w:t>中学生的抑郁症状与生活事件</w:t>
      </w:r>
      <w:r>
        <w:rPr>
          <w:color w:val="000000"/>
          <w:kern w:val="0"/>
          <w:sz w:val="20"/>
          <w:szCs w:val="20"/>
        </w:rPr>
        <w:t>:</w:t>
      </w:r>
      <w:r>
        <w:rPr>
          <w:rFonts w:ascii="宋体" w:cs="宋体" w:hint="eastAsia"/>
          <w:color w:val="000000"/>
          <w:kern w:val="0"/>
          <w:sz w:val="20"/>
          <w:szCs w:val="20"/>
        </w:rPr>
        <w:t>非适应性策略的中介作用</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26</w:t>
      </w:r>
      <w:r>
        <w:rPr>
          <w:color w:val="000000"/>
          <w:kern w:val="0"/>
          <w:sz w:val="20"/>
          <w:szCs w:val="20"/>
        </w:rPr>
        <w:t>(10), 786-790.</w:t>
      </w:r>
      <w:bookmarkEnd w:id="2358"/>
    </w:p>
    <w:p w14:paraId="07459CC0" w14:textId="77777777" w:rsidR="008A22C9" w:rsidRDefault="008A22C9" w:rsidP="008A22C9">
      <w:pPr>
        <w:autoSpaceDE w:val="0"/>
        <w:autoSpaceDN w:val="0"/>
        <w:adjustRightInd w:val="0"/>
        <w:ind w:left="240" w:hanging="240"/>
        <w:rPr>
          <w:rFonts w:ascii="宋体"/>
          <w:kern w:val="0"/>
          <w:sz w:val="24"/>
          <w:szCs w:val="24"/>
        </w:rPr>
      </w:pPr>
      <w:bookmarkStart w:id="2359" w:name="_nebE78C994E_5130_41B9_BD41_B134D3F12970"/>
      <w:r>
        <w:rPr>
          <w:rFonts w:ascii="宋体" w:cs="宋体" w:hint="eastAsia"/>
          <w:color w:val="000000"/>
          <w:kern w:val="0"/>
          <w:sz w:val="20"/>
          <w:szCs w:val="20"/>
        </w:rPr>
        <w:t>俞大维</w:t>
      </w:r>
      <w:r>
        <w:rPr>
          <w:color w:val="000000"/>
          <w:kern w:val="0"/>
          <w:sz w:val="20"/>
          <w:szCs w:val="20"/>
        </w:rPr>
        <w:t xml:space="preserve">, </w:t>
      </w:r>
      <w:r>
        <w:rPr>
          <w:rFonts w:ascii="宋体" w:cs="宋体" w:hint="eastAsia"/>
          <w:color w:val="000000"/>
          <w:kern w:val="0"/>
          <w:sz w:val="20"/>
          <w:szCs w:val="20"/>
        </w:rPr>
        <w:t>李旭</w:t>
      </w:r>
      <w:r>
        <w:rPr>
          <w:color w:val="000000"/>
          <w:kern w:val="0"/>
          <w:sz w:val="20"/>
          <w:szCs w:val="20"/>
        </w:rPr>
        <w:t xml:space="preserve">. (2000). </w:t>
      </w:r>
      <w:r>
        <w:rPr>
          <w:rFonts w:ascii="宋体" w:cs="宋体" w:hint="eastAsia"/>
          <w:color w:val="000000"/>
          <w:kern w:val="0"/>
          <w:sz w:val="20"/>
          <w:szCs w:val="20"/>
        </w:rPr>
        <w:t>儿童抑郁量表</w:t>
      </w:r>
      <w:r>
        <w:rPr>
          <w:color w:val="000000"/>
          <w:kern w:val="0"/>
          <w:sz w:val="20"/>
          <w:szCs w:val="20"/>
        </w:rPr>
        <w:t>(CDI)</w:t>
      </w:r>
      <w:r>
        <w:rPr>
          <w:rFonts w:ascii="宋体" w:cs="宋体" w:hint="eastAsia"/>
          <w:color w:val="000000"/>
          <w:kern w:val="0"/>
          <w:sz w:val="20"/>
          <w:szCs w:val="20"/>
        </w:rPr>
        <w:t>在中国儿童中的初步运用</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(04), 225-227.</w:t>
      </w:r>
      <w:bookmarkEnd w:id="2359"/>
    </w:p>
    <w:p w14:paraId="149B27DA" w14:textId="77777777" w:rsidR="008A22C9" w:rsidRDefault="008A22C9" w:rsidP="008A22C9">
      <w:pPr>
        <w:autoSpaceDE w:val="0"/>
        <w:autoSpaceDN w:val="0"/>
        <w:adjustRightInd w:val="0"/>
        <w:ind w:left="240" w:hanging="240"/>
        <w:rPr>
          <w:rFonts w:ascii="宋体"/>
          <w:kern w:val="0"/>
          <w:sz w:val="24"/>
          <w:szCs w:val="24"/>
        </w:rPr>
      </w:pPr>
      <w:bookmarkStart w:id="2360" w:name="_neb432ED410_8361_4C4F_B6CC_EFF8B4FA0F24"/>
      <w:r>
        <w:rPr>
          <w:rFonts w:ascii="宋体" w:cs="宋体" w:hint="eastAsia"/>
          <w:color w:val="000000"/>
          <w:kern w:val="0"/>
          <w:sz w:val="20"/>
          <w:szCs w:val="20"/>
        </w:rPr>
        <w:t>吴文峰</w:t>
      </w:r>
      <w:r>
        <w:rPr>
          <w:color w:val="000000"/>
          <w:kern w:val="0"/>
          <w:sz w:val="20"/>
          <w:szCs w:val="20"/>
        </w:rPr>
        <w:t xml:space="preserve">, </w:t>
      </w:r>
      <w:r>
        <w:rPr>
          <w:rFonts w:ascii="宋体" w:cs="宋体" w:hint="eastAsia"/>
          <w:color w:val="000000"/>
          <w:kern w:val="0"/>
          <w:sz w:val="20"/>
          <w:szCs w:val="20"/>
        </w:rPr>
        <w:t>卢永彪</w:t>
      </w:r>
      <w:r>
        <w:rPr>
          <w:color w:val="000000"/>
          <w:kern w:val="0"/>
          <w:sz w:val="20"/>
          <w:szCs w:val="20"/>
        </w:rPr>
        <w:t xml:space="preserve">, </w:t>
      </w:r>
      <w:r>
        <w:rPr>
          <w:rFonts w:ascii="宋体" w:cs="宋体" w:hint="eastAsia"/>
          <w:color w:val="000000"/>
          <w:kern w:val="0"/>
          <w:sz w:val="20"/>
          <w:szCs w:val="20"/>
        </w:rPr>
        <w:t>谭芙蓉</w:t>
      </w:r>
      <w:r>
        <w:rPr>
          <w:color w:val="000000"/>
          <w:kern w:val="0"/>
          <w:sz w:val="20"/>
          <w:szCs w:val="20"/>
        </w:rPr>
        <w:t xml:space="preserve">, </w:t>
      </w:r>
      <w:r>
        <w:rPr>
          <w:rFonts w:ascii="宋体" w:cs="宋体" w:hint="eastAsia"/>
          <w:color w:val="000000"/>
          <w:kern w:val="0"/>
          <w:sz w:val="20"/>
          <w:szCs w:val="20"/>
        </w:rPr>
        <w:t>姚树桥</w:t>
      </w:r>
      <w:r>
        <w:rPr>
          <w:color w:val="000000"/>
          <w:kern w:val="0"/>
          <w:sz w:val="20"/>
          <w:szCs w:val="20"/>
        </w:rPr>
        <w:t xml:space="preserve">. (2010). </w:t>
      </w:r>
      <w:r>
        <w:rPr>
          <w:rFonts w:ascii="宋体" w:cs="宋体" w:hint="eastAsia"/>
          <w:color w:val="000000"/>
          <w:kern w:val="0"/>
          <w:sz w:val="20"/>
          <w:szCs w:val="20"/>
        </w:rPr>
        <w:t>儿童抑郁量表中文版在中小学生中的信效度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24</w:t>
      </w:r>
      <w:r>
        <w:rPr>
          <w:color w:val="000000"/>
          <w:kern w:val="0"/>
          <w:sz w:val="20"/>
          <w:szCs w:val="20"/>
        </w:rPr>
        <w:t>(10), 775-779.</w:t>
      </w:r>
      <w:bookmarkEnd w:id="2360"/>
    </w:p>
    <w:p w14:paraId="1F548F38" w14:textId="77777777" w:rsidR="008A22C9" w:rsidRDefault="008A22C9" w:rsidP="008A22C9">
      <w:pPr>
        <w:autoSpaceDE w:val="0"/>
        <w:autoSpaceDN w:val="0"/>
        <w:adjustRightInd w:val="0"/>
        <w:ind w:left="240" w:hanging="240"/>
        <w:rPr>
          <w:rFonts w:ascii="宋体"/>
          <w:kern w:val="0"/>
          <w:sz w:val="24"/>
          <w:szCs w:val="24"/>
        </w:rPr>
      </w:pPr>
      <w:bookmarkStart w:id="2361" w:name="_neb83F452B6_4DE7_4977_BB84_5D7C3BD4C9B9"/>
      <w:r>
        <w:rPr>
          <w:color w:val="000000"/>
          <w:kern w:val="0"/>
          <w:sz w:val="20"/>
          <w:szCs w:val="20"/>
        </w:rPr>
        <w:t>Samm, A., Värnik, A., Tooding, L., Sisask, M., Kolves, K., &amp; Von Knorring, A. (2008). Children</w:t>
      </w:r>
      <w:r>
        <w:rPr>
          <w:rFonts w:ascii="宋体" w:cs="宋体" w:hint="eastAsia"/>
          <w:color w:val="000000"/>
          <w:kern w:val="0"/>
          <w:sz w:val="20"/>
          <w:szCs w:val="20"/>
        </w:rPr>
        <w:t>’</w:t>
      </w:r>
      <w:r>
        <w:rPr>
          <w:color w:val="000000"/>
          <w:kern w:val="0"/>
          <w:sz w:val="20"/>
          <w:szCs w:val="20"/>
        </w:rPr>
        <w:t xml:space="preserve">s depression inventory in Estonia: single items and factor structure by age and gender. </w:t>
      </w:r>
      <w:r>
        <w:rPr>
          <w:i/>
          <w:iCs/>
          <w:color w:val="000000"/>
          <w:kern w:val="0"/>
          <w:sz w:val="20"/>
          <w:szCs w:val="20"/>
        </w:rPr>
        <w:t>European Child &amp; Adolescent Psychiatry</w:t>
      </w:r>
      <w:r>
        <w:rPr>
          <w:color w:val="000000"/>
          <w:kern w:val="0"/>
          <w:sz w:val="20"/>
          <w:szCs w:val="20"/>
        </w:rPr>
        <w:t xml:space="preserve">, </w:t>
      </w:r>
      <w:r>
        <w:rPr>
          <w:i/>
          <w:iCs/>
          <w:color w:val="000000"/>
          <w:kern w:val="0"/>
          <w:sz w:val="20"/>
          <w:szCs w:val="20"/>
        </w:rPr>
        <w:t>17</w:t>
      </w:r>
      <w:r>
        <w:rPr>
          <w:color w:val="000000"/>
          <w:kern w:val="0"/>
          <w:sz w:val="20"/>
          <w:szCs w:val="20"/>
        </w:rPr>
        <w:t>, 162-170.</w:t>
      </w:r>
      <w:bookmarkEnd w:id="2361"/>
    </w:p>
    <w:p w14:paraId="0A071397" w14:textId="77777777" w:rsidR="008A22C9" w:rsidRDefault="008A22C9" w:rsidP="008A22C9">
      <w:pPr>
        <w:autoSpaceDE w:val="0"/>
        <w:autoSpaceDN w:val="0"/>
        <w:adjustRightInd w:val="0"/>
        <w:ind w:left="240" w:hanging="240"/>
        <w:rPr>
          <w:rFonts w:ascii="宋体"/>
          <w:kern w:val="0"/>
          <w:sz w:val="24"/>
          <w:szCs w:val="24"/>
        </w:rPr>
      </w:pPr>
      <w:bookmarkStart w:id="2362" w:name="_nebEFE7D261_5111_493B_8B16_BEF977102415"/>
      <w:r>
        <w:rPr>
          <w:color w:val="000000"/>
          <w:kern w:val="0"/>
          <w:sz w:val="20"/>
          <w:szCs w:val="20"/>
        </w:rPr>
        <w:t xml:space="preserve">Kovas, M. (1985). The Children's Depression Inventory  (CDI). </w:t>
      </w:r>
      <w:r>
        <w:rPr>
          <w:i/>
          <w:iCs/>
          <w:color w:val="000000"/>
          <w:kern w:val="0"/>
          <w:sz w:val="20"/>
          <w:szCs w:val="20"/>
        </w:rPr>
        <w:t>Psychological Bulletin</w:t>
      </w:r>
      <w:r>
        <w:rPr>
          <w:color w:val="000000"/>
          <w:kern w:val="0"/>
          <w:sz w:val="20"/>
          <w:szCs w:val="20"/>
        </w:rPr>
        <w:t xml:space="preserve">, </w:t>
      </w:r>
      <w:r>
        <w:rPr>
          <w:i/>
          <w:iCs/>
          <w:color w:val="000000"/>
          <w:kern w:val="0"/>
          <w:sz w:val="20"/>
          <w:szCs w:val="20"/>
        </w:rPr>
        <w:t>21</w:t>
      </w:r>
      <w:r>
        <w:rPr>
          <w:color w:val="000000"/>
          <w:kern w:val="0"/>
          <w:sz w:val="20"/>
          <w:szCs w:val="20"/>
        </w:rPr>
        <w:t>, 995-998.</w:t>
      </w:r>
      <w:bookmarkEnd w:id="2362"/>
    </w:p>
    <w:p w14:paraId="4C873CD4" w14:textId="77777777" w:rsidR="008A22C9" w:rsidRDefault="008A22C9" w:rsidP="008A22C9">
      <w:pPr>
        <w:autoSpaceDE w:val="0"/>
        <w:autoSpaceDN w:val="0"/>
        <w:adjustRightInd w:val="0"/>
        <w:ind w:left="240" w:hanging="240"/>
        <w:rPr>
          <w:rFonts w:ascii="宋体"/>
          <w:kern w:val="0"/>
          <w:sz w:val="24"/>
          <w:szCs w:val="24"/>
        </w:rPr>
      </w:pPr>
      <w:bookmarkStart w:id="2363" w:name="_neb7A1794CA_C9B8_4D8B_A725_2DF1A3722A1F"/>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王凯</w:t>
      </w:r>
      <w:r>
        <w:rPr>
          <w:color w:val="000000"/>
          <w:kern w:val="0"/>
          <w:sz w:val="20"/>
          <w:szCs w:val="20"/>
        </w:rPr>
        <w:t xml:space="preserve">, </w:t>
      </w:r>
      <w:r>
        <w:rPr>
          <w:rFonts w:ascii="宋体" w:cs="宋体" w:hint="eastAsia"/>
          <w:color w:val="000000"/>
          <w:kern w:val="0"/>
          <w:sz w:val="20"/>
          <w:szCs w:val="20"/>
        </w:rPr>
        <w:t>朱焱</w:t>
      </w:r>
      <w:r>
        <w:rPr>
          <w:color w:val="000000"/>
          <w:kern w:val="0"/>
          <w:sz w:val="20"/>
          <w:szCs w:val="20"/>
        </w:rPr>
        <w:t xml:space="preserve">, </w:t>
      </w:r>
      <w:r>
        <w:rPr>
          <w:rFonts w:ascii="宋体" w:cs="宋体" w:hint="eastAsia"/>
          <w:color w:val="000000"/>
          <w:kern w:val="0"/>
          <w:sz w:val="20"/>
          <w:szCs w:val="20"/>
        </w:rPr>
        <w:t>罗学荣</w:t>
      </w:r>
      <w:r>
        <w:rPr>
          <w:color w:val="000000"/>
          <w:kern w:val="0"/>
          <w:sz w:val="20"/>
          <w:szCs w:val="20"/>
        </w:rPr>
        <w:t xml:space="preserve">, </w:t>
      </w:r>
      <w:r>
        <w:rPr>
          <w:rFonts w:ascii="宋体" w:cs="宋体" w:hint="eastAsia"/>
          <w:color w:val="000000"/>
          <w:kern w:val="0"/>
          <w:sz w:val="20"/>
          <w:szCs w:val="20"/>
        </w:rPr>
        <w:t>杨志伟</w:t>
      </w:r>
      <w:r>
        <w:rPr>
          <w:color w:val="000000"/>
          <w:kern w:val="0"/>
          <w:sz w:val="20"/>
          <w:szCs w:val="20"/>
        </w:rPr>
        <w:t xml:space="preserve">, </w:t>
      </w:r>
      <w:r>
        <w:rPr>
          <w:rFonts w:ascii="宋体" w:cs="宋体" w:hint="eastAsia"/>
          <w:color w:val="000000"/>
          <w:kern w:val="0"/>
          <w:sz w:val="20"/>
          <w:szCs w:val="20"/>
        </w:rPr>
        <w:t>儿童抑郁量表全国协作组</w:t>
      </w:r>
      <w:r>
        <w:rPr>
          <w:color w:val="000000"/>
          <w:kern w:val="0"/>
          <w:sz w:val="20"/>
          <w:szCs w:val="20"/>
        </w:rPr>
        <w:t xml:space="preserve">. (2003). </w:t>
      </w:r>
      <w:r>
        <w:rPr>
          <w:rFonts w:ascii="宋体" w:cs="宋体" w:hint="eastAsia"/>
          <w:color w:val="000000"/>
          <w:kern w:val="0"/>
          <w:sz w:val="20"/>
          <w:szCs w:val="20"/>
        </w:rPr>
        <w:t>儿童抑郁障碍自评量表的中国城市常模</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(08), 547-549.</w:t>
      </w:r>
      <w:bookmarkEnd w:id="2363"/>
    </w:p>
    <w:p w14:paraId="7B357AF6" w14:textId="77777777" w:rsidR="008A22C9" w:rsidRDefault="008A22C9" w:rsidP="008A22C9">
      <w:pPr>
        <w:autoSpaceDE w:val="0"/>
        <w:autoSpaceDN w:val="0"/>
        <w:adjustRightInd w:val="0"/>
        <w:ind w:left="240" w:hanging="240"/>
        <w:rPr>
          <w:rFonts w:ascii="宋体"/>
          <w:kern w:val="0"/>
          <w:sz w:val="24"/>
          <w:szCs w:val="24"/>
        </w:rPr>
      </w:pPr>
      <w:bookmarkStart w:id="2364" w:name="_nebB73BC111_8567_4D47_8196_988190338543"/>
      <w:r>
        <w:rPr>
          <w:rFonts w:ascii="宋体" w:cs="宋体" w:hint="eastAsia"/>
          <w:color w:val="000000"/>
          <w:kern w:val="0"/>
          <w:sz w:val="20"/>
          <w:szCs w:val="20"/>
        </w:rPr>
        <w:t>王凯</w:t>
      </w:r>
      <w:r>
        <w:rPr>
          <w:color w:val="000000"/>
          <w:kern w:val="0"/>
          <w:sz w:val="20"/>
          <w:szCs w:val="20"/>
        </w:rPr>
        <w:t xml:space="preserve">, </w:t>
      </w:r>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朱焱</w:t>
      </w:r>
      <w:r>
        <w:rPr>
          <w:color w:val="000000"/>
          <w:kern w:val="0"/>
          <w:sz w:val="20"/>
          <w:szCs w:val="20"/>
        </w:rPr>
        <w:t xml:space="preserve">, </w:t>
      </w:r>
      <w:r>
        <w:rPr>
          <w:rFonts w:ascii="宋体" w:cs="宋体" w:hint="eastAsia"/>
          <w:color w:val="000000"/>
          <w:kern w:val="0"/>
          <w:sz w:val="20"/>
          <w:szCs w:val="20"/>
        </w:rPr>
        <w:t>翟静</w:t>
      </w:r>
      <w:r>
        <w:rPr>
          <w:color w:val="000000"/>
          <w:kern w:val="0"/>
          <w:sz w:val="20"/>
          <w:szCs w:val="20"/>
        </w:rPr>
        <w:t xml:space="preserve">, </w:t>
      </w:r>
      <w:r>
        <w:rPr>
          <w:rFonts w:ascii="宋体" w:cs="宋体" w:hint="eastAsia"/>
          <w:color w:val="000000"/>
          <w:kern w:val="0"/>
          <w:sz w:val="20"/>
          <w:szCs w:val="20"/>
        </w:rPr>
        <w:t>杨志伟</w:t>
      </w:r>
      <w:r>
        <w:rPr>
          <w:color w:val="000000"/>
          <w:kern w:val="0"/>
          <w:sz w:val="20"/>
          <w:szCs w:val="20"/>
        </w:rPr>
        <w:t xml:space="preserve">, </w:t>
      </w:r>
      <w:r>
        <w:rPr>
          <w:rFonts w:ascii="宋体" w:cs="宋体" w:hint="eastAsia"/>
          <w:color w:val="000000"/>
          <w:kern w:val="0"/>
          <w:sz w:val="20"/>
          <w:szCs w:val="20"/>
        </w:rPr>
        <w:t>张纪水</w:t>
      </w:r>
      <w:r>
        <w:rPr>
          <w:color w:val="000000"/>
          <w:kern w:val="0"/>
          <w:sz w:val="20"/>
          <w:szCs w:val="20"/>
        </w:rPr>
        <w:t xml:space="preserve">. (2002). </w:t>
      </w:r>
      <w:r>
        <w:rPr>
          <w:rFonts w:ascii="宋体" w:cs="宋体" w:hint="eastAsia"/>
          <w:color w:val="000000"/>
          <w:kern w:val="0"/>
          <w:sz w:val="20"/>
          <w:szCs w:val="20"/>
        </w:rPr>
        <w:t>儿童焦虑性情绪障碍筛查表的中国城市常模</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(04), 270-272.</w:t>
      </w:r>
      <w:bookmarkEnd w:id="2364"/>
    </w:p>
    <w:p w14:paraId="4DBB296D" w14:textId="77777777" w:rsidR="008A22C9" w:rsidRDefault="008A22C9" w:rsidP="008A22C9">
      <w:pPr>
        <w:autoSpaceDE w:val="0"/>
        <w:autoSpaceDN w:val="0"/>
        <w:adjustRightInd w:val="0"/>
        <w:ind w:left="240" w:hanging="240"/>
        <w:rPr>
          <w:rFonts w:ascii="宋体"/>
          <w:kern w:val="0"/>
          <w:sz w:val="24"/>
          <w:szCs w:val="24"/>
        </w:rPr>
      </w:pPr>
      <w:bookmarkStart w:id="2365" w:name="_neb8E015B01_4E43_4205_AF95_5AFD33DEAAD4"/>
      <w:r>
        <w:rPr>
          <w:rFonts w:ascii="宋体" w:cs="宋体" w:hint="eastAsia"/>
          <w:color w:val="000000"/>
          <w:kern w:val="0"/>
          <w:sz w:val="20"/>
          <w:szCs w:val="20"/>
        </w:rPr>
        <w:t>周德新</w:t>
      </w:r>
      <w:r>
        <w:rPr>
          <w:color w:val="000000"/>
          <w:kern w:val="0"/>
          <w:sz w:val="20"/>
          <w:szCs w:val="20"/>
        </w:rPr>
        <w:t xml:space="preserve">. (2006). </w:t>
      </w:r>
      <w:r>
        <w:rPr>
          <w:rFonts w:ascii="宋体" w:cs="宋体" w:hint="eastAsia"/>
          <w:color w:val="000000"/>
          <w:kern w:val="0"/>
          <w:sz w:val="20"/>
          <w:szCs w:val="20"/>
        </w:rPr>
        <w:t>大学生自杀现象的社会学解读</w:t>
      </w:r>
      <w:r>
        <w:rPr>
          <w:color w:val="000000"/>
          <w:kern w:val="0"/>
          <w:sz w:val="20"/>
          <w:szCs w:val="20"/>
        </w:rPr>
        <w:t xml:space="preserve">. </w:t>
      </w:r>
      <w:r>
        <w:rPr>
          <w:rFonts w:ascii="宋体" w:cs="宋体" w:hint="eastAsia"/>
          <w:i/>
          <w:iCs/>
          <w:color w:val="000000"/>
          <w:kern w:val="0"/>
          <w:sz w:val="20"/>
          <w:szCs w:val="20"/>
        </w:rPr>
        <w:t>湖南文理学院学报</w:t>
      </w:r>
      <w:r>
        <w:rPr>
          <w:i/>
          <w:iCs/>
          <w:color w:val="000000"/>
          <w:kern w:val="0"/>
          <w:sz w:val="20"/>
          <w:szCs w:val="20"/>
        </w:rPr>
        <w:t>(</w:t>
      </w:r>
      <w:r>
        <w:rPr>
          <w:rFonts w:ascii="宋体" w:cs="宋体" w:hint="eastAsia"/>
          <w:i/>
          <w:iCs/>
          <w:color w:val="000000"/>
          <w:kern w:val="0"/>
          <w:sz w:val="20"/>
          <w:szCs w:val="20"/>
        </w:rPr>
        <w:t>社会科学版</w:t>
      </w:r>
      <w:r>
        <w:rPr>
          <w:i/>
          <w:iCs/>
          <w:color w:val="000000"/>
          <w:kern w:val="0"/>
          <w:sz w:val="20"/>
          <w:szCs w:val="20"/>
        </w:rPr>
        <w:t>)</w:t>
      </w:r>
      <w:r>
        <w:rPr>
          <w:color w:val="000000"/>
          <w:kern w:val="0"/>
          <w:sz w:val="20"/>
          <w:szCs w:val="20"/>
        </w:rPr>
        <w:t>(05), 60-62.</w:t>
      </w:r>
      <w:bookmarkEnd w:id="2365"/>
    </w:p>
    <w:p w14:paraId="20311065" w14:textId="77777777" w:rsidR="008A22C9" w:rsidRDefault="008A22C9" w:rsidP="008A22C9">
      <w:pPr>
        <w:autoSpaceDE w:val="0"/>
        <w:autoSpaceDN w:val="0"/>
        <w:adjustRightInd w:val="0"/>
        <w:ind w:left="240" w:hanging="240"/>
        <w:rPr>
          <w:rFonts w:ascii="宋体"/>
          <w:kern w:val="0"/>
          <w:sz w:val="24"/>
          <w:szCs w:val="24"/>
        </w:rPr>
      </w:pPr>
      <w:bookmarkStart w:id="2366" w:name="_nebE3076804_C884_4B48_B2FA_0F8E76BEA287"/>
      <w:r>
        <w:rPr>
          <w:color w:val="000000"/>
          <w:kern w:val="0"/>
          <w:sz w:val="20"/>
          <w:szCs w:val="20"/>
        </w:rPr>
        <w:t xml:space="preserve">Beck, A. T., &amp; Beck, R. W. (1972). Screening depressed patients in family practice. A rapid technic. </w:t>
      </w:r>
      <w:r>
        <w:rPr>
          <w:i/>
          <w:iCs/>
          <w:color w:val="000000"/>
          <w:kern w:val="0"/>
          <w:sz w:val="20"/>
          <w:szCs w:val="20"/>
        </w:rPr>
        <w:t>Postgrad Med</w:t>
      </w:r>
      <w:r>
        <w:rPr>
          <w:color w:val="000000"/>
          <w:kern w:val="0"/>
          <w:sz w:val="20"/>
          <w:szCs w:val="20"/>
        </w:rPr>
        <w:t xml:space="preserve">, </w:t>
      </w:r>
      <w:r>
        <w:rPr>
          <w:i/>
          <w:iCs/>
          <w:color w:val="000000"/>
          <w:kern w:val="0"/>
          <w:sz w:val="20"/>
          <w:szCs w:val="20"/>
        </w:rPr>
        <w:t>52</w:t>
      </w:r>
      <w:r>
        <w:rPr>
          <w:color w:val="000000"/>
          <w:kern w:val="0"/>
          <w:sz w:val="20"/>
          <w:szCs w:val="20"/>
        </w:rPr>
        <w:t>(6), 81-85. doi: 10.1080/00325481.1972.11713319</w:t>
      </w:r>
      <w:bookmarkEnd w:id="2366"/>
    </w:p>
    <w:p w14:paraId="154EA559" w14:textId="77777777" w:rsidR="008A22C9" w:rsidRDefault="008A22C9" w:rsidP="008A22C9">
      <w:pPr>
        <w:autoSpaceDE w:val="0"/>
        <w:autoSpaceDN w:val="0"/>
        <w:adjustRightInd w:val="0"/>
        <w:ind w:left="240" w:hanging="240"/>
        <w:rPr>
          <w:rFonts w:ascii="宋体"/>
          <w:kern w:val="0"/>
          <w:sz w:val="24"/>
          <w:szCs w:val="24"/>
        </w:rPr>
      </w:pPr>
      <w:bookmarkStart w:id="2367" w:name="_nebFCDD3005_79B0_4940_9EE8_8A3DC1BC0A77"/>
      <w:r>
        <w:rPr>
          <w:color w:val="000000"/>
          <w:kern w:val="0"/>
          <w:sz w:val="20"/>
          <w:szCs w:val="20"/>
        </w:rPr>
        <w:t xml:space="preserve">Beck, A. T., Steer, R. A., &amp; Carbin, M. G. (1988). Psychometric properties of the Beck Depression Inventory: Twenty-five years of evaluation. </w:t>
      </w:r>
      <w:r>
        <w:rPr>
          <w:i/>
          <w:iCs/>
          <w:color w:val="000000"/>
          <w:kern w:val="0"/>
          <w:sz w:val="20"/>
          <w:szCs w:val="20"/>
        </w:rPr>
        <w:t>Clinical Psychology Review</w:t>
      </w:r>
      <w:r>
        <w:rPr>
          <w:color w:val="000000"/>
          <w:kern w:val="0"/>
          <w:sz w:val="20"/>
          <w:szCs w:val="20"/>
        </w:rPr>
        <w:t xml:space="preserve">, </w:t>
      </w:r>
      <w:r>
        <w:rPr>
          <w:i/>
          <w:iCs/>
          <w:color w:val="000000"/>
          <w:kern w:val="0"/>
          <w:sz w:val="20"/>
          <w:szCs w:val="20"/>
        </w:rPr>
        <w:t>8</w:t>
      </w:r>
      <w:r>
        <w:rPr>
          <w:color w:val="000000"/>
          <w:kern w:val="0"/>
          <w:sz w:val="20"/>
          <w:szCs w:val="20"/>
        </w:rPr>
        <w:t>(1), 77-100.</w:t>
      </w:r>
      <w:bookmarkEnd w:id="2367"/>
    </w:p>
    <w:p w14:paraId="0529F2B8" w14:textId="77777777" w:rsidR="008A22C9" w:rsidRDefault="008A22C9" w:rsidP="008A22C9">
      <w:pPr>
        <w:autoSpaceDE w:val="0"/>
        <w:autoSpaceDN w:val="0"/>
        <w:adjustRightInd w:val="0"/>
        <w:ind w:left="240" w:hanging="240"/>
        <w:rPr>
          <w:rFonts w:ascii="宋体"/>
          <w:kern w:val="0"/>
          <w:sz w:val="24"/>
          <w:szCs w:val="24"/>
        </w:rPr>
      </w:pPr>
      <w:bookmarkStart w:id="2368" w:name="_neb74DC7466_C1D0_4794_87F3_8308ECC497D6"/>
      <w:r>
        <w:rPr>
          <w:color w:val="000000"/>
          <w:kern w:val="0"/>
          <w:sz w:val="20"/>
          <w:szCs w:val="20"/>
        </w:rPr>
        <w:t xml:space="preserve">Beck, A. T., &amp; Beamesderfer, A. (1974). </w:t>
      </w:r>
      <w:r>
        <w:rPr>
          <w:i/>
          <w:iCs/>
          <w:color w:val="000000"/>
          <w:kern w:val="0"/>
          <w:sz w:val="20"/>
          <w:szCs w:val="20"/>
        </w:rPr>
        <w:t>Assessment of depression: the depression inventory.</w:t>
      </w:r>
      <w:r>
        <w:rPr>
          <w:color w:val="000000"/>
          <w:kern w:val="0"/>
          <w:sz w:val="20"/>
          <w:szCs w:val="20"/>
        </w:rPr>
        <w:t>: S. Karger.</w:t>
      </w:r>
      <w:bookmarkEnd w:id="2368"/>
    </w:p>
    <w:p w14:paraId="355136D7" w14:textId="77777777" w:rsidR="008A22C9" w:rsidRDefault="008A22C9" w:rsidP="008A22C9">
      <w:pPr>
        <w:autoSpaceDE w:val="0"/>
        <w:autoSpaceDN w:val="0"/>
        <w:adjustRightInd w:val="0"/>
        <w:ind w:left="240" w:hanging="240"/>
        <w:rPr>
          <w:rFonts w:ascii="宋体"/>
          <w:kern w:val="0"/>
          <w:sz w:val="24"/>
          <w:szCs w:val="24"/>
        </w:rPr>
      </w:pPr>
      <w:bookmarkStart w:id="2369" w:name="_nebD6745485_394A_412A_BA92_93290D3A6676"/>
      <w:r>
        <w:rPr>
          <w:rFonts w:ascii="宋体" w:cs="宋体" w:hint="eastAsia"/>
          <w:color w:val="000000"/>
          <w:kern w:val="0"/>
          <w:sz w:val="20"/>
          <w:szCs w:val="20"/>
        </w:rPr>
        <w:t>王极盛</w:t>
      </w:r>
      <w:r>
        <w:rPr>
          <w:color w:val="000000"/>
          <w:kern w:val="0"/>
          <w:sz w:val="20"/>
          <w:szCs w:val="20"/>
        </w:rPr>
        <w:t xml:space="preserve">, </w:t>
      </w:r>
      <w:r>
        <w:rPr>
          <w:rFonts w:ascii="宋体" w:cs="宋体" w:hint="eastAsia"/>
          <w:color w:val="000000"/>
          <w:kern w:val="0"/>
          <w:sz w:val="20"/>
          <w:szCs w:val="20"/>
        </w:rPr>
        <w:t>李焰</w:t>
      </w:r>
      <w:r>
        <w:rPr>
          <w:color w:val="000000"/>
          <w:kern w:val="0"/>
          <w:sz w:val="20"/>
          <w:szCs w:val="20"/>
        </w:rPr>
        <w:t xml:space="preserve">, </w:t>
      </w:r>
      <w:r>
        <w:rPr>
          <w:rFonts w:ascii="宋体" w:cs="宋体" w:hint="eastAsia"/>
          <w:color w:val="000000"/>
          <w:kern w:val="0"/>
          <w:sz w:val="20"/>
          <w:szCs w:val="20"/>
        </w:rPr>
        <w:t>赫尔实</w:t>
      </w:r>
      <w:r>
        <w:rPr>
          <w:color w:val="000000"/>
          <w:kern w:val="0"/>
          <w:sz w:val="20"/>
          <w:szCs w:val="20"/>
        </w:rPr>
        <w:t xml:space="preserve">. (1997). </w:t>
      </w:r>
      <w:r>
        <w:rPr>
          <w:rFonts w:ascii="宋体" w:cs="宋体" w:hint="eastAsia"/>
          <w:color w:val="000000"/>
          <w:kern w:val="0"/>
          <w:sz w:val="20"/>
          <w:szCs w:val="20"/>
        </w:rPr>
        <w:t>中国中学生心理健康量表的编制及其标准化</w:t>
      </w:r>
      <w:r>
        <w:rPr>
          <w:color w:val="000000"/>
          <w:kern w:val="0"/>
          <w:sz w:val="20"/>
          <w:szCs w:val="20"/>
        </w:rPr>
        <w:t xml:space="preserve">. </w:t>
      </w:r>
      <w:r>
        <w:rPr>
          <w:rFonts w:ascii="宋体" w:cs="宋体" w:hint="eastAsia"/>
          <w:i/>
          <w:iCs/>
          <w:color w:val="000000"/>
          <w:kern w:val="0"/>
          <w:sz w:val="20"/>
          <w:szCs w:val="20"/>
        </w:rPr>
        <w:t>社会心理科学</w:t>
      </w:r>
      <w:r>
        <w:rPr>
          <w:color w:val="000000"/>
          <w:kern w:val="0"/>
          <w:sz w:val="20"/>
          <w:szCs w:val="20"/>
        </w:rPr>
        <w:t>(04), 17-22.</w:t>
      </w:r>
      <w:bookmarkEnd w:id="2369"/>
    </w:p>
    <w:p w14:paraId="07B1A037" w14:textId="77777777" w:rsidR="008A22C9" w:rsidRDefault="008A22C9" w:rsidP="008A22C9">
      <w:pPr>
        <w:autoSpaceDE w:val="0"/>
        <w:autoSpaceDN w:val="0"/>
        <w:adjustRightInd w:val="0"/>
        <w:ind w:left="240" w:hanging="240"/>
        <w:rPr>
          <w:rFonts w:ascii="宋体"/>
          <w:kern w:val="0"/>
          <w:sz w:val="24"/>
          <w:szCs w:val="24"/>
        </w:rPr>
      </w:pPr>
      <w:bookmarkStart w:id="2370" w:name="_neb0380FD34_B32A_4EE1_B466_405658692766"/>
      <w:r>
        <w:rPr>
          <w:rFonts w:ascii="宋体" w:cs="宋体" w:hint="eastAsia"/>
          <w:color w:val="000000"/>
          <w:kern w:val="0"/>
          <w:sz w:val="20"/>
          <w:szCs w:val="20"/>
        </w:rPr>
        <w:t>王极盛</w:t>
      </w:r>
      <w:r>
        <w:rPr>
          <w:color w:val="000000"/>
          <w:kern w:val="0"/>
          <w:sz w:val="20"/>
          <w:szCs w:val="20"/>
        </w:rPr>
        <w:t xml:space="preserve">. (1998). </w:t>
      </w:r>
      <w:r>
        <w:rPr>
          <w:rFonts w:ascii="宋体" w:cs="宋体" w:hint="eastAsia"/>
          <w:i/>
          <w:iCs/>
          <w:color w:val="000000"/>
          <w:kern w:val="0"/>
          <w:sz w:val="20"/>
          <w:szCs w:val="20"/>
        </w:rPr>
        <w:t>心灵时代</w:t>
      </w:r>
      <w:r>
        <w:rPr>
          <w:color w:val="000000"/>
          <w:kern w:val="0"/>
          <w:sz w:val="20"/>
          <w:szCs w:val="20"/>
        </w:rPr>
        <w:t xml:space="preserve">. </w:t>
      </w:r>
      <w:r>
        <w:rPr>
          <w:rFonts w:ascii="宋体" w:cs="宋体" w:hint="eastAsia"/>
          <w:color w:val="000000"/>
          <w:kern w:val="0"/>
          <w:sz w:val="20"/>
          <w:szCs w:val="20"/>
        </w:rPr>
        <w:t>中国城市出版社</w:t>
      </w:r>
      <w:r>
        <w:rPr>
          <w:color w:val="000000"/>
          <w:kern w:val="0"/>
          <w:sz w:val="20"/>
          <w:szCs w:val="20"/>
        </w:rPr>
        <w:t>.</w:t>
      </w:r>
      <w:bookmarkEnd w:id="2370"/>
    </w:p>
    <w:p w14:paraId="445C03BF" w14:textId="77777777" w:rsidR="008A22C9" w:rsidRDefault="008A22C9" w:rsidP="008A22C9">
      <w:pPr>
        <w:autoSpaceDE w:val="0"/>
        <w:autoSpaceDN w:val="0"/>
        <w:adjustRightInd w:val="0"/>
        <w:ind w:left="240" w:hanging="240"/>
        <w:rPr>
          <w:rFonts w:ascii="宋体"/>
          <w:kern w:val="0"/>
          <w:sz w:val="24"/>
          <w:szCs w:val="24"/>
        </w:rPr>
      </w:pPr>
      <w:bookmarkStart w:id="2371" w:name="_neb971A62AD_84DA_418A_9C79_5FF8BECCC244"/>
      <w:r>
        <w:rPr>
          <w:rFonts w:ascii="宋体" w:cs="宋体" w:hint="eastAsia"/>
          <w:color w:val="000000"/>
          <w:kern w:val="0"/>
          <w:sz w:val="20"/>
          <w:szCs w:val="20"/>
        </w:rPr>
        <w:t>杨文辉</w:t>
      </w:r>
      <w:r>
        <w:rPr>
          <w:color w:val="000000"/>
          <w:kern w:val="0"/>
          <w:sz w:val="20"/>
          <w:szCs w:val="20"/>
        </w:rPr>
        <w:t xml:space="preserve">, </w:t>
      </w:r>
      <w:r>
        <w:rPr>
          <w:rFonts w:ascii="宋体" w:cs="宋体" w:hint="eastAsia"/>
          <w:color w:val="000000"/>
          <w:kern w:val="0"/>
          <w:sz w:val="20"/>
          <w:szCs w:val="20"/>
        </w:rPr>
        <w:t>刘绍亮</w:t>
      </w:r>
      <w:r>
        <w:rPr>
          <w:color w:val="000000"/>
          <w:kern w:val="0"/>
          <w:sz w:val="20"/>
          <w:szCs w:val="20"/>
        </w:rPr>
        <w:t xml:space="preserve">, </w:t>
      </w:r>
      <w:r>
        <w:rPr>
          <w:rFonts w:ascii="宋体" w:cs="宋体" w:hint="eastAsia"/>
          <w:color w:val="000000"/>
          <w:kern w:val="0"/>
          <w:sz w:val="20"/>
          <w:szCs w:val="20"/>
        </w:rPr>
        <w:t>周烃</w:t>
      </w:r>
      <w:r>
        <w:rPr>
          <w:color w:val="000000"/>
          <w:kern w:val="0"/>
          <w:sz w:val="20"/>
          <w:szCs w:val="20"/>
        </w:rPr>
        <w:t xml:space="preserve">, </w:t>
      </w:r>
      <w:r>
        <w:rPr>
          <w:rFonts w:ascii="宋体" w:cs="宋体" w:hint="eastAsia"/>
          <w:color w:val="000000"/>
          <w:kern w:val="0"/>
          <w:sz w:val="20"/>
          <w:szCs w:val="20"/>
        </w:rPr>
        <w:t>彭芳</w:t>
      </w:r>
      <w:r>
        <w:rPr>
          <w:color w:val="000000"/>
          <w:kern w:val="0"/>
          <w:sz w:val="20"/>
          <w:szCs w:val="20"/>
        </w:rPr>
        <w:t xml:space="preserve">, </w:t>
      </w:r>
      <w:r>
        <w:rPr>
          <w:rFonts w:ascii="宋体" w:cs="宋体" w:hint="eastAsia"/>
          <w:color w:val="000000"/>
          <w:kern w:val="0"/>
          <w:sz w:val="20"/>
          <w:szCs w:val="20"/>
        </w:rPr>
        <w:t>刘细梅</w:t>
      </w:r>
      <w:r>
        <w:rPr>
          <w:color w:val="000000"/>
          <w:kern w:val="0"/>
          <w:sz w:val="20"/>
          <w:szCs w:val="20"/>
        </w:rPr>
        <w:t xml:space="preserve">, </w:t>
      </w:r>
      <w:r>
        <w:rPr>
          <w:rFonts w:ascii="宋体" w:cs="宋体" w:hint="eastAsia"/>
          <w:color w:val="000000"/>
          <w:kern w:val="0"/>
          <w:sz w:val="20"/>
          <w:szCs w:val="20"/>
        </w:rPr>
        <w:t>李莉</w:t>
      </w:r>
      <w:r>
        <w:rPr>
          <w:color w:val="000000"/>
          <w:kern w:val="0"/>
          <w:sz w:val="20"/>
          <w:szCs w:val="20"/>
        </w:rPr>
        <w:t xml:space="preserve">,... </w:t>
      </w:r>
      <w:r>
        <w:rPr>
          <w:rFonts w:ascii="宋体" w:cs="宋体" w:hint="eastAsia"/>
          <w:color w:val="000000"/>
          <w:kern w:val="0"/>
          <w:sz w:val="20"/>
          <w:szCs w:val="20"/>
        </w:rPr>
        <w:t>蚁金瑶</w:t>
      </w:r>
      <w:r>
        <w:rPr>
          <w:color w:val="000000"/>
          <w:kern w:val="0"/>
          <w:sz w:val="20"/>
          <w:szCs w:val="20"/>
        </w:rPr>
        <w:t xml:space="preserve">. (2014). </w:t>
      </w:r>
      <w:r>
        <w:rPr>
          <w:rFonts w:ascii="宋体" w:cs="宋体" w:hint="eastAsia"/>
          <w:color w:val="000000"/>
          <w:kern w:val="0"/>
          <w:sz w:val="20"/>
          <w:szCs w:val="20"/>
        </w:rPr>
        <w:t>贝克抑郁量表第</w:t>
      </w:r>
      <w:r>
        <w:rPr>
          <w:color w:val="000000"/>
          <w:kern w:val="0"/>
          <w:sz w:val="20"/>
          <w:szCs w:val="20"/>
        </w:rPr>
        <w:t>2</w:t>
      </w:r>
      <w:r>
        <w:rPr>
          <w:rFonts w:ascii="宋体" w:cs="宋体" w:hint="eastAsia"/>
          <w:color w:val="000000"/>
          <w:kern w:val="0"/>
          <w:sz w:val="20"/>
          <w:szCs w:val="20"/>
        </w:rPr>
        <w:t>版中文版在青少年中的信效度</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22</w:t>
      </w:r>
      <w:r>
        <w:rPr>
          <w:color w:val="000000"/>
          <w:kern w:val="0"/>
          <w:sz w:val="20"/>
          <w:szCs w:val="20"/>
        </w:rPr>
        <w:t>(02), 240-245.</w:t>
      </w:r>
      <w:bookmarkEnd w:id="2371"/>
    </w:p>
    <w:p w14:paraId="19087ED8" w14:textId="77777777" w:rsidR="008A22C9" w:rsidRDefault="008A22C9" w:rsidP="008A22C9">
      <w:pPr>
        <w:autoSpaceDE w:val="0"/>
        <w:autoSpaceDN w:val="0"/>
        <w:adjustRightInd w:val="0"/>
        <w:ind w:left="240" w:hanging="240"/>
        <w:rPr>
          <w:rFonts w:ascii="宋体"/>
          <w:kern w:val="0"/>
          <w:sz w:val="24"/>
          <w:szCs w:val="24"/>
        </w:rPr>
      </w:pPr>
      <w:bookmarkStart w:id="2372" w:name="_neb6164C2F7_E8E4_4138_9EF8_CCBC2803D671"/>
      <w:r>
        <w:rPr>
          <w:rFonts w:ascii="宋体" w:cs="宋体" w:hint="eastAsia"/>
          <w:color w:val="000000"/>
          <w:kern w:val="0"/>
          <w:sz w:val="20"/>
          <w:szCs w:val="20"/>
        </w:rPr>
        <w:t>王振</w:t>
      </w:r>
      <w:r>
        <w:rPr>
          <w:color w:val="000000"/>
          <w:kern w:val="0"/>
          <w:sz w:val="20"/>
          <w:szCs w:val="20"/>
        </w:rPr>
        <w:t xml:space="preserve">, </w:t>
      </w:r>
      <w:r>
        <w:rPr>
          <w:rFonts w:ascii="宋体" w:cs="宋体" w:hint="eastAsia"/>
          <w:color w:val="000000"/>
          <w:kern w:val="0"/>
          <w:sz w:val="20"/>
          <w:szCs w:val="20"/>
        </w:rPr>
        <w:t>苑成梅</w:t>
      </w:r>
      <w:r>
        <w:rPr>
          <w:color w:val="000000"/>
          <w:kern w:val="0"/>
          <w:sz w:val="20"/>
          <w:szCs w:val="20"/>
        </w:rPr>
        <w:t xml:space="preserve">, </w:t>
      </w:r>
      <w:r>
        <w:rPr>
          <w:rFonts w:ascii="宋体" w:cs="宋体" w:hint="eastAsia"/>
          <w:color w:val="000000"/>
          <w:kern w:val="0"/>
          <w:sz w:val="20"/>
          <w:szCs w:val="20"/>
        </w:rPr>
        <w:t>黄佳</w:t>
      </w:r>
      <w:r>
        <w:rPr>
          <w:color w:val="000000"/>
          <w:kern w:val="0"/>
          <w:sz w:val="20"/>
          <w:szCs w:val="20"/>
        </w:rPr>
        <w:t xml:space="preserve">, </w:t>
      </w:r>
      <w:r>
        <w:rPr>
          <w:rFonts w:ascii="宋体" w:cs="宋体" w:hint="eastAsia"/>
          <w:color w:val="000000"/>
          <w:kern w:val="0"/>
          <w:sz w:val="20"/>
          <w:szCs w:val="20"/>
        </w:rPr>
        <w:t>李则挚</w:t>
      </w:r>
      <w:r>
        <w:rPr>
          <w:color w:val="000000"/>
          <w:kern w:val="0"/>
          <w:sz w:val="20"/>
          <w:szCs w:val="20"/>
        </w:rPr>
        <w:t xml:space="preserve">, </w:t>
      </w:r>
      <w:r>
        <w:rPr>
          <w:rFonts w:ascii="宋体" w:cs="宋体" w:hint="eastAsia"/>
          <w:color w:val="000000"/>
          <w:kern w:val="0"/>
          <w:sz w:val="20"/>
          <w:szCs w:val="20"/>
        </w:rPr>
        <w:t>陈珏</w:t>
      </w:r>
      <w:r>
        <w:rPr>
          <w:color w:val="000000"/>
          <w:kern w:val="0"/>
          <w:sz w:val="20"/>
          <w:szCs w:val="20"/>
        </w:rPr>
        <w:t xml:space="preserve">, </w:t>
      </w:r>
      <w:r>
        <w:rPr>
          <w:rFonts w:ascii="宋体" w:cs="宋体" w:hint="eastAsia"/>
          <w:color w:val="000000"/>
          <w:kern w:val="0"/>
          <w:sz w:val="20"/>
          <w:szCs w:val="20"/>
        </w:rPr>
        <w:t>张海音</w:t>
      </w:r>
      <w:r>
        <w:rPr>
          <w:color w:val="000000"/>
          <w:kern w:val="0"/>
          <w:sz w:val="20"/>
          <w:szCs w:val="20"/>
        </w:rPr>
        <w:t xml:space="preserve">,... </w:t>
      </w:r>
      <w:r>
        <w:rPr>
          <w:rFonts w:ascii="宋体" w:cs="宋体" w:hint="eastAsia"/>
          <w:color w:val="000000"/>
          <w:kern w:val="0"/>
          <w:sz w:val="20"/>
          <w:szCs w:val="20"/>
        </w:rPr>
        <w:t>肖泽萍</w:t>
      </w:r>
      <w:r>
        <w:rPr>
          <w:color w:val="000000"/>
          <w:kern w:val="0"/>
          <w:sz w:val="20"/>
          <w:szCs w:val="20"/>
        </w:rPr>
        <w:t xml:space="preserve">. (2011). </w:t>
      </w:r>
      <w:r>
        <w:rPr>
          <w:rFonts w:ascii="宋体" w:cs="宋体" w:hint="eastAsia"/>
          <w:color w:val="000000"/>
          <w:kern w:val="0"/>
          <w:sz w:val="20"/>
          <w:szCs w:val="20"/>
        </w:rPr>
        <w:t>贝克抑郁量表第</w:t>
      </w:r>
      <w:r>
        <w:rPr>
          <w:color w:val="000000"/>
          <w:kern w:val="0"/>
          <w:sz w:val="20"/>
          <w:szCs w:val="20"/>
        </w:rPr>
        <w:t>2</w:t>
      </w:r>
      <w:r>
        <w:rPr>
          <w:rFonts w:ascii="宋体" w:cs="宋体" w:hint="eastAsia"/>
          <w:color w:val="000000"/>
          <w:kern w:val="0"/>
          <w:sz w:val="20"/>
          <w:szCs w:val="20"/>
        </w:rPr>
        <w:t>版中文版在抑郁症患者中的信效度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25</w:t>
      </w:r>
      <w:r>
        <w:rPr>
          <w:color w:val="000000"/>
          <w:kern w:val="0"/>
          <w:sz w:val="20"/>
          <w:szCs w:val="20"/>
        </w:rPr>
        <w:t>(06), 476-480.</w:t>
      </w:r>
      <w:bookmarkEnd w:id="2372"/>
    </w:p>
    <w:p w14:paraId="75F6F0BE" w14:textId="77777777" w:rsidR="008A22C9" w:rsidRDefault="008A22C9" w:rsidP="008A22C9">
      <w:pPr>
        <w:autoSpaceDE w:val="0"/>
        <w:autoSpaceDN w:val="0"/>
        <w:adjustRightInd w:val="0"/>
        <w:ind w:left="240" w:hanging="240"/>
        <w:rPr>
          <w:rFonts w:ascii="宋体"/>
          <w:kern w:val="0"/>
          <w:sz w:val="24"/>
          <w:szCs w:val="24"/>
        </w:rPr>
      </w:pPr>
      <w:bookmarkStart w:id="2373" w:name="_nebC8DACAF3_DFD5_4BC1_B9EF_D9181755B5DD"/>
      <w:r>
        <w:rPr>
          <w:color w:val="000000"/>
          <w:kern w:val="0"/>
          <w:sz w:val="20"/>
          <w:szCs w:val="20"/>
        </w:rPr>
        <w:t xml:space="preserve">Wang, D., Ou, C., Chen, M., &amp; Duan, N. (2009). Health-promoting lifestyles of university students in Mainland China. </w:t>
      </w:r>
      <w:r>
        <w:rPr>
          <w:i/>
          <w:iCs/>
          <w:color w:val="000000"/>
          <w:kern w:val="0"/>
          <w:sz w:val="20"/>
          <w:szCs w:val="20"/>
        </w:rPr>
        <w:t>BMC Public Health</w:t>
      </w:r>
      <w:r>
        <w:rPr>
          <w:color w:val="000000"/>
          <w:kern w:val="0"/>
          <w:sz w:val="20"/>
          <w:szCs w:val="20"/>
        </w:rPr>
        <w:t xml:space="preserve">, </w:t>
      </w:r>
      <w:r>
        <w:rPr>
          <w:i/>
          <w:iCs/>
          <w:color w:val="000000"/>
          <w:kern w:val="0"/>
          <w:sz w:val="20"/>
          <w:szCs w:val="20"/>
        </w:rPr>
        <w:t>9</w:t>
      </w:r>
      <w:r>
        <w:rPr>
          <w:color w:val="000000"/>
          <w:kern w:val="0"/>
          <w:sz w:val="20"/>
          <w:szCs w:val="20"/>
        </w:rPr>
        <w:t>(1), 1-9.</w:t>
      </w:r>
      <w:bookmarkEnd w:id="2373"/>
    </w:p>
    <w:p w14:paraId="1D7EA5C8" w14:textId="77777777" w:rsidR="008A22C9" w:rsidRDefault="008A22C9" w:rsidP="008A22C9">
      <w:pPr>
        <w:autoSpaceDE w:val="0"/>
        <w:autoSpaceDN w:val="0"/>
        <w:adjustRightInd w:val="0"/>
        <w:ind w:left="240" w:hanging="240"/>
        <w:rPr>
          <w:rFonts w:ascii="宋体"/>
          <w:kern w:val="0"/>
          <w:sz w:val="24"/>
          <w:szCs w:val="24"/>
        </w:rPr>
      </w:pPr>
      <w:bookmarkStart w:id="2374" w:name="_nebFA11C10D_93C8_4ED9_8966_1FEAF506643E"/>
      <w:r>
        <w:rPr>
          <w:color w:val="000000"/>
          <w:kern w:val="0"/>
          <w:sz w:val="20"/>
          <w:szCs w:val="20"/>
        </w:rPr>
        <w:t>Dere, J., Watters, C. A., Yu, S. C., Bagby, R. M., Ryder, A. G., &amp; Harkness, K. L. (2015). Cross-cultural examination of measurement invariance of the Beck Depression Inventory</w:t>
      </w:r>
      <w:r>
        <w:rPr>
          <w:rFonts w:ascii="宋体" w:cs="宋体" w:hint="eastAsia"/>
          <w:color w:val="000000"/>
          <w:kern w:val="0"/>
          <w:sz w:val="20"/>
          <w:szCs w:val="20"/>
        </w:rPr>
        <w:t>–</w:t>
      </w:r>
      <w:r>
        <w:rPr>
          <w:color w:val="000000"/>
          <w:kern w:val="0"/>
          <w:sz w:val="20"/>
          <w:szCs w:val="20"/>
        </w:rPr>
        <w:t xml:space="preserve">II. </w:t>
      </w:r>
      <w:r>
        <w:rPr>
          <w:i/>
          <w:iCs/>
          <w:color w:val="000000"/>
          <w:kern w:val="0"/>
          <w:sz w:val="20"/>
          <w:szCs w:val="20"/>
        </w:rPr>
        <w:t>Psychological Assessment</w:t>
      </w:r>
      <w:r>
        <w:rPr>
          <w:color w:val="000000"/>
          <w:kern w:val="0"/>
          <w:sz w:val="20"/>
          <w:szCs w:val="20"/>
        </w:rPr>
        <w:t xml:space="preserve">, </w:t>
      </w:r>
      <w:r>
        <w:rPr>
          <w:i/>
          <w:iCs/>
          <w:color w:val="000000"/>
          <w:kern w:val="0"/>
          <w:sz w:val="20"/>
          <w:szCs w:val="20"/>
        </w:rPr>
        <w:t>27</w:t>
      </w:r>
      <w:r>
        <w:rPr>
          <w:color w:val="000000"/>
          <w:kern w:val="0"/>
          <w:sz w:val="20"/>
          <w:szCs w:val="20"/>
        </w:rPr>
        <w:t>(1), 68.</w:t>
      </w:r>
      <w:bookmarkEnd w:id="2374"/>
    </w:p>
    <w:p w14:paraId="1EAAADC5" w14:textId="77777777" w:rsidR="008A22C9" w:rsidRDefault="008A22C9" w:rsidP="008A22C9">
      <w:pPr>
        <w:autoSpaceDE w:val="0"/>
        <w:autoSpaceDN w:val="0"/>
        <w:adjustRightInd w:val="0"/>
        <w:ind w:left="240" w:hanging="240"/>
        <w:rPr>
          <w:rFonts w:ascii="宋体"/>
          <w:kern w:val="0"/>
          <w:sz w:val="24"/>
          <w:szCs w:val="24"/>
        </w:rPr>
      </w:pPr>
      <w:bookmarkStart w:id="2375" w:name="_neb0747CBD0_E222_46D6_A370_65491028119F"/>
      <w:r>
        <w:rPr>
          <w:color w:val="000000"/>
          <w:kern w:val="0"/>
          <w:sz w:val="20"/>
          <w:szCs w:val="20"/>
        </w:rPr>
        <w:t xml:space="preserve">Spitzer, R. L., Kroenke, K., Williams, J. B., Patient, H. Q. P. C., &amp; Patient, H. Q. P. C. (1999). Validation and utility of a self-report version of PRIME-MD: the PHQ primary care study. </w:t>
      </w:r>
      <w:r>
        <w:rPr>
          <w:i/>
          <w:iCs/>
          <w:color w:val="000000"/>
          <w:kern w:val="0"/>
          <w:sz w:val="20"/>
          <w:szCs w:val="20"/>
        </w:rPr>
        <w:t>Jama</w:t>
      </w:r>
      <w:r>
        <w:rPr>
          <w:color w:val="000000"/>
          <w:kern w:val="0"/>
          <w:sz w:val="20"/>
          <w:szCs w:val="20"/>
        </w:rPr>
        <w:t xml:space="preserve">, </w:t>
      </w:r>
      <w:r>
        <w:rPr>
          <w:i/>
          <w:iCs/>
          <w:color w:val="000000"/>
          <w:kern w:val="0"/>
          <w:sz w:val="20"/>
          <w:szCs w:val="20"/>
        </w:rPr>
        <w:t>282</w:t>
      </w:r>
      <w:r>
        <w:rPr>
          <w:color w:val="000000"/>
          <w:kern w:val="0"/>
          <w:sz w:val="20"/>
          <w:szCs w:val="20"/>
        </w:rPr>
        <w:t>(18), 1737-1744.</w:t>
      </w:r>
      <w:bookmarkEnd w:id="2375"/>
    </w:p>
    <w:p w14:paraId="14D91651" w14:textId="77777777" w:rsidR="008A22C9" w:rsidRDefault="008A22C9" w:rsidP="008A22C9">
      <w:pPr>
        <w:autoSpaceDE w:val="0"/>
        <w:autoSpaceDN w:val="0"/>
        <w:adjustRightInd w:val="0"/>
        <w:ind w:left="240" w:hanging="240"/>
        <w:rPr>
          <w:rFonts w:ascii="宋体"/>
          <w:kern w:val="0"/>
          <w:sz w:val="24"/>
          <w:szCs w:val="24"/>
        </w:rPr>
      </w:pPr>
      <w:bookmarkStart w:id="2376" w:name="_nebB059AE13_F123_4C10_A6D6_0970B6D49BFA"/>
      <w:r>
        <w:rPr>
          <w:color w:val="000000"/>
          <w:kern w:val="0"/>
          <w:sz w:val="20"/>
          <w:szCs w:val="20"/>
        </w:rPr>
        <w:t xml:space="preserve">Kroenke, K., &amp; Spitzer, R. L. (2002). The PHQ-9: a new depression diagnostic and severity measure. </w:t>
      </w:r>
      <w:r>
        <w:rPr>
          <w:i/>
          <w:iCs/>
          <w:color w:val="000000"/>
          <w:kern w:val="0"/>
          <w:sz w:val="20"/>
          <w:szCs w:val="20"/>
        </w:rPr>
        <w:t>Psychiatric Annals</w:t>
      </w:r>
      <w:r>
        <w:rPr>
          <w:color w:val="000000"/>
          <w:kern w:val="0"/>
          <w:sz w:val="20"/>
          <w:szCs w:val="20"/>
        </w:rPr>
        <w:t xml:space="preserve">, </w:t>
      </w:r>
      <w:r>
        <w:rPr>
          <w:i/>
          <w:iCs/>
          <w:color w:val="000000"/>
          <w:kern w:val="0"/>
          <w:sz w:val="20"/>
          <w:szCs w:val="20"/>
        </w:rPr>
        <w:t>32</w:t>
      </w:r>
      <w:r>
        <w:rPr>
          <w:color w:val="000000"/>
          <w:kern w:val="0"/>
          <w:sz w:val="20"/>
          <w:szCs w:val="20"/>
        </w:rPr>
        <w:t>(9), 509-515.</w:t>
      </w:r>
      <w:bookmarkEnd w:id="2376"/>
    </w:p>
    <w:p w14:paraId="6739DA4B" w14:textId="77777777" w:rsidR="008A22C9" w:rsidRDefault="008A22C9" w:rsidP="008A22C9">
      <w:pPr>
        <w:autoSpaceDE w:val="0"/>
        <w:autoSpaceDN w:val="0"/>
        <w:adjustRightInd w:val="0"/>
        <w:ind w:left="240" w:hanging="240"/>
        <w:rPr>
          <w:rFonts w:ascii="宋体"/>
          <w:kern w:val="0"/>
          <w:sz w:val="24"/>
          <w:szCs w:val="24"/>
        </w:rPr>
      </w:pPr>
      <w:bookmarkStart w:id="2377" w:name="_neb1AC5D05C_E112_4045_A261_0A1AF027E29F"/>
      <w:r>
        <w:rPr>
          <w:color w:val="000000"/>
          <w:kern w:val="0"/>
          <w:sz w:val="20"/>
          <w:szCs w:val="20"/>
        </w:rPr>
        <w:lastRenderedPageBreak/>
        <w:t xml:space="preserve">Sun, X. Y., Li, Y. X., Yu, C. Q., &amp; Li, L. M. (2017). Reliability and validity of depression scales of Chinese version: a systematic review. </w:t>
      </w:r>
      <w:r>
        <w:rPr>
          <w:i/>
          <w:iCs/>
          <w:color w:val="000000"/>
          <w:kern w:val="0"/>
          <w:sz w:val="20"/>
          <w:szCs w:val="20"/>
        </w:rPr>
        <w:t>Zhonghua Liu Xing Bing Xue Za Zhi= Zhonghua Liuxingbingxue Zazhi</w:t>
      </w:r>
      <w:r>
        <w:rPr>
          <w:color w:val="000000"/>
          <w:kern w:val="0"/>
          <w:sz w:val="20"/>
          <w:szCs w:val="20"/>
        </w:rPr>
        <w:t xml:space="preserve">, </w:t>
      </w:r>
      <w:r>
        <w:rPr>
          <w:i/>
          <w:iCs/>
          <w:color w:val="000000"/>
          <w:kern w:val="0"/>
          <w:sz w:val="20"/>
          <w:szCs w:val="20"/>
        </w:rPr>
        <w:t>38</w:t>
      </w:r>
      <w:r>
        <w:rPr>
          <w:color w:val="000000"/>
          <w:kern w:val="0"/>
          <w:sz w:val="20"/>
          <w:szCs w:val="20"/>
        </w:rPr>
        <w:t>(1), 110-116.</w:t>
      </w:r>
      <w:bookmarkEnd w:id="2377"/>
    </w:p>
    <w:p w14:paraId="31786A48" w14:textId="77777777" w:rsidR="008A22C9" w:rsidRDefault="008A22C9" w:rsidP="008A22C9">
      <w:pPr>
        <w:autoSpaceDE w:val="0"/>
        <w:autoSpaceDN w:val="0"/>
        <w:adjustRightInd w:val="0"/>
        <w:ind w:left="240" w:hanging="240"/>
        <w:rPr>
          <w:rFonts w:ascii="宋体"/>
          <w:kern w:val="0"/>
          <w:sz w:val="24"/>
          <w:szCs w:val="24"/>
        </w:rPr>
      </w:pPr>
      <w:bookmarkStart w:id="2378" w:name="_nebA3047FA3_B9A4_4388_99AB_1F520B7AC4AF"/>
      <w:r>
        <w:rPr>
          <w:rFonts w:ascii="宋体" w:cs="宋体" w:hint="eastAsia"/>
          <w:color w:val="000000"/>
          <w:kern w:val="0"/>
          <w:sz w:val="20"/>
          <w:szCs w:val="20"/>
        </w:rPr>
        <w:t>苑新群</w:t>
      </w:r>
      <w:r>
        <w:rPr>
          <w:color w:val="000000"/>
          <w:kern w:val="0"/>
          <w:sz w:val="20"/>
          <w:szCs w:val="20"/>
        </w:rPr>
        <w:t xml:space="preserve">. (2014). </w:t>
      </w:r>
      <w:r>
        <w:rPr>
          <w:rFonts w:ascii="宋体" w:cs="宋体" w:hint="eastAsia"/>
          <w:i/>
          <w:iCs/>
          <w:color w:val="000000"/>
          <w:kern w:val="0"/>
          <w:sz w:val="20"/>
          <w:szCs w:val="20"/>
        </w:rPr>
        <w:t>大学生媒体多任务与心理健康的关系</w:t>
      </w:r>
      <w:r>
        <w:rPr>
          <w:color w:val="000000"/>
          <w:kern w:val="0"/>
          <w:sz w:val="20"/>
          <w:szCs w:val="20"/>
        </w:rPr>
        <w:t xml:space="preserve">. </w:t>
      </w:r>
      <w:r>
        <w:rPr>
          <w:rFonts w:ascii="宋体" w:cs="宋体" w:hint="eastAsia"/>
          <w:color w:val="000000"/>
          <w:kern w:val="0"/>
          <w:sz w:val="20"/>
          <w:szCs w:val="20"/>
        </w:rPr>
        <w:t>首都师范大学</w:t>
      </w:r>
      <w:r>
        <w:rPr>
          <w:color w:val="000000"/>
          <w:kern w:val="0"/>
          <w:sz w:val="20"/>
          <w:szCs w:val="20"/>
        </w:rPr>
        <w:t>.</w:t>
      </w:r>
      <w:bookmarkEnd w:id="2378"/>
    </w:p>
    <w:p w14:paraId="7392095F" w14:textId="77777777" w:rsidR="008A22C9" w:rsidRDefault="008A22C9" w:rsidP="008A22C9">
      <w:pPr>
        <w:autoSpaceDE w:val="0"/>
        <w:autoSpaceDN w:val="0"/>
        <w:adjustRightInd w:val="0"/>
        <w:ind w:left="240" w:hanging="240"/>
        <w:rPr>
          <w:rFonts w:ascii="宋体"/>
          <w:kern w:val="0"/>
          <w:sz w:val="24"/>
          <w:szCs w:val="24"/>
        </w:rPr>
      </w:pPr>
      <w:bookmarkStart w:id="2379" w:name="_nebC4DD63A2_6D04_4A72_9942_02772A682966"/>
      <w:r>
        <w:rPr>
          <w:color w:val="000000"/>
          <w:kern w:val="0"/>
          <w:sz w:val="20"/>
          <w:szCs w:val="20"/>
        </w:rPr>
        <w:t xml:space="preserve">Lovibond, P. F., &amp; Lovibond, S. H. (1995). The structure of negative emotional states: Comparison of the Depression Anxiety Stress Scales (DASS) with the Beck Depression and Anxiety Inventories. </w:t>
      </w:r>
      <w:r>
        <w:rPr>
          <w:i/>
          <w:iCs/>
          <w:color w:val="000000"/>
          <w:kern w:val="0"/>
          <w:sz w:val="20"/>
          <w:szCs w:val="20"/>
        </w:rPr>
        <w:t>Behaviour Research and Therapy</w:t>
      </w:r>
      <w:r>
        <w:rPr>
          <w:color w:val="000000"/>
          <w:kern w:val="0"/>
          <w:sz w:val="20"/>
          <w:szCs w:val="20"/>
        </w:rPr>
        <w:t xml:space="preserve">, </w:t>
      </w:r>
      <w:r>
        <w:rPr>
          <w:i/>
          <w:iCs/>
          <w:color w:val="000000"/>
          <w:kern w:val="0"/>
          <w:sz w:val="20"/>
          <w:szCs w:val="20"/>
        </w:rPr>
        <w:t>33</w:t>
      </w:r>
      <w:r>
        <w:rPr>
          <w:color w:val="000000"/>
          <w:kern w:val="0"/>
          <w:sz w:val="20"/>
          <w:szCs w:val="20"/>
        </w:rPr>
        <w:t>(3), 335-343.</w:t>
      </w:r>
      <w:bookmarkEnd w:id="2379"/>
    </w:p>
    <w:p w14:paraId="447E6AB6" w14:textId="77777777" w:rsidR="008A22C9" w:rsidRDefault="008A22C9" w:rsidP="008A22C9">
      <w:pPr>
        <w:autoSpaceDE w:val="0"/>
        <w:autoSpaceDN w:val="0"/>
        <w:adjustRightInd w:val="0"/>
        <w:ind w:left="240" w:hanging="240"/>
        <w:rPr>
          <w:rFonts w:ascii="宋体"/>
          <w:kern w:val="0"/>
          <w:sz w:val="24"/>
          <w:szCs w:val="24"/>
        </w:rPr>
      </w:pPr>
      <w:bookmarkStart w:id="2380" w:name="_neb0D8E6FAA_870D_4A2F_8C9C_57F109CB1CA2"/>
      <w:r>
        <w:rPr>
          <w:rFonts w:ascii="宋体" w:cs="宋体" w:hint="eastAsia"/>
          <w:color w:val="000000"/>
          <w:kern w:val="0"/>
          <w:sz w:val="20"/>
          <w:szCs w:val="20"/>
        </w:rPr>
        <w:t>龚栩</w:t>
      </w:r>
      <w:r>
        <w:rPr>
          <w:color w:val="000000"/>
          <w:kern w:val="0"/>
          <w:sz w:val="20"/>
          <w:szCs w:val="20"/>
        </w:rPr>
        <w:t xml:space="preserve">, </w:t>
      </w:r>
      <w:r>
        <w:rPr>
          <w:rFonts w:ascii="宋体" w:cs="宋体" w:hint="eastAsia"/>
          <w:color w:val="000000"/>
          <w:kern w:val="0"/>
          <w:sz w:val="20"/>
          <w:szCs w:val="20"/>
        </w:rPr>
        <w:t>谢熹瑶</w:t>
      </w:r>
      <w:r>
        <w:rPr>
          <w:color w:val="000000"/>
          <w:kern w:val="0"/>
          <w:sz w:val="20"/>
          <w:szCs w:val="20"/>
        </w:rPr>
        <w:t xml:space="preserve">, </w:t>
      </w:r>
      <w:r>
        <w:rPr>
          <w:rFonts w:ascii="宋体" w:cs="宋体" w:hint="eastAsia"/>
          <w:color w:val="000000"/>
          <w:kern w:val="0"/>
          <w:sz w:val="20"/>
          <w:szCs w:val="20"/>
        </w:rPr>
        <w:t>徐蕊</w:t>
      </w:r>
      <w:r>
        <w:rPr>
          <w:color w:val="000000"/>
          <w:kern w:val="0"/>
          <w:sz w:val="20"/>
          <w:szCs w:val="20"/>
        </w:rPr>
        <w:t xml:space="preserve">, </w:t>
      </w:r>
      <w:r>
        <w:rPr>
          <w:rFonts w:ascii="宋体" w:cs="宋体" w:hint="eastAsia"/>
          <w:color w:val="000000"/>
          <w:kern w:val="0"/>
          <w:sz w:val="20"/>
          <w:szCs w:val="20"/>
        </w:rPr>
        <w:t>罗跃嘉</w:t>
      </w:r>
      <w:r>
        <w:rPr>
          <w:color w:val="000000"/>
          <w:kern w:val="0"/>
          <w:sz w:val="20"/>
          <w:szCs w:val="20"/>
        </w:rPr>
        <w:t xml:space="preserve">. (2010). </w:t>
      </w:r>
      <w:r>
        <w:rPr>
          <w:rFonts w:ascii="宋体" w:cs="宋体" w:hint="eastAsia"/>
          <w:color w:val="000000"/>
          <w:kern w:val="0"/>
          <w:sz w:val="20"/>
          <w:szCs w:val="20"/>
        </w:rPr>
        <w:t>抑郁</w:t>
      </w:r>
      <w:r>
        <w:rPr>
          <w:color w:val="000000"/>
          <w:kern w:val="0"/>
          <w:sz w:val="20"/>
          <w:szCs w:val="20"/>
        </w:rPr>
        <w:t>-</w:t>
      </w:r>
      <w:r>
        <w:rPr>
          <w:rFonts w:ascii="宋体" w:cs="宋体" w:hint="eastAsia"/>
          <w:color w:val="000000"/>
          <w:kern w:val="0"/>
          <w:sz w:val="20"/>
          <w:szCs w:val="20"/>
        </w:rPr>
        <w:t>焦虑</w:t>
      </w:r>
      <w:r>
        <w:rPr>
          <w:color w:val="000000"/>
          <w:kern w:val="0"/>
          <w:sz w:val="20"/>
          <w:szCs w:val="20"/>
        </w:rPr>
        <w:t>-</w:t>
      </w:r>
      <w:r>
        <w:rPr>
          <w:rFonts w:ascii="宋体" w:cs="宋体" w:hint="eastAsia"/>
          <w:color w:val="000000"/>
          <w:kern w:val="0"/>
          <w:sz w:val="20"/>
          <w:szCs w:val="20"/>
        </w:rPr>
        <w:t>压力量表简体中文版</w:t>
      </w:r>
      <w:r>
        <w:rPr>
          <w:color w:val="000000"/>
          <w:kern w:val="0"/>
          <w:sz w:val="20"/>
          <w:szCs w:val="20"/>
        </w:rPr>
        <w:t>(DASS-21)</w:t>
      </w:r>
      <w:r>
        <w:rPr>
          <w:rFonts w:ascii="宋体" w:cs="宋体" w:hint="eastAsia"/>
          <w:color w:val="000000"/>
          <w:kern w:val="0"/>
          <w:sz w:val="20"/>
          <w:szCs w:val="20"/>
        </w:rPr>
        <w:t>在中国大学生中的测试报告</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18</w:t>
      </w:r>
      <w:r>
        <w:rPr>
          <w:color w:val="000000"/>
          <w:kern w:val="0"/>
          <w:sz w:val="20"/>
          <w:szCs w:val="20"/>
        </w:rPr>
        <w:t>(04), 443-446.</w:t>
      </w:r>
      <w:bookmarkEnd w:id="2380"/>
    </w:p>
    <w:p w14:paraId="40D0A2DB" w14:textId="77777777" w:rsidR="008A22C9" w:rsidRDefault="008A22C9" w:rsidP="008A22C9">
      <w:pPr>
        <w:autoSpaceDE w:val="0"/>
        <w:autoSpaceDN w:val="0"/>
        <w:adjustRightInd w:val="0"/>
        <w:ind w:left="240" w:hanging="240"/>
        <w:rPr>
          <w:rFonts w:ascii="宋体"/>
          <w:kern w:val="0"/>
          <w:sz w:val="24"/>
          <w:szCs w:val="24"/>
        </w:rPr>
      </w:pPr>
      <w:bookmarkStart w:id="2381" w:name="_neb733863E0_0E5C_40DA_9A68_5E5DDE642AB3"/>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李雪荣</w:t>
      </w:r>
      <w:r>
        <w:rPr>
          <w:color w:val="000000"/>
          <w:kern w:val="0"/>
          <w:sz w:val="20"/>
          <w:szCs w:val="20"/>
        </w:rPr>
        <w:t xml:space="preserve">, </w:t>
      </w:r>
      <w:r>
        <w:rPr>
          <w:rFonts w:ascii="宋体" w:cs="宋体" w:hint="eastAsia"/>
          <w:color w:val="000000"/>
          <w:kern w:val="0"/>
          <w:sz w:val="20"/>
          <w:szCs w:val="20"/>
        </w:rPr>
        <w:t>罗学荣</w:t>
      </w:r>
      <w:r>
        <w:rPr>
          <w:color w:val="000000"/>
          <w:kern w:val="0"/>
          <w:sz w:val="20"/>
          <w:szCs w:val="20"/>
        </w:rPr>
        <w:t xml:space="preserve">, </w:t>
      </w:r>
      <w:r>
        <w:rPr>
          <w:rFonts w:ascii="宋体" w:cs="宋体" w:hint="eastAsia"/>
          <w:color w:val="000000"/>
          <w:kern w:val="0"/>
          <w:sz w:val="20"/>
          <w:szCs w:val="20"/>
        </w:rPr>
        <w:t>万国斌</w:t>
      </w:r>
      <w:r>
        <w:rPr>
          <w:color w:val="000000"/>
          <w:kern w:val="0"/>
          <w:sz w:val="20"/>
          <w:szCs w:val="20"/>
        </w:rPr>
        <w:t xml:space="preserve">, </w:t>
      </w:r>
      <w:r>
        <w:rPr>
          <w:rFonts w:ascii="宋体" w:cs="宋体" w:hint="eastAsia"/>
          <w:color w:val="000000"/>
          <w:kern w:val="0"/>
          <w:sz w:val="20"/>
          <w:szCs w:val="20"/>
        </w:rPr>
        <w:t>杨志伟</w:t>
      </w:r>
      <w:r>
        <w:rPr>
          <w:color w:val="000000"/>
          <w:kern w:val="0"/>
          <w:sz w:val="20"/>
          <w:szCs w:val="20"/>
        </w:rPr>
        <w:t>. (1998). Achenbach</w:t>
      </w:r>
      <w:r>
        <w:rPr>
          <w:rFonts w:ascii="宋体" w:cs="宋体" w:hint="eastAsia"/>
          <w:color w:val="000000"/>
          <w:kern w:val="0"/>
          <w:sz w:val="20"/>
          <w:szCs w:val="20"/>
        </w:rPr>
        <w:t>儿童行为量表的再标准化及效度检验</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(02), 4-6.</w:t>
      </w:r>
      <w:bookmarkEnd w:id="2381"/>
    </w:p>
    <w:p w14:paraId="1F048420" w14:textId="77777777" w:rsidR="008A22C9" w:rsidRDefault="008A22C9" w:rsidP="008A22C9">
      <w:pPr>
        <w:autoSpaceDE w:val="0"/>
        <w:autoSpaceDN w:val="0"/>
        <w:adjustRightInd w:val="0"/>
        <w:ind w:left="240" w:hanging="240"/>
        <w:rPr>
          <w:rFonts w:ascii="宋体"/>
          <w:kern w:val="0"/>
          <w:sz w:val="24"/>
          <w:szCs w:val="24"/>
        </w:rPr>
      </w:pPr>
      <w:bookmarkStart w:id="2382" w:name="_nebB20F749B_469B_455E_B781_B475F544E6C2"/>
      <w:r>
        <w:rPr>
          <w:rFonts w:ascii="宋体" w:cs="宋体" w:hint="eastAsia"/>
          <w:color w:val="000000"/>
          <w:kern w:val="0"/>
          <w:sz w:val="20"/>
          <w:szCs w:val="20"/>
        </w:rPr>
        <w:t>忻仁娥</w:t>
      </w:r>
      <w:r>
        <w:rPr>
          <w:color w:val="000000"/>
          <w:kern w:val="0"/>
          <w:sz w:val="20"/>
          <w:szCs w:val="20"/>
        </w:rPr>
        <w:t xml:space="preserve">. (1994). Achenbach </w:t>
      </w:r>
      <w:r>
        <w:rPr>
          <w:rFonts w:ascii="宋体" w:cs="宋体" w:hint="eastAsia"/>
          <w:color w:val="000000"/>
          <w:kern w:val="0"/>
          <w:sz w:val="20"/>
          <w:szCs w:val="20"/>
        </w:rPr>
        <w:t>儿童行为量表</w:t>
      </w:r>
      <w:r>
        <w:rPr>
          <w:color w:val="000000"/>
          <w:kern w:val="0"/>
          <w:sz w:val="20"/>
          <w:szCs w:val="20"/>
        </w:rPr>
        <w:t xml:space="preserve">( </w:t>
      </w:r>
      <w:r>
        <w:rPr>
          <w:rFonts w:ascii="宋体" w:cs="宋体" w:hint="eastAsia"/>
          <w:color w:val="000000"/>
          <w:kern w:val="0"/>
          <w:sz w:val="20"/>
          <w:szCs w:val="20"/>
        </w:rPr>
        <w:t>中国标准化</w:t>
      </w:r>
      <w:r>
        <w:rPr>
          <w:color w:val="000000"/>
          <w:kern w:val="0"/>
          <w:sz w:val="20"/>
          <w:szCs w:val="20"/>
        </w:rPr>
        <w:t xml:space="preserve">). </w:t>
      </w:r>
      <w:r>
        <w:rPr>
          <w:rFonts w:ascii="宋体" w:cs="宋体" w:hint="eastAsia"/>
          <w:i/>
          <w:iCs/>
          <w:color w:val="000000"/>
          <w:kern w:val="0"/>
          <w:sz w:val="20"/>
          <w:szCs w:val="20"/>
        </w:rPr>
        <w:t>上海精神医学</w:t>
      </w:r>
      <w:r>
        <w:rPr>
          <w:color w:val="000000"/>
          <w:kern w:val="0"/>
          <w:sz w:val="20"/>
          <w:szCs w:val="20"/>
        </w:rPr>
        <w:t xml:space="preserve">, </w:t>
      </w:r>
      <w:r>
        <w:rPr>
          <w:i/>
          <w:iCs/>
          <w:color w:val="000000"/>
          <w:kern w:val="0"/>
          <w:sz w:val="20"/>
          <w:szCs w:val="20"/>
        </w:rPr>
        <w:t>4</w:t>
      </w:r>
      <w:r>
        <w:rPr>
          <w:color w:val="000000"/>
          <w:kern w:val="0"/>
          <w:sz w:val="20"/>
          <w:szCs w:val="20"/>
        </w:rPr>
        <w:t>(1), 1-2.</w:t>
      </w:r>
      <w:bookmarkEnd w:id="2382"/>
    </w:p>
    <w:p w14:paraId="0B4D8DEE" w14:textId="77777777" w:rsidR="008A22C9" w:rsidRDefault="008A22C9" w:rsidP="008A22C9">
      <w:pPr>
        <w:autoSpaceDE w:val="0"/>
        <w:autoSpaceDN w:val="0"/>
        <w:adjustRightInd w:val="0"/>
        <w:ind w:left="240" w:hanging="240"/>
        <w:rPr>
          <w:rFonts w:ascii="宋体"/>
          <w:kern w:val="0"/>
          <w:sz w:val="24"/>
          <w:szCs w:val="24"/>
        </w:rPr>
      </w:pPr>
      <w:bookmarkStart w:id="2383" w:name="_nebE5849F8A_F94C_4312_A3CE_89828144D9A7"/>
      <w:r>
        <w:rPr>
          <w:color w:val="000000"/>
          <w:kern w:val="0"/>
          <w:sz w:val="20"/>
          <w:szCs w:val="20"/>
        </w:rPr>
        <w:t xml:space="preserve">Achenbach, T., &amp; Edelbrock, C. (1987). </w:t>
      </w:r>
      <w:r>
        <w:rPr>
          <w:i/>
          <w:iCs/>
          <w:color w:val="000000"/>
          <w:kern w:val="0"/>
          <w:sz w:val="20"/>
          <w:szCs w:val="20"/>
        </w:rPr>
        <w:t>Manual for the Child Behavior Checklist</w:t>
      </w:r>
      <w:r>
        <w:rPr>
          <w:color w:val="000000"/>
          <w:kern w:val="0"/>
          <w:sz w:val="20"/>
          <w:szCs w:val="20"/>
        </w:rPr>
        <w:t>. Burlington: University of Vermont.</w:t>
      </w:r>
      <w:bookmarkEnd w:id="2383"/>
    </w:p>
    <w:p w14:paraId="394A8FD2" w14:textId="77777777" w:rsidR="008A22C9" w:rsidRDefault="008A22C9" w:rsidP="008A22C9">
      <w:pPr>
        <w:autoSpaceDE w:val="0"/>
        <w:autoSpaceDN w:val="0"/>
        <w:adjustRightInd w:val="0"/>
        <w:ind w:left="240" w:hanging="240"/>
        <w:rPr>
          <w:rFonts w:ascii="宋体"/>
          <w:kern w:val="0"/>
          <w:sz w:val="24"/>
          <w:szCs w:val="24"/>
        </w:rPr>
      </w:pPr>
      <w:bookmarkStart w:id="2384" w:name="_neb4D9CE566_DD88_4E73_ADD5_80346165D454"/>
      <w:r>
        <w:rPr>
          <w:color w:val="000000"/>
          <w:kern w:val="0"/>
          <w:sz w:val="20"/>
          <w:szCs w:val="20"/>
        </w:rPr>
        <w:t xml:space="preserve">Wood, A., Kroll, L., Moore, A., &amp; Harrington, R. (1995). Properties of the mood and feelings questionnaire in adolescent psychiatric outpatients: a research note. </w:t>
      </w:r>
      <w:r>
        <w:rPr>
          <w:i/>
          <w:iCs/>
          <w:color w:val="000000"/>
          <w:kern w:val="0"/>
          <w:sz w:val="20"/>
          <w:szCs w:val="20"/>
        </w:rPr>
        <w:t>Journal of Child Psychology and Psychiatry</w:t>
      </w:r>
      <w:r>
        <w:rPr>
          <w:color w:val="000000"/>
          <w:kern w:val="0"/>
          <w:sz w:val="20"/>
          <w:szCs w:val="20"/>
        </w:rPr>
        <w:t xml:space="preserve">, </w:t>
      </w:r>
      <w:r>
        <w:rPr>
          <w:i/>
          <w:iCs/>
          <w:color w:val="000000"/>
          <w:kern w:val="0"/>
          <w:sz w:val="20"/>
          <w:szCs w:val="20"/>
        </w:rPr>
        <w:t>36</w:t>
      </w:r>
      <w:r>
        <w:rPr>
          <w:color w:val="000000"/>
          <w:kern w:val="0"/>
          <w:sz w:val="20"/>
          <w:szCs w:val="20"/>
        </w:rPr>
        <w:t>(2), 327-334.</w:t>
      </w:r>
      <w:bookmarkEnd w:id="2384"/>
    </w:p>
    <w:p w14:paraId="7C7C3324" w14:textId="77777777" w:rsidR="008A22C9" w:rsidRDefault="008A22C9" w:rsidP="008A22C9">
      <w:pPr>
        <w:autoSpaceDE w:val="0"/>
        <w:autoSpaceDN w:val="0"/>
        <w:adjustRightInd w:val="0"/>
        <w:ind w:left="240" w:hanging="240"/>
        <w:rPr>
          <w:rFonts w:ascii="宋体"/>
          <w:kern w:val="0"/>
          <w:sz w:val="24"/>
          <w:szCs w:val="24"/>
        </w:rPr>
      </w:pPr>
      <w:bookmarkStart w:id="2385" w:name="_neb07DE1F3C_ECC6_414E_86C9_0F278DDE845E"/>
      <w:r>
        <w:rPr>
          <w:rFonts w:ascii="宋体" w:cs="宋体" w:hint="eastAsia"/>
          <w:color w:val="000000"/>
          <w:kern w:val="0"/>
          <w:sz w:val="20"/>
          <w:szCs w:val="20"/>
        </w:rPr>
        <w:t>曹枫林</w:t>
      </w:r>
      <w:r>
        <w:rPr>
          <w:color w:val="000000"/>
          <w:kern w:val="0"/>
          <w:sz w:val="20"/>
          <w:szCs w:val="20"/>
        </w:rPr>
        <w:t xml:space="preserve">, </w:t>
      </w:r>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程培霞</w:t>
      </w:r>
      <w:r>
        <w:rPr>
          <w:color w:val="000000"/>
          <w:kern w:val="0"/>
          <w:sz w:val="20"/>
          <w:szCs w:val="20"/>
        </w:rPr>
        <w:t xml:space="preserve">. (2009). </w:t>
      </w:r>
      <w:r>
        <w:rPr>
          <w:rFonts w:ascii="宋体" w:cs="宋体" w:hint="eastAsia"/>
          <w:color w:val="000000"/>
          <w:kern w:val="0"/>
          <w:sz w:val="20"/>
          <w:szCs w:val="20"/>
        </w:rPr>
        <w:t>情绪问卷中文版用于中学生的信度和效度研究</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17</w:t>
      </w:r>
      <w:r>
        <w:rPr>
          <w:color w:val="000000"/>
          <w:kern w:val="0"/>
          <w:sz w:val="20"/>
          <w:szCs w:val="20"/>
        </w:rPr>
        <w:t>(04), 440-442.</w:t>
      </w:r>
      <w:bookmarkEnd w:id="2385"/>
    </w:p>
    <w:p w14:paraId="43C2F3B3" w14:textId="77777777" w:rsidR="008A22C9" w:rsidRDefault="008A22C9" w:rsidP="008A22C9">
      <w:pPr>
        <w:autoSpaceDE w:val="0"/>
        <w:autoSpaceDN w:val="0"/>
        <w:adjustRightInd w:val="0"/>
        <w:ind w:left="240" w:hanging="240"/>
        <w:rPr>
          <w:rFonts w:ascii="宋体"/>
          <w:kern w:val="0"/>
          <w:sz w:val="24"/>
          <w:szCs w:val="24"/>
        </w:rPr>
      </w:pPr>
      <w:bookmarkStart w:id="2386" w:name="_neb05A24632_76E4_4B54_A679_2F7AEE041EAD"/>
      <w:r>
        <w:rPr>
          <w:rFonts w:ascii="宋体" w:cs="宋体" w:hint="eastAsia"/>
          <w:color w:val="000000"/>
          <w:kern w:val="0"/>
          <w:sz w:val="20"/>
          <w:szCs w:val="20"/>
        </w:rPr>
        <w:t>王极盛</w:t>
      </w:r>
      <w:r>
        <w:rPr>
          <w:color w:val="000000"/>
          <w:kern w:val="0"/>
          <w:sz w:val="20"/>
          <w:szCs w:val="20"/>
        </w:rPr>
        <w:t xml:space="preserve">, </w:t>
      </w:r>
      <w:r>
        <w:rPr>
          <w:rFonts w:ascii="宋体" w:cs="宋体" w:hint="eastAsia"/>
          <w:color w:val="000000"/>
          <w:kern w:val="0"/>
          <w:sz w:val="20"/>
          <w:szCs w:val="20"/>
        </w:rPr>
        <w:t>邱炳武</w:t>
      </w:r>
      <w:r>
        <w:rPr>
          <w:color w:val="000000"/>
          <w:kern w:val="0"/>
          <w:sz w:val="20"/>
          <w:szCs w:val="20"/>
        </w:rPr>
        <w:t xml:space="preserve">, </w:t>
      </w:r>
      <w:r>
        <w:rPr>
          <w:rFonts w:ascii="宋体" w:cs="宋体" w:hint="eastAsia"/>
          <w:color w:val="000000"/>
          <w:kern w:val="0"/>
          <w:sz w:val="20"/>
          <w:szCs w:val="20"/>
        </w:rPr>
        <w:t>赫尔实</w:t>
      </w:r>
      <w:r>
        <w:rPr>
          <w:color w:val="000000"/>
          <w:kern w:val="0"/>
          <w:sz w:val="20"/>
          <w:szCs w:val="20"/>
        </w:rPr>
        <w:t xml:space="preserve">. (1997). </w:t>
      </w:r>
      <w:r>
        <w:rPr>
          <w:rFonts w:ascii="宋体" w:cs="宋体" w:hint="eastAsia"/>
          <w:color w:val="000000"/>
          <w:kern w:val="0"/>
          <w:sz w:val="20"/>
          <w:szCs w:val="20"/>
        </w:rPr>
        <w:t>中学生抑郁量表的编制及其标准化</w:t>
      </w:r>
      <w:r>
        <w:rPr>
          <w:color w:val="000000"/>
          <w:kern w:val="0"/>
          <w:sz w:val="20"/>
          <w:szCs w:val="20"/>
        </w:rPr>
        <w:t xml:space="preserve">. </w:t>
      </w:r>
      <w:r>
        <w:rPr>
          <w:rFonts w:ascii="宋体" w:cs="宋体" w:hint="eastAsia"/>
          <w:i/>
          <w:iCs/>
          <w:color w:val="000000"/>
          <w:kern w:val="0"/>
          <w:sz w:val="20"/>
          <w:szCs w:val="20"/>
        </w:rPr>
        <w:t>社会心理科学</w:t>
      </w:r>
      <w:r>
        <w:rPr>
          <w:color w:val="000000"/>
          <w:kern w:val="0"/>
          <w:sz w:val="20"/>
          <w:szCs w:val="20"/>
        </w:rPr>
        <w:t>(3), 3.</w:t>
      </w:r>
      <w:bookmarkEnd w:id="2386"/>
    </w:p>
    <w:p w14:paraId="290BEB2D" w14:textId="77777777" w:rsidR="008A22C9" w:rsidRDefault="008A22C9" w:rsidP="008A22C9">
      <w:pPr>
        <w:autoSpaceDE w:val="0"/>
        <w:autoSpaceDN w:val="0"/>
        <w:adjustRightInd w:val="0"/>
        <w:ind w:left="240" w:hanging="240"/>
        <w:rPr>
          <w:rFonts w:ascii="宋体"/>
          <w:kern w:val="0"/>
          <w:sz w:val="24"/>
          <w:szCs w:val="24"/>
        </w:rPr>
      </w:pPr>
      <w:bookmarkStart w:id="2387" w:name="_neb7EA7E88F_EF60_4CA6_A933_4B72FD759361"/>
      <w:r>
        <w:rPr>
          <w:color w:val="000000"/>
          <w:kern w:val="0"/>
          <w:sz w:val="20"/>
          <w:szCs w:val="20"/>
        </w:rPr>
        <w:t xml:space="preserve">William Li, H. C., Chung, O. K. J., &amp; Ho, K. Y. (2010). Center for epidemiologic studies depression scale for children: psychometric testing of the Chinese version. </w:t>
      </w:r>
      <w:r>
        <w:rPr>
          <w:i/>
          <w:iCs/>
          <w:color w:val="000000"/>
          <w:kern w:val="0"/>
          <w:sz w:val="20"/>
          <w:szCs w:val="20"/>
        </w:rPr>
        <w:t>Journal of Advanced Nursing</w:t>
      </w:r>
      <w:r>
        <w:rPr>
          <w:color w:val="000000"/>
          <w:kern w:val="0"/>
          <w:sz w:val="20"/>
          <w:szCs w:val="20"/>
        </w:rPr>
        <w:t xml:space="preserve">, </w:t>
      </w:r>
      <w:r>
        <w:rPr>
          <w:i/>
          <w:iCs/>
          <w:color w:val="000000"/>
          <w:kern w:val="0"/>
          <w:sz w:val="20"/>
          <w:szCs w:val="20"/>
        </w:rPr>
        <w:t>66</w:t>
      </w:r>
      <w:r>
        <w:rPr>
          <w:color w:val="000000"/>
          <w:kern w:val="0"/>
          <w:sz w:val="20"/>
          <w:szCs w:val="20"/>
        </w:rPr>
        <w:t>(11), 2582-2591.</w:t>
      </w:r>
      <w:bookmarkEnd w:id="2387"/>
    </w:p>
    <w:p w14:paraId="4949EC52" w14:textId="77777777" w:rsidR="008A22C9" w:rsidRDefault="008A22C9" w:rsidP="008A22C9">
      <w:pPr>
        <w:autoSpaceDE w:val="0"/>
        <w:autoSpaceDN w:val="0"/>
        <w:adjustRightInd w:val="0"/>
        <w:ind w:left="240" w:hanging="240"/>
        <w:rPr>
          <w:rFonts w:ascii="宋体"/>
          <w:kern w:val="0"/>
          <w:sz w:val="24"/>
          <w:szCs w:val="24"/>
        </w:rPr>
      </w:pPr>
      <w:bookmarkStart w:id="2388" w:name="_neb5651EB05_DE5C_4679_92C9_5C082DC124A7"/>
      <w:r>
        <w:rPr>
          <w:color w:val="000000"/>
          <w:kern w:val="0"/>
          <w:sz w:val="20"/>
          <w:szCs w:val="20"/>
        </w:rPr>
        <w:t xml:space="preserve">Huang, C. Y., &amp; Hsu, W. Y. (2003). A study of developing an adolescent depression inventory. </w:t>
      </w:r>
      <w:r>
        <w:rPr>
          <w:i/>
          <w:iCs/>
          <w:color w:val="000000"/>
          <w:kern w:val="0"/>
          <w:sz w:val="20"/>
          <w:szCs w:val="20"/>
        </w:rPr>
        <w:t>Journal of Education Psychology</w:t>
      </w:r>
      <w:r>
        <w:rPr>
          <w:color w:val="000000"/>
          <w:kern w:val="0"/>
          <w:sz w:val="20"/>
          <w:szCs w:val="20"/>
        </w:rPr>
        <w:t xml:space="preserve">, </w:t>
      </w:r>
      <w:r>
        <w:rPr>
          <w:i/>
          <w:iCs/>
          <w:color w:val="000000"/>
          <w:kern w:val="0"/>
          <w:sz w:val="20"/>
          <w:szCs w:val="20"/>
        </w:rPr>
        <w:t>26</w:t>
      </w:r>
      <w:r>
        <w:rPr>
          <w:color w:val="000000"/>
          <w:kern w:val="0"/>
          <w:sz w:val="20"/>
          <w:szCs w:val="20"/>
        </w:rPr>
        <w:t>, 167-190.</w:t>
      </w:r>
      <w:bookmarkEnd w:id="2388"/>
    </w:p>
    <w:p w14:paraId="33FBF0DD" w14:textId="77777777" w:rsidR="008A22C9" w:rsidRDefault="008A22C9" w:rsidP="008A22C9">
      <w:pPr>
        <w:autoSpaceDE w:val="0"/>
        <w:autoSpaceDN w:val="0"/>
        <w:adjustRightInd w:val="0"/>
        <w:ind w:left="240" w:hanging="240"/>
        <w:rPr>
          <w:rFonts w:ascii="宋体"/>
          <w:kern w:val="0"/>
          <w:sz w:val="24"/>
          <w:szCs w:val="24"/>
        </w:rPr>
      </w:pPr>
      <w:bookmarkStart w:id="2389" w:name="_neb0CB28DC0_F9F7_43E6_B9B8_B151B5E72A01"/>
      <w:r>
        <w:rPr>
          <w:rFonts w:ascii="宋体" w:cs="宋体" w:hint="eastAsia"/>
          <w:color w:val="000000"/>
          <w:kern w:val="0"/>
          <w:sz w:val="20"/>
          <w:szCs w:val="20"/>
        </w:rPr>
        <w:t>楊雅惠</w:t>
      </w:r>
      <w:r>
        <w:rPr>
          <w:color w:val="000000"/>
          <w:kern w:val="0"/>
          <w:sz w:val="20"/>
          <w:szCs w:val="20"/>
        </w:rPr>
        <w:t xml:space="preserve">. (2003). </w:t>
      </w:r>
      <w:r>
        <w:rPr>
          <w:rFonts w:ascii="宋体" w:cs="宋体" w:hint="eastAsia"/>
          <w:color w:val="000000"/>
          <w:kern w:val="0"/>
          <w:sz w:val="20"/>
          <w:szCs w:val="20"/>
        </w:rPr>
        <w:t>依附</w:t>
      </w:r>
      <w:r>
        <w:rPr>
          <w:color w:val="000000"/>
          <w:kern w:val="0"/>
          <w:sz w:val="20"/>
          <w:szCs w:val="20"/>
        </w:rPr>
        <w:t>,</w:t>
      </w:r>
      <w:r>
        <w:rPr>
          <w:rFonts w:ascii="宋体" w:cs="宋体" w:hint="eastAsia"/>
          <w:color w:val="000000"/>
          <w:kern w:val="0"/>
          <w:sz w:val="20"/>
          <w:szCs w:val="20"/>
        </w:rPr>
        <w:t>負向情緒調適預期和壓力因應對情緒經驗的影響歷程之探討</w:t>
      </w:r>
      <w:r>
        <w:rPr>
          <w:color w:val="000000"/>
          <w:kern w:val="0"/>
          <w:sz w:val="20"/>
          <w:szCs w:val="20"/>
        </w:rPr>
        <w:t>:</w:t>
      </w:r>
      <w:r>
        <w:rPr>
          <w:rFonts w:ascii="宋体" w:cs="宋体" w:hint="eastAsia"/>
          <w:color w:val="000000"/>
          <w:kern w:val="0"/>
          <w:sz w:val="20"/>
          <w:szCs w:val="20"/>
        </w:rPr>
        <w:t>以大四學生的生涯抉擇壓力為例</w:t>
      </w:r>
      <w:r>
        <w:rPr>
          <w:color w:val="000000"/>
          <w:kern w:val="0"/>
          <w:sz w:val="20"/>
          <w:szCs w:val="20"/>
        </w:rPr>
        <w:t>.</w:t>
      </w:r>
      <w:bookmarkEnd w:id="2389"/>
    </w:p>
    <w:p w14:paraId="6354176A" w14:textId="77777777" w:rsidR="008A22C9" w:rsidRDefault="008A22C9" w:rsidP="008A22C9">
      <w:pPr>
        <w:autoSpaceDE w:val="0"/>
        <w:autoSpaceDN w:val="0"/>
        <w:adjustRightInd w:val="0"/>
        <w:ind w:left="240" w:hanging="240"/>
        <w:rPr>
          <w:rFonts w:ascii="宋体"/>
          <w:kern w:val="0"/>
          <w:sz w:val="24"/>
          <w:szCs w:val="24"/>
        </w:rPr>
      </w:pPr>
      <w:bookmarkStart w:id="2390" w:name="_nebE646E539_26D6_4907_AE37_E6552CE44EB5"/>
      <w:r>
        <w:rPr>
          <w:color w:val="000000"/>
          <w:kern w:val="0"/>
          <w:sz w:val="20"/>
          <w:szCs w:val="20"/>
        </w:rPr>
        <w:t xml:space="preserve">Lee, M., Lee, Y., Yen, L., Lin, M., &amp; Lue, B. (1990). Reliability and validity of using a brief psychiatric symptom rating scale in clinical practice. </w:t>
      </w:r>
      <w:r>
        <w:rPr>
          <w:i/>
          <w:iCs/>
          <w:color w:val="000000"/>
          <w:kern w:val="0"/>
          <w:sz w:val="20"/>
          <w:szCs w:val="20"/>
        </w:rPr>
        <w:t>Journal of the Formosan Medical Association</w:t>
      </w:r>
      <w:r>
        <w:rPr>
          <w:color w:val="000000"/>
          <w:kern w:val="0"/>
          <w:sz w:val="20"/>
          <w:szCs w:val="20"/>
        </w:rPr>
        <w:t xml:space="preserve">, </w:t>
      </w:r>
      <w:r>
        <w:rPr>
          <w:i/>
          <w:iCs/>
          <w:color w:val="000000"/>
          <w:kern w:val="0"/>
          <w:sz w:val="20"/>
          <w:szCs w:val="20"/>
        </w:rPr>
        <w:t>89</w:t>
      </w:r>
      <w:r>
        <w:rPr>
          <w:color w:val="000000"/>
          <w:kern w:val="0"/>
          <w:sz w:val="20"/>
          <w:szCs w:val="20"/>
        </w:rPr>
        <w:t>(12), 1081-1087.</w:t>
      </w:r>
      <w:bookmarkEnd w:id="2390"/>
    </w:p>
    <w:p w14:paraId="2C132223" w14:textId="77777777" w:rsidR="008A22C9" w:rsidRDefault="008A22C9" w:rsidP="008A22C9">
      <w:pPr>
        <w:autoSpaceDE w:val="0"/>
        <w:autoSpaceDN w:val="0"/>
        <w:adjustRightInd w:val="0"/>
        <w:ind w:left="240" w:hanging="240"/>
        <w:rPr>
          <w:rFonts w:ascii="宋体"/>
          <w:kern w:val="0"/>
          <w:sz w:val="24"/>
          <w:szCs w:val="24"/>
        </w:rPr>
      </w:pPr>
      <w:bookmarkStart w:id="2391" w:name="_neb8BC6EE95_0989_45E2_A5A1_736E97564420"/>
      <w:r>
        <w:rPr>
          <w:color w:val="000000"/>
          <w:kern w:val="0"/>
          <w:sz w:val="20"/>
          <w:szCs w:val="20"/>
        </w:rPr>
        <w:t>Li, L. W., Liu, J., Xu, H., &amp; Zhang, Z. (2016). Understanding rural</w:t>
      </w:r>
      <w:r>
        <w:rPr>
          <w:rFonts w:ascii="宋体" w:cs="宋体" w:hint="eastAsia"/>
          <w:color w:val="000000"/>
          <w:kern w:val="0"/>
          <w:sz w:val="20"/>
          <w:szCs w:val="20"/>
        </w:rPr>
        <w:t>–</w:t>
      </w:r>
      <w:r>
        <w:rPr>
          <w:color w:val="000000"/>
          <w:kern w:val="0"/>
          <w:sz w:val="20"/>
          <w:szCs w:val="20"/>
        </w:rPr>
        <w:t xml:space="preserve">urban differences in depressive symptoms among older adults in China. </w:t>
      </w:r>
      <w:r>
        <w:rPr>
          <w:i/>
          <w:iCs/>
          <w:color w:val="000000"/>
          <w:kern w:val="0"/>
          <w:sz w:val="20"/>
          <w:szCs w:val="20"/>
        </w:rPr>
        <w:t>Journal of Aging and Health</w:t>
      </w:r>
      <w:r>
        <w:rPr>
          <w:color w:val="000000"/>
          <w:kern w:val="0"/>
          <w:sz w:val="20"/>
          <w:szCs w:val="20"/>
        </w:rPr>
        <w:t xml:space="preserve">, </w:t>
      </w:r>
      <w:r>
        <w:rPr>
          <w:i/>
          <w:iCs/>
          <w:color w:val="000000"/>
          <w:kern w:val="0"/>
          <w:sz w:val="20"/>
          <w:szCs w:val="20"/>
        </w:rPr>
        <w:t>28</w:t>
      </w:r>
      <w:r>
        <w:rPr>
          <w:color w:val="000000"/>
          <w:kern w:val="0"/>
          <w:sz w:val="20"/>
          <w:szCs w:val="20"/>
        </w:rPr>
        <w:t>(2), 341-362.</w:t>
      </w:r>
      <w:bookmarkEnd w:id="2391"/>
    </w:p>
    <w:p w14:paraId="75117061" w14:textId="77777777" w:rsidR="008A22C9" w:rsidRDefault="008A22C9" w:rsidP="008A22C9">
      <w:pPr>
        <w:autoSpaceDE w:val="0"/>
        <w:autoSpaceDN w:val="0"/>
        <w:adjustRightInd w:val="0"/>
        <w:ind w:left="240" w:hanging="240"/>
        <w:rPr>
          <w:rFonts w:ascii="宋体"/>
          <w:kern w:val="0"/>
          <w:sz w:val="24"/>
          <w:szCs w:val="24"/>
        </w:rPr>
      </w:pPr>
      <w:bookmarkStart w:id="2392" w:name="_nebE5116861_3CC0_4833_8741_8F015FCED59E"/>
      <w:r>
        <w:rPr>
          <w:rFonts w:ascii="宋体" w:cs="宋体" w:hint="eastAsia"/>
          <w:color w:val="000000"/>
          <w:kern w:val="0"/>
          <w:sz w:val="20"/>
          <w:szCs w:val="20"/>
        </w:rPr>
        <w:t>张宝山</w:t>
      </w:r>
      <w:r>
        <w:rPr>
          <w:color w:val="000000"/>
          <w:kern w:val="0"/>
          <w:sz w:val="20"/>
          <w:szCs w:val="20"/>
        </w:rPr>
        <w:t xml:space="preserve">, </w:t>
      </w:r>
      <w:r>
        <w:rPr>
          <w:rFonts w:ascii="宋体" w:cs="宋体" w:hint="eastAsia"/>
          <w:color w:val="000000"/>
          <w:kern w:val="0"/>
          <w:sz w:val="20"/>
          <w:szCs w:val="20"/>
        </w:rPr>
        <w:t>李娟</w:t>
      </w:r>
      <w:r>
        <w:rPr>
          <w:color w:val="000000"/>
          <w:kern w:val="0"/>
          <w:sz w:val="20"/>
          <w:szCs w:val="20"/>
        </w:rPr>
        <w:t xml:space="preserve">. (2011). </w:t>
      </w:r>
      <w:r>
        <w:rPr>
          <w:rFonts w:ascii="宋体" w:cs="宋体" w:hint="eastAsia"/>
          <w:color w:val="000000"/>
          <w:kern w:val="0"/>
          <w:sz w:val="20"/>
          <w:szCs w:val="20"/>
        </w:rPr>
        <w:t>简版流调中心抑郁量表在全国成年人群中的信效度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25</w:t>
      </w:r>
      <w:r>
        <w:rPr>
          <w:color w:val="000000"/>
          <w:kern w:val="0"/>
          <w:sz w:val="20"/>
          <w:szCs w:val="20"/>
        </w:rPr>
        <w:t>(07), 506-511.</w:t>
      </w:r>
      <w:bookmarkEnd w:id="2392"/>
    </w:p>
    <w:p w14:paraId="39112702" w14:textId="77777777" w:rsidR="008A22C9" w:rsidRDefault="008A22C9" w:rsidP="008A22C9">
      <w:pPr>
        <w:autoSpaceDE w:val="0"/>
        <w:autoSpaceDN w:val="0"/>
        <w:adjustRightInd w:val="0"/>
        <w:ind w:left="240" w:hanging="240"/>
        <w:rPr>
          <w:rFonts w:ascii="宋体"/>
          <w:kern w:val="0"/>
          <w:sz w:val="24"/>
          <w:szCs w:val="24"/>
        </w:rPr>
      </w:pPr>
      <w:bookmarkStart w:id="2393" w:name="_nebDD241E33_B4F1_4DF7_9994_87B38D18887A"/>
      <w:r>
        <w:rPr>
          <w:color w:val="000000"/>
          <w:kern w:val="0"/>
          <w:sz w:val="20"/>
          <w:szCs w:val="20"/>
        </w:rPr>
        <w:t xml:space="preserve">Ma, L., Gao, L., Chiu, D. T., Ding, Y., Wang, W., &amp; Wang, Y. (2020). Depressive symptoms prevalence, associated family factors, and gender differences: a national cohort study of middle school students in China. </w:t>
      </w:r>
      <w:r>
        <w:rPr>
          <w:i/>
          <w:iCs/>
          <w:color w:val="000000"/>
          <w:kern w:val="0"/>
          <w:sz w:val="20"/>
          <w:szCs w:val="20"/>
        </w:rPr>
        <w:t>Journal of Affective Disorders</w:t>
      </w:r>
      <w:r>
        <w:rPr>
          <w:color w:val="000000"/>
          <w:kern w:val="0"/>
          <w:sz w:val="20"/>
          <w:szCs w:val="20"/>
        </w:rPr>
        <w:t xml:space="preserve">, </w:t>
      </w:r>
      <w:r>
        <w:rPr>
          <w:i/>
          <w:iCs/>
          <w:color w:val="000000"/>
          <w:kern w:val="0"/>
          <w:sz w:val="20"/>
          <w:szCs w:val="20"/>
        </w:rPr>
        <w:t>274</w:t>
      </w:r>
      <w:r>
        <w:rPr>
          <w:color w:val="000000"/>
          <w:kern w:val="0"/>
          <w:sz w:val="20"/>
          <w:szCs w:val="20"/>
        </w:rPr>
        <w:t>, 545-552.</w:t>
      </w:r>
      <w:bookmarkEnd w:id="2393"/>
    </w:p>
    <w:p w14:paraId="6212559C" w14:textId="77777777" w:rsidR="008A22C9" w:rsidRDefault="008A22C9" w:rsidP="008A22C9">
      <w:pPr>
        <w:autoSpaceDE w:val="0"/>
        <w:autoSpaceDN w:val="0"/>
        <w:adjustRightInd w:val="0"/>
        <w:ind w:left="240" w:hanging="240"/>
        <w:rPr>
          <w:rFonts w:ascii="宋体"/>
          <w:kern w:val="0"/>
          <w:sz w:val="24"/>
          <w:szCs w:val="24"/>
        </w:rPr>
      </w:pPr>
      <w:bookmarkStart w:id="2394" w:name="_neb32966D4F_ABAA_4A4A_A5D6_8B4B166145A2"/>
      <w:r>
        <w:rPr>
          <w:color w:val="000000"/>
          <w:kern w:val="0"/>
          <w:sz w:val="20"/>
          <w:szCs w:val="20"/>
        </w:rPr>
        <w:t xml:space="preserve">Gu, J., &amp; Chen, S. (2020). Association between active travel to school and depressive symptoms among early adolescents. </w:t>
      </w:r>
      <w:r>
        <w:rPr>
          <w:i/>
          <w:iCs/>
          <w:color w:val="000000"/>
          <w:kern w:val="0"/>
          <w:sz w:val="20"/>
          <w:szCs w:val="20"/>
        </w:rPr>
        <w:t>Children</w:t>
      </w:r>
      <w:r>
        <w:rPr>
          <w:color w:val="000000"/>
          <w:kern w:val="0"/>
          <w:sz w:val="20"/>
          <w:szCs w:val="20"/>
        </w:rPr>
        <w:t xml:space="preserve">, </w:t>
      </w:r>
      <w:r>
        <w:rPr>
          <w:i/>
          <w:iCs/>
          <w:color w:val="000000"/>
          <w:kern w:val="0"/>
          <w:sz w:val="20"/>
          <w:szCs w:val="20"/>
        </w:rPr>
        <w:t>7</w:t>
      </w:r>
      <w:r>
        <w:rPr>
          <w:color w:val="000000"/>
          <w:kern w:val="0"/>
          <w:sz w:val="20"/>
          <w:szCs w:val="20"/>
        </w:rPr>
        <w:t>(5), 41.</w:t>
      </w:r>
      <w:bookmarkEnd w:id="2394"/>
    </w:p>
    <w:p w14:paraId="746B325C" w14:textId="77777777" w:rsidR="008A22C9" w:rsidRDefault="008A22C9" w:rsidP="008A22C9">
      <w:pPr>
        <w:autoSpaceDE w:val="0"/>
        <w:autoSpaceDN w:val="0"/>
        <w:adjustRightInd w:val="0"/>
        <w:ind w:left="240" w:hanging="240"/>
        <w:rPr>
          <w:rFonts w:ascii="宋体"/>
          <w:kern w:val="0"/>
          <w:sz w:val="24"/>
          <w:szCs w:val="24"/>
        </w:rPr>
      </w:pPr>
      <w:bookmarkStart w:id="2395" w:name="_neb38A95827_F69C_4006_A71A_8C3D1C08BD74"/>
      <w:r>
        <w:rPr>
          <w:color w:val="000000"/>
          <w:kern w:val="0"/>
          <w:sz w:val="20"/>
          <w:szCs w:val="20"/>
        </w:rPr>
        <w:t xml:space="preserve">Zigmond, A. S., &amp; Snaith, R. P. (1983). The Hospital Anxiety and Depression Scale. </w:t>
      </w:r>
      <w:r>
        <w:rPr>
          <w:i/>
          <w:iCs/>
          <w:color w:val="000000"/>
          <w:kern w:val="0"/>
          <w:sz w:val="20"/>
          <w:szCs w:val="20"/>
        </w:rPr>
        <w:t>Acta Psychiatrica Scandinavica</w:t>
      </w:r>
      <w:r>
        <w:rPr>
          <w:color w:val="000000"/>
          <w:kern w:val="0"/>
          <w:sz w:val="20"/>
          <w:szCs w:val="20"/>
        </w:rPr>
        <w:t xml:space="preserve">, </w:t>
      </w:r>
      <w:r>
        <w:rPr>
          <w:i/>
          <w:iCs/>
          <w:color w:val="000000"/>
          <w:kern w:val="0"/>
          <w:sz w:val="20"/>
          <w:szCs w:val="20"/>
        </w:rPr>
        <w:t>67</w:t>
      </w:r>
      <w:r>
        <w:rPr>
          <w:color w:val="000000"/>
          <w:kern w:val="0"/>
          <w:sz w:val="20"/>
          <w:szCs w:val="20"/>
        </w:rPr>
        <w:t>(6), 361-370.</w:t>
      </w:r>
      <w:bookmarkEnd w:id="2395"/>
    </w:p>
    <w:p w14:paraId="4F77FAD1" w14:textId="77777777" w:rsidR="008A22C9" w:rsidRDefault="008A22C9" w:rsidP="008A22C9">
      <w:pPr>
        <w:autoSpaceDE w:val="0"/>
        <w:autoSpaceDN w:val="0"/>
        <w:adjustRightInd w:val="0"/>
        <w:ind w:left="240" w:hanging="240"/>
        <w:rPr>
          <w:rFonts w:ascii="宋体"/>
          <w:kern w:val="0"/>
          <w:sz w:val="24"/>
          <w:szCs w:val="24"/>
        </w:rPr>
      </w:pPr>
      <w:bookmarkStart w:id="2396" w:name="_neb45A9812E_EF98_419B_A13C_B2204C7C4202"/>
      <w:r>
        <w:rPr>
          <w:rFonts w:ascii="宋体" w:cs="宋体" w:hint="eastAsia"/>
          <w:color w:val="000000"/>
          <w:kern w:val="0"/>
          <w:sz w:val="20"/>
          <w:szCs w:val="20"/>
        </w:rPr>
        <w:t>汤毓华</w:t>
      </w:r>
      <w:r>
        <w:rPr>
          <w:color w:val="000000"/>
          <w:kern w:val="0"/>
          <w:sz w:val="20"/>
          <w:szCs w:val="20"/>
        </w:rPr>
        <w:t xml:space="preserve">, </w:t>
      </w:r>
      <w:r>
        <w:rPr>
          <w:rFonts w:ascii="宋体" w:cs="宋体" w:hint="eastAsia"/>
          <w:color w:val="000000"/>
          <w:kern w:val="0"/>
          <w:sz w:val="20"/>
          <w:szCs w:val="20"/>
        </w:rPr>
        <w:t>张明园</w:t>
      </w:r>
      <w:r>
        <w:rPr>
          <w:color w:val="000000"/>
          <w:kern w:val="0"/>
          <w:sz w:val="20"/>
          <w:szCs w:val="20"/>
        </w:rPr>
        <w:t xml:space="preserve">. (1984). </w:t>
      </w:r>
      <w:r>
        <w:rPr>
          <w:rFonts w:ascii="宋体" w:cs="宋体" w:hint="eastAsia"/>
          <w:color w:val="000000"/>
          <w:kern w:val="0"/>
          <w:sz w:val="20"/>
          <w:szCs w:val="20"/>
        </w:rPr>
        <w:t>汉密顿抑郁量表</w:t>
      </w:r>
      <w:r>
        <w:rPr>
          <w:color w:val="000000"/>
          <w:kern w:val="0"/>
          <w:sz w:val="20"/>
          <w:szCs w:val="20"/>
        </w:rPr>
        <w:t xml:space="preserve">(HAMD). </w:t>
      </w:r>
      <w:r>
        <w:rPr>
          <w:rFonts w:ascii="宋体" w:cs="宋体" w:hint="eastAsia"/>
          <w:i/>
          <w:iCs/>
          <w:color w:val="000000"/>
          <w:kern w:val="0"/>
          <w:sz w:val="20"/>
          <w:szCs w:val="20"/>
        </w:rPr>
        <w:t>上海精神医学</w:t>
      </w:r>
      <w:r>
        <w:rPr>
          <w:color w:val="000000"/>
          <w:kern w:val="0"/>
          <w:sz w:val="20"/>
          <w:szCs w:val="20"/>
        </w:rPr>
        <w:t>(02), 61-64.</w:t>
      </w:r>
      <w:bookmarkEnd w:id="2396"/>
    </w:p>
    <w:p w14:paraId="48DE0675" w14:textId="77777777" w:rsidR="008A22C9" w:rsidRDefault="008A22C9" w:rsidP="008A22C9">
      <w:pPr>
        <w:autoSpaceDE w:val="0"/>
        <w:autoSpaceDN w:val="0"/>
        <w:adjustRightInd w:val="0"/>
        <w:ind w:left="240" w:hanging="240"/>
        <w:rPr>
          <w:rFonts w:ascii="宋体"/>
          <w:kern w:val="0"/>
          <w:sz w:val="24"/>
          <w:szCs w:val="24"/>
        </w:rPr>
      </w:pPr>
      <w:bookmarkStart w:id="2397" w:name="_nebD58E1DFF_9714_4BB5_AD72_88472B304819"/>
      <w:r>
        <w:rPr>
          <w:rFonts w:ascii="宋体" w:cs="宋体" w:hint="eastAsia"/>
          <w:color w:val="000000"/>
          <w:kern w:val="0"/>
          <w:sz w:val="20"/>
          <w:szCs w:val="20"/>
        </w:rPr>
        <w:t>季成叶</w:t>
      </w:r>
      <w:r>
        <w:rPr>
          <w:color w:val="000000"/>
          <w:kern w:val="0"/>
          <w:sz w:val="20"/>
          <w:szCs w:val="20"/>
        </w:rPr>
        <w:t xml:space="preserve">. (2007). </w:t>
      </w:r>
      <w:r>
        <w:rPr>
          <w:rFonts w:ascii="宋体" w:cs="宋体" w:hint="eastAsia"/>
          <w:i/>
          <w:iCs/>
          <w:color w:val="000000"/>
          <w:kern w:val="0"/>
          <w:sz w:val="20"/>
          <w:szCs w:val="20"/>
        </w:rPr>
        <w:t>中国青少年健康相关</w:t>
      </w:r>
      <w:r>
        <w:rPr>
          <w:i/>
          <w:iCs/>
          <w:color w:val="000000"/>
          <w:kern w:val="0"/>
          <w:sz w:val="20"/>
          <w:szCs w:val="20"/>
        </w:rPr>
        <w:t>/</w:t>
      </w:r>
      <w:r>
        <w:rPr>
          <w:rFonts w:ascii="宋体" w:cs="宋体" w:hint="eastAsia"/>
          <w:i/>
          <w:iCs/>
          <w:color w:val="000000"/>
          <w:kern w:val="0"/>
          <w:sz w:val="20"/>
          <w:szCs w:val="20"/>
        </w:rPr>
        <w:t>危险行为调查综合报告</w:t>
      </w:r>
      <w:r>
        <w:rPr>
          <w:i/>
          <w:iCs/>
          <w:color w:val="000000"/>
          <w:kern w:val="0"/>
          <w:sz w:val="20"/>
          <w:szCs w:val="20"/>
        </w:rPr>
        <w:t>-2005</w:t>
      </w:r>
      <w:r>
        <w:rPr>
          <w:color w:val="000000"/>
          <w:kern w:val="0"/>
          <w:sz w:val="20"/>
          <w:szCs w:val="20"/>
        </w:rPr>
        <w:t xml:space="preserve">. </w:t>
      </w:r>
      <w:r>
        <w:rPr>
          <w:rFonts w:ascii="宋体" w:cs="宋体" w:hint="eastAsia"/>
          <w:color w:val="000000"/>
          <w:kern w:val="0"/>
          <w:sz w:val="20"/>
          <w:szCs w:val="20"/>
        </w:rPr>
        <w:t>北京大学医学出版社</w:t>
      </w:r>
      <w:r>
        <w:rPr>
          <w:color w:val="000000"/>
          <w:kern w:val="0"/>
          <w:sz w:val="20"/>
          <w:szCs w:val="20"/>
        </w:rPr>
        <w:t>.</w:t>
      </w:r>
      <w:bookmarkEnd w:id="2397"/>
    </w:p>
    <w:p w14:paraId="08AA8AE0" w14:textId="77777777" w:rsidR="008A22C9" w:rsidRDefault="008A22C9" w:rsidP="008A22C9">
      <w:pPr>
        <w:autoSpaceDE w:val="0"/>
        <w:autoSpaceDN w:val="0"/>
        <w:adjustRightInd w:val="0"/>
        <w:ind w:left="240" w:hanging="240"/>
        <w:rPr>
          <w:rFonts w:ascii="宋体"/>
          <w:kern w:val="0"/>
          <w:sz w:val="24"/>
          <w:szCs w:val="24"/>
        </w:rPr>
      </w:pPr>
      <w:bookmarkStart w:id="2398" w:name="_nebB3C012B0_AB34_477E_9BBF_BFE94A35C08C"/>
      <w:r>
        <w:rPr>
          <w:rFonts w:ascii="宋体" w:cs="宋体" w:hint="eastAsia"/>
          <w:color w:val="000000"/>
          <w:kern w:val="0"/>
          <w:sz w:val="20"/>
          <w:szCs w:val="20"/>
        </w:rPr>
        <w:t>周慧鸣</w:t>
      </w:r>
      <w:r>
        <w:rPr>
          <w:color w:val="000000"/>
          <w:kern w:val="0"/>
          <w:sz w:val="20"/>
          <w:szCs w:val="20"/>
        </w:rPr>
        <w:t xml:space="preserve">, </w:t>
      </w:r>
      <w:r>
        <w:rPr>
          <w:rFonts w:ascii="宋体" w:cs="宋体" w:hint="eastAsia"/>
          <w:color w:val="000000"/>
          <w:kern w:val="0"/>
          <w:sz w:val="20"/>
          <w:szCs w:val="20"/>
        </w:rPr>
        <w:t>郝楠</w:t>
      </w:r>
      <w:r>
        <w:rPr>
          <w:color w:val="000000"/>
          <w:kern w:val="0"/>
          <w:sz w:val="20"/>
          <w:szCs w:val="20"/>
        </w:rPr>
        <w:t xml:space="preserve">, </w:t>
      </w:r>
      <w:r>
        <w:rPr>
          <w:rFonts w:ascii="宋体" w:cs="宋体" w:hint="eastAsia"/>
          <w:color w:val="000000"/>
          <w:kern w:val="0"/>
          <w:sz w:val="20"/>
          <w:szCs w:val="20"/>
        </w:rPr>
        <w:t>杜亚松</w:t>
      </w:r>
      <w:r>
        <w:rPr>
          <w:color w:val="000000"/>
          <w:kern w:val="0"/>
          <w:sz w:val="20"/>
          <w:szCs w:val="20"/>
        </w:rPr>
        <w:t xml:space="preserve">, </w:t>
      </w:r>
      <w:r>
        <w:rPr>
          <w:rFonts w:ascii="宋体" w:cs="宋体" w:hint="eastAsia"/>
          <w:color w:val="000000"/>
          <w:kern w:val="0"/>
          <w:sz w:val="20"/>
          <w:szCs w:val="20"/>
        </w:rPr>
        <w:t>刘艳玉</w:t>
      </w:r>
      <w:r>
        <w:rPr>
          <w:color w:val="000000"/>
          <w:kern w:val="0"/>
          <w:sz w:val="20"/>
          <w:szCs w:val="20"/>
        </w:rPr>
        <w:t xml:space="preserve">, </w:t>
      </w:r>
      <w:r>
        <w:rPr>
          <w:rFonts w:ascii="宋体" w:cs="宋体" w:hint="eastAsia"/>
          <w:color w:val="000000"/>
          <w:kern w:val="0"/>
          <w:sz w:val="20"/>
          <w:szCs w:val="20"/>
        </w:rPr>
        <w:t>隋雨彤</w:t>
      </w:r>
      <w:r>
        <w:rPr>
          <w:color w:val="000000"/>
          <w:kern w:val="0"/>
          <w:sz w:val="20"/>
          <w:szCs w:val="20"/>
        </w:rPr>
        <w:t xml:space="preserve">, </w:t>
      </w:r>
      <w:r>
        <w:rPr>
          <w:rFonts w:ascii="宋体" w:cs="宋体" w:hint="eastAsia"/>
          <w:color w:val="000000"/>
          <w:kern w:val="0"/>
          <w:sz w:val="20"/>
          <w:szCs w:val="20"/>
        </w:rPr>
        <w:t>王艳华</w:t>
      </w:r>
      <w:r>
        <w:rPr>
          <w:color w:val="000000"/>
          <w:kern w:val="0"/>
          <w:sz w:val="20"/>
          <w:szCs w:val="20"/>
        </w:rPr>
        <w:t xml:space="preserve">,... KUTCHER Stanley. (2015). </w:t>
      </w:r>
      <w:r>
        <w:rPr>
          <w:rFonts w:ascii="宋体" w:cs="宋体" w:hint="eastAsia"/>
          <w:color w:val="000000"/>
          <w:kern w:val="0"/>
          <w:sz w:val="20"/>
          <w:szCs w:val="20"/>
        </w:rPr>
        <w:t>中文版</w:t>
      </w:r>
      <w:r>
        <w:rPr>
          <w:color w:val="000000"/>
          <w:kern w:val="0"/>
          <w:sz w:val="20"/>
          <w:szCs w:val="20"/>
        </w:rPr>
        <w:t>Kutcher</w:t>
      </w:r>
      <w:r>
        <w:rPr>
          <w:rFonts w:ascii="宋体" w:cs="宋体" w:hint="eastAsia"/>
          <w:color w:val="000000"/>
          <w:kern w:val="0"/>
          <w:sz w:val="20"/>
          <w:szCs w:val="20"/>
        </w:rPr>
        <w:t>青少年抑郁量表测评青少年样本的效度与信度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29</w:t>
      </w:r>
      <w:r>
        <w:rPr>
          <w:color w:val="000000"/>
          <w:kern w:val="0"/>
          <w:sz w:val="20"/>
          <w:szCs w:val="20"/>
        </w:rPr>
        <w:t>(06), 413-418.</w:t>
      </w:r>
      <w:bookmarkEnd w:id="2398"/>
    </w:p>
    <w:p w14:paraId="119E7B16" w14:textId="77777777" w:rsidR="008A22C9" w:rsidRDefault="008A22C9" w:rsidP="008A22C9">
      <w:pPr>
        <w:autoSpaceDE w:val="0"/>
        <w:autoSpaceDN w:val="0"/>
        <w:adjustRightInd w:val="0"/>
        <w:ind w:left="240" w:hanging="240"/>
        <w:rPr>
          <w:rFonts w:ascii="宋体"/>
          <w:kern w:val="0"/>
          <w:sz w:val="24"/>
          <w:szCs w:val="24"/>
        </w:rPr>
      </w:pPr>
      <w:bookmarkStart w:id="2399" w:name="_neb22D86BA5_B3F7_498C_BD76_11A7A66AC9B5"/>
      <w:r>
        <w:rPr>
          <w:color w:val="000000"/>
          <w:kern w:val="0"/>
          <w:sz w:val="20"/>
          <w:szCs w:val="20"/>
        </w:rPr>
        <w:t xml:space="preserve">Sakuma, K. K., Sun, P., Unger, J. B., &amp; Johnson, C. A. (2010). Evaluating depressive symptom interactions on adolescent smoking prevention program mediators: A mediated moderation analysis. </w:t>
      </w:r>
      <w:r>
        <w:rPr>
          <w:i/>
          <w:iCs/>
          <w:color w:val="000000"/>
          <w:kern w:val="0"/>
          <w:sz w:val="20"/>
          <w:szCs w:val="20"/>
        </w:rPr>
        <w:t>Nicotine &amp; Tobacco Research</w:t>
      </w:r>
      <w:r>
        <w:rPr>
          <w:color w:val="000000"/>
          <w:kern w:val="0"/>
          <w:sz w:val="20"/>
          <w:szCs w:val="20"/>
        </w:rPr>
        <w:t xml:space="preserve">, </w:t>
      </w:r>
      <w:r>
        <w:rPr>
          <w:i/>
          <w:iCs/>
          <w:color w:val="000000"/>
          <w:kern w:val="0"/>
          <w:sz w:val="20"/>
          <w:szCs w:val="20"/>
        </w:rPr>
        <w:t>12</w:t>
      </w:r>
      <w:r>
        <w:rPr>
          <w:color w:val="000000"/>
          <w:kern w:val="0"/>
          <w:sz w:val="20"/>
          <w:szCs w:val="20"/>
        </w:rPr>
        <w:t>(11), 1099-1107.</w:t>
      </w:r>
      <w:bookmarkEnd w:id="2399"/>
    </w:p>
    <w:p w14:paraId="07E4A7F4" w14:textId="77777777" w:rsidR="008A22C9" w:rsidRDefault="008A22C9" w:rsidP="008A22C9">
      <w:pPr>
        <w:autoSpaceDE w:val="0"/>
        <w:autoSpaceDN w:val="0"/>
        <w:adjustRightInd w:val="0"/>
        <w:ind w:left="240" w:hanging="240"/>
        <w:rPr>
          <w:rFonts w:ascii="宋体"/>
          <w:kern w:val="0"/>
          <w:sz w:val="24"/>
          <w:szCs w:val="24"/>
        </w:rPr>
      </w:pPr>
      <w:bookmarkStart w:id="2400" w:name="_neb151D301C_1761_4B7A_B25A_4345B02CC3C5"/>
      <w:r>
        <w:rPr>
          <w:rFonts w:ascii="宋体" w:cs="宋体" w:hint="eastAsia"/>
          <w:color w:val="000000"/>
          <w:kern w:val="0"/>
          <w:sz w:val="20"/>
          <w:szCs w:val="20"/>
        </w:rPr>
        <w:t>程培霞</w:t>
      </w:r>
      <w:r>
        <w:rPr>
          <w:color w:val="000000"/>
          <w:kern w:val="0"/>
          <w:sz w:val="20"/>
          <w:szCs w:val="20"/>
        </w:rPr>
        <w:t xml:space="preserve">, </w:t>
      </w:r>
      <w:r>
        <w:rPr>
          <w:rFonts w:ascii="宋体" w:cs="宋体" w:hint="eastAsia"/>
          <w:color w:val="000000"/>
          <w:kern w:val="0"/>
          <w:sz w:val="20"/>
          <w:szCs w:val="20"/>
        </w:rPr>
        <w:t>曹枫林</w:t>
      </w:r>
      <w:r>
        <w:rPr>
          <w:color w:val="000000"/>
          <w:kern w:val="0"/>
          <w:sz w:val="20"/>
          <w:szCs w:val="20"/>
        </w:rPr>
        <w:t xml:space="preserve">, </w:t>
      </w:r>
      <w:r>
        <w:rPr>
          <w:rFonts w:ascii="宋体" w:cs="宋体" w:hint="eastAsia"/>
          <w:color w:val="000000"/>
          <w:kern w:val="0"/>
          <w:sz w:val="20"/>
          <w:szCs w:val="20"/>
        </w:rPr>
        <w:t>苏林雁</w:t>
      </w:r>
      <w:r>
        <w:rPr>
          <w:color w:val="000000"/>
          <w:kern w:val="0"/>
          <w:sz w:val="20"/>
          <w:szCs w:val="20"/>
        </w:rPr>
        <w:t xml:space="preserve">. (2009). </w:t>
      </w:r>
      <w:r>
        <w:rPr>
          <w:rFonts w:ascii="宋体" w:cs="宋体" w:hint="eastAsia"/>
          <w:color w:val="000000"/>
          <w:kern w:val="0"/>
          <w:sz w:val="20"/>
          <w:szCs w:val="20"/>
        </w:rPr>
        <w:t>简化情绪量表中文版用于中学生的信度和效度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23</w:t>
      </w:r>
      <w:r>
        <w:rPr>
          <w:color w:val="000000"/>
          <w:kern w:val="0"/>
          <w:sz w:val="20"/>
          <w:szCs w:val="20"/>
        </w:rPr>
        <w:t>(01), 60-62.</w:t>
      </w:r>
      <w:bookmarkEnd w:id="2400"/>
    </w:p>
    <w:p w14:paraId="6A0BEE84" w14:textId="77777777" w:rsidR="008A22C9" w:rsidRDefault="008A22C9" w:rsidP="008A22C9">
      <w:pPr>
        <w:autoSpaceDE w:val="0"/>
        <w:autoSpaceDN w:val="0"/>
        <w:adjustRightInd w:val="0"/>
        <w:ind w:left="240" w:hanging="240"/>
        <w:rPr>
          <w:rFonts w:ascii="宋体"/>
          <w:kern w:val="0"/>
          <w:sz w:val="24"/>
          <w:szCs w:val="24"/>
        </w:rPr>
      </w:pPr>
      <w:bookmarkStart w:id="2401" w:name="_neb1DC9ED5F_89D2_4AAE_81BA_2BD779D8834D"/>
      <w:r>
        <w:rPr>
          <w:color w:val="000000"/>
          <w:kern w:val="0"/>
          <w:sz w:val="20"/>
          <w:szCs w:val="20"/>
        </w:rPr>
        <w:t xml:space="preserve">Yu, L., &amp; Cai, L. (2007). Review on the application of the University Personality Inventory in China and abroad. </w:t>
      </w:r>
      <w:r>
        <w:rPr>
          <w:i/>
          <w:iCs/>
          <w:color w:val="000000"/>
          <w:kern w:val="0"/>
          <w:sz w:val="20"/>
          <w:szCs w:val="20"/>
        </w:rPr>
        <w:t>Prof Circle</w:t>
      </w:r>
      <w:r>
        <w:rPr>
          <w:color w:val="000000"/>
          <w:kern w:val="0"/>
          <w:sz w:val="20"/>
          <w:szCs w:val="20"/>
        </w:rPr>
        <w:t>(53), 158-159.</w:t>
      </w:r>
      <w:bookmarkEnd w:id="2401"/>
    </w:p>
    <w:p w14:paraId="66CA249A" w14:textId="77777777" w:rsidR="008A22C9" w:rsidRDefault="008A22C9" w:rsidP="008A22C9">
      <w:pPr>
        <w:autoSpaceDE w:val="0"/>
        <w:autoSpaceDN w:val="0"/>
        <w:adjustRightInd w:val="0"/>
        <w:ind w:left="240" w:hanging="240"/>
        <w:rPr>
          <w:rFonts w:ascii="宋体"/>
          <w:kern w:val="0"/>
          <w:sz w:val="24"/>
          <w:szCs w:val="24"/>
        </w:rPr>
      </w:pPr>
      <w:bookmarkStart w:id="2402" w:name="_neb58D5E16F_75E6_4016_BF19_BAC0444E599E"/>
      <w:r>
        <w:rPr>
          <w:color w:val="000000"/>
          <w:kern w:val="0"/>
          <w:sz w:val="20"/>
          <w:szCs w:val="20"/>
        </w:rPr>
        <w:lastRenderedPageBreak/>
        <w:t>Huang, Q., Li, Y., Huang, S., Qi, J., Shao, T., Chen, X., ... Cai, Y. (2020). Smartphone use and sleep quality in chinese college students: a preliminary study. Front Psychiatry 11: 1</w:t>
      </w:r>
      <w:r>
        <w:rPr>
          <w:rFonts w:ascii="宋体" w:cs="宋体" w:hint="eastAsia"/>
          <w:color w:val="000000"/>
          <w:kern w:val="0"/>
          <w:sz w:val="20"/>
          <w:szCs w:val="20"/>
        </w:rPr>
        <w:t>–</w:t>
      </w:r>
      <w:r>
        <w:rPr>
          <w:color w:val="000000"/>
          <w:kern w:val="0"/>
          <w:sz w:val="20"/>
          <w:szCs w:val="20"/>
        </w:rPr>
        <w:t>7.</w:t>
      </w:r>
      <w:bookmarkEnd w:id="2402"/>
    </w:p>
    <w:p w14:paraId="73EB224D" w14:textId="77777777" w:rsidR="008A22C9" w:rsidRDefault="008A22C9" w:rsidP="008A22C9">
      <w:pPr>
        <w:autoSpaceDE w:val="0"/>
        <w:autoSpaceDN w:val="0"/>
        <w:adjustRightInd w:val="0"/>
        <w:ind w:left="240" w:hanging="240"/>
        <w:rPr>
          <w:rFonts w:ascii="宋体"/>
          <w:kern w:val="0"/>
          <w:sz w:val="24"/>
          <w:szCs w:val="24"/>
        </w:rPr>
      </w:pPr>
      <w:bookmarkStart w:id="2403" w:name="_neb865913FD_C8BF_4525_BC39_42E7F777608A"/>
      <w:r>
        <w:rPr>
          <w:rFonts w:ascii="宋体" w:cs="宋体" w:hint="eastAsia"/>
          <w:color w:val="000000"/>
          <w:kern w:val="0"/>
          <w:sz w:val="20"/>
          <w:szCs w:val="20"/>
        </w:rPr>
        <w:t>刘豫鑫</w:t>
      </w:r>
      <w:r>
        <w:rPr>
          <w:color w:val="000000"/>
          <w:kern w:val="0"/>
          <w:sz w:val="20"/>
          <w:szCs w:val="20"/>
        </w:rPr>
        <w:t xml:space="preserve">, </w:t>
      </w:r>
      <w:r>
        <w:rPr>
          <w:rFonts w:ascii="宋体" w:cs="宋体" w:hint="eastAsia"/>
          <w:color w:val="000000"/>
          <w:kern w:val="0"/>
          <w:sz w:val="20"/>
          <w:szCs w:val="20"/>
        </w:rPr>
        <w:t>刘津</w:t>
      </w:r>
      <w:r>
        <w:rPr>
          <w:color w:val="000000"/>
          <w:kern w:val="0"/>
          <w:sz w:val="20"/>
          <w:szCs w:val="20"/>
        </w:rPr>
        <w:t xml:space="preserve">, </w:t>
      </w:r>
      <w:r>
        <w:rPr>
          <w:rFonts w:ascii="宋体" w:cs="宋体" w:hint="eastAsia"/>
          <w:color w:val="000000"/>
          <w:kern w:val="0"/>
          <w:sz w:val="20"/>
          <w:szCs w:val="20"/>
        </w:rPr>
        <w:t>王玉凤</w:t>
      </w:r>
      <w:r>
        <w:rPr>
          <w:color w:val="000000"/>
          <w:kern w:val="0"/>
          <w:sz w:val="20"/>
          <w:szCs w:val="20"/>
        </w:rPr>
        <w:t xml:space="preserve">. (2010). </w:t>
      </w:r>
      <w:r>
        <w:rPr>
          <w:rFonts w:ascii="宋体" w:cs="宋体" w:hint="eastAsia"/>
          <w:color w:val="000000"/>
          <w:kern w:val="0"/>
          <w:sz w:val="20"/>
          <w:szCs w:val="20"/>
        </w:rPr>
        <w:t>简明儿童少年国际神经精神访谈</w:t>
      </w:r>
      <w:r>
        <w:rPr>
          <w:color w:val="000000"/>
          <w:kern w:val="0"/>
          <w:sz w:val="20"/>
          <w:szCs w:val="20"/>
        </w:rPr>
        <w:t>(</w:t>
      </w:r>
      <w:r>
        <w:rPr>
          <w:rFonts w:ascii="宋体" w:cs="宋体" w:hint="eastAsia"/>
          <w:color w:val="000000"/>
          <w:kern w:val="0"/>
          <w:sz w:val="20"/>
          <w:szCs w:val="20"/>
        </w:rPr>
        <w:t>父母版</w:t>
      </w:r>
      <w:r>
        <w:rPr>
          <w:color w:val="000000"/>
          <w:kern w:val="0"/>
          <w:sz w:val="20"/>
          <w:szCs w:val="20"/>
        </w:rPr>
        <w:t>)</w:t>
      </w:r>
      <w:r>
        <w:rPr>
          <w:rFonts w:ascii="宋体" w:cs="宋体" w:hint="eastAsia"/>
          <w:color w:val="000000"/>
          <w:kern w:val="0"/>
          <w:sz w:val="20"/>
          <w:szCs w:val="20"/>
        </w:rPr>
        <w:t>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24</w:t>
      </w:r>
      <w:r>
        <w:rPr>
          <w:color w:val="000000"/>
          <w:kern w:val="0"/>
          <w:sz w:val="20"/>
          <w:szCs w:val="20"/>
        </w:rPr>
        <w:t>(12), 921-925.</w:t>
      </w:r>
      <w:bookmarkEnd w:id="2403"/>
    </w:p>
    <w:p w14:paraId="1E8FD591" w14:textId="77777777" w:rsidR="008A22C9" w:rsidRDefault="008A22C9" w:rsidP="008A22C9">
      <w:pPr>
        <w:autoSpaceDE w:val="0"/>
        <w:autoSpaceDN w:val="0"/>
        <w:adjustRightInd w:val="0"/>
        <w:ind w:left="240" w:hanging="240"/>
        <w:rPr>
          <w:rFonts w:ascii="宋体"/>
          <w:kern w:val="0"/>
          <w:sz w:val="24"/>
          <w:szCs w:val="24"/>
        </w:rPr>
      </w:pPr>
      <w:bookmarkStart w:id="2404" w:name="_neb764F2AC9_DB6D_4869_96B8_54F025AA7BAE"/>
      <w:r>
        <w:rPr>
          <w:rFonts w:ascii="宋体" w:cs="宋体" w:hint="eastAsia"/>
          <w:color w:val="000000"/>
          <w:kern w:val="0"/>
          <w:sz w:val="20"/>
          <w:szCs w:val="20"/>
        </w:rPr>
        <w:t>刘豫鑫</w:t>
      </w:r>
      <w:r>
        <w:rPr>
          <w:color w:val="000000"/>
          <w:kern w:val="0"/>
          <w:sz w:val="20"/>
          <w:szCs w:val="20"/>
        </w:rPr>
        <w:t xml:space="preserve">, </w:t>
      </w:r>
      <w:r>
        <w:rPr>
          <w:rFonts w:ascii="宋体" w:cs="宋体" w:hint="eastAsia"/>
          <w:color w:val="000000"/>
          <w:kern w:val="0"/>
          <w:sz w:val="20"/>
          <w:szCs w:val="20"/>
        </w:rPr>
        <w:t>刘津</w:t>
      </w:r>
      <w:r>
        <w:rPr>
          <w:color w:val="000000"/>
          <w:kern w:val="0"/>
          <w:sz w:val="20"/>
          <w:szCs w:val="20"/>
        </w:rPr>
        <w:t xml:space="preserve">, </w:t>
      </w:r>
      <w:r>
        <w:rPr>
          <w:rFonts w:ascii="宋体" w:cs="宋体" w:hint="eastAsia"/>
          <w:color w:val="000000"/>
          <w:kern w:val="0"/>
          <w:sz w:val="20"/>
          <w:szCs w:val="20"/>
        </w:rPr>
        <w:t>王玉凤</w:t>
      </w:r>
      <w:r>
        <w:rPr>
          <w:color w:val="000000"/>
          <w:kern w:val="0"/>
          <w:sz w:val="20"/>
          <w:szCs w:val="20"/>
        </w:rPr>
        <w:t xml:space="preserve">. (2011). </w:t>
      </w:r>
      <w:r>
        <w:rPr>
          <w:rFonts w:ascii="宋体" w:cs="宋体" w:hint="eastAsia"/>
          <w:color w:val="000000"/>
          <w:kern w:val="0"/>
          <w:sz w:val="20"/>
          <w:szCs w:val="20"/>
        </w:rPr>
        <w:t>简明儿童少年国际神经精神访谈儿童版的信效度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25</w:t>
      </w:r>
      <w:r>
        <w:rPr>
          <w:color w:val="000000"/>
          <w:kern w:val="0"/>
          <w:sz w:val="20"/>
          <w:szCs w:val="20"/>
        </w:rPr>
        <w:t>(01), 8-13.</w:t>
      </w:r>
      <w:bookmarkEnd w:id="2404"/>
    </w:p>
    <w:p w14:paraId="0F00DD3E" w14:textId="77777777" w:rsidR="008A22C9" w:rsidRDefault="008A22C9" w:rsidP="008A22C9">
      <w:pPr>
        <w:autoSpaceDE w:val="0"/>
        <w:autoSpaceDN w:val="0"/>
        <w:adjustRightInd w:val="0"/>
        <w:ind w:left="240" w:hanging="240"/>
        <w:rPr>
          <w:rFonts w:ascii="宋体"/>
          <w:kern w:val="0"/>
          <w:sz w:val="24"/>
          <w:szCs w:val="24"/>
        </w:rPr>
      </w:pPr>
      <w:bookmarkStart w:id="2405" w:name="_neb2CE85CF3_1406_4CDA_BC50_D620C57E7B61"/>
      <w:r>
        <w:rPr>
          <w:color w:val="000000"/>
          <w:kern w:val="0"/>
          <w:sz w:val="20"/>
          <w:szCs w:val="20"/>
        </w:rPr>
        <w:t xml:space="preserve">Kessler, R. C., &amp; Stün, T. B. (2004). The World Mental Health (WMH) Survey Initiative version of the World Health Organization (WHO) Composite International Diagnostic Interview (CIDI). </w:t>
      </w:r>
      <w:r>
        <w:rPr>
          <w:i/>
          <w:iCs/>
          <w:color w:val="000000"/>
          <w:kern w:val="0"/>
          <w:sz w:val="20"/>
          <w:szCs w:val="20"/>
        </w:rPr>
        <w:t>International Journal of Methods in Psychiatric Research</w:t>
      </w:r>
      <w:r>
        <w:rPr>
          <w:color w:val="000000"/>
          <w:kern w:val="0"/>
          <w:sz w:val="20"/>
          <w:szCs w:val="20"/>
        </w:rPr>
        <w:t xml:space="preserve">, </w:t>
      </w:r>
      <w:r>
        <w:rPr>
          <w:i/>
          <w:iCs/>
          <w:color w:val="000000"/>
          <w:kern w:val="0"/>
          <w:sz w:val="20"/>
          <w:szCs w:val="20"/>
        </w:rPr>
        <w:t>13</w:t>
      </w:r>
      <w:r>
        <w:rPr>
          <w:color w:val="000000"/>
          <w:kern w:val="0"/>
          <w:sz w:val="20"/>
          <w:szCs w:val="20"/>
        </w:rPr>
        <w:t>(2).</w:t>
      </w:r>
      <w:bookmarkEnd w:id="2405"/>
    </w:p>
    <w:p w14:paraId="2F344487" w14:textId="77777777" w:rsidR="008A22C9" w:rsidRDefault="008A22C9" w:rsidP="008A22C9">
      <w:pPr>
        <w:autoSpaceDE w:val="0"/>
        <w:autoSpaceDN w:val="0"/>
        <w:adjustRightInd w:val="0"/>
        <w:ind w:left="240" w:hanging="240"/>
        <w:rPr>
          <w:rFonts w:ascii="宋体"/>
          <w:kern w:val="0"/>
          <w:sz w:val="24"/>
          <w:szCs w:val="24"/>
        </w:rPr>
      </w:pPr>
      <w:bookmarkStart w:id="2406" w:name="_neb6CB3013A_4075_4144_90FE_4CDFEB796685"/>
      <w:r>
        <w:rPr>
          <w:rFonts w:ascii="宋体" w:cs="宋体" w:hint="eastAsia"/>
          <w:color w:val="000000"/>
          <w:kern w:val="0"/>
          <w:sz w:val="20"/>
          <w:szCs w:val="20"/>
        </w:rPr>
        <w:t>宋维真</w:t>
      </w:r>
      <w:r>
        <w:rPr>
          <w:color w:val="000000"/>
          <w:kern w:val="0"/>
          <w:sz w:val="20"/>
          <w:szCs w:val="20"/>
        </w:rPr>
        <w:t xml:space="preserve">, </w:t>
      </w:r>
      <w:r>
        <w:rPr>
          <w:rFonts w:ascii="宋体" w:cs="宋体" w:hint="eastAsia"/>
          <w:color w:val="000000"/>
          <w:kern w:val="0"/>
          <w:sz w:val="20"/>
          <w:szCs w:val="20"/>
        </w:rPr>
        <w:t>张建平</w:t>
      </w:r>
      <w:r>
        <w:rPr>
          <w:color w:val="000000"/>
          <w:kern w:val="0"/>
          <w:sz w:val="20"/>
          <w:szCs w:val="20"/>
        </w:rPr>
        <w:t xml:space="preserve">. (1993). </w:t>
      </w:r>
      <w:r>
        <w:rPr>
          <w:rFonts w:ascii="宋体" w:cs="宋体" w:hint="eastAsia"/>
          <w:i/>
          <w:iCs/>
          <w:color w:val="000000"/>
          <w:kern w:val="0"/>
          <w:sz w:val="20"/>
          <w:szCs w:val="20"/>
        </w:rPr>
        <w:t>心理健康测查表</w:t>
      </w:r>
      <w:r>
        <w:rPr>
          <w:i/>
          <w:iCs/>
          <w:color w:val="000000"/>
          <w:kern w:val="0"/>
          <w:sz w:val="20"/>
          <w:szCs w:val="20"/>
        </w:rPr>
        <w:t>(PHI)</w:t>
      </w:r>
      <w:r>
        <w:rPr>
          <w:rFonts w:ascii="宋体" w:cs="宋体" w:hint="eastAsia"/>
          <w:i/>
          <w:iCs/>
          <w:color w:val="000000"/>
          <w:kern w:val="0"/>
          <w:sz w:val="20"/>
          <w:szCs w:val="20"/>
        </w:rPr>
        <w:t>使用指导书</w:t>
      </w:r>
    </w:p>
    <w:p w14:paraId="0335C0F2" w14:textId="77777777" w:rsidR="008A22C9" w:rsidRDefault="008A22C9" w:rsidP="008A22C9">
      <w:pPr>
        <w:autoSpaceDE w:val="0"/>
        <w:autoSpaceDN w:val="0"/>
        <w:adjustRightInd w:val="0"/>
        <w:ind w:left="240"/>
        <w:rPr>
          <w:rFonts w:ascii="宋体"/>
          <w:kern w:val="0"/>
          <w:sz w:val="24"/>
          <w:szCs w:val="24"/>
        </w:rPr>
      </w:pPr>
      <w:r>
        <w:rPr>
          <w:color w:val="000000"/>
          <w:kern w:val="0"/>
          <w:sz w:val="20"/>
          <w:szCs w:val="20"/>
        </w:rPr>
        <w:t xml:space="preserve">. </w:t>
      </w:r>
      <w:r>
        <w:rPr>
          <w:rFonts w:ascii="宋体" w:cs="宋体" w:hint="eastAsia"/>
          <w:color w:val="000000"/>
          <w:kern w:val="0"/>
          <w:sz w:val="20"/>
          <w:szCs w:val="20"/>
        </w:rPr>
        <w:t>北京：中国科学院心理研究所</w:t>
      </w:r>
      <w:r>
        <w:rPr>
          <w:color w:val="000000"/>
          <w:kern w:val="0"/>
          <w:sz w:val="20"/>
          <w:szCs w:val="20"/>
        </w:rPr>
        <w:t>.</w:t>
      </w:r>
      <w:bookmarkEnd w:id="2406"/>
    </w:p>
    <w:p w14:paraId="4037A57B" w14:textId="77777777" w:rsidR="008A22C9" w:rsidRDefault="008A22C9" w:rsidP="008A22C9">
      <w:pPr>
        <w:autoSpaceDE w:val="0"/>
        <w:autoSpaceDN w:val="0"/>
        <w:adjustRightInd w:val="0"/>
        <w:ind w:left="240" w:hanging="240"/>
        <w:rPr>
          <w:rFonts w:ascii="宋体"/>
          <w:kern w:val="0"/>
          <w:sz w:val="24"/>
          <w:szCs w:val="24"/>
        </w:rPr>
      </w:pPr>
      <w:bookmarkStart w:id="2407" w:name="_neb1D5A17CB_98B6_4C32_8FE8_1A693FCD0657"/>
      <w:r>
        <w:rPr>
          <w:rFonts w:ascii="宋体" w:cs="宋体" w:hint="eastAsia"/>
          <w:color w:val="000000"/>
          <w:kern w:val="0"/>
          <w:sz w:val="20"/>
          <w:szCs w:val="20"/>
        </w:rPr>
        <w:t>张华</w:t>
      </w:r>
      <w:r>
        <w:rPr>
          <w:color w:val="000000"/>
          <w:kern w:val="0"/>
          <w:sz w:val="20"/>
          <w:szCs w:val="20"/>
        </w:rPr>
        <w:t xml:space="preserve">. (2021). </w:t>
      </w:r>
      <w:r>
        <w:rPr>
          <w:rFonts w:ascii="宋体" w:cs="宋体" w:hint="eastAsia"/>
          <w:i/>
          <w:iCs/>
          <w:color w:val="000000"/>
          <w:kern w:val="0"/>
          <w:sz w:val="20"/>
          <w:szCs w:val="20"/>
        </w:rPr>
        <w:t>散打运动对大学生心理健康影响的教学实验研究</w:t>
      </w:r>
      <w:r>
        <w:rPr>
          <w:color w:val="000000"/>
          <w:kern w:val="0"/>
          <w:sz w:val="20"/>
          <w:szCs w:val="20"/>
        </w:rPr>
        <w:t xml:space="preserve">. </w:t>
      </w:r>
      <w:r>
        <w:rPr>
          <w:rFonts w:ascii="宋体" w:cs="宋体" w:hint="eastAsia"/>
          <w:color w:val="000000"/>
          <w:kern w:val="0"/>
          <w:sz w:val="20"/>
          <w:szCs w:val="20"/>
        </w:rPr>
        <w:t>河北师范大学</w:t>
      </w:r>
      <w:r>
        <w:rPr>
          <w:color w:val="000000"/>
          <w:kern w:val="0"/>
          <w:sz w:val="20"/>
          <w:szCs w:val="20"/>
        </w:rPr>
        <w:t>.</w:t>
      </w:r>
      <w:bookmarkEnd w:id="2407"/>
    </w:p>
    <w:p w14:paraId="31D447EA" w14:textId="77777777" w:rsidR="008A22C9" w:rsidRDefault="008A22C9" w:rsidP="008A22C9">
      <w:pPr>
        <w:autoSpaceDE w:val="0"/>
        <w:autoSpaceDN w:val="0"/>
        <w:adjustRightInd w:val="0"/>
        <w:ind w:left="240" w:hanging="240"/>
        <w:rPr>
          <w:rFonts w:ascii="宋体"/>
          <w:kern w:val="0"/>
          <w:sz w:val="24"/>
          <w:szCs w:val="24"/>
        </w:rPr>
      </w:pPr>
      <w:bookmarkStart w:id="2408" w:name="_neb3D62CC07_22E8_409C_8E38_FD2C4354E77E"/>
      <w:r>
        <w:rPr>
          <w:color w:val="000000"/>
          <w:kern w:val="0"/>
          <w:sz w:val="20"/>
          <w:szCs w:val="20"/>
        </w:rPr>
        <w:t xml:space="preserve">Fried, &amp; Eiko, I. (2017). The 52 symptoms of major depression: Lack of content overlap among seven common depression scales. </w:t>
      </w:r>
      <w:r>
        <w:rPr>
          <w:i/>
          <w:iCs/>
          <w:color w:val="000000"/>
          <w:kern w:val="0"/>
          <w:sz w:val="20"/>
          <w:szCs w:val="20"/>
        </w:rPr>
        <w:t>Journal of Affective Disorders</w:t>
      </w:r>
      <w:r>
        <w:rPr>
          <w:color w:val="000000"/>
          <w:kern w:val="0"/>
          <w:sz w:val="20"/>
          <w:szCs w:val="20"/>
        </w:rPr>
        <w:t xml:space="preserve">, </w:t>
      </w:r>
      <w:r>
        <w:rPr>
          <w:i/>
          <w:iCs/>
          <w:color w:val="000000"/>
          <w:kern w:val="0"/>
          <w:sz w:val="20"/>
          <w:szCs w:val="20"/>
        </w:rPr>
        <w:t>208</w:t>
      </w:r>
      <w:r>
        <w:rPr>
          <w:color w:val="000000"/>
          <w:kern w:val="0"/>
          <w:sz w:val="20"/>
          <w:szCs w:val="20"/>
        </w:rPr>
        <w:t>, 191-197.</w:t>
      </w:r>
      <w:bookmarkEnd w:id="2408"/>
    </w:p>
    <w:p w14:paraId="7E0D4880" w14:textId="22A1E432" w:rsidR="008104F1" w:rsidRDefault="008A22C9" w:rsidP="008A22C9">
      <w:r>
        <w:fldChar w:fldCharType="end"/>
      </w:r>
    </w:p>
    <w:sectPr w:rsidR="008104F1" w:rsidSect="00BB1AA1">
      <w:pgSz w:w="16840" w:h="11907" w:orient="landscape" w:code="9"/>
      <w:pgMar w:top="1797" w:right="1440" w:bottom="1797" w:left="1440"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Hu Chuan-Peng" w:date="2023-06-07T02:06:00Z" w:initials="HC">
    <w:p w14:paraId="2D3AFE69" w14:textId="5350BEA9" w:rsidR="001D627F" w:rsidRDefault="001D627F">
      <w:pPr>
        <w:pStyle w:val="af"/>
      </w:pPr>
      <w:r>
        <w:rPr>
          <w:rStyle w:val="ae"/>
        </w:rPr>
        <w:annotationRef/>
      </w:r>
      <w:r>
        <w:rPr>
          <w:rFonts w:hint="eastAsia"/>
        </w:rPr>
        <w:t>选择的标准是什么？</w:t>
      </w:r>
    </w:p>
  </w:comment>
  <w:comment w:id="151" w:author="Hu Chuan-Peng" w:date="2023-06-07T02:08:00Z" w:initials="HC">
    <w:p w14:paraId="690EF146" w14:textId="5B36838E" w:rsidR="001D627F" w:rsidRDefault="001D627F">
      <w:pPr>
        <w:pStyle w:val="af"/>
      </w:pPr>
      <w:r>
        <w:rPr>
          <w:rStyle w:val="ae"/>
        </w:rPr>
        <w:annotationRef/>
      </w:r>
      <w:r>
        <w:rPr>
          <w:rFonts w:hint="eastAsia"/>
        </w:rPr>
        <w:t>这</w:t>
      </w:r>
      <w:r>
        <w:rPr>
          <w:rFonts w:hint="eastAsia"/>
        </w:rPr>
        <w:t>6</w:t>
      </w:r>
      <w:r>
        <w:rPr>
          <w:rFonts w:hint="eastAsia"/>
        </w:rPr>
        <w:t>个问卷没有被选择的原因可能需要说明。</w:t>
      </w:r>
    </w:p>
  </w:comment>
  <w:comment w:id="155" w:author="Hu Chuan-Peng" w:date="2023-06-07T02:10:00Z" w:initials="HC">
    <w:p w14:paraId="4199E018" w14:textId="5ADF3653" w:rsidR="001D627F" w:rsidRDefault="001D627F">
      <w:pPr>
        <w:pStyle w:val="af"/>
      </w:pPr>
      <w:r>
        <w:rPr>
          <w:rStyle w:val="ae"/>
        </w:rPr>
        <w:annotationRef/>
      </w:r>
      <w:r>
        <w:rPr>
          <w:rFonts w:hint="eastAsia"/>
        </w:rPr>
        <w:t>应该是</w:t>
      </w:r>
      <w:r>
        <w:t>Fried (2017)</w:t>
      </w:r>
      <w:r>
        <w:rPr>
          <w:rFonts w:hint="eastAsia"/>
        </w:rPr>
        <w:t>，</w:t>
      </w:r>
      <w:r>
        <w:rPr>
          <w:rFonts w:hint="eastAsia"/>
        </w:rPr>
        <w:t>Eiko</w:t>
      </w:r>
      <w:r>
        <w:rPr>
          <w:rFonts w:hint="eastAsia"/>
        </w:rPr>
        <w:t>是他的名字，</w:t>
      </w:r>
      <w:r>
        <w:rPr>
          <w:rFonts w:hint="eastAsia"/>
        </w:rPr>
        <w:t>Fried</w:t>
      </w:r>
      <w:r>
        <w:rPr>
          <w:rFonts w:hint="eastAsia"/>
        </w:rPr>
        <w:t>是他的姓。</w:t>
      </w:r>
    </w:p>
  </w:comment>
  <w:comment w:id="303" w:author="Hu Chuan-Peng" w:date="2023-06-07T02:30:00Z" w:initials="HC">
    <w:p w14:paraId="1A924913" w14:textId="6BFD2C24" w:rsidR="00D76A4C" w:rsidRDefault="00D76A4C">
      <w:pPr>
        <w:pStyle w:val="af"/>
      </w:pPr>
      <w:r>
        <w:rPr>
          <w:rStyle w:val="ae"/>
        </w:rPr>
        <w:annotationRef/>
      </w:r>
      <w:r>
        <w:rPr>
          <w:rFonts w:hint="eastAsia"/>
        </w:rPr>
        <w:t>与上面的特殊症状进行区分。</w:t>
      </w:r>
    </w:p>
  </w:comment>
  <w:comment w:id="329" w:author="Hu Chuan-Peng" w:date="2023-06-07T02:33:00Z" w:initials="HC">
    <w:p w14:paraId="4C44C454" w14:textId="735DBB44" w:rsidR="001F417F" w:rsidRDefault="001F417F">
      <w:pPr>
        <w:pStyle w:val="af"/>
      </w:pPr>
      <w:r>
        <w:rPr>
          <w:rStyle w:val="ae"/>
        </w:rPr>
        <w:annotationRef/>
      </w:r>
      <w:r>
        <w:rPr>
          <w:rFonts w:hint="eastAsia"/>
        </w:rPr>
        <w:t>使用表格吧。</w:t>
      </w:r>
    </w:p>
  </w:comment>
  <w:comment w:id="372" w:author="Hu Chuan-Peng" w:date="2023-06-07T02:38:00Z" w:initials="HC">
    <w:p w14:paraId="4187ADF0" w14:textId="358CF34E" w:rsidR="001F417F" w:rsidRDefault="001F417F">
      <w:pPr>
        <w:pStyle w:val="af"/>
      </w:pPr>
      <w:r>
        <w:rPr>
          <w:rStyle w:val="ae"/>
        </w:rPr>
        <w:annotationRef/>
      </w:r>
      <w:r>
        <w:rPr>
          <w:rFonts w:hint="eastAsia"/>
        </w:rPr>
        <w:t>前后使用完全一致的表达？</w:t>
      </w:r>
    </w:p>
  </w:comment>
  <w:comment w:id="412" w:author="Hu Chuan-Peng" w:date="2023-06-07T02:43:00Z" w:initials="HC">
    <w:p w14:paraId="046C6212" w14:textId="13193D50" w:rsidR="000334B8" w:rsidRDefault="000334B8">
      <w:pPr>
        <w:pStyle w:val="af"/>
      </w:pPr>
      <w:r>
        <w:rPr>
          <w:rStyle w:val="ae"/>
        </w:rPr>
        <w:annotationRef/>
      </w:r>
      <w:r>
        <w:rPr>
          <w:rFonts w:hint="eastAsia"/>
        </w:rPr>
        <w:t>这里是特殊症状还是独特症状（只某个问卷有的）</w:t>
      </w:r>
    </w:p>
  </w:comment>
  <w:comment w:id="420" w:author="Hu Chuan-Peng" w:date="2023-06-07T02:45:00Z" w:initials="HC">
    <w:p w14:paraId="1B657515" w14:textId="74C8E4B9" w:rsidR="00BD0402" w:rsidRDefault="00BD0402">
      <w:pPr>
        <w:pStyle w:val="af"/>
      </w:pPr>
      <w:r>
        <w:rPr>
          <w:rStyle w:val="ae"/>
        </w:rPr>
        <w:annotationRef/>
      </w:r>
      <w:r>
        <w:rPr>
          <w:rFonts w:hint="eastAsia"/>
        </w:rPr>
        <w:t>两句高亮的话是想到矛盾的</w:t>
      </w:r>
    </w:p>
  </w:comment>
  <w:comment w:id="421" w:author="Hu Chuan-Peng" w:date="2023-06-07T02:58:00Z" w:initials="HC">
    <w:p w14:paraId="6C7D6C8A" w14:textId="0DC17D0A" w:rsidR="00B317DA" w:rsidRDefault="00B317DA">
      <w:pPr>
        <w:pStyle w:val="af"/>
      </w:pPr>
      <w:r>
        <w:rPr>
          <w:rStyle w:val="ae"/>
        </w:rPr>
        <w:annotationRef/>
      </w:r>
      <w:r>
        <w:rPr>
          <w:rFonts w:hint="eastAsia"/>
        </w:rPr>
        <w:t>一模一样，是不是可以考虑直接当作一个问卷得了？</w:t>
      </w:r>
    </w:p>
  </w:comment>
  <w:comment w:id="432" w:author="Hu Chuan-Peng" w:date="2023-06-07T02:56:00Z" w:initials="HC">
    <w:p w14:paraId="4085AE10" w14:textId="2026C7C2" w:rsidR="00D642D1" w:rsidRDefault="00D642D1">
      <w:pPr>
        <w:pStyle w:val="af"/>
      </w:pPr>
      <w:r>
        <w:rPr>
          <w:rStyle w:val="ae"/>
        </w:rPr>
        <w:annotationRef/>
      </w:r>
      <w:r>
        <w:rPr>
          <w:rFonts w:hint="eastAsia"/>
        </w:rPr>
        <w:t>可以考虑把这个表换成一个热力图，可视化角度会更好一点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AFE69" w15:done="0"/>
  <w15:commentEx w15:paraId="690EF146" w15:done="0"/>
  <w15:commentEx w15:paraId="4199E018" w15:done="0"/>
  <w15:commentEx w15:paraId="1A924913" w15:done="0"/>
  <w15:commentEx w15:paraId="4C44C454" w15:done="0"/>
  <w15:commentEx w15:paraId="4187ADF0" w15:done="0"/>
  <w15:commentEx w15:paraId="046C6212" w15:done="0"/>
  <w15:commentEx w15:paraId="1B657515" w15:done="0"/>
  <w15:commentEx w15:paraId="6C7D6C8A" w15:done="0"/>
  <w15:commentEx w15:paraId="4085A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64C2" w16cex:dateUtc="2023-06-06T18:06:00Z"/>
  <w16cex:commentExtensible w16cex:durableId="282A6516" w16cex:dateUtc="2023-06-06T18:08:00Z"/>
  <w16cex:commentExtensible w16cex:durableId="282A65AA" w16cex:dateUtc="2023-06-06T18:10:00Z"/>
  <w16cex:commentExtensible w16cex:durableId="282A6A42" w16cex:dateUtc="2023-06-06T18:30:00Z"/>
  <w16cex:commentExtensible w16cex:durableId="282A6ADE" w16cex:dateUtc="2023-06-06T18:33:00Z"/>
  <w16cex:commentExtensible w16cex:durableId="282A6C31" w16cex:dateUtc="2023-06-06T18:38:00Z"/>
  <w16cex:commentExtensible w16cex:durableId="282A6D57" w16cex:dateUtc="2023-06-06T18:43:00Z"/>
  <w16cex:commentExtensible w16cex:durableId="282A6DC4" w16cex:dateUtc="2023-06-06T18:45:00Z"/>
  <w16cex:commentExtensible w16cex:durableId="282A70DC" w16cex:dateUtc="2023-06-06T18:58:00Z"/>
  <w16cex:commentExtensible w16cex:durableId="282A7078" w16cex:dateUtc="2023-06-06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AFE69" w16cid:durableId="282A64C2"/>
  <w16cid:commentId w16cid:paraId="690EF146" w16cid:durableId="282A6516"/>
  <w16cid:commentId w16cid:paraId="4199E018" w16cid:durableId="282A65AA"/>
  <w16cid:commentId w16cid:paraId="1A924913" w16cid:durableId="282A6A42"/>
  <w16cid:commentId w16cid:paraId="4C44C454" w16cid:durableId="282A6ADE"/>
  <w16cid:commentId w16cid:paraId="4187ADF0" w16cid:durableId="282A6C31"/>
  <w16cid:commentId w16cid:paraId="046C6212" w16cid:durableId="282A6D57"/>
  <w16cid:commentId w16cid:paraId="1B657515" w16cid:durableId="282A6DC4"/>
  <w16cid:commentId w16cid:paraId="6C7D6C8A" w16cid:durableId="282A70DC"/>
  <w16cid:commentId w16cid:paraId="4085AE10" w16cid:durableId="282A70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E560F" w14:textId="77777777" w:rsidR="00783F89" w:rsidRDefault="00783F89" w:rsidP="008104F1">
      <w:r>
        <w:separator/>
      </w:r>
    </w:p>
  </w:endnote>
  <w:endnote w:type="continuationSeparator" w:id="0">
    <w:p w14:paraId="5CED2C6C" w14:textId="77777777" w:rsidR="00783F89" w:rsidRDefault="00783F89" w:rsidP="0081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02805" w14:textId="77777777" w:rsidR="00783F89" w:rsidRDefault="00783F89" w:rsidP="008104F1">
      <w:r>
        <w:separator/>
      </w:r>
    </w:p>
  </w:footnote>
  <w:footnote w:type="continuationSeparator" w:id="0">
    <w:p w14:paraId="189A58EF" w14:textId="77777777" w:rsidR="00783F89" w:rsidRDefault="00783F89" w:rsidP="008104F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汪 浩远">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251D90D-36B2-4863-A09C-B0BBCE738277}" w:val=" ADDIN NE.Ref.{0251D90D-36B2-4863-A09C-B0BBCE738277}&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03496241-0EDD-43C5-B910-DD25E66385CB}" w:val=" ADDIN NE.Ref.{03496241-0EDD-43C5-B910-DD25E66385CB}&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03ACBDD3-D182-4E4D-9517-9D2F1B224C2D}" w:val=" ADDIN NE.Ref.{03ACBDD3-D182-4E4D-9517-9D2F1B224C2D}&lt;Citation SecTmpl=&quot;1&quot;&gt;&lt;Group&gt;&lt;References&gt;&lt;Item&gt;&lt;ID&gt;99&lt;/ID&gt;&lt;UID&gt;{66AA31EB-083D-4C14-914D-3CBF2F3B4C84}&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4458&lt;/_created&gt;&lt;_db_provider&gt;CNKI&lt;/_db_provider&gt;&lt;_isbn&gt;1002-0152&lt;/_isbn&gt;&lt;_issue&gt;05&lt;/_issue&gt;&lt;_journal&gt;中国神经精神疾病杂志&lt;/_journal&gt;&lt;_keywords&gt;SCL-90;信度;效度;常模&lt;/_keywords&gt;&lt;_modified&gt;64824458&lt;/_modified&gt;&lt;_pages&gt;323-327&lt;/_pages&gt;&lt;_translated_author&gt;Chen, Shulin;Li, Lingjiang&lt;/_translated_author&gt;&lt;/Details&gt;&lt;Extra&gt;&lt;DBUID&gt;{75858650-721B-4B21-B337-316A143E374B}&lt;/DBUID&gt;&lt;/Extra&gt;&lt;/Item&gt;&lt;/References&gt;&lt;/Group&gt;&lt;/Citation&gt;_x000a_"/>
    <w:docVar w:name="NE.Ref{0411507B-3F56-4AD8-B1A0-9EDCE4B4C6B1}" w:val=" ADDIN NE.Ref.{0411507B-3F56-4AD8-B1A0-9EDCE4B4C6B1}&lt;Citation SecTmpl=&quot;1&quot;&gt;&lt;Group&gt;&lt;References&gt;&lt;Item&gt;&lt;ID&gt;29&lt;/ID&gt;&lt;UID&gt;{4D9CE566-DD88-4E73-ADD5-80346165D454}&lt;/UID&gt;&lt;Title&gt;Properties of the mood and feelings questionnaire in adolescent psychiatric outpatients: a research note&lt;/Title&gt;&lt;Template&gt;Journal Article&lt;/Template&gt;&lt;Star&gt;0&lt;/Star&gt;&lt;Tag&gt;0&lt;/Tag&gt;&lt;Author&gt;Wood, Alison; Kroll, Leo; Moore, Ann; Harrington, Richard&lt;/Author&gt;&lt;Year&gt;1995&lt;/Year&gt;&lt;Details&gt;&lt;_alternate_title&gt;Journal of child psychology and psychiatry&lt;/_alternate_title&gt;&lt;_collection_scope&gt;SCI;SCIE;SSCI&lt;/_collection_scope&gt;&lt;_created&gt;64814093&lt;/_created&gt;&lt;_date&gt;1995-01-01&lt;/_date&gt;&lt;_date_display&gt;1995&lt;/_date_display&gt;&lt;_impact_factor&gt;   8.982&lt;/_impact_factor&gt;&lt;_isbn&gt;0021-9630&lt;/_isbn&gt;&lt;_issue&gt;2&lt;/_issue&gt;&lt;_journal&gt;Journal of child psychology and psychiatry&lt;/_journal&gt;&lt;_modified&gt;64814093&lt;/_modified&gt;&lt;_ori_publication&gt;Wiley Online Library&lt;/_ori_publication&gt;&lt;_pages&gt;327-334&lt;/_pages&gt;&lt;_volume&gt;36&lt;/_volume&gt;&lt;/Details&gt;&lt;Extra&gt;&lt;DBUID&gt;{75858650-721B-4B21-B337-316A143E374B}&lt;/DBUID&gt;&lt;/Extra&gt;&lt;/Item&gt;&lt;/References&gt;&lt;/Group&gt;&lt;/Citation&gt;_x000a_"/>
    <w:docVar w:name="NE.Ref{05DCEC0E-CEA8-4E1F-91CE-525A7CE45A64}" w:val=" ADDIN NE.Ref.{05DCEC0E-CEA8-4E1F-91CE-525A7CE45A64}&lt;Citation SecTmpl=&quot;1&quot;&gt;&lt;Group&gt;&lt;References&gt;&lt;Item&gt;&lt;ID&gt;85&lt;/ID&gt;&lt;UID&gt;{7D7D87C1-8DD4-4D94-9369-659C09F617C3}&lt;/UID&gt;&lt;Title&gt;《心理卫生与精神科评定量表》专辑 &lt;/Title&gt;&lt;Template&gt;Journal Article&lt;/Template&gt;&lt;Star&gt;0&lt;/Star&gt;&lt;Tag&gt;0&lt;/Tag&gt;&lt;Author&gt;崔杰诚; 陈国生&lt;/Author&gt;&lt;Year&gt;1998&lt;/Year&gt;&lt;Details&gt;&lt;_accessed&gt;64824355&lt;/_accessed&gt;&lt;_created&gt;64824355&lt;/_created&gt;&lt;_issue&gt;10&lt;/_issue&gt;&lt;_journal&gt;健康心理学杂志&lt;/_journal&gt;&lt;_modified&gt;64824355&lt;/_modified&gt;&lt;_pages&gt;140-141，136-137_x000d__x000a_&lt;/_pages&gt;&lt;_volume&gt;６&lt;/_volume&gt;&lt;_translated_author&gt;Cui, Jiecheng;Chen, Guosheng&lt;/_translated_author&gt;&lt;/Details&gt;&lt;Extra&gt;&lt;DBUID&gt;{75858650-721B-4B21-B337-316A143E374B}&lt;/DBUID&gt;&lt;/Extra&gt;&lt;/Item&gt;&lt;/References&gt;&lt;/Group&gt;&lt;/Citation&gt;_x000a_"/>
    <w:docVar w:name="NE.Ref{06BAF6AE-681D-4337-AD99-6F5802E5460A}" w:val=" ADDIN NE.Ref.{06BAF6AE-681D-4337-AD99-6F5802E5460A}&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ccessed&gt;64916495&lt;/_accessed&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08C56846-9A53-43CA-884D-70348D6A598E}" w:val=" ADDIN NE.Ref.{08C56846-9A53-43CA-884D-70348D6A598E}&lt;Citation SecTmpl=&quot;1&quot;&gt;&lt;Group&gt;&lt;References&gt;&lt;Item&gt;&lt;ID&gt;67&lt;/ID&gt;&lt;UID&gt;{FA11C10D-93C8-4ED9-8966-1FEAF506643E}&lt;/UID&gt;&lt;Title&gt;Cross-cultural examination of measurement invariance of the Beck Depression Inventory–II.&lt;/Title&gt;&lt;Template&gt;Journal Article&lt;/Template&gt;&lt;Star&gt;0&lt;/Star&gt;&lt;Tag&gt;0&lt;/Tag&gt;&lt;Author&gt;Dere, Jessica; Watters, Carolyn A; Yu, Stephanie Chee-Min; Bagby, R Michael; Ryder, Andrew G; Harkness, Kate L&lt;/Author&gt;&lt;Year&gt;2015&lt;/Year&gt;&lt;Details&gt;&lt;_accessed&gt;64818058&lt;/_accessed&gt;&lt;_alternate_title&gt;Psychological Assessment&lt;/_alternate_title&gt;&lt;_collection_scope&gt;SSCI&lt;/_collection_scope&gt;&lt;_created&gt;64818055&lt;/_created&gt;&lt;_date&gt;2015-01-01&lt;/_date&gt;&lt;_date_display&gt;2015&lt;/_date_display&gt;&lt;_impact_factor&gt;   5.123&lt;/_impact_factor&gt;&lt;_isbn&gt;1939-134X&lt;/_isbn&gt;&lt;_issue&gt;1&lt;/_issue&gt;&lt;_journal&gt;Psychological Assessment&lt;/_journal&gt;&lt;_modified&gt;64818055&lt;/_modified&gt;&lt;_ori_publication&gt;American Psychological Association&lt;/_ori_publication&gt;&lt;_pages&gt;68&lt;/_pages&gt;&lt;_volume&gt;27&lt;/_volume&gt;&lt;/Details&gt;&lt;Extra&gt;&lt;DBUID&gt;{75858650-721B-4B21-B337-316A143E374B}&lt;/DBUID&gt;&lt;/Extra&gt;&lt;/Item&gt;&lt;/References&gt;&lt;/Group&gt;&lt;/Citation&gt;_x000a_"/>
    <w:docVar w:name="NE.Ref{0A0AB3F8-737E-455A-B969-30D4DD0C4670}" w:val=" ADDIN NE.Ref.{0A0AB3F8-737E-455A-B969-30D4DD0C4670}&lt;Citation SecTmpl=&quot;1&quot;&gt;&lt;Group&gt;&lt;References&gt;&lt;Item&gt;&lt;ID&gt;15&lt;/ID&gt;&lt;UID&gt;{B647F755-105E-42B2-B495-1AFE794B9276}&lt;/UID&gt;&lt;Title&gt;流调中心抑郁量表在我国青少年中的试用&lt;/Title&gt;&lt;Template&gt;Journal Article&lt;/Template&gt;&lt;Star&gt;0&lt;/Star&gt;&lt;Tag&gt;0&lt;/Tag&gt;&lt;Author&gt;陈祉妍; 杨小冬; 李新影&lt;/Author&gt;&lt;Year&gt;2009&lt;/Year&gt;&lt;Details&gt;&lt;_author_aff&gt;中国科学院心理研究所心理健康重点实验室;&lt;/_author_aff&gt;&lt;_cited_count&gt;262&lt;/_cited_count&gt;&lt;_collection_scope&gt;CSCD;CSSCI-C;PKU&lt;/_collection_scope&gt;&lt;_created&gt;64813655&lt;/_created&gt;&lt;_date&gt;2009-08-25&lt;/_date&gt;&lt;_db_updated&gt;CNKI - Reference&lt;/_db_updated&gt;&lt;_issue&gt;04&lt;/_issue&gt;&lt;_journal&gt;中国临床心理学杂志&lt;/_journal&gt;&lt;_keywords&gt;临床心理学;自陈量表;青少年;抑郁;CES-D&lt;/_keywords&gt;&lt;_modified&gt;64813655&lt;/_modified&gt;&lt;_pages&gt;443-445+448&lt;/_pages&gt;&lt;_url&gt;https://kns.cnki.net/kcms/detail/detail.aspx?FileName=ZLCY200904019&amp;amp;DbName=CJFQ2009&lt;/_url&gt;&lt;_volume&gt;17&lt;/_volume&gt;&lt;_translated_author&gt;Chen, Zhiyan;Yang, Xiaodong;Li, Xinying&lt;/_translated_author&gt;&lt;/Details&gt;&lt;Extra&gt;&lt;DBUID&gt;{75858650-721B-4B21-B337-316A143E374B}&lt;/DBUID&gt;&lt;/Extra&gt;&lt;/Item&gt;&lt;/References&gt;&lt;/Group&gt;&lt;/Citation&gt;_x000a_"/>
    <w:docVar w:name="NE.Ref{0A7085D8-171C-4101-A570-23FFEEA7CFDF}" w:val=" ADDIN NE.Ref.{0A7085D8-171C-4101-A570-23FFEEA7CFDF}&lt;Citation SecTmpl=&quot;1&quot;&gt;&lt;Group&gt;&lt;References&gt;&lt;Item&gt;&lt;ID&gt;18&lt;/ID&gt;&lt;UID&gt;{8BC6EE95-0989-45E2-A5A1-736E97564420}&lt;/UID&gt;&lt;Title&gt;Understanding rural–urban differences in depressive symptoms among older adults in China&lt;/Title&gt;&lt;Template&gt;Journal Article&lt;/Template&gt;&lt;Star&gt;0&lt;/Star&gt;&lt;Tag&gt;0&lt;/Tag&gt;&lt;Author&gt;Li, Lydia W; Liu, Jinyu; Xu, Hongwei; Zhang, Zhenmei&lt;/Author&gt;&lt;Year&gt;2016&lt;/Year&gt;&lt;Details&gt;&lt;_alternate_title&gt;Journal of aging and health&lt;/_alternate_title&gt;&lt;_collection_scope&gt;SSCI&lt;/_collection_scope&gt;&lt;_created&gt;64813866&lt;/_created&gt;&lt;_date&gt;2016-01-01&lt;/_date&gt;&lt;_date_display&gt;2016&lt;/_date_display&gt;&lt;_impact_factor&gt;   3.213&lt;/_impact_factor&gt;&lt;_isbn&gt;0898-2643&lt;/_isbn&gt;&lt;_issue&gt;2&lt;/_issue&gt;&lt;_journal&gt;Journal of aging and health&lt;/_journal&gt;&lt;_modified&gt;64813866&lt;/_modified&gt;&lt;_ori_publication&gt;Sage Publications Sage CA: Los Angeles, CA&lt;/_ori_publication&gt;&lt;_pages&gt;341-362&lt;/_pages&gt;&lt;_volume&gt;28&lt;/_volume&gt;&lt;/Details&gt;&lt;Extra&gt;&lt;DBUID&gt;{75858650-721B-4B21-B337-316A143E374B}&lt;/DBUID&gt;&lt;/Extra&gt;&lt;/Item&gt;&lt;/References&gt;&lt;/Group&gt;&lt;/Citation&gt;_x000a_"/>
    <w:docVar w:name="NE.Ref{0AC4C0A7-83DB-44B1-B5CC-2F09DE4FB474}" w:val=" ADDIN NE.Ref.{0AC4C0A7-83DB-44B1-B5CC-2F09DE4FB474}&lt;Citation SecTmpl=&quot;1&quot;&gt;&lt;Group&gt;&lt;References&gt;&lt;Item&gt;&lt;ID&gt;64&lt;/ID&gt;&lt;UID&gt;{6164C2F7-E8E4-4138-9EF8-CCBC2803D671}&lt;/UID&gt;&lt;Title&gt;贝克抑郁量表第2版中文版在抑郁症患者中的信效度&lt;/Title&gt;&lt;Template&gt;Journal Article&lt;/Template&gt;&lt;Star&gt;0&lt;/Star&gt;&lt;Tag&gt;0&lt;/Tag&gt;&lt;Author&gt;王振; 苑成梅; 黄佳; 李则挚; 陈珏; 张海音; 方贻儒; 肖泽萍&lt;/Author&gt;&lt;Year&gt;2011&lt;/Year&gt;&lt;Details&gt;&lt;_author_adr&gt;上海交通大学医学院附属精神卫生中心;&lt;/_author_adr&gt;&lt;_collection_scope&gt;CSCD;CSSCI-E;PKU&lt;/_collection_scope&gt;&lt;_created&gt;64818015&lt;/_created&gt;&lt;_db_provider&gt;CNKI&lt;/_db_provider&gt;&lt;_isbn&gt;1000-6729&lt;/_isbn&gt;&lt;_issue&gt;06&lt;/_issue&gt;&lt;_journal&gt;中国心理卫生杂志&lt;/_journal&gt;&lt;_keywords&gt;抑郁;贝克抑郁量表;信度;效度;心理测量学研究&lt;/_keywords&gt;&lt;_modified&gt;64818015&lt;/_modified&gt;&lt;_pages&gt;476-480&lt;/_pages&gt;&lt;_volume&gt;25&lt;/_volume&gt;&lt;_translated_author&gt;Wang, Zhen;Yuan, Chengmei;Huang, Jia;Li, Zezhi;Chen, Jue;Zhang, Haiyin;Fang, Yiru;Xiao, Zeping&lt;/_translated_author&gt;&lt;/Details&gt;&lt;Extra&gt;&lt;DBUID&gt;{75858650-721B-4B21-B337-316A143E374B}&lt;/DBUID&gt;&lt;/Extra&gt;&lt;/Item&gt;&lt;/References&gt;&lt;/Group&gt;&lt;/Citation&gt;_x000a_"/>
    <w:docVar w:name="NE.Ref{0D94057A-9910-4ABE-BD6C-9D64E5940CED}" w:val=" ADDIN NE.Ref.{0D94057A-9910-4ABE-BD6C-9D64E5940CED}&lt;Citation SecTmpl=&quot;1&quot;&gt;&lt;Group&gt;&lt;References&gt;&lt;Item&gt;&lt;ID&gt;81&lt;/ID&gt;&lt;UID&gt;{E5849F8A-F94C-4312-A3CE-89828144D9A7}&lt;/UID&gt;&lt;Title&gt;Manual for the Child Behavior Checklist&lt;/Title&gt;&lt;Template&gt;Book&lt;/Template&gt;&lt;Star&gt;0&lt;/Star&gt;&lt;Tag&gt;0&lt;/Tag&gt;&lt;Author&gt;Achenbach, TM; Edelbrock, C&lt;/Author&gt;&lt;Year&gt;1987&lt;/Year&gt;&lt;Details&gt;&lt;_accessed&gt;64823905&lt;/_accessed&gt;&lt;_created&gt;64823902&lt;/_created&gt;&lt;_modified&gt;64823905&lt;/_modified&gt;&lt;_pages&gt;4-18&lt;/_pages&gt;&lt;_place_published&gt;Burlington&lt;/_place_published&gt;&lt;_publisher&gt;University of Vermont&lt;/_publisher&gt;&lt;/Details&gt;&lt;Extra&gt;&lt;DBUID&gt;{75858650-721B-4B21-B337-316A143E374B}&lt;/DBUID&gt;&lt;/Extra&gt;&lt;/Item&gt;&lt;/References&gt;&lt;/Group&gt;&lt;/Citation&gt;_x000a_"/>
    <w:docVar w:name="NE.Ref{0E71DA6E-88D5-46D6-BA99-011DA6D4B500}" w:val=" ADDIN NE.Ref.{0E71DA6E-88D5-46D6-BA99-011DA6D4B500}&lt;Citation SecTmpl=&quot;1&quot;&gt;&lt;Group&gt;&lt;References&gt;&lt;Item&gt;&lt;ID&gt;82&lt;/ID&gt;&lt;UID&gt;{68B88979-1D5F-4E02-8E35-86A1BA5AA4B3}&lt;/UID&gt;&lt;Title&gt;The reliability and validity of the center for epidemiologic studies depression scale (CES-D) for Chinese university students&lt;/Title&gt;&lt;Template&gt;Journal Article&lt;/Template&gt;&lt;Star&gt;0&lt;/Star&gt;&lt;Tag&gt;0&lt;/Tag&gt;&lt;Author&gt;Jiang, Lijun; Wang, Ying; Zhang, Yining; Li, Rui; Wu, Huailiang; Li, Chenyi; Wu, Yunlin; Tao, Qian&lt;/Author&gt;&lt;Year&gt;2019&lt;/Year&gt;&lt;Details&gt;&lt;_alternate_title&gt;Frontiers in psychiatry&lt;/_alternate_title&gt;&lt;_collection_scope&gt;SCIE;SSCI&lt;/_collection_scope&gt;&lt;_created&gt;64823916&lt;/_created&gt;&lt;_date&gt;2019-01-01&lt;/_date&gt;&lt;_date_display&gt;2019&lt;/_date_display&gt;&lt;_impact_factor&gt;   4.157&lt;/_impact_factor&gt;&lt;_isbn&gt;1664-0640&lt;/_isbn&gt;&lt;_journal&gt;Frontiers in psychiatry&lt;/_journal&gt;&lt;_modified&gt;64823916&lt;/_modified&gt;&lt;_ori_publication&gt;Frontiers Media SA&lt;/_ori_publication&gt;&lt;_pages&gt;315&lt;/_pages&gt;&lt;_volume&gt;10&lt;/_volume&gt;&lt;/Details&gt;&lt;Extra&gt;&lt;DBUID&gt;{75858650-721B-4B21-B337-316A143E374B}&lt;/DBUID&gt;&lt;/Extra&gt;&lt;/Item&gt;&lt;/References&gt;&lt;/Group&gt;&lt;/Citation&gt;_x000a_"/>
    <w:docVar w:name="NE.Ref{0EBC6A8C-D001-411B-AB22-0C1CDDE809F4}" w:val=" ADDIN NE.Ref.{0EBC6A8C-D001-411B-AB22-0C1CDDE809F4}&lt;Citation SecTmpl=&quot;1&quot;&gt;&lt;Group&gt;&lt;References&gt;&lt;Item&gt;&lt;ID&gt;78&lt;/ID&gt;&lt;UID&gt;{6CB3013A-4075-4144-90FE-4CDFEB796685}&lt;/UID&gt;&lt;Title&gt;心理健康测查表(PHI)使用指导书_x000d__x000a_&lt;/Title&gt;&lt;Template&gt;Book&lt;/Template&gt;&lt;Star&gt;0&lt;/Star&gt;&lt;Tag&gt;0&lt;/Tag&gt;&lt;Author&gt;宋维真; 张建平&lt;/Author&gt;&lt;Year&gt;1993&lt;/Year&gt;&lt;Details&gt;&lt;_accessed&gt;64823657&lt;/_accessed&gt;&lt;_created&gt;64823656&lt;/_created&gt;&lt;_modified&gt;64823657&lt;/_modified&gt;&lt;_publisher&gt;北京：中国科学院心理研究所&lt;/_publisher&gt;&lt;_translated_author&gt;Song, Weizhen;Zhang, Jianping&lt;/_translated_author&gt;&lt;/Details&gt;&lt;Extra&gt;&lt;DBUID&gt;{75858650-721B-4B21-B337-316A143E374B}&lt;/DBUID&gt;&lt;/Extra&gt;&lt;/Item&gt;&lt;/References&gt;&lt;/Group&gt;&lt;/Citation&gt;_x000a_"/>
    <w:docVar w:name="NE.Ref{0F192B31-8932-4D97-A5EE-EBF488BABE6C}" w:val=" ADDIN NE.Ref.{0F192B31-8932-4D97-A5EE-EBF488BABE6C}&lt;Citation SecTmpl=&quot;1&quot;&gt;&lt;Group&gt;&lt;References&gt;&lt;Item&gt;&lt;ID&gt;111&lt;/ID&gt;&lt;UID&gt;{0D8E6FAA-870D-4A2F-8C9C-57F109CB1CA2}&lt;/UID&gt;&lt;Title&gt;抑郁-焦虑-压力量表简体中文版(DASS-21)在中国大学生中的测试报告&lt;/Title&gt;&lt;Template&gt;Journal Article&lt;/Template&gt;&lt;Star&gt;0&lt;/Star&gt;&lt;Tag&gt;0&lt;/Tag&gt;&lt;Author&gt;龚栩; 谢熹瑶; 徐蕊; 罗跃嘉&lt;/Author&gt;&lt;Year&gt;2010&lt;/Year&gt;&lt;Details&gt;&lt;_author_adr&gt;认知神经科学与学习国家重点实验室[北京师范大学];&lt;/_author_adr&gt;&lt;_collection_scope&gt;CSCD;CSSCI-C;PKU&lt;/_collection_scope&gt;&lt;_created&gt;64825727&lt;/_created&gt;&lt;_db_provider&gt;CNKI&lt;/_db_provider&gt;&lt;_doi&gt;10.16128/j.cnki.1005-3611.2010.04.020&lt;/_doi&gt;&lt;_isbn&gt;1005-3611&lt;/_isbn&gt;&lt;_issue&gt;04&lt;/_issue&gt;&lt;_journal&gt;中国临床心理学杂志&lt;/_journal&gt;&lt;_keywords&gt;抑郁-焦虑-压力量表简体中文版;信度;效度;大学生&lt;/_keywords&gt;&lt;_modified&gt;64825727&lt;/_modified&gt;&lt;_pages&gt;443-446&lt;/_pages&gt;&lt;_volume&gt;18&lt;/_volume&gt;&lt;_translated_author&gt;Gong, Xu;Xie, Xiyao;Xu, Rui;Luo, Yuejia&lt;/_translated_author&gt;&lt;/Details&gt;&lt;Extra&gt;&lt;DBUID&gt;{75858650-721B-4B21-B337-316A143E374B}&lt;/DBUID&gt;&lt;/Extra&gt;&lt;/Item&gt;&lt;/References&gt;&lt;/Group&gt;&lt;/Citation&gt;_x000a_"/>
    <w:docVar w:name="NE.Ref{10390D60-FF15-4843-8838-8D8B81888D9E}" w:val=" ADDIN NE.Ref.{10390D60-FF15-4843-8838-8D8B81888D9E}&lt;Citation SecTmpl=&quot;1&quot;&gt;&lt;Group&gt;&lt;References&gt;&lt;Item&gt;&lt;ID&gt;86&lt;/ID&gt;&lt;UID&gt;{45A9812E-EF98-419B-A13C-B2204C7C4202}&lt;/UID&gt;&lt;Title&gt;汉密顿抑郁量表(HAMD)&lt;/Title&gt;&lt;Template&gt;Journal Article&lt;/Template&gt;&lt;Star&gt;0&lt;/Star&gt;&lt;Tag&gt;0&lt;/Tag&gt;&lt;Author&gt;汤毓华; 张明园&lt;/Author&gt;&lt;Year&gt;1984&lt;/Year&gt;&lt;Details&gt;&lt;_created&gt;64824374&lt;/_created&gt;&lt;_db_provider&gt;CNKI&lt;/_db_provider&gt;&lt;_isbn&gt;1002-0829&lt;/_isbn&gt;&lt;_issue&gt;02&lt;/_issue&gt;&lt;_journal&gt;上海精神医学&lt;/_journal&gt;&lt;_keywords&gt;汉密顿抑郁量表;精神性焦虑;疑病妄想;关系妄想;抑郁症;&lt;/_keywords&gt;&lt;_modified&gt;64824374&lt;/_modified&gt;&lt;_pages&gt;61-64&lt;/_pages&gt;&lt;_translated_author&gt;Tang, Yuhua;Zhang, Mingyuan&lt;/_translated_author&gt;&lt;/Details&gt;&lt;Extra&gt;&lt;DBUID&gt;{75858650-721B-4B21-B337-316A143E374B}&lt;/DBUID&gt;&lt;/Extra&gt;&lt;/Item&gt;&lt;/References&gt;&lt;/Group&gt;&lt;/Citation&gt;_x000a_"/>
    <w:docVar w:name="NE.Ref{1062D9C6-2820-4193-B1D7-28831B8F031C}" w:val=" ADDIN NE.Ref.{1062D9C6-2820-4193-B1D7-28831B8F031C}&lt;Citation SecTmpl=&quot;1&quot;&gt;&lt;Group&gt;&lt;References&gt;&lt;Item&gt;&lt;ID&gt;56&lt;/ID&gt;&lt;UID&gt;{27A1AE37-BC1A-48DB-A62D-B309324E7DBF}&lt;/UID&gt;&lt;Title&gt;A cross-cultural survey of symptoms in depression&lt;/Title&gt;&lt;Template&gt;Journal Article&lt;/Template&gt;&lt;Star&gt;0&lt;/Star&gt;&lt;Tag&gt;0&lt;/Tag&gt;&lt;Author&gt;Zung, William WK&lt;/Author&gt;&lt;Year&gt;1969&lt;/Year&gt;&lt;Details&gt;&lt;_alternate_title&gt;American Journal of Psychiatry&lt;/_alternate_title&gt;&lt;_collection_scope&gt;SCI;SCIE;SSCI&lt;/_collection_scope&gt;&lt;_created&gt;64816903&lt;/_created&gt;&lt;_date&gt;1969-01-01&lt;/_date&gt;&lt;_date_display&gt;1969&lt;/_date_display&gt;&lt;_impact_factor&gt;  18.112&lt;/_impact_factor&gt;&lt;_isbn&gt;0002-953X&lt;/_isbn&gt;&lt;_issue&gt;1&lt;/_issue&gt;&lt;_journal&gt;American Journal of Psychiatry&lt;/_journal&gt;&lt;_modified&gt;64816903&lt;/_modified&gt;&lt;_ori_publication&gt;Am Psychiatric Assoc&lt;/_ori_publication&gt;&lt;_pages&gt;116-121&lt;/_pages&gt;&lt;_volume&gt;126&lt;/_volume&gt;&lt;/Details&gt;&lt;Extra&gt;&lt;DBUID&gt;{75858650-721B-4B21-B337-316A143E374B}&lt;/DBUID&gt;&lt;/Extra&gt;&lt;/Item&gt;&lt;/References&gt;&lt;/Group&gt;&lt;/Citation&gt;_x000a_"/>
    <w:docVar w:name="NE.Ref{10D90AB8-C7C7-4F42-8839-C1B38DDD2D92}" w:val=" ADDIN NE.Ref.{10D90AB8-C7C7-4F42-8839-C1B38DDD2D92}&lt;Citation SecTmpl=&quot;1&quot;&gt;&lt;Group&gt;&lt;References&gt;&lt;Item&gt;&lt;ID&gt;88&lt;/ID&gt;&lt;UID&gt;{5651EB05-DE5C-4679-92C9-5C082DC124A7}&lt;/UID&gt;&lt;Title&gt;A study of developing an adolescent depression inventory.&lt;/Title&gt;&lt;Template&gt;Journal Article&lt;/Template&gt;&lt;Star&gt;0&lt;/Star&gt;&lt;Tag&gt;0&lt;/Tag&gt;&lt;Author&gt;Huang, C Y; Hsu, W Y&lt;/Author&gt;&lt;Year&gt;2003&lt;/Year&gt;&lt;Details&gt;&lt;_accessed&gt;64824385&lt;/_accessed&gt;&lt;_created&gt;64824385&lt;/_created&gt;&lt;_journal&gt;Journal of Education Psychology &lt;/_journal&gt;&lt;_modified&gt;64824385&lt;/_modified&gt;&lt;_pages&gt;167–190&lt;/_pages&gt;&lt;_volume&gt;26&lt;/_volume&gt;&lt;/Details&gt;&lt;Extra&gt;&lt;DBUID&gt;{75858650-721B-4B21-B337-316A143E374B}&lt;/DBUID&gt;&lt;/Extra&gt;&lt;/Item&gt;&lt;/References&gt;&lt;/Group&gt;&lt;/Citation&gt;_x000a_"/>
    <w:docVar w:name="NE.Ref{10F75F7F-222B-4461-9CCE-35793138F7A9}" w:val=" ADDIN NE.Ref.{10F75F7F-222B-4461-9CCE-35793138F7A9}&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122C9151-F92B-4DD6-9847-F31F254D0B8D}" w:val=" ADDIN NE.Ref.{122C9151-F92B-4DD6-9847-F31F254D0B8D}&lt;Citation SecTmpl=&quot;1&quot;&gt;&lt;Group&gt;&lt;References&gt;&lt;Item&gt;&lt;ID&gt;97&lt;/ID&gt;&lt;UID&gt;{5DECCC4C-0E09-4EA9-81A7-86EEBE9F9644}&lt;/UID&gt;&lt;Title&gt;The SCL-90 and the MMPI: A step in the validation of a new self-report scale&lt;/Title&gt;&lt;Template&gt;Journal Article&lt;/Template&gt;&lt;Star&gt;0&lt;/Star&gt;&lt;Tag&gt;0&lt;/Tag&gt;&lt;Author&gt;Derogatis, Leonard R; Rickels, Karl; Rock, Anthony F&lt;/Author&gt;&lt;Year&gt;1976&lt;/Year&gt;&lt;Details&gt;&lt;_alternate_title&gt;The British Journal of Psychiatry&lt;/_alternate_title&gt;&lt;_created&gt;64824455&lt;/_created&gt;&lt;_date&gt;1976-01-01&lt;/_date&gt;&lt;_date_display&gt;1976&lt;/_date_display&gt;&lt;_impact_factor&gt;   9.319&lt;/_impact_factor&gt;&lt;_isbn&gt;0007-1250&lt;/_isbn&gt;&lt;_issue&gt;3&lt;/_issue&gt;&lt;_journal&gt;The British Journal of Psychiatry&lt;/_journal&gt;&lt;_modified&gt;64824455&lt;/_modified&gt;&lt;_ori_publication&gt;Cambridge University Press&lt;/_ori_publication&gt;&lt;_pages&gt;280-289&lt;/_pages&gt;&lt;_volume&gt;128&lt;/_volume&gt;&lt;/Details&gt;&lt;Extra&gt;&lt;DBUID&gt;{75858650-721B-4B21-B337-316A143E374B}&lt;/DBUID&gt;&lt;/Extra&gt;&lt;/Item&gt;&lt;/References&gt;&lt;/Group&gt;&lt;/Citation&gt;_x000a_"/>
    <w:docVar w:name="NE.Ref{13F51F4F-45D4-4FE3-9292-1CED06F77201}" w:val=" ADDIN NE.Ref.{13F51F4F-45D4-4FE3-9292-1CED06F77201}&lt;Citation SecTmpl=&quot;1&quot;&gt;&lt;Group&gt;&lt;References&gt;&lt;Item&gt;&lt;ID&gt;102&lt;/ID&gt;&lt;UID&gt;{57987740-B035-44E4-BAC0-16CB5CF7A7D7}&lt;/UID&gt;&lt;Title&gt;心理测验与常用量表&lt;/Title&gt;&lt;Template&gt;Book&lt;/Template&gt;&lt;Star&gt;0&lt;/Star&gt;&lt;Tag&gt;0&lt;/Tag&gt;&lt;Author&gt;陈国鹏&lt;/Author&gt;&lt;Year&gt;2005&lt;/Year&gt;&lt;Details&gt;&lt;_accessed&gt;64825128&lt;/_accessed&gt;&lt;_created&gt;64825128&lt;/_created&gt;&lt;_modified&gt;64825128&lt;/_modified&gt;&lt;_place_published&gt;上海&lt;/_place_published&gt;&lt;_publisher&gt;上海科学普及出版社&lt;/_publisher&gt;&lt;_translated_author&gt;Chen, Guopeng&lt;/_translated_author&gt;&lt;/Details&gt;&lt;Extra&gt;&lt;DBUID&gt;{75858650-721B-4B21-B337-316A143E374B}&lt;/DBUID&gt;&lt;/Extra&gt;&lt;/Item&gt;&lt;/References&gt;&lt;/Group&gt;&lt;/Citation&gt;_x000a_"/>
    <w:docVar w:name="NE.Ref{1516FACA-5D31-4A48-A452-1AD22C5F0DCA}" w:val=" ADDIN NE.Ref.{1516FACA-5D31-4A48-A452-1AD22C5F0DCA}&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15E161C4-29EB-41BF-B3A1-1BACF6B4786D}" w:val=" ADDIN NE.Ref.{15E161C4-29EB-41BF-B3A1-1BACF6B4786D}&lt;Citation SecTmpl=&quot;1&quot;&gt;&lt;Group&gt;&lt;References&gt;&lt;Item&gt;&lt;ID&gt;93&lt;/ID&gt;&lt;UID&gt;{1DC9ED5F-89D2-4AAE-81BA-2BD779D8834D}&lt;/UID&gt;&lt;Title&gt;Review on the application of the University Personality Inventory in China and abroad&lt;/Title&gt;&lt;Template&gt;Journal Article&lt;/Template&gt;&lt;Star&gt;0&lt;/Star&gt;&lt;Tag&gt;0&lt;/Tag&gt;&lt;Author&gt;Yu, L; Cai, L&lt;/Author&gt;&lt;Year&gt;2007&lt;/Year&gt;&lt;Details&gt;&lt;_accessed&gt;64824435&lt;/_accessed&gt;&lt;_created&gt;64824435&lt;/_created&gt;&lt;_issue&gt;53&lt;/_issue&gt;&lt;_journal&gt;Prof Circle&lt;/_journal&gt;&lt;_modified&gt;64824435&lt;/_modified&gt;&lt;_pages&gt;158–9&lt;/_pages&gt;&lt;/Details&gt;&lt;Extra&gt;&lt;DBUID&gt;{75858650-721B-4B21-B337-316A143E374B}&lt;/DBUID&gt;&lt;/Extra&gt;&lt;/Item&gt;&lt;/References&gt;&lt;/Group&gt;&lt;/Citation&gt;_x000a_"/>
    <w:docVar w:name="NE.Ref{16501C7F-B150-4D90-A5B1-4066638F9C9E}" w:val=" ADDIN NE.Ref.{16501C7F-B150-4D90-A5B1-4066638F9C9E}&lt;Citation SecTmpl=&quot;1&quot;&gt;&lt;Group&gt;&lt;References&gt;&lt;Item&gt;&lt;ID&gt;64&lt;/ID&gt;&lt;UID&gt;{6164C2F7-E8E4-4138-9EF8-CCBC2803D671}&lt;/UID&gt;&lt;Title&gt;贝克抑郁量表第2版中文版在抑郁症患者中的信效度&lt;/Title&gt;&lt;Template&gt;Journal Article&lt;/Template&gt;&lt;Star&gt;0&lt;/Star&gt;&lt;Tag&gt;0&lt;/Tag&gt;&lt;Author&gt;王振; 苑成梅; 黄佳; 李则挚; 陈珏; 张海音; 方贻儒; 肖泽萍&lt;/Author&gt;&lt;Year&gt;2011&lt;/Year&gt;&lt;Details&gt;&lt;_author_adr&gt;上海交通大学医学院附属精神卫生中心;&lt;/_author_adr&gt;&lt;_collection_scope&gt;CSCD;CSSCI-E;PKU&lt;/_collection_scope&gt;&lt;_created&gt;64818015&lt;/_created&gt;&lt;_db_provider&gt;CNKI&lt;/_db_provider&gt;&lt;_isbn&gt;1000-6729&lt;/_isbn&gt;&lt;_issue&gt;06&lt;/_issue&gt;&lt;_journal&gt;中国心理卫生杂志&lt;/_journal&gt;&lt;_keywords&gt;抑郁;贝克抑郁量表;信度;效度;心理测量学研究&lt;/_keywords&gt;&lt;_modified&gt;64818015&lt;/_modified&gt;&lt;_pages&gt;476-480&lt;/_pages&gt;&lt;_volume&gt;25&lt;/_volume&gt;&lt;_translated_author&gt;Wang, Zhen;Yuan, Chengmei;Huang, Jia;Li, Zezhi;Chen, Jue;Zhang, Haiyin;Fang, Yiru;Xiao, Zeping&lt;/_translated_author&gt;&lt;/Details&gt;&lt;Extra&gt;&lt;DBUID&gt;{75858650-721B-4B21-B337-316A143E374B}&lt;/DBUID&gt;&lt;/Extra&gt;&lt;/Item&gt;&lt;/References&gt;&lt;/Group&gt;&lt;/Citation&gt;_x000a_"/>
    <w:docVar w:name="NE.Ref{17F932A6-6D8A-40F7-9A1D-5ECEAF32BDA4}" w:val=" ADDIN NE.Ref.{17F932A6-6D8A-40F7-9A1D-5ECEAF32BDA4}&lt;Citation SecTmpl=&quot;1&quot;&gt;&lt;Group&gt;&lt;References&gt;&lt;Item&gt;&lt;ID&gt;23&lt;/ID&gt;&lt;UID&gt;{38CC68F5-94C9-4273-9141-26E3DC2D63FE}&lt;/UID&gt;&lt;Title&gt;An inventory for measuring depression&lt;/Title&gt;&lt;Template&gt;Journal Article&lt;/Template&gt;&lt;Star&gt;0&lt;/Star&gt;&lt;Tag&gt;0&lt;/Tag&gt;&lt;Author&gt;Beck, Aaron T; Ward, Calvin H; Mendelson, Mock; Mock, Jeremiah; Erbaugh, John&lt;/Author&gt;&lt;Year&gt;1961&lt;/Year&gt;&lt;Details&gt;&lt;_accessed&gt;64817996&lt;/_accessed&gt;&lt;_alternate_title&gt;Archives of general psychiatry&lt;/_alternate_title&gt;&lt;_created&gt;64813989&lt;/_created&gt;&lt;_date&gt;1961-01-01&lt;/_date&gt;&lt;_date_display&gt;1961&lt;/_date_display&gt;&lt;_isbn&gt;0003-990X&lt;/_isbn&gt;&lt;_issue&gt;6&lt;/_issue&gt;&lt;_journal&gt;Archives of general psychiatry&lt;/_journal&gt;&lt;_modified&gt;64817996&lt;/_modified&gt;&lt;_ori_publication&gt;American Medical Association&lt;/_ori_publication&gt;&lt;_pages&gt;561-571&lt;/_pages&gt;&lt;_volume&gt;4&lt;/_volume&gt;&lt;/Details&gt;&lt;Extra&gt;&lt;DBUID&gt;{75858650-721B-4B21-B337-316A143E374B}&lt;/DBUID&gt;&lt;/Extra&gt;&lt;/Item&gt;&lt;/References&gt;&lt;/Group&gt;&lt;/Citation&gt;_x000a_"/>
    <w:docVar w:name="NE.Ref{199100DB-298A-4E67-B5BC-B04234068AF7}" w:val=" ADDIN NE.Ref.{199100DB-298A-4E67-B5BC-B04234068AF7}&lt;Citation SecTmpl=&quot;1&quot;&gt;&lt;Group&gt;&lt;References&gt;&lt;Item&gt;&lt;ID&gt;94&lt;/ID&gt;&lt;UID&gt;{D60539B8-7B24-48A3-8330-40E26C3FBE5A}&lt;/UID&gt;&lt;Title&gt;心理与教育测量: 修订版 &lt;/Title&gt;&lt;Template&gt;Book&lt;/Template&gt;&lt;Star&gt;0&lt;/Star&gt;&lt;Tag&gt;0&lt;/Tag&gt;&lt;Author&gt;戴海崎; 张锋; 陈雪枫&lt;/Author&gt;&lt;Year&gt;2007&lt;/Year&gt;&lt;Details&gt;&lt;_accessed&gt;64824445&lt;/_accessed&gt;&lt;_created&gt;64824445&lt;/_created&gt;&lt;_modified&gt;64824445&lt;/_modified&gt;&lt;_pages&gt;273-274&lt;/_pages&gt;&lt;_place_published&gt;广州&lt;/_place_published&gt;&lt;_publisher&gt;暨南大学出版社 &lt;/_publisher&gt;&lt;_translated_author&gt;Dai, Haiqi;Zhang, Feng;Chen, Xuefeng&lt;/_translated_author&gt;&lt;/Details&gt;&lt;Extra&gt;&lt;DBUID&gt;{75858650-721B-4B21-B337-316A143E374B}&lt;/DBUID&gt;&lt;/Extra&gt;&lt;/Item&gt;&lt;/References&gt;&lt;/Group&gt;&lt;Group&gt;&lt;References&gt;&lt;Item&gt;&lt;ID&gt;4&lt;/ID&gt;&lt;UID&gt;{B4C5C8B2-0074-4168-BC50-57B95A8AB575}&lt;/UID&gt;&lt;Title&gt;常用心理评估量表手册&lt;/Title&gt;&lt;Template&gt;Book&lt;/Template&gt;&lt;Star&gt;0&lt;/Star&gt;&lt;Tag&gt;0&lt;/Tag&gt;&lt;Author&gt;戴晓阳&lt;/Author&gt;&lt;Year&gt;2010&lt;/Year&gt;&lt;Details&gt;&lt;_created&gt;64812528&lt;/_created&gt;&lt;_db_updated&gt;National Lib of China Book&lt;/_db_updated&gt;&lt;_isbn&gt;978-7-5091-3964-6&lt;/_isbn&gt;&lt;_modified&gt;64812528&lt;/_modified&gt;&lt;_publisher&gt;人民军医出版社&lt;/_publisher&gt;&lt;_url&gt;http://find.nlc.cn/search/showDocDetails?docId=1821664104074337099&amp;amp;dataSource=ucs01&lt;/_url&gt;&lt;_translated_author&gt;Dai, Xiaoyang&lt;/_translated_author&gt;&lt;/Details&gt;&lt;Extra&gt;&lt;DBUID&gt;{75858650-721B-4B21-B337-316A143E374B}&lt;/DBUID&gt;&lt;/Extra&gt;&lt;/Item&gt;&lt;/References&gt;&lt;/Group&gt;&lt;Group&gt;&lt;References&gt;&lt;Item&gt;&lt;ID&gt;95&lt;/ID&gt;&lt;UID&gt;{BC59E537-6537-4CD5-86DE-15BCABE18DA0}&lt;/UID&gt;&lt;Title&gt;心理诊断学&lt;/Title&gt;&lt;Template&gt;Book&lt;/Template&gt;&lt;Star&gt;0&lt;/Star&gt;&lt;Tag&gt;0&lt;/Tag&gt;&lt;Author&gt;仲稳山&lt;/Author&gt;&lt;Year&gt;2009&lt;/Year&gt;&lt;Details&gt;&lt;_accessed&gt;64824450&lt;/_accessed&gt;&lt;_created&gt;64824450&lt;/_created&gt;&lt;_modified&gt;64824450&lt;/_modified&gt;&lt;_place_published&gt;苏州&lt;/_place_published&gt;&lt;_publisher&gt;苏州大学出版社&lt;/_publisher&gt;&lt;_translated_author&gt;Zhong, Wenshan&lt;/_translated_author&gt;&lt;/Details&gt;&lt;Extra&gt;&lt;DBUID&gt;{75858650-721B-4B21-B337-316A143E374B}&lt;/DBUID&gt;&lt;/Extra&gt;&lt;/Item&gt;&lt;/References&gt;&lt;/Group&gt;&lt;/Citation&gt;_x000a_"/>
    <w:docVar w:name="NE.Ref{1A4E8FC8-177F-4B4D-BD21-E2A7A6DED2A0}" w:val=" ADDIN NE.Ref.{1A4E8FC8-177F-4B4D-BD21-E2A7A6DED2A0}&lt;Citation SecTmpl=&quot;1&quot;&gt;&lt;Group&gt;&lt;References&gt;&lt;Item&gt;&lt;ID&gt;97&lt;/ID&gt;&lt;UID&gt;{5DECCC4C-0E09-4EA9-81A7-86EEBE9F9644}&lt;/UID&gt;&lt;Title&gt;The SCL-90 and the MMPI: A step in the validation of a new self-report scale&lt;/Title&gt;&lt;Template&gt;Journal Article&lt;/Template&gt;&lt;Star&gt;0&lt;/Star&gt;&lt;Tag&gt;0&lt;/Tag&gt;&lt;Author&gt;Derogatis, Leonard R; Rickels, Karl; Rock, Anthony F&lt;/Author&gt;&lt;Year&gt;1976&lt;/Year&gt;&lt;Details&gt;&lt;_alternate_title&gt;The British Journal of Psychiatry&lt;/_alternate_title&gt;&lt;_created&gt;64824455&lt;/_created&gt;&lt;_date&gt;1976-01-01&lt;/_date&gt;&lt;_date_display&gt;1976&lt;/_date_display&gt;&lt;_impact_factor&gt;   9.319&lt;/_impact_factor&gt;&lt;_isbn&gt;0007-1250&lt;/_isbn&gt;&lt;_issue&gt;3&lt;/_issue&gt;&lt;_journal&gt;The British Journal of Psychiatry&lt;/_journal&gt;&lt;_modified&gt;64824455&lt;/_modified&gt;&lt;_ori_publication&gt;Cambridge University Press&lt;/_ori_publication&gt;&lt;_pages&gt;280-289&lt;/_pages&gt;&lt;_volume&gt;128&lt;/_volume&gt;&lt;/Details&gt;&lt;Extra&gt;&lt;DBUID&gt;{75858650-721B-4B21-B337-316A143E374B}&lt;/DBUID&gt;&lt;/Extra&gt;&lt;/Item&gt;&lt;/References&gt;&lt;/Group&gt;&lt;/Citation&gt;_x000a_"/>
    <w:docVar w:name="NE.Ref{1DC56140-AFF4-40B8-B4A5-13DF0763CD49}" w:val=" ADDIN NE.Ref.{1DC56140-AFF4-40B8-B4A5-13DF0763CD49}&lt;Citation SecTmpl=&quot;1&quot;&gt;&lt;Group&gt;&lt;References&gt;&lt;Item&gt;&lt;ID&gt;30&lt;/ID&gt;&lt;UID&gt;{07DE1F3C-ECC6-414E-86C9-0F278DDE845E}&lt;/UID&gt;&lt;Title&gt;情绪问卷中文版用于中学生的信度和效度研究&lt;/Title&gt;&lt;Template&gt;Journal Article&lt;/Template&gt;&lt;Star&gt;0&lt;/Star&gt;&lt;Tag&gt;0&lt;/Tag&gt;&lt;Author&gt;曹枫林; 苏林雁; 程培霞&lt;/Author&gt;&lt;Year&gt;2009&lt;/Year&gt;&lt;Details&gt;&lt;_author_aff&gt;山东大学护理学院;中南大学湘雅二医院精神卫生研究所;&lt;/_author_aff&gt;&lt;_cited_count&gt;15&lt;/_cited_count&gt;&lt;_collection_scope&gt;CSCD;CSSCI-C;PKU&lt;/_collection_scope&gt;&lt;_created&gt;64814095&lt;/_created&gt;&lt;_date&gt;2009-08-25&lt;/_date&gt;&lt;_db_updated&gt;CNKI - Reference&lt;/_db_updated&gt;&lt;_issue&gt;04&lt;/_issue&gt;&lt;_journal&gt;中国临床心理学杂志&lt;/_journal&gt;&lt;_keywords&gt;儿童精神病学;心理测量学研究;情绪问卷;信度;效度&lt;/_keywords&gt;&lt;_modified&gt;64814095&lt;/_modified&gt;&lt;_pages&gt;440-442&lt;/_pages&gt;&lt;_url&gt;https://kns.cnki.net/kcms/detail/detail.aspx?FileName=ZLCY200904018&amp;amp;DbName=CJFQ2009&lt;/_url&gt;&lt;_volume&gt;17&lt;/_volume&gt;&lt;_translated_author&gt;Cao, Fenglin;Su, Linyan;Cheng, Peixia&lt;/_translated_author&gt;&lt;/Details&gt;&lt;Extra&gt;&lt;DBUID&gt;{75858650-721B-4B21-B337-316A143E374B}&lt;/DBUID&gt;&lt;/Extra&gt;&lt;/Item&gt;&lt;/References&gt;&lt;/Group&gt;&lt;/Citation&gt;_x000a_"/>
    <w:docVar w:name="NE.Ref{1DDF9A6A-FB6B-4416-B7A3-BAEA2F8E7263}" w:val=" ADDIN NE.Ref.{1DDF9A6A-FB6B-4416-B7A3-BAEA2F8E7263}&lt;Citation SecTmpl=&quot;1&quot;&gt;&lt;Group&gt;&lt;References&gt;&lt;Item&gt;&lt;ID&gt;75&lt;/ID&gt;&lt;UID&gt;{22D86BA5-B3F7-498C-BD76-11A7A66AC9B5}&lt;/UID&gt;&lt;Title&gt;Evaluating depressive symptom interactions on adolescent smoking prevention program mediators: A mediated moderation analysis&lt;/Title&gt;&lt;Template&gt;Journal Article&lt;/Template&gt;&lt;Star&gt;0&lt;/Star&gt;&lt;Tag&gt;0&lt;/Tag&gt;&lt;Author&gt;Sakuma, Kari-Lyn Kobayakawa; Sun, Ping; Unger, Jennifer B; Johnson, C Anderson&lt;/Author&gt;&lt;Year&gt;2010&lt;/Year&gt;&lt;Details&gt;&lt;_alternate_title&gt;Nicotine &amp;amp; tobacco research&lt;/_alternate_title&gt;&lt;_collection_scope&gt;SCIE;SSCI&lt;/_collection_scope&gt;&lt;_created&gt;64818511&lt;/_created&gt;&lt;_date&gt;2010-01-01&lt;/_date&gt;&lt;_date_display&gt;2010&lt;/_date_display&gt;&lt;_impact_factor&gt;   4.244&lt;/_impact_factor&gt;&lt;_isbn&gt;1469-994X&lt;/_isbn&gt;&lt;_issue&gt;11&lt;/_issue&gt;&lt;_journal&gt;Nicotine &amp;amp; tobacco research&lt;/_journal&gt;&lt;_modified&gt;64818511&lt;/_modified&gt;&lt;_ori_publication&gt;Oxford University Press&lt;/_ori_publication&gt;&lt;_pages&gt;1099-1107&lt;/_pages&gt;&lt;_volume&gt;12&lt;/_volume&gt;&lt;/Details&gt;&lt;Extra&gt;&lt;DBUID&gt;{75858650-721B-4B21-B337-316A143E374B}&lt;/DBUID&gt;&lt;/Extra&gt;&lt;/Item&gt;&lt;/References&gt;&lt;/Group&gt;&lt;/Citation&gt;_x000a_"/>
    <w:docVar w:name="NE.Ref{1E1FB178-1A6E-44D0-BA50-B53B25EE602E}" w:val=" ADDIN NE.Ref.{1E1FB178-1A6E-44D0-BA50-B53B25EE602E}&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1EAD0542-5B03-4C3C-A707-B27E1112FD25}" w:val=" ADDIN NE.Ref.{1EAD0542-5B03-4C3C-A707-B27E1112FD25}&lt;Citation SecTmpl=&quot;1&quot;&gt;&lt;Group&gt;&lt;References&gt;&lt;Item&gt;&lt;ID&gt;45&lt;/ID&gt;&lt;UID&gt;{357BB6B7-3EDE-4236-A0D6-F7F7648A74A5}&lt;/UID&gt;&lt;Title&gt;癌症末期病人家属感受和需求的调查&lt;/Title&gt;&lt;Template&gt;Journal Article&lt;/Template&gt;&lt;Star&gt;0&lt;/Star&gt;&lt;Tag&gt;0&lt;/Tag&gt;&lt;Author&gt;苏春燕; 张洪君; 王宜芝&lt;/Author&gt;&lt;Year&gt;2003&lt;/Year&gt;&lt;Details&gt;&lt;_author_adr&gt;北京大学第三医院_x000d__x000a__x000d__x000a__x000d__x000a__x000d__x000a__x000d__x000a__x000d__x000a__x000d__x000a__x000d__x000a__x000d__x000a_,北京大学第三医院_x000d__x000a__x000d__x000a__x000d__x000a__x000d__x000a__x000d__x000a__x000d__x000a__x000d__x000a__x000d__x000a__x000d__x000a_,北京大学护理学院&lt;/_author_adr&gt;&lt;_created&gt;64816835&lt;/_created&gt;&lt;_db_provider&gt;CNKI&lt;/_db_provider&gt;&lt;_isbn&gt;1009-6493&lt;/_isbn&gt;&lt;_issue&gt;09&lt;/_issue&gt;&lt;_journal&gt;护理研究&lt;/_journal&gt;&lt;_keywords&gt;医护人员;晚期癌症病人;末期病人;基础护理;临终病人;&lt;/_keywords&gt;&lt;_modified&gt;64816835&lt;/_modified&gt;&lt;_pages&gt;519-520&lt;/_pages&gt;&lt;_translated_author&gt;Su, Chunyan;Zhang, Hongjun;Wang, Yizhi&lt;/_translated_author&gt;&lt;/Details&gt;&lt;Extra&gt;&lt;DBUID&gt;{75858650-721B-4B21-B337-316A143E374B}&lt;/DBUID&gt;&lt;/Extra&gt;&lt;/Item&gt;&lt;/References&gt;&lt;/Group&gt;&lt;/Citation&gt;_x000a_"/>
    <w:docVar w:name="NE.Ref{1ED6C4E0-F522-4AC8-B168-48AE9AA588D8}" w:val=" ADDIN NE.Ref.{1ED6C4E0-F522-4AC8-B168-48AE9AA588D8}&lt;Citation SecTmpl=&quot;1&quot;&gt;&lt;Group&gt;&lt;References&gt;&lt;Item&gt;&lt;ID&gt;108&lt;/ID&gt;&lt;UID&gt;{A14C0043-FCE1-4208-869F-D0B37D7F9D4D}&lt;/UID&gt;&lt;Title&gt;Factor structure of the SCL-90 in a psychiatric population.&lt;/Title&gt;&lt;Template&gt;Journal Article&lt;/Template&gt;&lt;Star&gt;0&lt;/Star&gt;&lt;Tag&gt;0&lt;/Tag&gt;&lt;Author&gt;Hoffmann, Norman G; Overall, Peggy B&lt;/Author&gt;&lt;Year&gt;1978&lt;/Year&gt;&lt;Details&gt;&lt;_alternate_title&gt;Journal of Consulting and Clinical Psychology&lt;/_alternate_title&gt;&lt;_collection_scope&gt;SSCI&lt;/_collection_scope&gt;&lt;_created&gt;64825169&lt;/_created&gt;&lt;_date&gt;1978-01-01&lt;/_date&gt;&lt;_date_display&gt;1978&lt;/_date_display&gt;&lt;_impact_factor&gt;   5.348&lt;/_impact_factor&gt;&lt;_isbn&gt;1939-2117&lt;/_isbn&gt;&lt;_issue&gt;6&lt;/_issue&gt;&lt;_journal&gt;Journal of Consulting and Clinical Psychology&lt;/_journal&gt;&lt;_modified&gt;64825169&lt;/_modified&gt;&lt;_ori_publication&gt;American Psychological Association&lt;/_ori_publication&gt;&lt;_pages&gt;1187&lt;/_pages&gt;&lt;_volume&gt;46&lt;/_volume&gt;&lt;/Details&gt;&lt;Extra&gt;&lt;DBUID&gt;{75858650-721B-4B21-B337-316A143E374B}&lt;/DBUID&gt;&lt;/Extra&gt;&lt;/Item&gt;&lt;/References&gt;&lt;/Group&gt;&lt;/Citation&gt;_x000a_"/>
    <w:docVar w:name="NE.Ref{1EE53D72-84C7-4148-B167-B2E1B8631D12}" w:val=" ADDIN NE.Ref.{1EE53D72-84C7-4148-B167-B2E1B8631D12}&lt;Citation SecTmpl=&quot;1&quot;&gt;&lt;Group&gt;&lt;References&gt;&lt;Item&gt;&lt;ID&gt;3&lt;/ID&gt;&lt;UID&gt;{C43E6B44-7207-4F0F-810B-4277BD2CD00F}&lt;/UID&gt;&lt;Title&gt;我国部分农村地区受艾滋病影响儿童心理弹性的保护性因素研究&lt;/Title&gt;&lt;Template&gt;Journal Article&lt;/Template&gt;&lt;Star&gt;0&lt;/Star&gt;&lt;Tag&gt;0&lt;/Tag&gt;&lt;Author&gt;史从戎; 张曼华; 王宇; 来源; 高保兴; 乔晓春&lt;/Author&gt;&lt;Year&gt;2011&lt;/Year&gt;&lt;Details&gt;&lt;_author_aff&gt;首都医科大学卫生管理与教育学院心理学教研室;山西省夏县疾病预防控制中心;山西省疾病预防控制中心;&lt;/_author_aff&gt;&lt;_cited_count&gt;8&lt;/_cited_count&gt;&lt;_created&gt;64812525&lt;/_created&gt;&lt;_date&gt;2011-01-10&lt;/_date&gt;&lt;_db_updated&gt;CNKI - Reference&lt;/_db_updated&gt;&lt;_issue&gt;01&lt;/_issue&gt;&lt;_journal&gt;中国儿童保健杂志&lt;/_journal&gt;&lt;_keywords&gt;艾滋病;儿童;心理弹性;保护因素;质性访谈&lt;/_keywords&gt;&lt;_modified&gt;64812525&lt;/_modified&gt;&lt;_pages&gt;10-12&lt;/_pages&gt;&lt;_url&gt;https://kns.cnki.net/kcms/detail/detail.aspx?FileName=ERTO201101005&amp;amp;DbName=CJFQ2011&lt;/_url&gt;&lt;_volume&gt;19&lt;/_volume&gt;&lt;_translated_author&gt;Shi, Congrong;Zhang, Manhua;Wang, Yu;Lai, Yuan;Gao, Baoxing;Qiao, Xiaochun&lt;/_translated_author&gt;&lt;/Details&gt;&lt;Extra&gt;&lt;DBUID&gt;{75858650-721B-4B21-B337-316A143E374B}&lt;/DBUID&gt;&lt;/Extra&gt;&lt;/Item&gt;&lt;/References&gt;&lt;/Group&gt;&lt;/Citation&gt;_x000a_"/>
    <w:docVar w:name="NE.Ref{1FD3CD26-A681-44E5-8C2D-6950B9A0A22E}" w:val=" ADDIN NE.Ref.{1FD3CD26-A681-44E5-8C2D-6950B9A0A22E}&lt;Citation SecTmpl=&quot;1&quot;&gt;&lt;Group&gt;&lt;References&gt;&lt;Item&gt;&lt;ID&gt;13&lt;/ID&gt;&lt;UID&gt;{6F377297-0137-44A8-980F-86D1E634DF5D}&lt;/UID&gt;&lt;Title&gt;Reliability and validity of the Center for Epidemiologic Studies Depression Scale (CES-D) among suicide attempters and comparison residents in rural China&lt;/Title&gt;&lt;Template&gt;Journal Article&lt;/Template&gt;&lt;Star&gt;0&lt;/Star&gt;&lt;Tag&gt;0&lt;/Tag&gt;&lt;Author&gt;Yang, Li; Jia, Cun-Xian; Qin, Ping&lt;/Author&gt;&lt;Year&gt;2015&lt;/Year&gt;&lt;Details&gt;&lt;_alternate_title&gt;BMC psychiatry&lt;/_alternate_title&gt;&lt;_collection_scope&gt;SCIE&lt;/_collection_scope&gt;&lt;_created&gt;64813642&lt;/_created&gt;&lt;_date&gt;2015-01-01&lt;/_date&gt;&lt;_date_display&gt;2015&lt;/_date_display&gt;&lt;_impact_factor&gt;   3.630&lt;/_impact_factor&gt;&lt;_isbn&gt;1471-244X&lt;/_isbn&gt;&lt;_issue&gt;1&lt;/_issue&gt;&lt;_journal&gt;BMC psychiatry&lt;/_journal&gt;&lt;_modified&gt;64813642&lt;/_modified&gt;&lt;_ori_publication&gt;BioMed Central&lt;/_ori_publication&gt;&lt;_pages&gt;1-8&lt;/_pages&gt;&lt;_volume&gt;15&lt;/_volume&gt;&lt;/Details&gt;&lt;Extra&gt;&lt;DBUID&gt;{75858650-721B-4B21-B337-316A143E374B}&lt;/DBUID&gt;&lt;/Extra&gt;&lt;/Item&gt;&lt;/References&gt;&lt;/Group&gt;&lt;/Citation&gt;_x000a_"/>
    <w:docVar w:name="NE.Ref{21980601-91D3-4B28-89D8-4E05F40FD52E}" w:val=" ADDIN NE.Ref.{21980601-91D3-4B28-89D8-4E05F40FD52E}&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240BBBED-D671-4ACA-9BD3-FA27E1F445B1}" w:val=" ADDIN NE.Ref.{240BBBED-D671-4ACA-9BD3-FA27E1F445B1}&lt;Citation SecTmpl=&quot;1&quot;&gt;&lt;Group&gt;&lt;References&gt;&lt;Item&gt;&lt;ID&gt;72&lt;/ID&gt;&lt;UID&gt;{1AC5D05C-E112-4045-A261-0A1AF027E29F}&lt;/UID&gt;&lt;Title&gt;Reliability and validity of depression scales of Chinese version: a systematic review&lt;/Title&gt;&lt;Template&gt;Journal Article&lt;/Template&gt;&lt;Star&gt;0&lt;/Star&gt;&lt;Tag&gt;0&lt;/Tag&gt;&lt;Author&gt;Sun, X Y; Li, Y X; Yu, C Q; Li, L M&lt;/Author&gt;&lt;Year&gt;2017&lt;/Year&gt;&lt;Details&gt;&lt;_alternate_title&gt;Zhonghua liu xing bing xue za zhi= Zhonghua liuxingbingxue zazhi&lt;/_alternate_title&gt;&lt;_created&gt;64818486&lt;/_created&gt;&lt;_date&gt;2017-01-01&lt;/_date&gt;&lt;_date_display&gt;2017&lt;/_date_display&gt;&lt;_isbn&gt;0254-6450&lt;/_isbn&gt;&lt;_issue&gt;1&lt;/_issue&gt;&lt;_journal&gt;Zhonghua liu xing bing xue za zhi= Zhonghua liuxingbingxue zazhi&lt;/_journal&gt;&lt;_modified&gt;64818486&lt;/_modified&gt;&lt;_pages&gt;110-116&lt;/_pages&gt;&lt;_volume&gt;38&lt;/_volume&gt;&lt;/Details&gt;&lt;Extra&gt;&lt;DBUID&gt;{75858650-721B-4B21-B337-316A143E374B}&lt;/DBUID&gt;&lt;/Extra&gt;&lt;/Item&gt;&lt;/References&gt;&lt;/Group&gt;&lt;/Citation&gt;_x000a_"/>
    <w:docVar w:name="NE.Ref{248A43BC-75F2-41DF-B064-59FA58722829}" w:val=" ADDIN NE.Ref.{248A43BC-75F2-41DF-B064-59FA58722829}&lt;Citation SecTmpl=&quot;1&quot;&gt;&lt;Group&gt;&lt;References&gt;&lt;Item&gt;&lt;ID&gt;23&lt;/ID&gt;&lt;UID&gt;{38CC68F5-94C9-4273-9141-26E3DC2D63FE}&lt;/UID&gt;&lt;Title&gt;An inventory for measuring depression&lt;/Title&gt;&lt;Template&gt;Journal Article&lt;/Template&gt;&lt;Star&gt;0&lt;/Star&gt;&lt;Tag&gt;0&lt;/Tag&gt;&lt;Author&gt;Beck, Aaron T; Ward, Calvin H; Mendelson, Mock; Mock, Jeremiah; Erbaugh, John&lt;/Author&gt;&lt;Year&gt;1961&lt;/Year&gt;&lt;Details&gt;&lt;_accessed&gt;64817996&lt;/_accessed&gt;&lt;_alternate_title&gt;Archives of general psychiatry&lt;/_alternate_title&gt;&lt;_created&gt;64813989&lt;/_created&gt;&lt;_date&gt;1961-01-01&lt;/_date&gt;&lt;_date_display&gt;1961&lt;/_date_display&gt;&lt;_isbn&gt;0003-990X&lt;/_isbn&gt;&lt;_issue&gt;6&lt;/_issue&gt;&lt;_journal&gt;Archives of general psychiatry&lt;/_journal&gt;&lt;_modified&gt;64817996&lt;/_modified&gt;&lt;_ori_publication&gt;American Medical Association&lt;/_ori_publication&gt;&lt;_pages&gt;561-571&lt;/_pages&gt;&lt;_volume&gt;4&lt;/_volume&gt;&lt;/Details&gt;&lt;Extra&gt;&lt;DBUID&gt;{75858650-721B-4B21-B337-316A143E374B}&lt;/DBUID&gt;&lt;/Extra&gt;&lt;/Item&gt;&lt;/References&gt;&lt;/Group&gt;&lt;/Citation&gt;_x000a_"/>
    <w:docVar w:name="NE.Ref{25139264-448A-492A-8D04-118EF17DC1DF}" w:val=" ADDIN NE.Ref.{25139264-448A-492A-8D04-118EF17DC1DF}&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2B99EA75-251F-4CA3-8D0A-56C8C3AC9E03}" w:val=" ADDIN NE.Ref.{2B99EA75-251F-4CA3-8D0A-56C8C3AC9E03}&lt;Citation SecTmpl=&quot;1&quot;&gt;&lt;Group&gt;&lt;References&gt;&lt;Item&gt;&lt;ID&gt;60&lt;/ID&gt;&lt;UID&gt;{971A62AD-84DA-418A-9C79-5FF8BECCC244}&lt;/UID&gt;&lt;Title&gt;贝克抑郁量表第2版中文版在青少年中的信效度&lt;/Title&gt;&lt;Template&gt;Journal Article&lt;/Template&gt;&lt;Star&gt;0&lt;/Star&gt;&lt;Tag&gt;0&lt;/Tag&gt;&lt;Author&gt;杨文辉; 刘绍亮; 周烃; 彭芳; 刘细梅; 李莉; 杨朝明; 刘海洪; 蚁金瑶&lt;/Author&gt;&lt;Year&gt;2014&lt;/Year&gt;&lt;Details&gt;&lt;_author_adr&gt;湖南师范大学心理学系;中南大学湘雅医院临床心理中心;中南大学湘雅二医院医学心理学研究所;&lt;/_author_adr&gt;&lt;_collection_scope&gt;CSCD;CSSCI-C;PKU&lt;/_collection_scope&gt;&lt;_created&gt;64817981&lt;/_created&gt;&lt;_db_provider&gt;CNKI&lt;/_db_provider&gt;&lt;_doi&gt;10.16128/j.cnki.1005-3611.2014.02.018&lt;/_doi&gt;&lt;_isbn&gt;1005-3611&lt;/_isbn&gt;&lt;_issue&gt;02&lt;/_issue&gt;&lt;_journal&gt;中国临床心理学杂志&lt;/_journal&gt;&lt;_keywords&gt;抑郁;贝克抑郁量表第2版;因素分析;青少年;信度;效度&lt;/_keywords&gt;&lt;_modified&gt;64817981&lt;/_modified&gt;&lt;_pages&gt;240-245&lt;/_pages&gt;&lt;_volume&gt;22&lt;/_volume&gt;&lt;_translated_author&gt;Yang, Wenhui;Liu, Shaoliang;Zhou, Ting;Peng, Fang;Liu, Ximei;Li, Li;Yang, Chaoming;Liu, Haihong;Yi, Jinyao&lt;/_translated_author&gt;&lt;/Details&gt;&lt;Extra&gt;&lt;DBUID&gt;{75858650-721B-4B21-B337-316A143E374B}&lt;/DBUID&gt;&lt;/Extra&gt;&lt;/Item&gt;&lt;/References&gt;&lt;/Group&gt;&lt;/Citation&gt;_x000a_"/>
    <w:docVar w:name="NE.Ref{2C3531CD-DC27-4D44-A153-714999AC003B}" w:val=" ADDIN NE.Ref.{2C3531CD-DC27-4D44-A153-714999AC003B}&lt;Citation SecTmpl=&quot;1&quot;&gt;&lt;Group&gt;&lt;References&gt;&lt;Item&gt;&lt;ID&gt;55&lt;/ID&gt;&lt;UID&gt;{8AA96650-A6DD-4895-9BC3-6F32565E73FE}&lt;/UID&gt;&lt;Title&gt;精神科评定量表手册&lt;/Title&gt;&lt;Template&gt;Book&lt;/Template&gt;&lt;Star&gt;0&lt;/Star&gt;&lt;Tag&gt;0&lt;/Tag&gt;&lt;Author&gt;张明园等&lt;/Author&gt;&lt;Year&gt;2015&lt;/Year&gt;&lt;Details&gt;&lt;_created&gt;64816898&lt;/_created&gt;&lt;_db_updated&gt;National Lib of China Book&lt;/_db_updated&gt;&lt;_isbn&gt;978-7-5357-8652-4&lt;/_isbn&gt;&lt;_modified&gt;64816898&lt;/_modified&gt;&lt;_publisher&gt;湖南科学技术出版社&lt;/_publisher&gt;&lt;_url&gt;http://find.nlc.cn/search/showDocDetails?docId=1050397517907315969&amp;amp;dataSource=ucs01&lt;/_url&gt;&lt;_translated_author&gt;Zhang, Mingyuandeng&lt;/_translated_author&gt;&lt;/Details&gt;&lt;Extra&gt;&lt;DBUID&gt;{75858650-721B-4B21-B337-316A143E374B}&lt;/DBUID&gt;&lt;/Extra&gt;&lt;/Item&gt;&lt;/References&gt;&lt;/Group&gt;&lt;/Citation&gt;_x000a_"/>
    <w:docVar w:name="NE.Ref{2FE9511F-DFFF-41CD-BDCA-F2D638F624E4}" w:val=" ADDIN NE.Ref.{2FE9511F-DFFF-41CD-BDCA-F2D638F624E4}&lt;Citation SecTmpl=&quot;1&quot;&gt;&lt;Group&gt;&lt;References&gt;&lt;Item&gt;&lt;ID&gt;73&lt;/ID&gt;&lt;UID&gt;{D58E1DFF-9714-4BB5-AD72-88472B304819}&lt;/UID&gt;&lt;Title&gt;中国青少年健康相关/危险行为调查综合报告-2005&lt;/Title&gt;&lt;Template&gt;Book&lt;/Template&gt;&lt;Star&gt;0&lt;/Star&gt;&lt;Tag&gt;0&lt;/Tag&gt;&lt;Author&gt;季成叶&lt;/Author&gt;&lt;Year&gt;2007&lt;/Year&gt;&lt;Details&gt;&lt;_created&gt;64818489&lt;/_created&gt;&lt;_db_updated&gt;National Lib of China Book&lt;/_db_updated&gt;&lt;_isbn&gt;978-7-81116-229-5&lt;/_isbn&gt;&lt;_modified&gt;64818489&lt;/_modified&gt;&lt;_publisher&gt;北京大学医学出版社&lt;/_publisher&gt;&lt;_url&gt;http://find.nlc.cn/search/showDocDetails?docId=-8049616053061193002&amp;amp;dataSource=ucs01&lt;/_url&gt;&lt;_translated_author&gt;Ji, Chengye&lt;/_translated_author&gt;&lt;/Details&gt;&lt;Extra&gt;&lt;DBUID&gt;{75858650-721B-4B21-B337-316A143E374B}&lt;/DBUID&gt;&lt;/Extra&gt;&lt;/Item&gt;&lt;/References&gt;&lt;/Group&gt;&lt;/Citation&gt;_x000a_"/>
    <w:docVar w:name="NE.Ref{2FEF0BA9-BE2A-447F-8BA5-BEC6CE5D9015}" w:val=" ADDIN NE.Ref.{2FEF0BA9-BE2A-447F-8BA5-BEC6CE5D9015}&lt;Citation SecTmpl=&quot;1&quot;&gt;&lt;Group&gt;&lt;References&gt;&lt;Item&gt;&lt;ID&gt;70&lt;/ID&gt;&lt;UID&gt;{0747CBD0-E222-46D6-A370-65491028119F}&lt;/UID&gt;&lt;Title&gt;Validation and utility of a self-report version of PRIME-MD: the PHQ primary care study&lt;/Title&gt;&lt;Template&gt;Journal Article&lt;/Template&gt;&lt;Star&gt;0&lt;/Star&gt;&lt;Tag&gt;0&lt;/Tag&gt;&lt;Author&gt;Spitzer, Robert L; Kroenke, Kurt; Williams, Janet BW; Patient, Health Questionnaire Primary Care; Patient, Health Questionnaire Primary Care&lt;/Author&gt;&lt;Year&gt;1999&lt;/Year&gt;&lt;Details&gt;&lt;_alternate_title&gt;Jama&lt;/_alternate_title&gt;&lt;_created&gt;64818479&lt;/_created&gt;&lt;_date&gt;1999-01-01&lt;/_date&gt;&lt;_date_display&gt;1999&lt;/_date_display&gt;&lt;_impact_factor&gt;  56.274&lt;/_impact_factor&gt;&lt;_isbn&gt;0098-7484&lt;/_isbn&gt;&lt;_issue&gt;18&lt;/_issue&gt;&lt;_journal&gt;Jama&lt;/_journal&gt;&lt;_modified&gt;64818479&lt;/_modified&gt;&lt;_ori_publication&gt;American Medical Association&lt;/_ori_publication&gt;&lt;_pages&gt;1737-1744&lt;/_pages&gt;&lt;_volume&gt;282&lt;/_volume&gt;&lt;/Details&gt;&lt;Extra&gt;&lt;DBUID&gt;{75858650-721B-4B21-B337-316A143E374B}&lt;/DBUID&gt;&lt;/Extra&gt;&lt;/Item&gt;&lt;/References&gt;&lt;/Group&gt;&lt;/Citation&gt;_x000a_"/>
    <w:docVar w:name="NE.Ref{330B4EF5-EE42-45BF-9103-F33B75B86BDE}" w:val=" ADDIN NE.Ref.{330B4EF5-EE42-45BF-9103-F33B75B86BDE}&lt;Citation SecTmpl=&quot;1&quot;&gt;&lt;Group&gt;&lt;References&gt;&lt;Item&gt;&lt;ID&gt;24&lt;/ID&gt;&lt;UID&gt;{184C81B2-55EF-4F7F-BE77-AAE3F4FF4F70}&lt;/UID&gt;&lt;Title&gt;儿童抑郁量表中文版在中学生中的信效度分析&lt;/Title&gt;&lt;Template&gt;Journal Article&lt;/Template&gt;&lt;Star&gt;0&lt;/Star&gt;&lt;Tag&gt;0&lt;/Tag&gt;&lt;Author&gt;洪忻; 李解权; 梁亚琼; 王志勇; 徐斐&lt;/Author&gt;&lt;Year&gt;2012&lt;/Year&gt;&lt;Details&gt;&lt;_author_aff&gt;江苏省南京市疾病预防控制中心;&lt;/_author_aff&gt;&lt;_cited_count&gt;20&lt;/_cited_count&gt;&lt;_collection_scope&gt;PKU&lt;/_collection_scope&gt;&lt;_created&gt;64813994&lt;/_created&gt;&lt;_date&gt;2012-10-25&lt;/_date&gt;&lt;_db_updated&gt;CNKI - Reference&lt;/_db_updated&gt;&lt;_issue&gt;10&lt;/_issue&gt;&lt;_journal&gt;中国学校卫生&lt;/_journal&gt;&lt;_keywords&gt;抑郁;问卷调查;统计学;精神卫生&lt;/_keywords&gt;&lt;_modified&gt;64813994&lt;/_modified&gt;&lt;_pages&gt;1182-1185&lt;/_pages&gt;&lt;_url&gt;https://kns.cnki.net/kcms/detail/detail.aspx?FileName=XIWS201210010&amp;amp;DbName=CJFQ2012&lt;/_url&gt;&lt;_volume&gt;33&lt;/_volume&gt;&lt;_translated_author&gt;Hong, Xin;Li, Jiequan;Liang, Yaqiong;Wang, Zhiyong;Xu, Fei&lt;/_translated_author&gt;&lt;/Details&gt;&lt;Extra&gt;&lt;DBUID&gt;{75858650-721B-4B21-B337-316A143E374B}&lt;/DBUID&gt;&lt;/Extra&gt;&lt;/Item&gt;&lt;/References&gt;&lt;/Group&gt;&lt;/Citation&gt;_x000a_"/>
    <w:docVar w:name="NE.Ref{35AE1CE1-A295-4FD5-B49C-221FF090E8E5}" w:val=" ADDIN NE.Ref.{35AE1CE1-A295-4FD5-B49C-221FF090E8E5}&lt;Citation SecTmpl=&quot;1&quot;&gt;&lt;Group&gt;&lt;References&gt;&lt;Item&gt;&lt;ID&gt;89&lt;/ID&gt;&lt;UID&gt;{0CB28DC0-F9F7-43E6-B9B8-B151B5E72A01}&lt;/UID&gt;&lt;Title&gt;依附,負向情緒調適預期和壓力因應對情緒經驗的影響歷程之探討:以大四學生的生涯抉擇壓力為例&lt;/Title&gt;&lt;Template&gt;Journal Article&lt;/Template&gt;&lt;Star&gt;0&lt;/Star&gt;&lt;Tag&gt;0&lt;/Tag&gt;&lt;Author&gt;楊雅惠&lt;/Author&gt;&lt;Year&gt;2003&lt;/Year&gt;&lt;Details&gt;&lt;_created&gt;64824395&lt;/_created&gt;&lt;_modified&gt;64824395&lt;/_modified&gt;&lt;_translated_author&gt;Yang, Yahui&lt;/_translated_author&gt;&lt;/Details&gt;&lt;Extra&gt;&lt;DBUID&gt;{75858650-721B-4B21-B337-316A143E374B}&lt;/DBUID&gt;&lt;/Extra&gt;&lt;/Item&gt;&lt;/References&gt;&lt;/Group&gt;&lt;/Citation&gt;_x000a_"/>
    <w:docVar w:name="NE.Ref{3BFDA054-E516-40C4-B15A-F6F3E4A39829}" w:val=" ADDIN NE.Ref.{3BFDA054-E516-40C4-B15A-F6F3E4A39829}&lt;Citation SecTmpl=&quot;1&quot;&gt;&lt;Group&gt;&lt;References&gt;&lt;Item&gt;&lt;ID&gt;105&lt;/ID&gt;&lt;UID&gt;{DDCEF502-1841-4572-874B-FC537D3841AF}&lt;/UID&gt;&lt;Title&gt;中国正常人SCL-90评定结果的初步分析&lt;/Title&gt;&lt;Template&gt;Journal Article&lt;/Template&gt;&lt;Star&gt;0&lt;/Star&gt;&lt;Tag&gt;0&lt;/Tag&gt;&lt;Author&gt;金华; 吴文源; 张明园&lt;/Author&gt;&lt;Year&gt;1986&lt;/Year&gt;&lt;Details&gt;&lt;_author_adr&gt;上海铁道医学院精神医学教研组_x000d__x000a__x000d__x000a__x000d__x000a__x000d__x000a__x000d__x000a__x000d__x000a__x000d__x000a__x000d__x000a_,上海铁道医学院精神医学教研组_x000d__x000a__x000d__x000a__x000d__x000a__x000d__x000a__x000d__x000a__x000d__x000a__x000d__x000a__x000d__x000a_,上海精神卫生中心&lt;/_author_adr&gt;&lt;_collection_scope&gt;CSCD;PKU&lt;/_collection_scope&gt;&lt;_created&gt;64825149&lt;/_created&gt;&lt;_db_provider&gt;CNKI&lt;/_db_provider&gt;&lt;_isbn&gt;1002-0152&lt;/_isbn&gt;&lt;_issue&gt;05&lt;/_issue&gt;&lt;_journal&gt;中国神经精神疾病杂志&lt;/_journal&gt;&lt;_keywords&gt;SCL-90;因子分;精神病性症状;人际关系;协作组;初步分析;&lt;/_keywords&gt;&lt;_modified&gt;64825149&lt;/_modified&gt;&lt;_pages&gt;260-263&lt;/_pages&gt;&lt;_translated_author&gt;Jin, Hua;Wu, Wenyuan;Zhang, Mingyuan&lt;/_translated_author&gt;&lt;/Details&gt;&lt;Extra&gt;&lt;DBUID&gt;{75858650-721B-4B21-B337-316A143E374B}&lt;/DBUID&gt;&lt;/Extra&gt;&lt;/Item&gt;&lt;/References&gt;&lt;/Group&gt;&lt;/Citation&gt;_x000a_"/>
    <w:docVar w:name="NE.Ref{3C8DDE06-9B23-4A7F-ADDB-579D68992F31}" w:val=" ADDIN NE.Ref.{3C8DDE06-9B23-4A7F-ADDB-579D68992F31}&lt;Citation SecTmpl=&quot;1&quot;&gt;&lt;Group&gt;&lt;References&gt;&lt;Item&gt;&lt;ID&gt;77&lt;/ID&gt;&lt;UID&gt;{E3F6DB33-B538-40D1-88A5-D9942D6B8DE7}&lt;/UID&gt;&lt;Title&gt;症状自评量表(SCL-90)&lt;/Title&gt;&lt;Template&gt;Journal Article&lt;/Template&gt;&lt;Star&gt;0&lt;/Star&gt;&lt;Tag&gt;0&lt;/Tag&gt;&lt;Author&gt;王征宇&lt;/Author&gt;&lt;Year&gt;1984&lt;/Year&gt;&lt;Details&gt;&lt;_created&gt;64823642&lt;/_created&gt;&lt;_db_provider&gt;CNKI&lt;/_db_provider&gt;&lt;_isbn&gt;1002-0829&lt;/_isbn&gt;&lt;_issue&gt;02&lt;/_issue&gt;&lt;_journal&gt;上海精神医学&lt;/_journal&gt;&lt;_keywords&gt;SCL-90;因子分;症状自评量表;&lt;/_keywords&gt;&lt;_modified&gt;64823642&lt;/_modified&gt;&lt;_pages&gt;68-70&lt;/_pages&gt;&lt;_translated_author&gt;Wang, Zhengyu&lt;/_translated_author&gt;&lt;/Details&gt;&lt;Extra&gt;&lt;DBUID&gt;{75858650-721B-4B21-B337-316A143E374B}&lt;/DBUID&gt;&lt;/Extra&gt;&lt;/Item&gt;&lt;/References&gt;&lt;/Group&gt;&lt;Group&gt;&lt;References&gt;&lt;Item&gt;&lt;ID&gt;96&lt;/ID&gt;&lt;UID&gt;{59714559-91FD-4859-B998-5C334EE0F415}&lt;/UID&gt;&lt;Title&gt;陕西省大中学生心理健康水平调查&lt;/Title&gt;&lt;Template&gt;Journal Article&lt;/Template&gt;&lt;Star&gt;0&lt;/Star&gt;&lt;Tag&gt;0&lt;/Tag&gt;&lt;Author&gt;高成阁; 王友平; 亢万虎; 张西生; 李强; 方明; 陈佩璋; 纪术茂; 田萍; 何瑞嫦&lt;/Author&gt;&lt;Year&gt;1997&lt;/Year&gt;&lt;Details&gt;&lt;_author_adr&gt;西安医科大学第一临床医学院精神科,陕西省卫生防疫站学校卫生科,西安石油学院计算机系,西安市精神卫生中心&lt;/_author_adr&gt;&lt;_collection_scope&gt;CSCD;CSSCI-C;PKU&lt;/_collection_scope&gt;&lt;_created&gt;64824453&lt;/_created&gt;&lt;_db_provider&gt;CNKI&lt;/_db_provider&gt;&lt;_isbn&gt;1005-3611&lt;/_isbn&gt;&lt;_issue&gt;01&lt;/_issue&gt;&lt;_journal&gt;中国临床心理学杂志&lt;/_journal&gt;&lt;_keywords&gt;心理健康水平;心理卫生状况;人际敏感;陕西省;陈佩璋;精神病性;中国心理卫生杂志;临床医学院;医科大学;精神科;大中学生;&lt;/_keywords&gt;&lt;_modified&gt;64824453&lt;/_modified&gt;&lt;_pages&gt;42-43&lt;/_pages&gt;&lt;_translated_author&gt;Gao, Chengge;Wang, Youping;Kang, Wanhu;Zhang, Xisheng;Li, Qiang;Fang, Ming;Chen, Peizhang;Ji, Shumao;Tian, Ping;He, Ruichang&lt;/_translated_author&gt;&lt;/Details&gt;&lt;Extra&gt;&lt;DBUID&gt;{75858650-721B-4B21-B337-316A143E374B}&lt;/DBUID&gt;&lt;/Extra&gt;&lt;/Item&gt;&lt;/References&gt;&lt;/Group&gt;&lt;/Citation&gt;_x000a_"/>
    <w:docVar w:name="NE.Ref{3EE986B7-A12D-4EEE-B9A7-535C6421FD49}" w:val=" ADDIN NE.Ref.{3EE986B7-A12D-4EEE-B9A7-535C6421FD49}&lt;Citation SecTmpl=&quot;1&quot;&gt;&lt;Group&gt;&lt;References&gt;&lt;Item&gt;&lt;ID&gt;65&lt;/ID&gt;&lt;UID&gt;{C8DACAF3-DFD5-4BC1-B9EF-D9181755B5DD}&lt;/UID&gt;&lt;Title&gt;Health-promoting lifestyles of university students in Mainland China&lt;/Title&gt;&lt;Template&gt;Journal Article&lt;/Template&gt;&lt;Star&gt;0&lt;/Star&gt;&lt;Tag&gt;0&lt;/Tag&gt;&lt;Author&gt;Wang, Dong; Ou, Chun-Quan; Chen, Mei-Yen; Duan, Ni&lt;/Author&gt;&lt;Year&gt;2009&lt;/Year&gt;&lt;Details&gt;&lt;_alternate_title&gt;BMC Public health&lt;/_alternate_title&gt;&lt;_collection_scope&gt;SCIE&lt;/_collection_scope&gt;&lt;_created&gt;64818018&lt;/_created&gt;&lt;_date&gt;2009-01-01&lt;/_date&gt;&lt;_date_display&gt;2009&lt;/_date_display&gt;&lt;_impact_factor&gt;   3.295&lt;/_impact_factor&gt;&lt;_isbn&gt;1471-2458&lt;/_isbn&gt;&lt;_issue&gt;1&lt;/_issue&gt;&lt;_journal&gt;BMC Public health&lt;/_journal&gt;&lt;_modified&gt;64818018&lt;/_modified&gt;&lt;_ori_publication&gt;BioMed Central&lt;/_ori_publication&gt;&lt;_pages&gt;1-9&lt;/_pages&gt;&lt;_volume&gt;9&lt;/_volume&gt;&lt;/Details&gt;&lt;Extra&gt;&lt;DBUID&gt;{75858650-721B-4B21-B337-316A143E374B}&lt;/DBUID&gt;&lt;/Extra&gt;&lt;/Item&gt;&lt;/References&gt;&lt;/Group&gt;&lt;/Citation&gt;_x000a_"/>
    <w:docVar w:name="NE.Ref{3EF37D56-7E96-416D-BA26-2F0E726C139F}" w:val=" ADDIN NE.Ref.{3EF37D56-7E96-416D-BA26-2F0E726C139F}&lt;Citation SecTmpl=&quot;1&quot;&gt;&lt;Group&gt;&lt;References&gt;&lt;Item&gt;&lt;ID&gt;60&lt;/ID&gt;&lt;UID&gt;{971A62AD-84DA-418A-9C79-5FF8BECCC244}&lt;/UID&gt;&lt;Title&gt;贝克抑郁量表第2版中文版在青少年中的信效度&lt;/Title&gt;&lt;Template&gt;Journal Article&lt;/Template&gt;&lt;Star&gt;0&lt;/Star&gt;&lt;Tag&gt;0&lt;/Tag&gt;&lt;Author&gt;杨文辉; 刘绍亮; 周烃; 彭芳; 刘细梅; 李莉; 杨朝明; 刘海洪; 蚁金瑶&lt;/Author&gt;&lt;Year&gt;2014&lt;/Year&gt;&lt;Details&gt;&lt;_author_adr&gt;湖南师范大学心理学系;中南大学湘雅医院临床心理中心;中南大学湘雅二医院医学心理学研究所;&lt;/_author_adr&gt;&lt;_collection_scope&gt;CSCD;CSSCI-C;PKU&lt;/_collection_scope&gt;&lt;_created&gt;64817981&lt;/_created&gt;&lt;_db_provider&gt;CNKI&lt;/_db_provider&gt;&lt;_doi&gt;10.16128/j.cnki.1005-3611.2014.02.018&lt;/_doi&gt;&lt;_isbn&gt;1005-3611&lt;/_isbn&gt;&lt;_issue&gt;02&lt;/_issue&gt;&lt;_journal&gt;中国临床心理学杂志&lt;/_journal&gt;&lt;_keywords&gt;抑郁;贝克抑郁量表第2版;因素分析;青少年;信度;效度&lt;/_keywords&gt;&lt;_modified&gt;64817981&lt;/_modified&gt;&lt;_pages&gt;240-245&lt;/_pages&gt;&lt;_volume&gt;22&lt;/_volume&gt;&lt;_translated_author&gt;Yang, Wenhui;Liu, Shaoliang;Zhou, Ting;Peng, Fang;Liu, Ximei;Li, Li;Yang, Chaoming;Liu, Haihong;Yi, Jinyao&lt;/_translated_author&gt;&lt;/Details&gt;&lt;Extra&gt;&lt;DBUID&gt;{75858650-721B-4B21-B337-316A143E374B}&lt;/DBUID&gt;&lt;/Extra&gt;&lt;/Item&gt;&lt;/References&gt;&lt;/Group&gt;&lt;/Citation&gt;_x000a_"/>
    <w:docVar w:name="NE.Ref{3EFEDB10-13FB-4047-A9D5-548FE940A15E}" w:val=" ADDIN NE.Ref.{3EFEDB10-13FB-4047-A9D5-548FE940A15E}&lt;Citation SecTmpl=&quot;1&quot;&gt;&lt;Group&gt;&lt;References&gt;&lt;Item&gt;&lt;ID&gt;106&lt;/ID&gt;&lt;UID&gt;{D67D8778-7A49-4A5F-90D4-743E60B63E85}&lt;/UID&gt;&lt;Title&gt;SCL-90: an outpatient psychiatric rating scale-preliminary report&lt;/Title&gt;&lt;Template&gt;Journal Article&lt;/Template&gt;&lt;Star&gt;0&lt;/Star&gt;&lt;Tag&gt;0&lt;/Tag&gt;&lt;Author&gt;Derogatis, Leonard R&lt;/Author&gt;&lt;Year&gt;1973&lt;/Year&gt;&lt;Details&gt;&lt;_alternate_title&gt;Psychopharmacol Bull&lt;/_alternate_title&gt;&lt;_created&gt;64825153&lt;/_created&gt;&lt;_date&gt;1973-01-01&lt;/_date&gt;&lt;_date_display&gt;1973&lt;/_date_display&gt;&lt;_journal&gt;Psychopharmacol Bull&lt;/_journal&gt;&lt;_modified&gt;64825153&lt;/_modified&gt;&lt;_pages&gt;13-28&lt;/_pages&gt;&lt;_volume&gt;9&lt;/_volume&gt;&lt;/Details&gt;&lt;Extra&gt;&lt;DBUID&gt;{75858650-721B-4B21-B337-316A143E374B}&lt;/DBUID&gt;&lt;/Extra&gt;&lt;/Item&gt;&lt;/References&gt;&lt;/Group&gt;&lt;/Citation&gt;_x000a_"/>
    <w:docVar w:name="NE.Ref{3F0B93E0-3D34-400C-B031-544788A18218}" w:val=" ADDIN NE.Ref.{3F0B93E0-3D34-400C-B031-544788A18218}&lt;Citation SecTmpl=&quot;1&quot;&gt;&lt;Group&gt;&lt;References&gt;&lt;Item&gt;&lt;ID&gt;8&lt;/ID&gt;&lt;UID&gt;{1288E970-48E8-4684-92ED-1EA07F937122}&lt;/UID&gt;&lt;Title&gt;行为医学量表手册&lt;/Title&gt;&lt;Template&gt;Book&lt;/Template&gt;&lt;Star&gt;0&lt;/Star&gt;&lt;Tag&gt;0&lt;/Tag&gt;&lt;Author&gt;张作记&lt;/Author&gt;&lt;Year&gt;2005&lt;/Year&gt;&lt;Details&gt;&lt;_created&gt;64813573&lt;/_created&gt;&lt;_modified&gt;64813573&lt;/_modified&gt;&lt;_publisher&gt;行为医学量表手册&lt;/_publisher&gt;&lt;_translated_author&gt;Zhang, Zuoji&lt;/_translated_author&gt;&lt;/Details&gt;&lt;Extra&gt;&lt;DBUID&gt;{75858650-721B-4B21-B337-316A143E374B}&lt;/DBUID&gt;&lt;/Extra&gt;&lt;/Item&gt;&lt;/References&gt;&lt;/Group&gt;&lt;/Citation&gt;_x000a_"/>
    <w:docVar w:name="NE.Ref{3FEC9712-1608-4D1D-91EC-306B9CDE3D8D}" w:val=" ADDIN NE.Ref.{3FEC9712-1608-4D1D-91EC-306B9CDE3D8D}&lt;Citation SecTmpl=&quot;1&quot;&gt;&lt;Group&gt;&lt;References&gt;&lt;Item&gt;&lt;ID&gt;22&lt;/ID&gt;&lt;UID&gt;{78C16136-B49E-4380-B658-32FAF459F560}&lt;/UID&gt;&lt;Title&gt;Children’s depression inventory&lt;/Title&gt;&lt;Template&gt;Journal Article&lt;/Template&gt;&lt;Star&gt;0&lt;/Star&gt;&lt;Tag&gt;0&lt;/Tag&gt;&lt;Author&gt;Kovacs, Maria&lt;/Author&gt;&lt;Year&gt;1992&lt;/Year&gt;&lt;Details&gt;&lt;_alternate_title&gt;Acta Paedopsychiatrica: International Journal of Child &amp;amp; Adolescent Psychiatry&lt;/_alternate_title&gt;&lt;_created&gt;64813984&lt;/_created&gt;&lt;_date&gt;1992-01-01&lt;/_date&gt;&lt;_date_display&gt;1992&lt;/_date_display&gt;&lt;_journal&gt;Acta Paedopsychiatrica: International Journal of Child &amp;amp; Adolescent Psychiatry&lt;/_journal&gt;&lt;_modified&gt;64813984&lt;/_modified&gt;&lt;/Details&gt;&lt;Extra&gt;&lt;DBUID&gt;{75858650-721B-4B21-B337-316A143E374B}&lt;/DBUID&gt;&lt;/Extra&gt;&lt;/Item&gt;&lt;/References&gt;&lt;/Group&gt;&lt;/Citation&gt;_x000a_"/>
    <w:docVar w:name="NE.Ref{4059FE41-7D81-49BC-9C76-B9DCBE206FFB}" w:val=" ADDIN NE.Ref.{4059FE41-7D81-49BC-9C76-B9DCBE206FFB}&lt;Citation SecTmpl=&quot;1&quot;&gt;&lt;Group&gt;&lt;References&gt;&lt;Item&gt;&lt;ID&gt;111&lt;/ID&gt;&lt;UID&gt;{0D8E6FAA-870D-4A2F-8C9C-57F109CB1CA2}&lt;/UID&gt;&lt;Title&gt;抑郁-焦虑-压力量表简体中文版(DASS-21)在中国大学生中的测试报告&lt;/Title&gt;&lt;Template&gt;Journal Article&lt;/Template&gt;&lt;Star&gt;0&lt;/Star&gt;&lt;Tag&gt;0&lt;/Tag&gt;&lt;Author&gt;龚栩; 谢熹瑶; 徐蕊; 罗跃嘉&lt;/Author&gt;&lt;Year&gt;2010&lt;/Year&gt;&lt;Details&gt;&lt;_author_adr&gt;认知神经科学与学习国家重点实验室[北京师范大学];&lt;/_author_adr&gt;&lt;_collection_scope&gt;CSCD;CSSCI-C;PKU&lt;/_collection_scope&gt;&lt;_created&gt;64825727&lt;/_created&gt;&lt;_db_provider&gt;CNKI&lt;/_db_provider&gt;&lt;_doi&gt;10.16128/j.cnki.1005-3611.2010.04.020&lt;/_doi&gt;&lt;_isbn&gt;1005-3611&lt;/_isbn&gt;&lt;_issue&gt;04&lt;/_issue&gt;&lt;_journal&gt;中国临床心理学杂志&lt;/_journal&gt;&lt;_keywords&gt;抑郁-焦虑-压力量表简体中文版;信度;效度;大学生&lt;/_keywords&gt;&lt;_modified&gt;64825727&lt;/_modified&gt;&lt;_pages&gt;443-446&lt;/_pages&gt;&lt;_volume&gt;18&lt;/_volume&gt;&lt;_translated_author&gt;Gong, Xu;Xie, Xiyao;Xu, Rui;Luo, Yuejia&lt;/_translated_author&gt;&lt;/Details&gt;&lt;Extra&gt;&lt;DBUID&gt;{75858650-721B-4B21-B337-316A143E374B}&lt;/DBUID&gt;&lt;/Extra&gt;&lt;/Item&gt;&lt;/References&gt;&lt;/Group&gt;&lt;/Citation&gt;_x000a_"/>
    <w:docVar w:name="NE.Ref{414C2AAB-5EA4-4EFA-9F5C-5699F7ECBA2B}" w:val=" ADDIN NE.Ref.{414C2AAB-5EA4-4EFA-9F5C-5699F7ECBA2B}&lt;Citation SecTmpl=&quot;1&quot;&gt;&lt;Group&gt;&lt;References&gt;&lt;Item&gt;&lt;ID&gt;5&lt;/ID&gt;&lt;UID&gt;{DF399C90-A5E6-4D6D-9A3D-E53628022513}&lt;/UID&gt;&lt;Title&gt;The use of the Center for Epidemiologic Studies Depression Scale in adolescents and young adults&lt;/Title&gt;&lt;Template&gt;Journal Article&lt;/Template&gt;&lt;Star&gt;0&lt;/Star&gt;&lt;Tag&gt;0&lt;/Tag&gt;&lt;Author&gt;Radloff, Lenore Sawyer&lt;/Author&gt;&lt;Year&gt;1991&lt;/Year&gt;&lt;Details&gt;&lt;_alternate_title&gt;Journal of youth and adolescence&lt;/_alternate_title&gt;&lt;_collection_scope&gt;SSCI&lt;/_collection_scope&gt;&lt;_created&gt;64813565&lt;/_created&gt;&lt;_date&gt;1991-01-01&lt;/_date&gt;&lt;_date_display&gt;1991&lt;/_date_display&gt;&lt;_impact_factor&gt;   4.381&lt;/_impact_factor&gt;&lt;_isbn&gt;0047-2891&lt;/_isbn&gt;&lt;_issue&gt;2&lt;/_issue&gt;&lt;_journal&gt;Journal of youth and adolescence&lt;/_journal&gt;&lt;_modified&gt;64813565&lt;/_modified&gt;&lt;_ori_publication&gt;Springer&lt;/_ori_publication&gt;&lt;_pages&gt;149-166&lt;/_pages&gt;&lt;_volume&gt;20&lt;/_volume&gt;&lt;/Details&gt;&lt;Extra&gt;&lt;DBUID&gt;{75858650-721B-4B21-B337-316A143E374B}&lt;/DBUID&gt;&lt;/Extra&gt;&lt;/Item&gt;&lt;/References&gt;&lt;/Group&gt;&lt;/Citation&gt;_x000a_"/>
    <w:docVar w:name="NE.Ref{41CFBADF-3106-4428-BE29-49AA85CDE24C}" w:val=" ADDIN NE.Ref.{41CFBADF-3106-4428-BE29-49AA85CDE24C}&lt;Citation SecTmpl=&quot;1&quot;&gt;&lt;Group&gt;&lt;References&gt;&lt;Item&gt;&lt;ID&gt;14&lt;/ID&gt;&lt;UID&gt;{1DDF44F9-ED46-4FAD-8411-5A6A78FC6D9F}&lt;/UID&gt;&lt;Title&gt;流调中心抑郁量表全国城市常模的建立&lt;/Title&gt;&lt;Template&gt;Journal Article&lt;/Template&gt;&lt;Star&gt;0&lt;/Star&gt;&lt;Tag&gt;0&lt;/Tag&gt;&lt;Author&gt;章婕; 吴振云; 方格; 李娟; 韩布新; 陈祉妍&lt;/Author&gt;&lt;Year&gt;2010&lt;/Year&gt;&lt;Details&gt;&lt;_author_aff&gt;中国科学院心理研究所心理健康重点实验室;中国科学院研究生院;&lt;/_author_aff&gt;&lt;_cited_count&gt;602&lt;/_cited_count&gt;&lt;_collection_scope&gt;CSCD;CSSCI-E;PKU&lt;/_collection_scope&gt;&lt;_created&gt;64813652&lt;/_created&gt;&lt;_date&gt;2010-02-10&lt;/_date&gt;&lt;_db_updated&gt;CNKI - Reference&lt;/_db_updated&gt;&lt;_issue&gt;02&lt;/_issue&gt;&lt;_journal&gt;中国心理卫生杂志&lt;/_journal&gt;&lt;_keywords&gt;心理测量;普通人群;心理疾病患者;抑郁;全国常模城市;流调中心抑郁量表;横断面研究&lt;/_keywords&gt;&lt;_modified&gt;64813652&lt;/_modified&gt;&lt;_pages&gt;139-143&lt;/_pages&gt;&lt;_url&gt;https://kns.cnki.net/kcms/detail/detail.aspx?FileName=ZXWS201002019&amp;amp;DbName=CJFQ2010&lt;/_url&gt;&lt;_volume&gt;24&lt;/_volume&gt;&lt;_translated_author&gt;Zhang, Jie;Wu, Zhenyun;Fang, Ge;Li, Juan;Han, Buxin;Chen, Zhiyan&lt;/_translated_author&gt;&lt;/Details&gt;&lt;Extra&gt;&lt;DBUID&gt;{75858650-721B-4B21-B337-316A143E374B}&lt;/DBUID&gt;&lt;/Extra&gt;&lt;/Item&gt;&lt;/References&gt;&lt;/Group&gt;&lt;/Citation&gt;_x000a_"/>
    <w:docVar w:name="NE.Ref{436E3F10-5F36-4CF9-A4DA-C45ADFCEA138}" w:val=" ADDIN NE.Ref.{436E3F10-5F36-4CF9-A4DA-C45ADFCEA138}&lt;Citation SecTmpl=&quot;1&quot;&gt;&lt;Group&gt;&lt;References&gt;&lt;Item&gt;&lt;ID&gt;12&lt;/ID&gt;&lt;UID&gt;{8B95C85E-EF2C-478B-A406-DA97F36823CB}&lt;/UID&gt;&lt;Title&gt;Factor structure of the CES‐D and measurement invariance across gender in mainland Chinese adolescents&lt;/Title&gt;&lt;Template&gt;Journal Article&lt;/Template&gt;&lt;Star&gt;0&lt;/Star&gt;&lt;Tag&gt;0&lt;/Tag&gt;&lt;Author&gt;Wang, Mengcheng; Armour, Cherie; Wu, Yan; Ren, Fen; Zhu, Xiongzhao; Yao, Shuqiao&lt;/Author&gt;&lt;Year&gt;2013&lt;/Year&gt;&lt;Details&gt;&lt;_alternate_title&gt;Journal of clinical psychology&lt;/_alternate_title&gt;&lt;_collection_scope&gt;SSCI&lt;/_collection_scope&gt;&lt;_created&gt;64813624&lt;/_created&gt;&lt;_date&gt;2013-01-01&lt;/_date&gt;&lt;_date_display&gt;2013&lt;/_date_display&gt;&lt;_impact_factor&gt;   2.885&lt;/_impact_factor&gt;&lt;_isbn&gt;0021-9762&lt;/_isbn&gt;&lt;_issue&gt;9&lt;/_issue&gt;&lt;_journal&gt;Journal of clinical psychology&lt;/_journal&gt;&lt;_modified&gt;64813624&lt;/_modified&gt;&lt;_ori_publication&gt;Wiley Online Library&lt;/_ori_publication&gt;&lt;_pages&gt;966-979&lt;/_pages&gt;&lt;_volume&gt;69&lt;/_volume&gt;&lt;/Details&gt;&lt;Extra&gt;&lt;DBUID&gt;{75858650-721B-4B21-B337-316A143E374B}&lt;/DBUID&gt;&lt;/Extra&gt;&lt;/Item&gt;&lt;/References&gt;&lt;/Group&gt;&lt;/Citation&gt;_x000a_"/>
    <w:docVar w:name="NE.Ref{43778BD8-9E1A-43BC-ACD6-5AC7A3247929}" w:val=" ADDIN NE.Ref.{43778BD8-9E1A-43BC-ACD6-5AC7A3247929}&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43D6DE0A-C9C3-4772-B00D-B8E05B9EE52B}" w:val=" ADDIN NE.Ref.{43D6DE0A-C9C3-4772-B00D-B8E05B9EE52B}&lt;Citation SecTmpl=&quot;1&quot;&gt;&lt;Group&gt;&lt;References&gt;&lt;Item&gt;&lt;ID&gt;51&lt;/ID&gt;&lt;UID&gt;{1CB0A5F4-A826-4511-9985-3B5B342759B6}&lt;/UID&gt;&lt;Title&gt;大学生抑郁现状调查及影响因素研究&lt;/Title&gt;&lt;Template&gt;Journal Article&lt;/Template&gt;&lt;Star&gt;0&lt;/Star&gt;&lt;Tag&gt;0&lt;/Tag&gt;&lt;Author&gt;崔庆霞; 王在翔&lt;/Author&gt;&lt;Year&gt;2014&lt;/Year&gt;&lt;Details&gt;&lt;_author_adr&gt;潍坊医学院公共卫生学院;&lt;/_author_adr&gt;&lt;_collection_scope&gt;PKU&lt;/_collection_scope&gt;&lt;_created&gt;64816887&lt;/_created&gt;&lt;_db_provider&gt;CNKI&lt;/_db_provider&gt;&lt;_isbn&gt;1004-4663&lt;/_isbn&gt;&lt;_issue&gt;08&lt;/_issue&gt;&lt;_journal&gt;中国卫生事业管理&lt;/_journal&gt;&lt;_keywords&gt;大学生;抑郁;影响因素;Logistic回归分析&lt;/_keywords&gt;&lt;_modified&gt;64816887&lt;/_modified&gt;&lt;_pages&gt;629-630+633&lt;/_pages&gt;&lt;_volume&gt;31&lt;/_volume&gt;&lt;_translated_author&gt;Cui, Qingxia;Wang, Zaixiang&lt;/_translated_author&gt;&lt;/Details&gt;&lt;Extra&gt;&lt;DBUID&gt;{75858650-721B-4B21-B337-316A143E374B}&lt;/DBUID&gt;&lt;/Extra&gt;&lt;/Item&gt;&lt;/References&gt;&lt;/Group&gt;&lt;/Citation&gt;_x000a_"/>
    <w:docVar w:name="NE.Ref{4453A356-9B0A-49BB-9043-3C3D3EEAEBE8}" w:val=" ADDIN NE.Ref.{4453A356-9B0A-49BB-9043-3C3D3EEAEBE8}&lt;Citation SecTmpl=&quot;1&quot;&gt;&lt;Group&gt;&lt;References&gt;&lt;Item&gt;&lt;ID&gt;33&lt;/ID&gt;&lt;UID&gt;{764F2AC9-DB6D-4869-96B8-54F025AA7BAE}&lt;/UID&gt;&lt;Title&gt;简明儿童少年国际神经精神访谈儿童版的信效度&lt;/Title&gt;&lt;Template&gt;Journal Article&lt;/Template&gt;&lt;Star&gt;0&lt;/Star&gt;&lt;Tag&gt;0&lt;/Tag&gt;&lt;Author&gt;刘豫鑫; 刘津; 王玉凤&lt;/Author&gt;&lt;Year&gt;2011&lt;/Year&gt;&lt;Details&gt;&lt;_accessed&gt;64816785&lt;/_accessed&gt;&lt;_author_aff&gt;北京大学精神卫生研究所卫生部精神卫生学重点实验室(北京大学);&lt;/_author_aff&gt;&lt;_cited_count&gt;37&lt;/_cited_count&gt;&lt;_collection_scope&gt;CSCD;CSSCI-E;PKU&lt;/_collection_scope&gt;&lt;_created&gt;64816778&lt;/_created&gt;&lt;_date&gt;2011-01-10&lt;/_date&gt;&lt;_db_updated&gt;CNKI - Reference&lt;/_db_updated&gt;&lt;_issue&gt;01&lt;/_issue&gt;&lt;_journal&gt;中国心理卫生杂志&lt;/_journal&gt;&lt;_keywords&gt;中文版;简明儿童少年国际神经精神访谈;信度;效度;诊断试验&lt;/_keywords&gt;&lt;_modified&gt;64816785&lt;/_modified&gt;&lt;_pages&gt;8-13&lt;/_pages&gt;&lt;_url&gt;https://kns.cnki.net/kcms/detail/detail.aspx?FileName=ZXWS201101002&amp;amp;DbName=CJFQ2011&lt;/_url&gt;&lt;_volume&gt;25&lt;/_volume&gt;&lt;_translated_author&gt;Liu, Yuxin;Liu, Jin;Wang, Yufeng&lt;/_translated_author&gt;&lt;/Details&gt;&lt;Extra&gt;&lt;DBUID&gt;{75858650-721B-4B21-B337-316A143E374B}&lt;/DBUID&gt;&lt;/Extra&gt;&lt;/Item&gt;&lt;/References&gt;&lt;/Group&gt;&lt;/Citation&gt;_x000a_"/>
    <w:docVar w:name="NE.Ref{472AD035-BEA4-47DB-A251-B4B2651307ED}" w:val=" ADDIN NE.Ref.{472AD035-BEA4-47DB-A251-B4B2651307ED}&lt;Citation SecTmpl=&quot;1&quot;&gt;&lt;Group&gt;&lt;References&gt;&lt;Item&gt;&lt;ID&gt;91&lt;/ID&gt;&lt;UID&gt;{E646E539-26D6-4907-AE37-E6552CE44EB5}&lt;/UID&gt;&lt;Title&gt;Reliability and validity of using a brief psychiatric symptom rating scale in clinical practice&lt;/Title&gt;&lt;Template&gt;Journal Article&lt;/Template&gt;&lt;Star&gt;0&lt;/Star&gt;&lt;Tag&gt;0&lt;/Tag&gt;&lt;Author&gt;LEE, MING-BEEN; LEE, YUAN-TEH; YEN, LEE-LAN; LIN, MIAO-HSIANG; LUE, BEE-HORNG&lt;/Author&gt;&lt;Year&gt;1990&lt;/Year&gt;&lt;Details&gt;&lt;_alternate_title&gt;Journal of the Formosan Medical Association&lt;/_alternate_title&gt;&lt;_collection_scope&gt;SCI;SCIE&lt;/_collection_scope&gt;&lt;_created&gt;64824418&lt;/_created&gt;&lt;_date&gt;1990-01-01&lt;/_date&gt;&lt;_date_display&gt;1990&lt;/_date_display&gt;&lt;_impact_factor&gt;   3.282&lt;/_impact_factor&gt;&lt;_issue&gt;12&lt;/_issue&gt;&lt;_journal&gt;Journal of the Formosan Medical Association&lt;/_journal&gt;&lt;_modified&gt;64824418&lt;/_modified&gt;&lt;_pages&gt;1081-1087&lt;/_pages&gt;&lt;_volume&gt;89&lt;/_volume&gt;&lt;/Details&gt;&lt;Extra&gt;&lt;DBUID&gt;{75858650-721B-4B21-B337-316A143E374B}&lt;/DBUID&gt;&lt;/Extra&gt;&lt;/Item&gt;&lt;/References&gt;&lt;/Group&gt;&lt;/Citation&gt;_x000a_"/>
    <w:docVar w:name="NE.Ref{47CC96C7-6618-452A-866E-AE9D0FB3FD40}" w:val=" ADDIN NE.Ref.{47CC96C7-6618-452A-866E-AE9D0FB3FD40}&lt;Citation SecTmpl=&quot;1&quot;&gt;&lt;Group&gt;&lt;References&gt;&lt;Item&gt;&lt;ID&gt;68&lt;/ID&gt;&lt;UID&gt;{05A24632-76E4-4B54-A679-2F7AEE041EAD}&lt;/UID&gt;&lt;Title&gt;中学生抑郁量表的编制及其标准化&lt;/Title&gt;&lt;Template&gt;Journal Article&lt;/Template&gt;&lt;Star&gt;0&lt;/Star&gt;&lt;Tag&gt;0&lt;/Tag&gt;&lt;Author&gt;王极盛; 邱炳武; 赫尔实&lt;/Author&gt;&lt;Year&gt;1997&lt;/Year&gt;&lt;Details&gt;&lt;_accessed&gt;64825737&lt;/_accessed&gt;&lt;_created&gt;64818077&lt;/_created&gt;&lt;_issue&gt;3&lt;/_issue&gt;&lt;_journal&gt;社会心理科学&lt;/_journal&gt;&lt;_modified&gt;64825737&lt;/_modified&gt;&lt;_pages&gt;3&lt;/_pages&gt;&lt;_translated_author&gt;Wang, Jisheng;Qiu, Bingwu;He, Ershi&lt;/_translated_author&gt;&lt;/Details&gt;&lt;Extra&gt;&lt;DBUID&gt;{75858650-721B-4B21-B337-316A143E374B}&lt;/DBUID&gt;&lt;/Extra&gt;&lt;/Item&gt;&lt;/References&gt;&lt;/Group&gt;&lt;/Citation&gt;_x000a_"/>
    <w:docVar w:name="NE.Ref{48FC35DC-FA06-4C58-9321-AAABED6C3E94}" w:val=" ADDIN NE.Ref.{48FC35DC-FA06-4C58-9321-AAABED6C3E94}&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49844C27-7CB8-4787-AC39-5A34DD831692}" w:val=" ADDIN NE.Ref.{49844C27-7CB8-4787-AC39-5A34DD831692}&lt;Citation SecTmpl=&quot;1&quot;&gt;&lt;Group&gt;&lt;References&gt;&lt;Item&gt;&lt;ID&gt;37&lt;/ID&gt;&lt;UID&gt;{B73BC111-8567-4D47-8196-988190338543}&lt;/UID&gt;&lt;Title&gt;儿童焦虑性情绪障碍筛查表的中国城市常模&lt;/Title&gt;&lt;Template&gt;Journal Article&lt;/Template&gt;&lt;Star&gt;0&lt;/Star&gt;&lt;Tag&gt;0&lt;/Tag&gt;&lt;Author&gt;王凯; 苏林雁; 朱焱; 翟静; 杨志伟; 张纪水&lt;/Author&gt;&lt;Year&gt;2002&lt;/Year&gt;&lt;Details&gt;&lt;_author_adr&gt;吉林省脑科医院_x000d__x000a__x000d__x000a__x000d__x000a__x000d__x000a__x000d__x000a__x000d__x000a__x000d__x000a__x000d__x000a__x000d__x000a_,中南大学湘雅二医院精神卫生研究所,中南大学湘雅二医院精神卫生研究所,山东省精神卫生中心_x000d__x000a__x000d__x000a__x000d__x000a__x000d__x000a__x000d__x000a__x000d__x000a__x000d__x000a__x000d__x000a__x000d__x000a_,深圳市康宁医院_x000d__x000a__x000d__x000a__x000d__x000a__x000d__x000a__x000d__x000a__x000d__x000a__x000d__x000a__x000d__x000a__x000d__x000a_,中南大学湘雅二医院精神卫生研究所 湖南长沙410011_x000d__x000a__x000d__x000a__x000d__x000a__x000d__x000a__x000d__x000a__x000d__x000a__x000d__x000a__x000d__x000a__x000d__x000a_,湖南长沙410011_x000d__x000a__x000d__x000a__x000d__x000a__x000d__x000a__x000d__x000a__x000d__x000a__x000d__x000a__x000d__x000a__x000d__x000a_,湖南长沙410011&lt;/_author_adr&gt;&lt;_collection_scope&gt;CSCD;CSSCI-C;PKU&lt;/_collection_scope&gt;&lt;_created&gt;64816788&lt;/_created&gt;&lt;_db_provider&gt;CNKI&lt;/_db_provider&gt;&lt;_isbn&gt;1005-3611&lt;/_isbn&gt;&lt;_issue&gt;04&lt;/_issue&gt;&lt;_journal&gt;中国临床心理学杂志&lt;/_journal&gt;&lt;_keywords&gt;儿童;焦虑性障碍;常模;信度;效度&lt;/_keywords&gt;&lt;_modified&gt;64816788&lt;/_modified&gt;&lt;_pages&gt;270-272&lt;/_pages&gt;&lt;_translated_author&gt;Wang, Kai;Su, Linyan;Zhu, Yan;Zhai, Jing;Yang, Zhiwei;Zhang, Jishui&lt;/_translated_author&gt;&lt;/Details&gt;&lt;Extra&gt;&lt;DBUID&gt;{75858650-721B-4B21-B337-316A143E374B}&lt;/DBUID&gt;&lt;/Extra&gt;&lt;/Item&gt;&lt;/References&gt;&lt;/Group&gt;&lt;/Citation&gt;_x000a_"/>
    <w:docVar w:name="NE.Ref{49DBAAC0-05D1-4CA7-9B4E-538DF0E29DF3}" w:val=" ADDIN NE.Ref.{49DBAAC0-05D1-4CA7-9B4E-538DF0E29DF3}&lt;Citation SecTmpl=&quot;1&quot;&gt;&lt;Group&gt;&lt;References&gt;&lt;Item&gt;&lt;ID&gt;30&lt;/ID&gt;&lt;UID&gt;{07DE1F3C-ECC6-414E-86C9-0F278DDE845E}&lt;/UID&gt;&lt;Title&gt;情绪问卷中文版用于中学生的信度和效度研究&lt;/Title&gt;&lt;Template&gt;Journal Article&lt;/Template&gt;&lt;Star&gt;0&lt;/Star&gt;&lt;Tag&gt;0&lt;/Tag&gt;&lt;Author&gt;曹枫林; 苏林雁; 程培霞&lt;/Author&gt;&lt;Year&gt;2009&lt;/Year&gt;&lt;Details&gt;&lt;_author_aff&gt;山东大学护理学院;中南大学湘雅二医院精神卫生研究所;&lt;/_author_aff&gt;&lt;_cited_count&gt;15&lt;/_cited_count&gt;&lt;_collection_scope&gt;CSCD;CSSCI-C;PKU&lt;/_collection_scope&gt;&lt;_created&gt;64814095&lt;/_created&gt;&lt;_date&gt;2009-08-25&lt;/_date&gt;&lt;_db_updated&gt;CNKI - Reference&lt;/_db_updated&gt;&lt;_issue&gt;04&lt;/_issue&gt;&lt;_journal&gt;中国临床心理学杂志&lt;/_journal&gt;&lt;_keywords&gt;儿童精神病学;心理测量学研究;情绪问卷;信度;效度&lt;/_keywords&gt;&lt;_modified&gt;64814095&lt;/_modified&gt;&lt;_pages&gt;440-442&lt;/_pages&gt;&lt;_url&gt;https://kns.cnki.net/kcms/detail/detail.aspx?FileName=ZLCY200904018&amp;amp;DbName=CJFQ2009&lt;/_url&gt;&lt;_volume&gt;17&lt;/_volume&gt;&lt;_translated_author&gt;Cao, Fenglin;Su, Linyan;Cheng, Peixia&lt;/_translated_author&gt;&lt;/Details&gt;&lt;Extra&gt;&lt;DBUID&gt;{75858650-721B-4B21-B337-316A143E374B}&lt;/DBUID&gt;&lt;/Extra&gt;&lt;/Item&gt;&lt;/References&gt;&lt;/Group&gt;&lt;/Citation&gt;_x000a_"/>
    <w:docVar w:name="NE.Ref{4A1D7513-FD24-4C13-9A63-6B577B993402}" w:val=" ADDIN NE.Ref.{4A1D7513-FD24-4C13-9A63-6B577B993402}&lt;Citation SecTmpl=&quot;1&quot;&gt;&lt;Group&gt;&lt;References&gt;&lt;Item&gt;&lt;ID&gt;37&lt;/ID&gt;&lt;UID&gt;{B73BC111-8567-4D47-8196-988190338543}&lt;/UID&gt;&lt;Title&gt;儿童焦虑性情绪障碍筛查表的中国城市常模&lt;/Title&gt;&lt;Template&gt;Journal Article&lt;/Template&gt;&lt;Star&gt;0&lt;/Star&gt;&lt;Tag&gt;0&lt;/Tag&gt;&lt;Author&gt;王凯; 苏林雁; 朱焱; 翟静; 杨志伟; 张纪水&lt;/Author&gt;&lt;Year&gt;2002&lt;/Year&gt;&lt;Details&gt;&lt;_author_adr&gt;吉林省脑科医院_x000d__x000a__x000d__x000a__x000d__x000a__x000d__x000a__x000d__x000a__x000d__x000a__x000d__x000a__x000d__x000a__x000d__x000a_,中南大学湘雅二医院精神卫生研究所,中南大学湘雅二医院精神卫生研究所,山东省精神卫生中心_x000d__x000a__x000d__x000a__x000d__x000a__x000d__x000a__x000d__x000a__x000d__x000a__x000d__x000a__x000d__x000a__x000d__x000a_,深圳市康宁医院_x000d__x000a__x000d__x000a__x000d__x000a__x000d__x000a__x000d__x000a__x000d__x000a__x000d__x000a__x000d__x000a__x000d__x000a_,中南大学湘雅二医院精神卫生研究所 湖南长沙410011_x000d__x000a__x000d__x000a__x000d__x000a__x000d__x000a__x000d__x000a__x000d__x000a__x000d__x000a__x000d__x000a__x000d__x000a_,湖南长沙410011_x000d__x000a__x000d__x000a__x000d__x000a__x000d__x000a__x000d__x000a__x000d__x000a__x000d__x000a__x000d__x000a__x000d__x000a_,湖南长沙410011&lt;/_author_adr&gt;&lt;_collection_scope&gt;CSCD;CSSCI-C;PKU&lt;/_collection_scope&gt;&lt;_created&gt;64816788&lt;/_created&gt;&lt;_db_provider&gt;CNKI&lt;/_db_provider&gt;&lt;_isbn&gt;1005-3611&lt;/_isbn&gt;&lt;_issue&gt;04&lt;/_issue&gt;&lt;_journal&gt;中国临床心理学杂志&lt;/_journal&gt;&lt;_keywords&gt;儿童;焦虑性障碍;常模;信度;效度&lt;/_keywords&gt;&lt;_modified&gt;64816788&lt;/_modified&gt;&lt;_pages&gt;270-272&lt;/_pages&gt;&lt;_translated_author&gt;Wang, Kai;Su, Linyan;Zhu, Yan;Zhai, Jing;Yang, Zhiwei;Zhang, Jishui&lt;/_translated_author&gt;&lt;/Details&gt;&lt;Extra&gt;&lt;DBUID&gt;{75858650-721B-4B21-B337-316A143E374B}&lt;/DBUID&gt;&lt;/Extra&gt;&lt;/Item&gt;&lt;/References&gt;&lt;/Group&gt;&lt;/Citation&gt;_x000a_"/>
    <w:docVar w:name="NE.Ref{4BAF9509-0138-46E5-A494-31998DBDE2BA}" w:val=" ADDIN NE.Ref.{4BAF9509-0138-46E5-A494-31998DBDE2BA}&lt;Citation SecTmpl=&quot;1&quot;&gt;&lt;Group&gt;&lt;References&gt;&lt;Item&gt;&lt;ID&gt;21&lt;/ID&gt;&lt;UID&gt;{EDE67427-30E7-4C4E-9198-C36D159066AF}&lt;/UID&gt;&lt;Title&gt;大学生抑郁情绪现状及影响因素分析&lt;/Title&gt;&lt;Template&gt;Journal Article&lt;/Template&gt;&lt;Star&gt;0&lt;/Star&gt;&lt;Tag&gt;0&lt;/Tag&gt;&lt;Author&gt;刘琰; 谭曦; 李扬; 徐芳; 张杰; 孔军辉&lt;/Author&gt;&lt;Year&gt;2015&lt;/Year&gt;&lt;Details&gt;&lt;_author_aff&gt;北京中医药大学管理学院;&lt;/_author_aff&gt;&lt;_cited_count&gt;80&lt;/_cited_count&gt;&lt;_created&gt;64813873&lt;/_created&gt;&lt;_date&gt;2015-01-08&lt;/_date&gt;&lt;_db_updated&gt;CNKI - Reference&lt;/_db_updated&gt;&lt;_issue&gt;01&lt;/_issue&gt;&lt;_journal&gt;中华全科医学&lt;/_journal&gt;&lt;_keywords&gt;大学生;抑郁;五态人格;CES-D&lt;/_keywords&gt;&lt;_modified&gt;64813873&lt;/_modified&gt;&lt;_pages&gt;91-93&lt;/_pages&gt;&lt;_url&gt;https://kns.cnki.net/kcms/detail/detail.aspx?FileName=SYQY201501036&amp;amp;DbName=CJFQ2015&lt;/_url&gt;&lt;_volume&gt;13&lt;/_volume&gt;&lt;_translated_author&gt;Liu, Yan;Tan, Xi;Li, Yang;Xu, Fang;Zhang, Jie;Kong, Junhui&lt;/_translated_author&gt;&lt;/Details&gt;&lt;Extra&gt;&lt;DBUID&gt;{75858650-721B-4B21-B337-316A143E374B}&lt;/DBUID&gt;&lt;/Extra&gt;&lt;/Item&gt;&lt;/References&gt;&lt;/Group&gt;&lt;/Citation&gt;_x000a_"/>
    <w:docVar w:name="NE.Ref{4D03B3E6-6F2F-4552-A1A8-B6BE25209854}" w:val=" ADDIN NE.Ref.{4D03B3E6-6F2F-4552-A1A8-B6BE25209854}&lt;Citation SecTmpl=&quot;1&quot;&gt;&lt;Group&gt;&lt;References&gt;&lt;Item&gt;&lt;ID&gt;53&lt;/ID&gt;&lt;UID&gt;{6B7E8F4B-8651-4E81-9C48-F58FE20146C3}&lt;/UID&gt;&lt;Title&gt;大学生抑郁和焦虑状况调查及相关因素分析&lt;/Title&gt;&lt;Template&gt;Journal Article&lt;/Template&gt;&lt;Star&gt;0&lt;/Star&gt;&lt;Tag&gt;0&lt;/Tag&gt;&lt;Author&gt;郑世华; 仝巧云; 郑爱军&lt;/Author&gt;&lt;Year&gt;2016&lt;/Year&gt;&lt;Details&gt;&lt;_author_adr&gt;三峡大学第一临床医学院;三峡大学消化疾病研究所;&lt;/_author_adr&gt;&lt;_collection_scope&gt;PKU&lt;/_collection_scope&gt;&lt;_created&gt;64816894&lt;/_created&gt;&lt;_db_provider&gt;CNKI&lt;/_db_provider&gt;&lt;_isbn&gt;1671-8348&lt;/_isbn&gt;&lt;_issue&gt;20&lt;/_issue&gt;&lt;_journal&gt;重庆医学&lt;/_journal&gt;&lt;_keywords&gt;抑郁;焦虑;大学生;相关因素&lt;/_keywords&gt;&lt;_modified&gt;64816894&lt;/_modified&gt;&lt;_pages&gt;2835-2837&lt;/_pages&gt;&lt;_volume&gt;45&lt;/_volume&gt;&lt;_translated_author&gt;Zheng, Shihua;Tong, Qiaoyun;Zheng, Aijun&lt;/_translated_author&gt;&lt;/Details&gt;&lt;Extra&gt;&lt;DBUID&gt;{75858650-721B-4B21-B337-316A143E374B}&lt;/DBUID&gt;&lt;/Extra&gt;&lt;/Item&gt;&lt;/References&gt;&lt;/Group&gt;&lt;/Citation&gt;_x000a_"/>
    <w:docVar w:name="NE.Ref{50467A06-34DD-4281-9040-4A4FEA22F3E1}" w:val=" ADDIN NE.Ref.{50467A06-34DD-4281-9040-4A4FEA22F3E1}&lt;Citation SecTmpl=&quot;1&quot;&gt;&lt;Group&gt;&lt;References&gt;&lt;Item&gt;&lt;ID&gt;90&lt;/ID&gt;&lt;UID&gt;{2CE85CF3-1406-4CDA-BC50-D620C57E7B61}&lt;/UID&gt;&lt;Title&gt;The World Mental Health (WMH) Survey Initiative version of the World Health Organization (WHO) Composite International Diagnostic Interview (CIDI)&lt;/Title&gt;&lt;Template&gt;Journal Article&lt;/Template&gt;&lt;Star&gt;0&lt;/Star&gt;&lt;Tag&gt;0&lt;/Tag&gt;&lt;Author&gt;Kessler, Ronald C; Stün, T Bedirhan&lt;/Author&gt;&lt;Year&gt;2004&lt;/Year&gt;&lt;Details&gt;&lt;_collection_scope&gt;SCI;SCIE;SSCI&lt;/_collection_scope&gt;&lt;_created&gt;64824401&lt;/_created&gt;&lt;_impact_factor&gt;   4.035&lt;/_impact_factor&gt;&lt;_issue&gt;2&lt;/_issue&gt;&lt;_journal&gt;International Journal of Methods in Psychiatric Research&lt;/_journal&gt;&lt;_modified&gt;64824401&lt;/_modified&gt;&lt;_volume&gt;13&lt;/_volume&gt;&lt;/Details&gt;&lt;Extra&gt;&lt;DBUID&gt;{75858650-721B-4B21-B337-316A143E374B}&lt;/DBUID&gt;&lt;/Extra&gt;&lt;/Item&gt;&lt;/References&gt;&lt;/Group&gt;&lt;/Citation&gt;_x000a_"/>
    <w:docVar w:name="NE.Ref{5165FA68-9F98-4614-A845-D7D1590AA43A}" w:val=" ADDIN NE.Ref.{5165FA68-9F98-4614-A845-D7D1590AA43A}&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5229BE3F-F91B-4583-B1F8-D92B2F5CC7A4}" w:val=" ADDIN NE.Ref.{5229BE3F-F91B-4583-B1F8-D92B2F5CC7A4}&lt;Citation SecTmpl=&quot;1&quot;&gt;&lt;Group&gt;&lt;References&gt;&lt;Item&gt;&lt;ID&gt;101&lt;/ID&gt;&lt;UID&gt;{58D5E16F-75E6-4016-BF19-BAC0444E599E}&lt;/UID&gt;&lt;Title&gt;Smartphone use and sleep quality in chinese college students: a preliminary study. Front Psychiatry 11: 1–7&lt;/Title&gt;&lt;Template&gt;Generic&lt;/Template&gt;&lt;Star&gt;0&lt;/Star&gt;&lt;Tag&gt;0&lt;/Tag&gt;&lt;Author&gt;Huang, Q; Li, Y; Huang, S; Qi, J; Shao, T; Chen, X; Liao, Z; Lin, S; Zhang, X; Cai, Y&lt;/Author&gt;&lt;Year&gt;2020&lt;/Year&gt;&lt;Details&gt;&lt;_created&gt;64825114&lt;/_created&gt;&lt;_date&gt;2020-01-01&lt;/_date&gt;&lt;_date_display&gt;2020&lt;/_date_display&gt;&lt;_modified&gt;64825114&lt;/_modified&gt;&lt;/Details&gt;&lt;Extra&gt;&lt;DBUID&gt;{75858650-721B-4B21-B337-316A143E374B}&lt;/DBUID&gt;&lt;/Extra&gt;&lt;/Item&gt;&lt;/References&gt;&lt;/Group&gt;&lt;/Citation&gt;_x000a_"/>
    <w:docVar w:name="NE.Ref{52979150-B64F-42C5-B2AC-938AED30C84B}" w:val=" ADDIN NE.Ref.{52979150-B64F-42C5-B2AC-938AED30C84B}&lt;Citation SecTmpl=&quot;1&quot;&gt;&lt;Group&gt;&lt;References&gt;&lt;Item&gt;&lt;ID&gt;26&lt;/ID&gt;&lt;UID&gt;{E78C994E-5130-41B9-BD41-B134D3F12970}&lt;/UID&gt;&lt;Title&gt;儿童抑郁量表(CDI)在中国儿童中的初步运用&lt;/Title&gt;&lt;Template&gt;Journal Article&lt;/Template&gt;&lt;Star&gt;0&lt;/Star&gt;&lt;Tag&gt;0&lt;/Tag&gt;&lt;Author&gt;俞大维; 李旭&lt;/Author&gt;&lt;Year&gt;2000&lt;/Year&gt;&lt;Details&gt;&lt;_author_adr&gt;美国宾夕法尼亚大学心理系,上海第二医科大学精神卫生教研室!(200025)&lt;/_author_adr&gt;&lt;_collection_scope&gt;CSCD;CSSCI-E;PKU&lt;/_collection_scope&gt;&lt;_created&gt;64814063&lt;/_created&gt;&lt;_db_provider&gt;CNKI&lt;/_db_provider&gt;&lt;_impact_factor&gt;   0.056&lt;/_impact_factor&gt;&lt;_isbn&gt;11-1873/R&lt;/_isbn&gt;&lt;_issue&gt;04&lt;/_issue&gt;&lt;_journal&gt;中国心理卫生杂志&lt;/_journal&gt;&lt;_keywords&gt;儿童抑郁量表;信度;效度&lt;/_keywords&gt;&lt;_modified&gt;64825757&lt;/_modified&gt;&lt;_pages&gt;225-227&lt;/_pages&gt;&lt;_translated_author&gt;Yu, Dawei;Li, Xu&lt;/_translated_author&gt;&lt;/Details&gt;&lt;Extra&gt;&lt;DBUID&gt;{75858650-721B-4B21-B337-316A143E374B}&lt;/DBUID&gt;&lt;/Extra&gt;&lt;/Item&gt;&lt;/References&gt;&lt;/Group&gt;&lt;/Citation&gt;_x000a_"/>
    <w:docVar w:name="NE.Ref{5317EB60-07AC-421F-AD7D-E8E9F46E5B60}" w:val=" ADDIN NE.Ref.{5317EB60-07AC-421F-AD7D-E8E9F46E5B60}&lt;Citation SecTmpl=&quot;1&quot;&gt;&lt;Group&gt;&lt;References&gt;&lt;Item&gt;&lt;ID&gt;42&lt;/ID&gt;&lt;UID&gt;{3F8CCE6C-585D-467A-9538-3D31B41B5615}&lt;/UID&gt;&lt;Title&gt;ZUNG氏抑郁自评量表(SDS)作为外科住院患者抑郁障碍常规筛查工具的可行性研究&lt;/Title&gt;&lt;Template&gt;Journal Article&lt;/Template&gt;&lt;Star&gt;0&lt;/Star&gt;&lt;Tag&gt;0&lt;/Tag&gt;&lt;Author&gt;王汝展; 刘兰芬; 葛红敏; 韩建波&lt;/Author&gt;&lt;Year&gt;2009&lt;/Year&gt;&lt;Details&gt;&lt;_author_adr&gt;山东省精神卫生中心;天津安定医院;山东省千佛山医院;&lt;/_author_adr&gt;&lt;_created&gt;64816829&lt;/_created&gt;&lt;_db_provider&gt;CNKI&lt;/_db_provider&gt;&lt;_isbn&gt;1009-7201&lt;/_isbn&gt;&lt;_issue&gt;04&lt;/_issue&gt;&lt;_journal&gt;精神医学杂志&lt;/_journal&gt;&lt;_keywords&gt;抑郁自评量表;美国DSM-Ⅳ轴Ⅰ障碍定式临床检查;抑郁障碍&lt;/_keywords&gt;&lt;_modified&gt;64816829&lt;/_modified&gt;&lt;_pages&gt;251-253&lt;/_pages&gt;&lt;_volume&gt;22&lt;/_volume&gt;&lt;_translated_author&gt;Wang, Ruzhan;Liu, Lanfen;Ge, Hongmin;Han, Jianbo&lt;/_translated_author&gt;&lt;/Details&gt;&lt;Extra&gt;&lt;DBUID&gt;{75858650-721B-4B21-B337-316A143E374B}&lt;/DBUID&gt;&lt;/Extra&gt;&lt;/Item&gt;&lt;/References&gt;&lt;/Group&gt;&lt;/Citation&gt;_x000a_"/>
    <w:docVar w:name="NE.Ref{53BE2FD4-BD1C-42E3-B954-D5D3464E23E3}" w:val=" ADDIN NE.Ref.{53BE2FD4-BD1C-42E3-B954-D5D3464E23E3}&lt;Citation SecTmpl=&quot;1&quot;&gt;&lt;Group&gt;&lt;References&gt;&lt;Item&gt;&lt;ID&gt;105&lt;/ID&gt;&lt;UID&gt;{DDCEF502-1841-4572-874B-FC537D3841AF}&lt;/UID&gt;&lt;Title&gt;中国正常人SCL-90评定结果的初步分析&lt;/Title&gt;&lt;Template&gt;Journal Article&lt;/Template&gt;&lt;Star&gt;0&lt;/Star&gt;&lt;Tag&gt;0&lt;/Tag&gt;&lt;Author&gt;金华; 吴文源; 张明园&lt;/Author&gt;&lt;Year&gt;1986&lt;/Year&gt;&lt;Details&gt;&lt;_author_adr&gt;上海铁道医学院精神医学教研组_x000d__x000a__x000d__x000a__x000d__x000a__x000d__x000a__x000d__x000a__x000d__x000a__x000d__x000a__x000d__x000a_,上海铁道医学院精神医学教研组_x000d__x000a__x000d__x000a__x000d__x000a__x000d__x000a__x000d__x000a__x000d__x000a__x000d__x000a__x000d__x000a_,上海精神卫生中心&lt;/_author_adr&gt;&lt;_collection_scope&gt;CSCD;PKU&lt;/_collection_scope&gt;&lt;_created&gt;64825149&lt;/_created&gt;&lt;_db_provider&gt;CNKI&lt;/_db_provider&gt;&lt;_isbn&gt;1002-0152&lt;/_isbn&gt;&lt;_issue&gt;05&lt;/_issue&gt;&lt;_journal&gt;中国神经精神疾病杂志&lt;/_journal&gt;&lt;_keywords&gt;SCL-90;因子分;精神病性症状;人际关系;协作组;初步分析;&lt;/_keywords&gt;&lt;_modified&gt;64825149&lt;/_modified&gt;&lt;_pages&gt;260-263&lt;/_pages&gt;&lt;_translated_author&gt;Jin, Hua;Wu, Wenyuan;Zhang, Mingyuan&lt;/_translated_author&gt;&lt;/Details&gt;&lt;Extra&gt;&lt;DBUID&gt;{75858650-721B-4B21-B337-316A143E374B}&lt;/DBUID&gt;&lt;/Extra&gt;&lt;/Item&gt;&lt;/References&gt;&lt;/Group&gt;&lt;/Citation&gt;_x000a_"/>
    <w:docVar w:name="NE.Ref{53F5847D-D909-41F4-AACF-457E54FE55F3}" w:val=" ADDIN NE.Ref.{53F5847D-D909-41F4-AACF-457E54FE55F3}&lt;Citation SecTmpl=&quot;1&quot;&gt;&lt;Group&gt;&lt;References&gt;&lt;Item&gt;&lt;ID&gt;19&lt;/ID&gt;&lt;UID&gt;{E5116861-3CC0-4833-8741-8F015FCED59E}&lt;/UID&gt;&lt;Title&gt;简版流调中心抑郁量表在全国成年人群中的信效度&lt;/Title&gt;&lt;Template&gt;Journal Article&lt;/Template&gt;&lt;Star&gt;0&lt;/Star&gt;&lt;Tag&gt;0&lt;/Tag&gt;&lt;Author&gt;张宝山; 李娟&lt;/Author&gt;&lt;Year&gt;2011&lt;/Year&gt;&lt;Details&gt;&lt;_author_aff&gt;中国科学院心理研究所心理健康重点实验室;&lt;/_author_aff&gt;&lt;_cited_count&gt;55&lt;/_cited_count&gt;&lt;_collection_scope&gt;CSCD;CSSCI-E;PKU&lt;/_collection_scope&gt;&lt;_created&gt;64813870&lt;/_created&gt;&lt;_date&gt;2011-07-10&lt;/_date&gt;&lt;_db_updated&gt;CNKI - Reference&lt;/_db_updated&gt;&lt;_issue&gt;07&lt;/_issue&gt;&lt;_journal&gt;中国心理卫生杂志&lt;/_journal&gt;&lt;_keywords&gt;简版流调中心抑郁量表;信度分析;效度分析&lt;/_keywords&gt;&lt;_modified&gt;64813870&lt;/_modified&gt;&lt;_pages&gt;506-511&lt;/_pages&gt;&lt;_url&gt;https://kns.cnki.net/kcms/detail/detail.aspx?FileName=ZXWS201107010&amp;amp;DbName=CJFQ2011&lt;/_url&gt;&lt;_volume&gt;25&lt;/_volume&gt;&lt;_translated_author&gt;Zhang, Baoshan;Li, Juan&lt;/_translated_author&gt;&lt;/Details&gt;&lt;Extra&gt;&lt;DBUID&gt;{75858650-721B-4B21-B337-316A143E374B}&lt;/DBUID&gt;&lt;/Extra&gt;&lt;/Item&gt;&lt;/References&gt;&lt;/Group&gt;&lt;/Citation&gt;_x000a_"/>
    <w:docVar w:name="NE.Ref{55D8E704-F3C9-4606-B85A-AC5B7BAE65E2}" w:val=" ADDIN NE.Ref.{55D8E704-F3C9-4606-B85A-AC5B7BAE65E2}&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5632FAAF-8B24-4275-8E45-45CC6779FF1F}" w:val=" ADDIN NE.Ref.{5632FAAF-8B24-4275-8E45-45CC6779FF1F}&lt;Citation&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5781A8F9-1B7A-4750-A41C-A2308BB6CA0E}" w:val=" ADDIN NE.Ref.{5781A8F9-1B7A-4750-A41C-A2308BB6CA0E}&lt;Citation SecTmpl=&quot;1&quot;&gt;&lt;Group&gt;&lt;References&gt;&lt;Item&gt;&lt;ID&gt;2&lt;/ID&gt;&lt;UID&gt;{733863E0-0E5C-40DA-9A68-5E5DDE642AB3}&lt;/UID&gt;&lt;Title&gt;Achenbach儿童行为量表的再标准化及效度检验&lt;/Title&gt;&lt;Template&gt;Journal Article&lt;/Template&gt;&lt;Star&gt;0&lt;/Star&gt;&lt;Tag&gt;0&lt;/Tag&gt;&lt;Author&gt;苏林雁; 李雪荣; 罗学荣; 万国斌; 杨志伟&lt;/Author&gt;&lt;Year&gt;1998&lt;/Year&gt;&lt;Details&gt;&lt;_author_adr&gt;湖南医科大学精神卫生系儿童精神病学教研室&lt;/_author_adr&gt;&lt;_collection_scope&gt;CSCD;CSSCI-E;PKU&lt;/_collection_scope&gt;&lt;_created&gt;64812060&lt;/_created&gt;&lt;_db_provider&gt;CNKI&lt;/_db_provider&gt;&lt;_isbn&gt;1000-6729&lt;/_isbn&gt;&lt;_issue&gt;02&lt;/_issue&gt;&lt;_journal&gt;中国心理卫生杂志&lt;/_journal&gt;&lt;_keywords&gt;Child Behavior;CBCL;validity.&lt;/_keywords&gt;&lt;_modified&gt;64812060&lt;/_modified&gt;&lt;_pages&gt;4-6+63&lt;/_pages&gt;&lt;_translated_author&gt;Su, Linyan;Li, Xuerong;Luo, Xuerong;Wan, Guobin;Yang, Zhiwei&lt;/_translated_author&gt;&lt;/Details&gt;&lt;Extra&gt;&lt;DBUID&gt;{75858650-721B-4B21-B337-316A143E374B}&lt;/DBUID&gt;&lt;/Extra&gt;&lt;/Item&gt;&lt;/References&gt;&lt;/Group&gt;&lt;/Citation&gt;_x000a_"/>
    <w:docVar w:name="NE.Ref{57E0935F-D69C-4276-9ED4-9A238DFE6356}" w:val=" ADDIN NE.Ref.{57E0935F-D69C-4276-9ED4-9A238DFE6356}&lt;Citation SecTmpl=&quot;1&quot;&gt;&lt;Group&gt;&lt;References&gt;&lt;Item&gt;&lt;ID&gt;68&lt;/ID&gt;&lt;UID&gt;{05A24632-76E4-4B54-A679-2F7AEE041EAD}&lt;/UID&gt;&lt;Title&gt;中学生抑郁量表的编制及其标准化&lt;/Title&gt;&lt;Template&gt;Journal Article&lt;/Template&gt;&lt;Star&gt;0&lt;/Star&gt;&lt;Tag&gt;0&lt;/Tag&gt;&lt;Author&gt;王极盛; 邱炳武; 赫尔实&lt;/Author&gt;&lt;Year&gt;1997&lt;/Year&gt;&lt;Details&gt;&lt;_accessed&gt;64825737&lt;/_accessed&gt;&lt;_created&gt;64818077&lt;/_created&gt;&lt;_issue&gt;3&lt;/_issue&gt;&lt;_journal&gt;社会心理科学&lt;/_journal&gt;&lt;_modified&gt;64825737&lt;/_modified&gt;&lt;_pages&gt;3&lt;/_pages&gt;&lt;_translated_author&gt;Wang, Jisheng;Qiu, Bingwu;He, Ershi&lt;/_translated_author&gt;&lt;/Details&gt;&lt;Extra&gt;&lt;DBUID&gt;{75858650-721B-4B21-B337-316A143E374B}&lt;/DBUID&gt;&lt;/Extra&gt;&lt;/Item&gt;&lt;/References&gt;&lt;/Group&gt;&lt;/Citation&gt;_x000a_"/>
    <w:docVar w:name="NE.Ref{5947B1A3-5352-4FDC-BC20-64039D83A548}" w:val=" ADDIN NE.Ref.{5947B1A3-5352-4FDC-BC20-64039D83A548}&lt;Citation SecTmpl=&quot;1&quot;&gt;&lt;Group&gt;&lt;References&gt;&lt;Item&gt;&lt;ID&gt;29&lt;/ID&gt;&lt;UID&gt;{4D9CE566-DD88-4E73-ADD5-80346165D454}&lt;/UID&gt;&lt;Title&gt;Properties of the mood and feelings questionnaire in adolescent psychiatric outpatients: a research note&lt;/Title&gt;&lt;Template&gt;Journal Article&lt;/Template&gt;&lt;Star&gt;0&lt;/Star&gt;&lt;Tag&gt;0&lt;/Tag&gt;&lt;Author&gt;Wood, Alison; Kroll, Leo; Moore, Ann; Harrington, Richard&lt;/Author&gt;&lt;Year&gt;1995&lt;/Year&gt;&lt;Details&gt;&lt;_alternate_title&gt;Journal of child psychology and psychiatry&lt;/_alternate_title&gt;&lt;_collection_scope&gt;SCI;SCIE;SSCI&lt;/_collection_scope&gt;&lt;_created&gt;64814093&lt;/_created&gt;&lt;_date&gt;1995-01-01&lt;/_date&gt;&lt;_date_display&gt;1995&lt;/_date_display&gt;&lt;_impact_factor&gt;   8.982&lt;/_impact_factor&gt;&lt;_isbn&gt;0021-9630&lt;/_isbn&gt;&lt;_issue&gt;2&lt;/_issue&gt;&lt;_journal&gt;Journal of child psychology and psychiatry&lt;/_journal&gt;&lt;_modified&gt;64814093&lt;/_modified&gt;&lt;_ori_publication&gt;Wiley Online Library&lt;/_ori_publication&gt;&lt;_pages&gt;327-334&lt;/_pages&gt;&lt;_volume&gt;36&lt;/_volume&gt;&lt;/Details&gt;&lt;Extra&gt;&lt;DBUID&gt;{75858650-721B-4B21-B337-316A143E374B}&lt;/DBUID&gt;&lt;/Extra&gt;&lt;/Item&gt;&lt;/References&gt;&lt;/Group&gt;&lt;/Citation&gt;_x000a_"/>
    <w:docVar w:name="NE.Ref{5AEA5966-FA3F-4240-8C75-8BDBCF7F11B7}" w:val=" ADDIN NE.Ref.{5AEA5966-FA3F-4240-8C75-8BDBCF7F11B7}&lt;Citation SecTmpl=&quot;1&quot;&gt;&lt;Group&gt;&lt;References&gt;&lt;Item&gt;&lt;ID&gt;26&lt;/ID&gt;&lt;UID&gt;{E78C994E-5130-41B9-BD41-B134D3F12970}&lt;/UID&gt;&lt;Title&gt;儿童抑郁量表(CDI)在中国儿童中的初步运用&lt;/Title&gt;&lt;Template&gt;Journal Article&lt;/Template&gt;&lt;Star&gt;0&lt;/Star&gt;&lt;Tag&gt;0&lt;/Tag&gt;&lt;Author&gt;俞大维; 李旭&lt;/Author&gt;&lt;Year&gt;2000&lt;/Year&gt;&lt;Details&gt;&lt;_author_adr&gt;美国宾夕法尼亚大学心理系,上海第二医科大学精神卫生教研室!(200025)&lt;/_author_adr&gt;&lt;_collection_scope&gt;CSCD;CSSCI-E;PKU&lt;/_collection_scope&gt;&lt;_created&gt;64814063&lt;/_created&gt;&lt;_db_provider&gt;CNKI&lt;/_db_provider&gt;&lt;_impact_factor&gt;   0.056&lt;/_impact_factor&gt;&lt;_isbn&gt;11-1873/R&lt;/_isbn&gt;&lt;_issue&gt;04&lt;/_issue&gt;&lt;_journal&gt;中国心理卫生杂志&lt;/_journal&gt;&lt;_keywords&gt;儿童抑郁量表;信度;效度&lt;/_keywords&gt;&lt;_modified&gt;64825757&lt;/_modified&gt;&lt;_pages&gt;225-227&lt;/_pages&gt;&lt;_translated_author&gt;Yu, Dawei;Li, Xu&lt;/_translated_author&gt;&lt;/Details&gt;&lt;Extra&gt;&lt;DBUID&gt;{75858650-721B-4B21-B337-316A143E374B}&lt;/DBUID&gt;&lt;/Extra&gt;&lt;/Item&gt;&lt;/References&gt;&lt;/Group&gt;&lt;/Citation&gt;_x000a_"/>
    <w:docVar w:name="NE.Ref{5BD4B508-392A-4069-9EA5-9701FDD54595}" w:val=" ADDIN NE.Ref.{5BD4B508-392A-4069-9EA5-9701FDD54595}&lt;Citation SecTmpl=&quot;1&quot;&gt;&lt;Group&gt;&lt;References&gt;&lt;Item&gt;&lt;ID&gt;90&lt;/ID&gt;&lt;UID&gt;{2CE85CF3-1406-4CDA-BC50-D620C57E7B61}&lt;/UID&gt;&lt;Title&gt;The World Mental Health (WMH) Survey Initiative version of the World Health Organization (WHO) Composite International Diagnostic Interview (CIDI)&lt;/Title&gt;&lt;Template&gt;Journal Article&lt;/Template&gt;&lt;Star&gt;0&lt;/Star&gt;&lt;Tag&gt;0&lt;/Tag&gt;&lt;Author&gt;Kessler, Ronald C; Stün, T Bedirhan&lt;/Author&gt;&lt;Year&gt;2004&lt;/Year&gt;&lt;Details&gt;&lt;_collection_scope&gt;SCI;SCIE;SSCI&lt;/_collection_scope&gt;&lt;_created&gt;64824401&lt;/_created&gt;&lt;_impact_factor&gt;   4.035&lt;/_impact_factor&gt;&lt;_issue&gt;2&lt;/_issue&gt;&lt;_journal&gt;International Journal of Methods in Psychiatric Research&lt;/_journal&gt;&lt;_modified&gt;64824401&lt;/_modified&gt;&lt;_volume&gt;13&lt;/_volume&gt;&lt;/Details&gt;&lt;Extra&gt;&lt;DBUID&gt;{75858650-721B-4B21-B337-316A143E374B}&lt;/DBUID&gt;&lt;/Extra&gt;&lt;/Item&gt;&lt;/References&gt;&lt;/Group&gt;&lt;/Citation&gt;_x000a_"/>
    <w:docVar w:name="NE.Ref{5C212C93-1653-4806-916E-E5BA75418977}" w:val=" ADDIN NE.Ref.{5C212C93-1653-4806-916E-E5BA75418977}&lt;Citation SecTmpl=&quot;1&quot;&gt;&lt;Group&gt;&lt;References&gt;&lt;Item&gt;&lt;ID&gt;22&lt;/ID&gt;&lt;UID&gt;{78C16136-B49E-4380-B658-32FAF459F560}&lt;/UID&gt;&lt;Title&gt;Children’s depression inventory&lt;/Title&gt;&lt;Template&gt;Journal Article&lt;/Template&gt;&lt;Star&gt;0&lt;/Star&gt;&lt;Tag&gt;0&lt;/Tag&gt;&lt;Author&gt;Kovacs, Maria&lt;/Author&gt;&lt;Year&gt;1992&lt;/Year&gt;&lt;Details&gt;&lt;_alternate_title&gt;Acta Paedopsychiatrica: International Journal of Child &amp;amp; Adolescent Psychiatry&lt;/_alternate_title&gt;&lt;_created&gt;64813984&lt;/_created&gt;&lt;_date&gt;1992-01-01&lt;/_date&gt;&lt;_date_display&gt;1992&lt;/_date_display&gt;&lt;_journal&gt;Acta Paedopsychiatrica: International Journal of Child &amp;amp; Adolescent Psychiatry&lt;/_journal&gt;&lt;_modified&gt;64813984&lt;/_modified&gt;&lt;/Details&gt;&lt;Extra&gt;&lt;DBUID&gt;{75858650-721B-4B21-B337-316A143E374B}&lt;/DBUID&gt;&lt;/Extra&gt;&lt;/Item&gt;&lt;/References&gt;&lt;/Group&gt;&lt;/Citation&gt;_x000a_"/>
    <w:docVar w:name="NE.Ref{5C41246E-DA2C-4404-83DC-C9FCC32B4525}" w:val=" ADDIN NE.Ref.{5C41246E-DA2C-4404-83DC-C9FCC32B4525}&lt;Citation SecTmpl=&quot;1&quot;&gt;&lt;Group&gt;&lt;References&gt;&lt;Item&gt;&lt;ID&gt;73&lt;/ID&gt;&lt;UID&gt;{D58E1DFF-9714-4BB5-AD72-88472B304819}&lt;/UID&gt;&lt;Title&gt;中国青少年健康相关/危险行为调查综合报告-2005&lt;/Title&gt;&lt;Template&gt;Book&lt;/Template&gt;&lt;Star&gt;0&lt;/Star&gt;&lt;Tag&gt;0&lt;/Tag&gt;&lt;Author&gt;季成叶&lt;/Author&gt;&lt;Year&gt;2007&lt;/Year&gt;&lt;Details&gt;&lt;_created&gt;64818489&lt;/_created&gt;&lt;_db_updated&gt;National Lib of China Book&lt;/_db_updated&gt;&lt;_isbn&gt;978-7-81116-229-5&lt;/_isbn&gt;&lt;_modified&gt;64818489&lt;/_modified&gt;&lt;_publisher&gt;北京大学医学出版社&lt;/_publisher&gt;&lt;_url&gt;http://find.nlc.cn/search/showDocDetails?docId=-8049616053061193002&amp;amp;dataSource=ucs01&lt;/_url&gt;&lt;_translated_author&gt;Ji, Chengye&lt;/_translated_author&gt;&lt;/Details&gt;&lt;Extra&gt;&lt;DBUID&gt;{75858650-721B-4B21-B337-316A143E374B}&lt;/DBUID&gt;&lt;/Extra&gt;&lt;/Item&gt;&lt;/References&gt;&lt;/Group&gt;&lt;/Citation&gt;_x000a_"/>
    <w:docVar w:name="NE.Ref{5C7E3C38-9AE6-47D7-B35D-95699DE055A3}" w:val=" ADDIN NE.Ref.{5C7E3C38-9AE6-47D7-B35D-95699DE055A3}&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5CD411C2-1A4A-4F38-A896-598A3BFF4F17}" w:val=" ADDIN NE.Ref.{5CD411C2-1A4A-4F38-A896-598A3BFF4F17}&lt;Citation SecTmpl=&quot;1&quot;&gt;&lt;Group&gt;&lt;References&gt;&lt;Item&gt;&lt;ID&gt;107&lt;/ID&gt;&lt;UID&gt;{98859084-5A0C-444A-A621-4097BE0E297C}&lt;/UID&gt;&lt;Title&gt;The SCL‐90: Administration, Scoring and Procedures Manual&lt;/Title&gt;&lt;Template&gt;Book&lt;/Template&gt;&lt;Star&gt;0&lt;/Star&gt;&lt;Tag&gt;0&lt;/Tag&gt;&lt;Author&gt;Derogatis, L R&lt;/Author&gt;&lt;Year&gt;1977&lt;/Year&gt;&lt;Details&gt;&lt;_accessed&gt;64825157&lt;/_accessed&gt;&lt;_created&gt;64825157&lt;/_created&gt;&lt;_modified&gt;64825157&lt;/_modified&gt;&lt;_place_published&gt;Baltimore, MD, USA&lt;/_place_published&gt;&lt;_publisher&gt;John Hopkins University Press&lt;/_publisher&gt;&lt;/Details&gt;&lt;Extra&gt;&lt;DBUID&gt;{75858650-721B-4B21-B337-316A143E374B}&lt;/DBUID&gt;&lt;/Extra&gt;&lt;/Item&gt;&lt;/References&gt;&lt;/Group&gt;&lt;/Citation&gt;_x000a_"/>
    <w:docVar w:name="NE.Ref{5FA46BD9-13FA-484F-B805-E942FE7B99B9}" w:val=" ADDIN NE.Ref.{5FA46BD9-13FA-484F-B805-E942FE7B99B9}&lt;Citation SecTmpl=&quot;1&quot;&gt;&lt;Group&gt;&lt;References&gt;&lt;Item&gt;&lt;ID&gt;74&lt;/ID&gt;&lt;UID&gt;{B3C012B0-AB34-477E-9BBF-BFE94A35C08C}&lt;/UID&gt;&lt;Title&gt;中文版Kutcher青少年抑郁量表测评青少年样本的效度与信度&lt;/Title&gt;&lt;Template&gt;Journal Article&lt;/Template&gt;&lt;Star&gt;0&lt;/Star&gt;&lt;Tag&gt;0&lt;/Tag&gt;&lt;Author&gt;周慧鸣; 郝楠; 杜亚松; 刘艳玉; 隋雨彤; 王艳华; 崔亚男; 钟秋平; 焦秀娟; 魏屹峰; Stanley, KUTCHER&lt;/Author&gt;&lt;Year&gt;2015&lt;/Year&gt;&lt;Details&gt;&lt;_author_adr&gt;上海交通大学医学院附属精神卫生中心;江西省荣军医院;辽宁省本溪市康宁医院;河北省第六人民医院;黑龙江省佳木斯市精神病康复医院;湖南省常德市康复医院;郑州市第八人民医院;Dalhousie University;&lt;/_author_adr&gt;&lt;_collection_scope&gt;CSCD;CSSCI-E;PKU&lt;/_collection_scope&gt;&lt;_created&gt;64818498&lt;/_created&gt;&lt;_db_provider&gt;CNKI&lt;/_db_provider&gt;&lt;_isbn&gt;1000-6729&lt;/_isbn&gt;&lt;_issue&gt;06&lt;/_issue&gt;&lt;_journal&gt;中国心理卫生杂志&lt;/_journal&gt;&lt;_keywords&gt;KADS量表;效度;信度;验证性因子分析;心理测量学&lt;/_keywords&gt;&lt;_modified&gt;64818498&lt;/_modified&gt;&lt;_pages&gt;413-418&lt;/_pages&gt;&lt;_volume&gt;29&lt;/_volume&gt;&lt;_translated_author&gt;Zhou, Huiming;Hao, Nan;Du, Yasong;Liu, Yanyu;Sui, Yutong;Wang, Yanhua;Cui, Yanan;Zhong, Qiuping;Jiao, Xiujuan;Wei, Yifeng;Stanley, KUTCHER&lt;/_translated_author&gt;&lt;/Details&gt;&lt;Extra&gt;&lt;DBUID&gt;{75858650-721B-4B21-B337-316A143E374B}&lt;/DBUID&gt;&lt;/Extra&gt;&lt;/Item&gt;&lt;/References&gt;&lt;/Group&gt;&lt;/Citation&gt;_x000a_"/>
    <w:docVar w:name="NE.Ref{5FEB41BA-F60F-42EB-BEA1-559DE3952264}" w:val=" ADDIN NE.Ref.{5FEB41BA-F60F-42EB-BEA1-559DE3952264}&lt;Citation SecTmpl=&quot;1&quot;&gt;&lt;Group&gt;&lt;References&gt;&lt;Item&gt;&lt;ID&gt;59&lt;/ID&gt;&lt;UID&gt;{FCDD3005-79B0-4940-9EE8-8A3DC1BC0A77}&lt;/UID&gt;&lt;Title&gt;Psychometric properties of the Beck Depression Inventory: Twenty-five years of evaluation&lt;/Title&gt;&lt;Template&gt;Journal Article&lt;/Template&gt;&lt;Star&gt;0&lt;/Star&gt;&lt;Tag&gt;0&lt;/Tag&gt;&lt;Author&gt;Beck, Aaron T; Steer, Robert A; Carbin, Margery G&lt;/Author&gt;&lt;Year&gt;1988&lt;/Year&gt;&lt;Details&gt;&lt;_alternate_title&gt;Clinical psychology review&lt;/_alternate_title&gt;&lt;_collection_scope&gt;SSCI&lt;/_collection_scope&gt;&lt;_created&gt;64817979&lt;/_created&gt;&lt;_date&gt;1988-01-01&lt;/_date&gt;&lt;_date_display&gt;1988&lt;/_date_display&gt;&lt;_impact_factor&gt;  12.792&lt;/_impact_factor&gt;&lt;_isbn&gt;0272-7358&lt;/_isbn&gt;&lt;_issue&gt;1&lt;/_issue&gt;&lt;_journal&gt;Clinical psychology review&lt;/_journal&gt;&lt;_modified&gt;64817979&lt;/_modified&gt;&lt;_ori_publication&gt;Elsevier&lt;/_ori_publication&gt;&lt;_pages&gt;77-100&lt;/_pages&gt;&lt;_volume&gt;8&lt;/_volume&gt;&lt;/Details&gt;&lt;Extra&gt;&lt;DBUID&gt;{75858650-721B-4B21-B337-316A143E374B}&lt;/DBUID&gt;&lt;/Extra&gt;&lt;/Item&gt;&lt;/References&gt;&lt;/Group&gt;&lt;/Citation&gt;_x000a_"/>
    <w:docVar w:name="NE.Ref{5FF701DD-067B-4249-8114-E2076AB6B4E3}" w:val=" ADDIN NE.Ref.{5FF701DD-067B-4249-8114-E2076AB6B4E3}&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60601352-3D8B-4EBB-9C8D-AFA6B045D133}" w:val=" ADDIN NE.Ref.{60601352-3D8B-4EBB-9C8D-AFA6B045D133}&lt;Citation SecTmpl=&quot;1&quot;&gt;&lt;Group&gt;&lt;References&gt;&lt;Item&gt;&lt;ID&gt;25&lt;/ID&gt;&lt;UID&gt;{F5CFC7F2-FB56-4D08-8106-7CB31B1407F7}&lt;/UID&gt;&lt;Title&gt;中学生的抑郁症状与生活事件:非适应性策略的中介作用&lt;/Title&gt;&lt;Template&gt;Journal Article&lt;/Template&gt;&lt;Star&gt;0&lt;/Star&gt;&lt;Tag&gt;0&lt;/Tag&gt;&lt;Author&gt;陈海燕; 姚树桥; 明庆森; 侯婵娟&lt;/Author&gt;&lt;Year&gt;2012&lt;/Year&gt;&lt;Details&gt;&lt;_author_aff&gt;中南大学湘雅二医院医学心理研究所;&lt;/_author_aff&gt;&lt;_cited_count&gt;63&lt;/_cited_count&gt;&lt;_collection_scope&gt;CSCD;CSSCI-E;PKU&lt;/_collection_scope&gt;&lt;_created&gt;64813995&lt;/_created&gt;&lt;_date&gt;2012-10-10&lt;/_date&gt;&lt;_db_updated&gt;CNKI - Reference&lt;/_db_updated&gt;&lt;_issue&gt;10&lt;/_issue&gt;&lt;_journal&gt;中国心理卫生杂志&lt;/_journal&gt;&lt;_keywords&gt;中学生;抑郁症状;负性生活事件;认知情绪调节策略;中介作用&lt;/_keywords&gt;&lt;_modified&gt;64813995&lt;/_modified&gt;&lt;_pages&gt;786-790&lt;/_pages&gt;&lt;_url&gt;https://kns.cnki.net/kcms/detail/detail.aspx?FileName=ZXWS201210018&amp;amp;DbName=CJFQ2012&lt;/_url&gt;&lt;_volume&gt;26&lt;/_volume&gt;&lt;_translated_author&gt;Chen, Haiyan;Yao, Shuqiao;Ming, Qingsen;Hou, Chanjuan&lt;/_translated_author&gt;&lt;/Details&gt;&lt;Extra&gt;&lt;DBUID&gt;{75858650-721B-4B21-B337-316A143E374B}&lt;/DBUID&gt;&lt;/Extra&gt;&lt;/Item&gt;&lt;/References&gt;&lt;/Group&gt;&lt;/Citation&gt;_x000a_"/>
    <w:docVar w:name="NE.Ref{67C59963-7062-4840-B6CA-E37487EDB114}" w:val=" ADDIN NE.Ref.{67C59963-7062-4840-B6CA-E37487EDB114}&lt;Citation SecTmpl=&quot;1&quot;&gt;&lt;Group&gt;&lt;References&gt;&lt;Item&gt;&lt;ID&gt;75&lt;/ID&gt;&lt;UID&gt;{22D86BA5-B3F7-498C-BD76-11A7A66AC9B5}&lt;/UID&gt;&lt;Title&gt;Evaluating depressive symptom interactions on adolescent smoking prevention program mediators: A mediated moderation analysis&lt;/Title&gt;&lt;Template&gt;Journal Article&lt;/Template&gt;&lt;Star&gt;0&lt;/Star&gt;&lt;Tag&gt;0&lt;/Tag&gt;&lt;Author&gt;Sakuma, Kari-Lyn Kobayakawa; Sun, Ping; Unger, Jennifer B; Johnson, C Anderson&lt;/Author&gt;&lt;Year&gt;2010&lt;/Year&gt;&lt;Details&gt;&lt;_alternate_title&gt;Nicotine &amp;amp; tobacco research&lt;/_alternate_title&gt;&lt;_collection_scope&gt;SCIE;SSCI&lt;/_collection_scope&gt;&lt;_created&gt;64818511&lt;/_created&gt;&lt;_date&gt;2010-01-01&lt;/_date&gt;&lt;_date_display&gt;2010&lt;/_date_display&gt;&lt;_impact_factor&gt;   4.244&lt;/_impact_factor&gt;&lt;_isbn&gt;1469-994X&lt;/_isbn&gt;&lt;_issue&gt;11&lt;/_issue&gt;&lt;_journal&gt;Nicotine &amp;amp; tobacco research&lt;/_journal&gt;&lt;_modified&gt;64818511&lt;/_modified&gt;&lt;_ori_publication&gt;Oxford University Press&lt;/_ori_publication&gt;&lt;_pages&gt;1099-1107&lt;/_pages&gt;&lt;_volume&gt;12&lt;/_volume&gt;&lt;/Details&gt;&lt;Extra&gt;&lt;DBUID&gt;{75858650-721B-4B21-B337-316A143E374B}&lt;/DBUID&gt;&lt;/Extra&gt;&lt;/Item&gt;&lt;/References&gt;&lt;/Group&gt;&lt;/Citation&gt;_x000a_"/>
    <w:docVar w:name="NE.Ref{67E97E91-A6CE-48FB-8E43-AA4569FE27B7}" w:val=" ADDIN NE.Ref.{67E97E91-A6CE-48FB-8E43-AA4569FE27B7}&lt;Citation SecTmpl=&quot;1&quot;&gt;&lt;Group&gt;&lt;References&gt;&lt;Item&gt;&lt;ID&gt;69&lt;/ID&gt;&lt;UID&gt;{0380FD34-B32A-4EE1-B466-405658692766}&lt;/UID&gt;&lt;Title&gt;心灵时代&lt;/Title&gt;&lt;Template&gt;Book&lt;/Template&gt;&lt;Star&gt;0&lt;/Star&gt;&lt;Tag&gt;0&lt;/Tag&gt;&lt;Author&gt;王极盛&lt;/Author&gt;&lt;Year&gt;1998&lt;/Year&gt;&lt;Details&gt;&lt;_created&gt;64818080&lt;/_created&gt;&lt;_db_updated&gt;National Lib of China Book&lt;/_db_updated&gt;&lt;_isbn&gt;7-5074-1002-1&lt;/_isbn&gt;&lt;_modified&gt;64818080&lt;/_modified&gt;&lt;_publisher&gt;中国城市出版社&lt;/_publisher&gt;&lt;_url&gt;http://find.nlc.cn/search/showDocDetails?docId=6769885745620477876&amp;amp;dataSource=ucs01&lt;/_url&gt;&lt;_translated_author&gt;Wang, Jisheng&lt;/_translated_author&gt;&lt;/Details&gt;&lt;Extra&gt;&lt;DBUID&gt;{75858650-721B-4B21-B337-316A143E374B}&lt;/DBUID&gt;&lt;/Extra&gt;&lt;/Item&gt;&lt;/References&gt;&lt;/Group&gt;&lt;/Citation&gt;_x000a_"/>
    <w:docVar w:name="NE.Ref{68B675BA-423D-4683-9367-383FE7AF18E0}" w:val=" ADDIN NE.Ref.{68B675BA-423D-4683-9367-383FE7AF18E0}&lt;Citation SecTmpl=&quot;1&quot;&gt;&lt;Group&gt;&lt;References&gt;&lt;Item&gt;&lt;ID&gt;3&lt;/ID&gt;&lt;UID&gt;{C43E6B44-7207-4F0F-810B-4277BD2CD00F}&lt;/UID&gt;&lt;Title&gt;我国部分农村地区受艾滋病影响儿童心理弹性的保护性因素研究&lt;/Title&gt;&lt;Template&gt;Journal Article&lt;/Template&gt;&lt;Star&gt;0&lt;/Star&gt;&lt;Tag&gt;0&lt;/Tag&gt;&lt;Author&gt;史从戎; 张曼华; 王宇; 来源; 高保兴; 乔晓春&lt;/Author&gt;&lt;Year&gt;2011&lt;/Year&gt;&lt;Details&gt;&lt;_author_aff&gt;首都医科大学卫生管理与教育学院心理学教研室;山西省夏县疾病预防控制中心;山西省疾病预防控制中心;&lt;/_author_aff&gt;&lt;_cited_count&gt;8&lt;/_cited_count&gt;&lt;_created&gt;64812525&lt;/_created&gt;&lt;_date&gt;2011-01-10&lt;/_date&gt;&lt;_db_updated&gt;CNKI - Reference&lt;/_db_updated&gt;&lt;_issue&gt;01&lt;/_issue&gt;&lt;_journal&gt;中国儿童保健杂志&lt;/_journal&gt;&lt;_keywords&gt;艾滋病;儿童;心理弹性;保护因素;质性访谈&lt;/_keywords&gt;&lt;_modified&gt;64812525&lt;/_modified&gt;&lt;_pages&gt;10-12&lt;/_pages&gt;&lt;_url&gt;https://kns.cnki.net/kcms/detail/detail.aspx?FileName=ERTO201101005&amp;amp;DbName=CJFQ2011&lt;/_url&gt;&lt;_volume&gt;19&lt;/_volume&gt;&lt;_translated_author&gt;Shi, Congrong;Zhang, Manhua;Wang, Yu;Lai, Yuan;Gao, Baoxing;Qiao, Xiaochun&lt;/_translated_author&gt;&lt;/Details&gt;&lt;Extra&gt;&lt;DBUID&gt;{75858650-721B-4B21-B337-316A143E374B}&lt;/DBUID&gt;&lt;/Extra&gt;&lt;/Item&gt;&lt;/References&gt;&lt;/Group&gt;&lt;/Citation&gt;_x000a_"/>
    <w:docVar w:name="NE.Ref{6B199E79-B5D2-4B3E-938B-ACEEA4A81450}" w:val=" ADDIN NE.Ref.{6B199E79-B5D2-4B3E-938B-ACEEA4A81450}&lt;Citation SecTmpl=&quot;1&quot;&gt;&lt;Group&gt;&lt;References&gt;&lt;Item&gt;&lt;ID&gt;11&lt;/ID&gt;&lt;UID&gt;{991DBBDD-4852-4483-988F-DB566D15F86D}&lt;/UID&gt;&lt;Title&gt;Validating an American scale in Hong Kong: the center for epidemiological studies depression scale (CES-D)&lt;/Title&gt;&lt;Template&gt;Journal Article&lt;/Template&gt;&lt;Star&gt;0&lt;/Star&gt;&lt;Tag&gt;0&lt;/Tag&gt;&lt;Author&gt;Cheung, Chau-Kiu; Bagley, Christopher&lt;/Author&gt;&lt;Year&gt;1998&lt;/Year&gt;&lt;Details&gt;&lt;_alternate_title&gt;The Journal of psychology&lt;/_alternate_title&gt;&lt;_created&gt;64813580&lt;/_created&gt;&lt;_date&gt;1998-01-01&lt;/_date&gt;&lt;_date_display&gt;1998&lt;/_date_display&gt;&lt;_impact_factor&gt;   2.920&lt;/_impact_factor&gt;&lt;_isbn&gt;0022-3980&lt;/_isbn&gt;&lt;_issue&gt;2&lt;/_issue&gt;&lt;_journal&gt;The Journal of psychology&lt;/_journal&gt;&lt;_modified&gt;64813580&lt;/_modified&gt;&lt;_ori_publication&gt;Taylor &amp;amp; Francis&lt;/_ori_publication&gt;&lt;_pages&gt;169-186&lt;/_pages&gt;&lt;_volume&gt;132&lt;/_volume&gt;&lt;/Details&gt;&lt;Extra&gt;&lt;DBUID&gt;{75858650-721B-4B21-B337-316A143E374B}&lt;/DBUID&gt;&lt;/Extra&gt;&lt;/Item&gt;&lt;/References&gt;&lt;/Group&gt;&lt;/Citation&gt;_x000a_"/>
    <w:docVar w:name="NE.Ref{6C248C1A-082C-435A-9E46-3E6EE08B4F5E}" w:val=" ADDIN NE.Ref.{6C248C1A-082C-435A-9E46-3E6EE08B4F5E}&lt;Citation SecTmpl=&quot;1&quot;&gt;&lt;Group&gt;&lt;References&gt;&lt;Item&gt;&lt;ID&gt;62&lt;/ID&gt;&lt;UID&gt;{74DC7466-C1D0-4794-87F3-8308ECC497D6}&lt;/UID&gt;&lt;Title&gt;Assessment of depression: the depression inventory.&lt;/Title&gt;&lt;Template&gt;Book&lt;/Template&gt;&lt;Star&gt;0&lt;/Star&gt;&lt;Tag&gt;0&lt;/Tag&gt;&lt;Author&gt;Beck, Aaron T; Beamesderfer, Alice&lt;/Author&gt;&lt;Year&gt;1974&lt;/Year&gt;&lt;Details&gt;&lt;_created&gt;64817994&lt;/_created&gt;&lt;_isbn&gt;3805516304&lt;/_isbn&gt;&lt;_modified&gt;64817994&lt;/_modified&gt;&lt;_publisher&gt;S. Karger&lt;/_publisher&gt;&lt;/Details&gt;&lt;Extra&gt;&lt;DBUID&gt;{75858650-721B-4B21-B337-316A143E374B}&lt;/DBUID&gt;&lt;/Extra&gt;&lt;/Item&gt;&lt;/References&gt;&lt;/Group&gt;&lt;/Citation&gt;_x000a_"/>
    <w:docVar w:name="NE.Ref{6CE2C3D4-DB38-4257-AF63-65630AF529B3}" w:val=" ADDIN NE.Ref.{6CE2C3D4-DB38-4257-AF63-65630AF529B3}&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6D91E4A1-220F-4F53-BBD2-95A637B93D51}" w:val=" ADDIN NE.Ref.{6D91E4A1-220F-4F53-BBD2-95A637B93D51}&lt;Citation SecTmpl=&quot;1&quot;&gt;&lt;Group&gt;&lt;References&gt;&lt;Item&gt;&lt;ID&gt;87&lt;/ID&gt;&lt;UID&gt;{38A95827-F69C-4006-A71A-8C3D1C08BD74}&lt;/UID&gt;&lt;Title&gt;The Hospital Anxiety and Depression Scale&lt;/Title&gt;&lt;Template&gt;Journal Article&lt;/Template&gt;&lt;Star&gt;0&lt;/Star&gt;&lt;Tag&gt;0&lt;/Tag&gt;&lt;Author&gt;Zigmond, A S; Snaith, R P&lt;/Author&gt;&lt;Year&gt;1983&lt;/Year&gt;&lt;Details&gt;&lt;_collection_scope&gt;SCI;SCIE;SSCI&lt;/_collection_scope&gt;&lt;_created&gt;64824377&lt;/_created&gt;&lt;_impact_factor&gt;   6.392&lt;/_impact_factor&gt;&lt;_issue&gt;6&lt;/_issue&gt;&lt;_journal&gt;Acta Psychiatrica Scandinavica&lt;/_journal&gt;&lt;_modified&gt;64824377&lt;/_modified&gt;&lt;_pages&gt;361-370&lt;/_pages&gt;&lt;_volume&gt;67&lt;/_volume&gt;&lt;/Details&gt;&lt;Extra&gt;&lt;DBUID&gt;{75858650-721B-4B21-B337-316A143E374B}&lt;/DBUID&gt;&lt;/Extra&gt;&lt;/Item&gt;&lt;/References&gt;&lt;/Group&gt;&lt;/Citation&gt;_x000a_"/>
    <w:docVar w:name="NE.Ref{6E3BB8BE-2831-4C6C-9526-052737D36C7B}" w:val=" ADDIN NE.Ref.{6E3BB8BE-2831-4C6C-9526-052737D36C7B}&lt;Citation SecTmpl=&quot;1&quot;&gt;&lt;Group&gt;&lt;References&gt;&lt;Item&gt;&lt;ID&gt;91&lt;/ID&gt;&lt;UID&gt;{E646E539-26D6-4907-AE37-E6552CE44EB5}&lt;/UID&gt;&lt;Title&gt;Reliability and validity of using a brief psychiatric symptom rating scale in clinical practice&lt;/Title&gt;&lt;Template&gt;Journal Article&lt;/Template&gt;&lt;Star&gt;0&lt;/Star&gt;&lt;Tag&gt;0&lt;/Tag&gt;&lt;Author&gt;LEE, MING-BEEN; LEE, YUAN-TEH; YEN, LEE-LAN; LIN, MIAO-HSIANG; LUE, BEE-HORNG&lt;/Author&gt;&lt;Year&gt;1990&lt;/Year&gt;&lt;Details&gt;&lt;_alternate_title&gt;Journal of the Formosan Medical Association&lt;/_alternate_title&gt;&lt;_collection_scope&gt;SCI;SCIE&lt;/_collection_scope&gt;&lt;_created&gt;64824418&lt;/_created&gt;&lt;_date&gt;1990-01-01&lt;/_date&gt;&lt;_date_display&gt;1990&lt;/_date_display&gt;&lt;_impact_factor&gt;   3.282&lt;/_impact_factor&gt;&lt;_issue&gt;12&lt;/_issue&gt;&lt;_journal&gt;Journal of the Formosan Medical Association&lt;/_journal&gt;&lt;_modified&gt;64824418&lt;/_modified&gt;&lt;_pages&gt;1081-1087&lt;/_pages&gt;&lt;_volume&gt;89&lt;/_volume&gt;&lt;/Details&gt;&lt;Extra&gt;&lt;DBUID&gt;{75858650-721B-4B21-B337-316A143E374B}&lt;/DBUID&gt;&lt;/Extra&gt;&lt;/Item&gt;&lt;/References&gt;&lt;/Group&gt;&lt;/Citation&gt;_x000a_"/>
    <w:docVar w:name="NE.Ref{6EE624A7-D26E-4EB7-85A6-FC1FD0E31118}" w:val=" ADDIN NE.Ref.{6EE624A7-D26E-4EB7-85A6-FC1FD0E31118}&lt;Citation SecTmpl=&quot;1&quot;&gt;&lt;Group&gt;&lt;References&gt;&lt;Item&gt;&lt;ID&gt;69&lt;/ID&gt;&lt;UID&gt;{0380FD34-B32A-4EE1-B466-405658692766}&lt;/UID&gt;&lt;Title&gt;心灵时代&lt;/Title&gt;&lt;Template&gt;Book&lt;/Template&gt;&lt;Star&gt;0&lt;/Star&gt;&lt;Tag&gt;0&lt;/Tag&gt;&lt;Author&gt;王极盛&lt;/Author&gt;&lt;Year&gt;1998&lt;/Year&gt;&lt;Details&gt;&lt;_created&gt;64818080&lt;/_created&gt;&lt;_db_updated&gt;National Lib of China Book&lt;/_db_updated&gt;&lt;_isbn&gt;7-5074-1002-1&lt;/_isbn&gt;&lt;_modified&gt;64818080&lt;/_modified&gt;&lt;_publisher&gt;中国城市出版社&lt;/_publisher&gt;&lt;_url&gt;http://find.nlc.cn/search/showDocDetails?docId=6769885745620477876&amp;amp;dataSource=ucs01&lt;/_url&gt;&lt;_translated_author&gt;Wang, Jisheng&lt;/_translated_author&gt;&lt;/Details&gt;&lt;Extra&gt;&lt;DBUID&gt;{75858650-721B-4B21-B337-316A143E374B}&lt;/DBUID&gt;&lt;/Extra&gt;&lt;/Item&gt;&lt;/References&gt;&lt;/Group&gt;&lt;/Citation&gt;_x000a_"/>
    <w:docVar w:name="NE.Ref{6FE1572A-1BCC-4BB5-8463-3E4F212D85BC}" w:val=" ADDIN NE.Ref.{6FE1572A-1BCC-4BB5-8463-3E4F212D85BC}&lt;Citation SecTmpl=&quot;1&quot;&gt;&lt;Group&gt;&lt;References&gt;&lt;Item&gt;&lt;ID&gt;26&lt;/ID&gt;&lt;UID&gt;{E78C994E-5130-41B9-BD41-B134D3F12970}&lt;/UID&gt;&lt;Title&gt;儿童抑郁量表(CDI)在中国儿童中的初步运用&lt;/Title&gt;&lt;Template&gt;Journal Article&lt;/Template&gt;&lt;Star&gt;0&lt;/Star&gt;&lt;Tag&gt;0&lt;/Tag&gt;&lt;Author&gt;俞大维; 李旭&lt;/Author&gt;&lt;Year&gt;2000&lt;/Year&gt;&lt;Details&gt;&lt;_author_adr&gt;美国宾夕法尼亚大学心理系,上海第二医科大学精神卫生教研室!(200025)&lt;/_author_adr&gt;&lt;_collection_scope&gt;CSCD;CSSCI-E;PKU&lt;/_collection_scope&gt;&lt;_created&gt;64814063&lt;/_created&gt;&lt;_db_provider&gt;CNKI&lt;/_db_provider&gt;&lt;_impact_factor&gt;   0.056&lt;/_impact_factor&gt;&lt;_isbn&gt;11-1873/R&lt;/_isbn&gt;&lt;_issue&gt;04&lt;/_issue&gt;&lt;_journal&gt;中国心理卫生杂志&lt;/_journal&gt;&lt;_keywords&gt;儿童抑郁量表;信度;效度&lt;/_keywords&gt;&lt;_modified&gt;64825757&lt;/_modified&gt;&lt;_pages&gt;225-227&lt;/_pages&gt;&lt;_translated_author&gt;Yu, Dawei;Li, Xu&lt;/_translated_author&gt;&lt;/Details&gt;&lt;Extra&gt;&lt;DBUID&gt;{75858650-721B-4B21-B337-316A143E374B}&lt;/DBUID&gt;&lt;/Extra&gt;&lt;/Item&gt;&lt;/References&gt;&lt;/Group&gt;&lt;/Citation&gt;_x000a_"/>
    <w:docVar w:name="NE.Ref{713DE2CE-5066-4AAA-A2F4-2FC8F4D6E6BF}" w:val=" ADDIN NE.Ref.{713DE2CE-5066-4AAA-A2F4-2FC8F4D6E6BF}&lt;Citation SecTmpl=&quot;1&quot;&gt;&lt;Group&gt;&lt;References&gt;&lt;Item&gt;&lt;ID&gt;103&lt;/ID&gt;&lt;UID&gt;{17067CA8-C9F3-4548-8D81-815C0C08A748}&lt;/UID&gt;&lt;Title&gt;Parents’ mental health and children’s cognitive and social development: families in England in the Millennium Cohort Study&lt;/Title&gt;&lt;Template&gt;Journal Article&lt;/Template&gt;&lt;Star&gt;0&lt;/Star&gt;&lt;Tag&gt;0&lt;/Tag&gt;&lt;Author&gt;Mensah, Fiona K; Kiernan, Kathleen E&lt;/Author&gt;&lt;Year&gt;2010&lt;/Year&gt;&lt;Details&gt;&lt;_alternate_title&gt;Social psychiatry and psychiatric epidemiology&lt;/_alternate_title&gt;&lt;_collection_scope&gt;SCIE;SSCI&lt;/_collection_scope&gt;&lt;_created&gt;64825130&lt;/_created&gt;&lt;_date&gt;2010-01-01&lt;/_date&gt;&lt;_date_display&gt;2010&lt;/_date_display&gt;&lt;_impact_factor&gt;   4.328&lt;/_impact_factor&gt;&lt;_isbn&gt;0933-7954&lt;/_isbn&gt;&lt;_journal&gt;Social psychiatry and psychiatric epidemiology&lt;/_journal&gt;&lt;_modified&gt;64825130&lt;/_modified&gt;&lt;_ori_publication&gt;Springer&lt;/_ori_publication&gt;&lt;_pages&gt;1023-1035&lt;/_pages&gt;&lt;_volume&gt;45&lt;/_volume&gt;&lt;/Details&gt;&lt;Extra&gt;&lt;DBUID&gt;{75858650-721B-4B21-B337-316A143E374B}&lt;/DBUID&gt;&lt;/Extra&gt;&lt;/Item&gt;&lt;/References&gt;&lt;/Group&gt;&lt;/Citation&gt;_x000a_"/>
    <w:docVar w:name="NE.Ref{7356FDEB-263E-4A7B-95D8-322964A2E320}" w:val=" ADDIN NE.Ref.{7356FDEB-263E-4A7B-95D8-322964A2E320}&lt;Citation SecTmpl=&quot;1&quot;&gt;&lt;Group&gt;&lt;References&gt;&lt;Item&gt;&lt;ID&gt;53&lt;/ID&gt;&lt;UID&gt;{6B7E8F4B-8651-4E81-9C48-F58FE20146C3}&lt;/UID&gt;&lt;Title&gt;大学生抑郁和焦虑状况调查及相关因素分析&lt;/Title&gt;&lt;Template&gt;Journal Article&lt;/Template&gt;&lt;Star&gt;0&lt;/Star&gt;&lt;Tag&gt;0&lt;/Tag&gt;&lt;Author&gt;郑世华; 仝巧云; 郑爱军&lt;/Author&gt;&lt;Year&gt;2016&lt;/Year&gt;&lt;Details&gt;&lt;_author_adr&gt;三峡大学第一临床医学院;三峡大学消化疾病研究所;&lt;/_author_adr&gt;&lt;_collection_scope&gt;PKU&lt;/_collection_scope&gt;&lt;_created&gt;64816894&lt;/_created&gt;&lt;_db_provider&gt;CNKI&lt;/_db_provider&gt;&lt;_isbn&gt;1671-8348&lt;/_isbn&gt;&lt;_issue&gt;20&lt;/_issue&gt;&lt;_journal&gt;重庆医学&lt;/_journal&gt;&lt;_keywords&gt;抑郁;焦虑;大学生;相关因素&lt;/_keywords&gt;&lt;_modified&gt;64816894&lt;/_modified&gt;&lt;_pages&gt;2835-2837&lt;/_pages&gt;&lt;_volume&gt;45&lt;/_volume&gt;&lt;_translated_author&gt;Zheng, Shihua;Tong, Qiaoyun;Zheng, Aijun&lt;/_translated_author&gt;&lt;/Details&gt;&lt;Extra&gt;&lt;DBUID&gt;{75858650-721B-4B21-B337-316A143E374B}&lt;/DBUID&gt;&lt;/Extra&gt;&lt;/Item&gt;&lt;/References&gt;&lt;/Group&gt;&lt;/Citation&gt;_x000a_"/>
    <w:docVar w:name="NE.Ref{758BCFF1-A07A-474B-9491-EBCE0D5A2B1C}" w:val=" ADDIN NE.Ref.{758BCFF1-A07A-474B-9491-EBCE0D5A2B1C}&lt;Citation SecTmpl=&quot;1&quot;&gt;&lt;Group&gt;&lt;References&gt;&lt;Item&gt;&lt;ID&gt;9&lt;/ID&gt;&lt;UID&gt;{00D5455E-4CFD-4D4F-AAC4-2350C5900BAA}&lt;/UID&gt;&lt;Title&gt;Factor structure of the center for epidemiologic studies depression scale in Taiwanese adolescents&lt;/Title&gt;&lt;Template&gt;Journal Article&lt;/Template&gt;&lt;Star&gt;0&lt;/Star&gt;&lt;Tag&gt;0&lt;/Tag&gt;&lt;Author&gt;Cheng, Chung-Ping; Yen, Cheng-Fang; Ko, Chih-Hung; Yen, Ju-Yu&lt;/Author&gt;&lt;Year&gt;2012&lt;/Year&gt;&lt;Details&gt;&lt;_alternate_title&gt;Comprehensive Psychiatry&lt;/_alternate_title&gt;&lt;_collection_scope&gt;SCI;SCIE;SSCI&lt;/_collection_scope&gt;&lt;_created&gt;64813576&lt;/_created&gt;&lt;_date&gt;2012-01-01&lt;/_date&gt;&lt;_date_display&gt;2012&lt;/_date_display&gt;&lt;_impact_factor&gt;   3.735&lt;/_impact_factor&gt;&lt;_isbn&gt;0010-440X&lt;/_isbn&gt;&lt;_issue&gt;3&lt;/_issue&gt;&lt;_journal&gt;Comprehensive Psychiatry&lt;/_journal&gt;&lt;_modified&gt;64813576&lt;/_modified&gt;&lt;_ori_publication&gt;Elsevier&lt;/_ori_publication&gt;&lt;_pages&gt;299-307&lt;/_pages&gt;&lt;_volume&gt;53&lt;/_volume&gt;&lt;/Details&gt;&lt;Extra&gt;&lt;DBUID&gt;{75858650-721B-4B21-B337-316A143E374B}&lt;/DBUID&gt;&lt;/Extra&gt;&lt;/Item&gt;&lt;/References&gt;&lt;/Group&gt;&lt;/Citation&gt;_x000a_"/>
    <w:docVar w:name="NE.Ref{75B9A92E-128D-4B61-B136-3B430DB033B8}" w:val=" ADDIN NE.Ref.{75B9A92E-128D-4B61-B136-3B430DB033B8}&lt;Citation SecTmpl=&quot;1&quot;&gt;&lt;Group&gt;&lt;References&gt;&lt;Item&gt;&lt;ID&gt;100&lt;/ID&gt;&lt;UID&gt;{EC3085C6-B701-41FC-A15E-6AE05D7091CF}&lt;/UID&gt;&lt;Title&gt;大学新生SCL—90调查结果与分析&lt;/Title&gt;&lt;Template&gt;Journal Article&lt;/Template&gt;&lt;Star&gt;0&lt;/Star&gt;&lt;Tag&gt;0&lt;/Tag&gt;&lt;Author&gt;黄赐英; 裴利华&lt;/Author&gt;&lt;Year&gt;2005&lt;/Year&gt;&lt;Details&gt;&lt;_author_adr&gt;株洲师范高等专科学校现代教育中心,株洲师范高等专科学校现代教育中心 湖南株洲412007_x000d__x000a__x000d__x000a__x000d__x000a__x000d__x000a__x000d__x000a__x000d__x000a__x000d__x000a__x000d__x000a_,湖南株洲412007&lt;/_author_adr&gt;&lt;_created&gt;64824461&lt;/_created&gt;&lt;_db_provider&gt;CNKI&lt;/_db_provider&gt;&lt;_isbn&gt;1009-1432&lt;/_isbn&gt;&lt;_issue&gt;03&lt;/_issue&gt;&lt;_journal&gt;株洲师范高等专科学校学报&lt;/_journal&gt;&lt;_keywords&gt;大学新生;症状自评量表;心理健康&lt;/_keywords&gt;&lt;_modified&gt;64824461&lt;/_modified&gt;&lt;_pages&gt;29-32&lt;/_pages&gt;&lt;_translated_author&gt;Huang, Ciying;Pei, Lihua&lt;/_translated_author&gt;&lt;/Details&gt;&lt;Extra&gt;&lt;DBUID&gt;{75858650-721B-4B21-B337-316A143E374B}&lt;/DBUID&gt;&lt;/Extra&gt;&lt;/Item&gt;&lt;/References&gt;&lt;/Group&gt;&lt;/Citation&gt;_x000a_"/>
    <w:docVar w:name="NE.Ref{77CB929A-91EE-46F6-9CA0-A4E5672701B2}" w:val=" ADDIN NE.Ref.{77CB929A-91EE-46F6-9CA0-A4E5672701B2}&lt;Citation SecTmpl=&quot;1&quot;&gt;&lt;Group&gt;&lt;References&gt;&lt;Item&gt;&lt;ID&gt;55&lt;/ID&gt;&lt;UID&gt;{8AA96650-A6DD-4895-9BC3-6F32565E73FE}&lt;/UID&gt;&lt;Title&gt;精神科评定量表手册&lt;/Title&gt;&lt;Template&gt;Book&lt;/Template&gt;&lt;Star&gt;0&lt;/Star&gt;&lt;Tag&gt;0&lt;/Tag&gt;&lt;Author&gt;张明园等&lt;/Author&gt;&lt;Year&gt;2015&lt;/Year&gt;&lt;Details&gt;&lt;_created&gt;64816898&lt;/_created&gt;&lt;_db_updated&gt;National Lib of China Book&lt;/_db_updated&gt;&lt;_isbn&gt;978-7-5357-8652-4&lt;/_isbn&gt;&lt;_modified&gt;64816898&lt;/_modified&gt;&lt;_publisher&gt;湖南科学技术出版社&lt;/_publisher&gt;&lt;_url&gt;http://find.nlc.cn/search/showDocDetails?docId=1050397517907315969&amp;amp;dataSource=ucs01&lt;/_url&gt;&lt;_translated_author&gt;Zhang, Mingyuandeng&lt;/_translated_author&gt;&lt;/Details&gt;&lt;Extra&gt;&lt;DBUID&gt;{75858650-721B-4B21-B337-316A143E374B}&lt;/DBUID&gt;&lt;/Extra&gt;&lt;/Item&gt;&lt;/References&gt;&lt;/Group&gt;&lt;/Citation&gt;_x000a_"/>
    <w:docVar w:name="NE.Ref{803CA070-9BC4-497D-B2C3-5C0C4C49BBCE}" w:val=" ADDIN NE.Ref.{803CA070-9BC4-497D-B2C3-5C0C4C49BBCE}&lt;Citation SecTmpl=&quot;1&quot;&gt;&lt;Group&gt;&lt;References&gt;&lt;Item&gt;&lt;ID&gt;84&lt;/ID&gt;&lt;UID&gt;{EFE7D261-5111-493B-8B16-BEF977102415}&lt;/UID&gt;&lt;Title&gt;The Children&amp;apos;s Depression Inventory  (CDI). &lt;/Title&gt;&lt;Template&gt;Journal Article&lt;/Template&gt;&lt;Star&gt;0&lt;/Star&gt;&lt;Tag&gt;0&lt;/Tag&gt;&lt;Author&gt;Kovas, M&lt;/Author&gt;&lt;Year&gt;1985&lt;/Year&gt;&lt;Details&gt;&lt;_accessed&gt;64824031&lt;/_accessed&gt;&lt;_collection_scope&gt;SCI;SCIE;SSCI&lt;/_collection_scope&gt;&lt;_created&gt;64823951&lt;/_created&gt;&lt;_impact_factor&gt;  17.737&lt;/_impact_factor&gt;&lt;_journal&gt;Psychological Bulletin&lt;/_journal&gt;&lt;_modified&gt;64823952&lt;/_modified&gt;&lt;_pages&gt;995-998&lt;/_pages&gt;&lt;_volume&gt;21&lt;/_volume&gt;&lt;/Details&gt;&lt;Extra&gt;&lt;DBUID&gt;{75858650-721B-4B21-B337-316A143E374B}&lt;/DBUID&gt;&lt;/Extra&gt;&lt;/Item&gt;&lt;/References&gt;&lt;/Group&gt;&lt;/Citation&gt;_x000a_"/>
    <w:docVar w:name="NE.Ref{81088F0E-5B21-497B-86F7-22E324EFCEA7}" w:val=" ADDIN NE.Ref.{81088F0E-5B21-497B-86F7-22E324EFCEA7}&lt;Citation SecTmpl=&quot;1&quot;&gt;&lt;Group&gt;&lt;References&gt;&lt;Item&gt;&lt;ID&gt;2&lt;/ID&gt;&lt;UID&gt;{733863E0-0E5C-40DA-9A68-5E5DDE642AB3}&lt;/UID&gt;&lt;Title&gt;Achenbach儿童行为量表的再标准化及效度检验&lt;/Title&gt;&lt;Template&gt;Journal Article&lt;/Template&gt;&lt;Star&gt;0&lt;/Star&gt;&lt;Tag&gt;0&lt;/Tag&gt;&lt;Author&gt;苏林雁; 李雪荣; 罗学荣; 万国斌; 杨志伟&lt;/Author&gt;&lt;Year&gt;1998&lt;/Year&gt;&lt;Details&gt;&lt;_author_adr&gt;湖南医科大学精神卫生系儿童精神病学教研室&lt;/_author_adr&gt;&lt;_collection_scope&gt;CSCD;CSSCI-E;PKU&lt;/_collection_scope&gt;&lt;_created&gt;64812060&lt;/_created&gt;&lt;_db_provider&gt;CNKI&lt;/_db_provider&gt;&lt;_isbn&gt;1000-6729&lt;/_isbn&gt;&lt;_issue&gt;02&lt;/_issue&gt;&lt;_journal&gt;中国心理卫生杂志&lt;/_journal&gt;&lt;_keywords&gt;Child Behavior;CBCL;validity.&lt;/_keywords&gt;&lt;_modified&gt;64812060&lt;/_modified&gt;&lt;_pages&gt;4-6+63&lt;/_pages&gt;&lt;_translated_author&gt;Su, Linyan;Li, Xuerong;Luo, Xuerong;Wan, Guobin;Yang, Zhiwei&lt;/_translated_author&gt;&lt;/Details&gt;&lt;Extra&gt;&lt;DBUID&gt;{75858650-721B-4B21-B337-316A143E374B}&lt;/DBUID&gt;&lt;/Extra&gt;&lt;/Item&gt;&lt;/References&gt;&lt;/Group&gt;&lt;/Citation&gt;_x000a_"/>
    <w:docVar w:name="NE.Ref{8146636F-850C-45A5-AA28-D443033BC8F3}" w:val=" ADDIN NE.Ref.{8146636F-850C-45A5-AA28-D443033BC8F3}&lt;Citation SecTmpl=&quot;1&quot;&gt;&lt;Group&gt;&lt;References&gt;&lt;Item&gt;&lt;ID&gt;16&lt;/ID&gt;&lt;UID&gt;{7ED0C6EF-CC9A-4C10-94EC-6D11B3561672}&lt;/UID&gt;&lt;Title&gt;The CES-D scale: A self-report depression scale for research in the general population&lt;/Title&gt;&lt;Template&gt;Journal Article&lt;/Template&gt;&lt;Star&gt;0&lt;/Star&gt;&lt;Tag&gt;0&lt;/Tag&gt;&lt;Author&gt;Radloff, Lenore Sawyer&lt;/Author&gt;&lt;Year&gt;1977&lt;/Year&gt;&lt;Details&gt;&lt;_alternate_title&gt;Applied psychological measurement&lt;/_alternate_title&gt;&lt;_collection_scope&gt;SSCI&lt;/_collection_scope&gt;&lt;_created&gt;64813662&lt;/_created&gt;&lt;_date&gt;1977-01-01&lt;/_date&gt;&lt;_date_display&gt;1977&lt;/_date_display&gt;&lt;_impact_factor&gt;   2.101&lt;/_impact_factor&gt;&lt;_isbn&gt;0146-6216&lt;/_isbn&gt;&lt;_issue&gt;3&lt;/_issue&gt;&lt;_journal&gt;Applied psychological measurement&lt;/_journal&gt;&lt;_modified&gt;64813662&lt;/_modified&gt;&lt;_ori_publication&gt;Sage Publications Sage CA: Thousand Oaks, CA&lt;/_ori_publication&gt;&lt;_pages&gt;385-401&lt;/_pages&gt;&lt;_volume&gt;1&lt;/_volume&gt;&lt;/Details&gt;&lt;Extra&gt;&lt;DBUID&gt;{75858650-721B-4B21-B337-316A143E374B}&lt;/DBUID&gt;&lt;/Extra&gt;&lt;/Item&gt;&lt;/References&gt;&lt;/Group&gt;&lt;/Citation&gt;_x000a_"/>
    <w:docVar w:name="NE.Ref{814FC5EF-58A2-4B31-9396-E34D21C6642D}" w:val=" ADDIN NE.Ref.{814FC5EF-58A2-4B31-9396-E34D21C6642D}&lt;Citation SecTmpl=&quot;1&quot;&gt;&lt;Group&gt;&lt;References&gt;&lt;Item&gt;&lt;ID&gt;93&lt;/ID&gt;&lt;UID&gt;{1DC9ED5F-89D2-4AAE-81BA-2BD779D8834D}&lt;/UID&gt;&lt;Title&gt;Review on the application of the University Personality Inventory in China and abroad&lt;/Title&gt;&lt;Template&gt;Journal Article&lt;/Template&gt;&lt;Star&gt;0&lt;/Star&gt;&lt;Tag&gt;0&lt;/Tag&gt;&lt;Author&gt;Yu, L; Cai, L&lt;/Author&gt;&lt;Year&gt;2007&lt;/Year&gt;&lt;Details&gt;&lt;_accessed&gt;64824435&lt;/_accessed&gt;&lt;_created&gt;64824435&lt;/_created&gt;&lt;_issue&gt;53&lt;/_issue&gt;&lt;_journal&gt;Prof Circle&lt;/_journal&gt;&lt;_modified&gt;64824435&lt;/_modified&gt;&lt;_pages&gt;158–9&lt;/_pages&gt;&lt;/Details&gt;&lt;Extra&gt;&lt;DBUID&gt;{75858650-721B-4B21-B337-316A143E374B}&lt;/DBUID&gt;&lt;/Extra&gt;&lt;/Item&gt;&lt;/References&gt;&lt;/Group&gt;&lt;/Citation&gt;_x000a_"/>
    <w:docVar w:name="NE.Ref{822C37FD-08C0-4339-940B-E08CD4D4FCB9}" w:val=" ADDIN NE.Ref.{822C37FD-08C0-4339-940B-E08CD4D4FCB9}&lt;Citation SecTmpl=&quot;1&quot;&gt;&lt;Group&gt;&lt;References&gt;&lt;Item&gt;&lt;ID&gt;32&lt;/ID&gt;&lt;UID&gt;{865913FD-C8BF-4525-BC39-42E7F777608A}&lt;/UID&gt;&lt;Title&gt;简明儿童少年国际神经精神访谈(父母版)的信效度&lt;/Title&gt;&lt;Template&gt;Journal Article&lt;/Template&gt;&lt;Star&gt;0&lt;/Star&gt;&lt;Tag&gt;0&lt;/Tag&gt;&lt;Author&gt;刘豫鑫; 刘津; 王玉凤&lt;/Author&gt;&lt;Year&gt;2010&lt;/Year&gt;&lt;Details&gt;&lt;_author_aff&gt;北京大学精神卫生研究所卫生部精神卫生学重点实验室(北京大学);&lt;/_author_aff&gt;&lt;_cited_count&gt;26&lt;/_cited_count&gt;&lt;_collection_scope&gt;CSCD;CSSCI-E;PKU&lt;/_collection_scope&gt;&lt;_created&gt;64816778&lt;/_created&gt;&lt;_date&gt;2010-12-10&lt;/_date&gt;&lt;_db_updated&gt;CNKI - Reference&lt;/_db_updated&gt;&lt;_issue&gt;12&lt;/_issue&gt;&lt;_journal&gt;中国心理卫生杂志&lt;/_journal&gt;&lt;_keywords&gt;中文版;简明儿童少年国际神经精神访谈;信度;效度;诊断试验&lt;/_keywords&gt;&lt;_modified&gt;64816778&lt;/_modified&gt;&lt;_pages&gt;921-925&lt;/_pages&gt;&lt;_url&gt;https://kns.cnki.net/kcms/detail/detail.aspx?FileName=ZXWS201012011&amp;amp;DbName=CJFQ2010&lt;/_url&gt;&lt;_volume&gt;24&lt;/_volume&gt;&lt;_translated_author&gt;Liu, Yuxin;Liu, Jin;Wang, Yufeng&lt;/_translated_author&gt;&lt;/Details&gt;&lt;Extra&gt;&lt;DBUID&gt;{75858650-721B-4B21-B337-316A143E374B}&lt;/DBUID&gt;&lt;/Extra&gt;&lt;/Item&gt;&lt;/References&gt;&lt;/Group&gt;&lt;/Citation&gt;_x000a_"/>
    <w:docVar w:name="NE.Ref{825E807E-61CD-4A86-8271-E4BE71EAC234}" w:val=" ADDIN NE.Ref.{825E807E-61CD-4A86-8271-E4BE71EAC234}&lt;Citation SecTmpl=&quot;1&quot;&gt;&lt;Group&gt;&lt;References&gt;&lt;Item&gt;&lt;ID&gt;83&lt;/ID&gt;&lt;UID&gt;{B3642D7B-3C3C-400C-B6A3-1975442408F5}&lt;/UID&gt;&lt;Title&gt;流调中心用抑郁量表（Center for Epidemiological Studies Depression Scale，CES-D）&lt;/Title&gt;&lt;Template&gt;Journal Article&lt;/Template&gt;&lt;Star&gt;0&lt;/Star&gt;&lt;Tag&gt;0&lt;/Tag&gt;&lt;Author&gt;刘平&lt;/Author&gt;&lt;Year&gt;1999&lt;/Year&gt;&lt;Details&gt;&lt;_accessed&gt;64823923&lt;/_accessed&gt;&lt;_created&gt;64823923&lt;/_created&gt;&lt;_journal&gt;中国心理卫生杂志（增刊）&lt;/_journal&gt;&lt;_modified&gt;64823923&lt;/_modified&gt;&lt;_pages&gt;200-202.&lt;/_pages&gt;&lt;_translated_author&gt;Liu, Ping&lt;/_translated_author&gt;&lt;/Details&gt;&lt;Extra&gt;&lt;DBUID&gt;{75858650-721B-4B21-B337-316A143E374B}&lt;/DBUID&gt;&lt;/Extra&gt;&lt;/Item&gt;&lt;/References&gt;&lt;/Group&gt;&lt;/Citation&gt;_x000a_"/>
    <w:docVar w:name="NE.Ref{825FC76D-0ADE-40D8-9E1A-2DFF1CC341E3}" w:val=" ADDIN NE.Ref.{825FC76D-0ADE-40D8-9E1A-2DFF1CC341E3}&lt;Citation SecTmpl=&quot;1&quot;&gt;&lt;Group&gt;&lt;References&gt;&lt;Item&gt;&lt;ID&gt;74&lt;/ID&gt;&lt;UID&gt;{B3C012B0-AB34-477E-9BBF-BFE94A35C08C}&lt;/UID&gt;&lt;Title&gt;中文版Kutcher青少年抑郁量表测评青少年样本的效度与信度&lt;/Title&gt;&lt;Template&gt;Journal Article&lt;/Template&gt;&lt;Star&gt;0&lt;/Star&gt;&lt;Tag&gt;0&lt;/Tag&gt;&lt;Author&gt;周慧鸣; 郝楠; 杜亚松; 刘艳玉; 隋雨彤; 王艳华; 崔亚男; 钟秋平; 焦秀娟; 魏屹峰; Stanley, KUTCHER&lt;/Author&gt;&lt;Year&gt;2015&lt;/Year&gt;&lt;Details&gt;&lt;_author_adr&gt;上海交通大学医学院附属精神卫生中心;江西省荣军医院;辽宁省本溪市康宁医院;河北省第六人民医院;黑龙江省佳木斯市精神病康复医院;湖南省常德市康复医院;郑州市第八人民医院;Dalhousie University;&lt;/_author_adr&gt;&lt;_collection_scope&gt;CSCD;CSSCI-E;PKU&lt;/_collection_scope&gt;&lt;_created&gt;64818498&lt;/_created&gt;&lt;_db_provider&gt;CNKI&lt;/_db_provider&gt;&lt;_isbn&gt;1000-6729&lt;/_isbn&gt;&lt;_issue&gt;06&lt;/_issue&gt;&lt;_journal&gt;中国心理卫生杂志&lt;/_journal&gt;&lt;_keywords&gt;KADS量表;效度;信度;验证性因子分析;心理测量学&lt;/_keywords&gt;&lt;_modified&gt;64818498&lt;/_modified&gt;&lt;_pages&gt;413-418&lt;/_pages&gt;&lt;_volume&gt;29&lt;/_volume&gt;&lt;_translated_author&gt;Zhou, Huiming;Hao, Nan;Du, Yasong;Liu, Yanyu;Sui, Yutong;Wang, Yanhua;Cui, Yanan;Zhong, Qiuping;Jiao, Xiujuan;Wei, Yifeng;Stanley, KUTCHER&lt;/_translated_author&gt;&lt;/Details&gt;&lt;Extra&gt;&lt;DBUID&gt;{75858650-721B-4B21-B337-316A143E374B}&lt;/DBUID&gt;&lt;/Extra&gt;&lt;/Item&gt;&lt;/References&gt;&lt;/Group&gt;&lt;/Citation&gt;_x000a_"/>
    <w:docVar w:name="NE.Ref{826D154B-780F-4895-B5D9-15AD40B74899}" w:val=" ADDIN NE.Ref.{826D154B-780F-4895-B5D9-15AD40B74899}&lt;Citation SecTmpl=&quot;1&quot;&gt;&lt;Group&gt;&lt;References&gt;&lt;Item&gt;&lt;ID&gt;50&lt;/ID&gt;&lt;UID&gt;{91EB00FB-3DA0-4011-A726-2E465EF7F786}&lt;/UID&gt;&lt;Title&gt;医学院校大学生抑郁情绪与生活事件的相关分析&lt;/Title&gt;&lt;Template&gt;Journal Article&lt;/Template&gt;&lt;Star&gt;0&lt;/Star&gt;&lt;Tag&gt;0&lt;/Tag&gt;&lt;Author&gt;王俊; 金岳龙; 陈燕; 余结根; 贺连平; 姚应水&lt;/Author&gt;&lt;Year&gt;2013&lt;/Year&gt;&lt;Details&gt;&lt;_author_adr&gt;皖南医学院预防医学系;&lt;/_author_adr&gt;&lt;_created&gt;64816881&lt;/_created&gt;&lt;_db_provider&gt;CNKI&lt;/_db_provider&gt;&lt;_isbn&gt;1002-0217&lt;/_isbn&gt;&lt;_issue&gt;02&lt;/_issue&gt;&lt;_journal&gt;皖南医学院学报&lt;/_journal&gt;&lt;_keywords&gt;医学生;抑郁情绪;生活事件;影响因素&lt;/_keywords&gt;&lt;_modified&gt;64816881&lt;/_modified&gt;&lt;_pages&gt;151-153&lt;/_pages&gt;&lt;_volume&gt;32&lt;/_volume&gt;&lt;_translated_author&gt;Wang, Jun;Jin, Yuelong;Chen, Yan;Yu, Jiegen;He, Lianping;Yao, Yingshui&lt;/_translated_author&gt;&lt;/Details&gt;&lt;Extra&gt;&lt;DBUID&gt;{75858650-721B-4B21-B337-316A143E374B}&lt;/DBUID&gt;&lt;/Extra&gt;&lt;/Item&gt;&lt;/References&gt;&lt;/Group&gt;&lt;/Citation&gt;_x000a_"/>
    <w:docVar w:name="NE.Ref{83CF2D80-F49E-4C81-8A09-9723A18F895F}" w:val=" ADDIN NE.Ref.{83CF2D80-F49E-4C81-8A09-9723A18F895F}&lt;Citation SecTmpl=&quot;1&quot;&gt;&lt;Group&gt;&lt;References&gt;&lt;Item&gt;&lt;ID&gt;58&lt;/ID&gt;&lt;UID&gt;{E3076804-C884-4B48-B2FA-0F8E76BEA287}&lt;/UID&gt;&lt;Title&gt;Screening depressed patients in family practice. A rapid technic&lt;/Title&gt;&lt;Template&gt;Journal Article&lt;/Template&gt;&lt;Star&gt;0&lt;/Star&gt;&lt;Tag&gt;0&lt;/Tag&gt;&lt;Author&gt;Beck, A T; Beck, R W&lt;/Author&gt;&lt;Year&gt;1972&lt;/Year&gt;&lt;Details&gt;&lt;_accession_num&gt;4635613&lt;/_accession_num&gt;&lt;_collection_scope&gt;SCI;SCIE&lt;/_collection_scope&gt;&lt;_created&gt;64817975&lt;/_created&gt;&lt;_date&gt;1972-12-01&lt;/_date&gt;&lt;_date_display&gt;1972 Dec&lt;/_date_display&gt;&lt;_db_updated&gt;PubMed&lt;/_db_updated&gt;&lt;_doi&gt;10.1080/00325481.1972.11713319&lt;/_doi&gt;&lt;_impact_factor&gt;   3.840&lt;/_impact_factor&gt;&lt;_isbn&gt;0032-5481 (Print); 0032-5481 (Linking)&lt;/_isbn&gt;&lt;_issue&gt;6&lt;/_issue&gt;&lt;_journal&gt;Postgrad Med&lt;/_journal&gt;&lt;_language&gt;eng&lt;/_language&gt;&lt;_modified&gt;64817975&lt;/_modified&gt;&lt;_pages&gt;81-5&lt;/_pages&gt;&lt;_subject_headings&gt;Analysis of Variance; Depression/*diagnosis; *Family Practice; Humans; Methods; Personality Inventory; Psychiatric Status Rating Scales; Surveys and Questionnaires&lt;/_subject_headings&gt;&lt;_tertiary_title&gt;Postgraduate medicine&lt;/_tertiary_title&gt;&lt;_type_work&gt;Journal Article&lt;/_type_work&gt;&lt;_url&gt;http://www.ncbi.nlm.nih.gov/entrez/query.fcgi?cmd=Retrieve&amp;amp;db=pubmed&amp;amp;dopt=Abstract&amp;amp;list_uids=4635613&amp;amp;query_hl=1&lt;/_url&gt;&lt;_volume&gt;52&lt;/_volume&gt;&lt;/Details&gt;&lt;Extra&gt;&lt;DBUID&gt;{75858650-721B-4B21-B337-316A143E374B}&lt;/DBUID&gt;&lt;/Extra&gt;&lt;/Item&gt;&lt;/References&gt;&lt;/Group&gt;&lt;/Citation&gt;_x000a_"/>
    <w:docVar w:name="NE.Ref{8455552C-9990-43D5-B170-17027A6938AA}" w:val=" ADDIN NE.Ref.{8455552C-9990-43D5-B170-17027A6938AA}&lt;Citation SecTmpl=&quot;1&quot;&gt;&lt;Group&gt;&lt;References&gt;&lt;Item&gt;&lt;ID&gt;52&lt;/ID&gt;&lt;UID&gt;{EF74CF9C-ACAA-4014-90A6-36352F94E03A}&lt;/UID&gt;&lt;Title&gt;焦虑及抑郁自评量表的临床效度&lt;/Title&gt;&lt;Template&gt;Journal Article&lt;/Template&gt;&lt;Star&gt;0&lt;/Star&gt;&lt;Tag&gt;0&lt;/Tag&gt;&lt;Author&gt;段泉泉; 胜利&lt;/Author&gt;&lt;Year&gt;2012&lt;/Year&gt;&lt;Details&gt;&lt;_author_adr&gt;北京大学精神卫生研究所,卫生部精神卫生重点实验室(北京大学);徐州市精神病院;&lt;/_author_adr&gt;&lt;_collection_scope&gt;CSCD;CSSCI-E;PKU&lt;/_collection_scope&gt;&lt;_created&gt;64816891&lt;/_created&gt;&lt;_db_provider&gt;CNKI&lt;/_db_provider&gt;&lt;_isbn&gt;1000-6729&lt;/_isbn&gt;&lt;_issue&gt;09&lt;/_issue&gt;&lt;_journal&gt;中国心理卫生杂志&lt;/_journal&gt;&lt;_keywords&gt;焦虑;抑郁;自评量表;区分效度;临床严重程度;一致性&lt;/_keywords&gt;&lt;_modified&gt;64816891&lt;/_modified&gt;&lt;_pages&gt;676-679&lt;/_pages&gt;&lt;_volume&gt;26&lt;/_volume&gt;&lt;_translated_author&gt;Duan, Quanquan;Sheng, Li&lt;/_translated_author&gt;&lt;/Details&gt;&lt;Extra&gt;&lt;DBUID&gt;{75858650-721B-4B21-B337-316A143E374B}&lt;/DBUID&gt;&lt;/Extra&gt;&lt;/Item&gt;&lt;/References&gt;&lt;/Group&gt;&lt;/Citation&gt;_x000a_"/>
    <w:docVar w:name="NE.Ref{8587E9F6-84C0-4604-85C8-FAAA48A02525}" w:val=" ADDIN NE.Ref.{8587E9F6-84C0-4604-85C8-FAAA48A02525}&lt;Citation SecTmpl=&quot;1&quot;&gt;&lt;Group&gt;&lt;References&gt;&lt;Item&gt;&lt;ID&gt;80&lt;/ID&gt;&lt;UID&gt;{B20F749B-469B-455E-B781-B475F544E6C2}&lt;/UID&gt;&lt;Title&gt;Achenbach 儿童行为量表( 中国标准化)&lt;/Title&gt;&lt;Template&gt;Journal Article&lt;/Template&gt;&lt;Star&gt;0&lt;/Star&gt;&lt;Tag&gt;0&lt;/Tag&gt;&lt;Author&gt;忻仁娥&lt;/Author&gt;&lt;Year&gt;1994&lt;/Year&gt;&lt;Details&gt;&lt;_accessed&gt;64823895&lt;/_accessed&gt;&lt;_created&gt;64823893&lt;/_created&gt;&lt;_issue&gt;1&lt;/_issue&gt;&lt;_journal&gt;上海精神医学&lt;/_journal&gt;&lt;_modified&gt;64823896&lt;/_modified&gt;&lt;_pages&gt; 1-2&lt;/_pages&gt;&lt;_volume&gt;4&lt;/_volume&gt;&lt;_translated_author&gt;Xin, Ren&amp;apos;e&lt;/_translated_author&gt;&lt;/Details&gt;&lt;Extra&gt;&lt;DBUID&gt;{75858650-721B-4B21-B337-316A143E374B}&lt;/DBUID&gt;&lt;/Extra&gt;&lt;/Item&gt;&lt;/References&gt;&lt;/Group&gt;&lt;/Citation&gt;_x000a_"/>
    <w:docVar w:name="NE.Ref{8589EC94-426A-4E7B-BDB9-724EDE4FA5E3}" w:val=" ADDIN NE.Ref.{8589EC94-426A-4E7B-BDB9-724EDE4FA5E3}&lt;Citation SecTmpl=&quot;1&quot;&gt;&lt;Group&gt;&lt;References&gt;&lt;Item&gt;&lt;ID&gt;109&lt;/ID&gt;&lt;UID&gt;{A3047FA3-B9A4-4388-99AB-1F520B7AC4AF}&lt;/UID&gt;&lt;Title&gt;大学生媒体多任务与心理健康的关系&lt;/Title&gt;&lt;Template&gt;Thesis&lt;/Template&gt;&lt;Star&gt;0&lt;/Star&gt;&lt;Tag&gt;0&lt;/Tag&gt;&lt;Author&gt;苑新群&lt;/Author&gt;&lt;Year&gt;2014&lt;/Year&gt;&lt;Details&gt;&lt;_created&gt;64825716&lt;/_created&gt;&lt;_db_provider&gt;CNKI&lt;/_db_provider&gt;&lt;_keywords&gt;大学生;媒体多任务;心理健康;追踪研究&lt;/_keywords&gt;&lt;_modified&gt;64825716&lt;/_modified&gt;&lt;_publisher&gt;首都师范大学&lt;/_publisher&gt;&lt;_tertiary_author&gt;卢珊&lt;/_tertiary_author&gt;&lt;_type_work&gt;硕士&lt;/_type_work&gt;&lt;_translated_author&gt;Yuan, Xinqun&lt;/_translated_author&gt;&lt;_translated_tertiary_author&gt;Lu, Shan&lt;/_translated_tertiary_author&gt;&lt;/Details&gt;&lt;Extra&gt;&lt;DBUID&gt;{75858650-721B-4B21-B337-316A143E374B}&lt;/DBUID&gt;&lt;/Extra&gt;&lt;/Item&gt;&lt;/References&gt;&lt;/Group&gt;&lt;/Citation&gt;_x000a_"/>
    <w:docVar w:name="NE.Ref{859BF3E0-CF68-4915-A35C-AF9D0C319331}" w:val=" ADDIN NE.Ref.{859BF3E0-CF68-4915-A35C-AF9D0C319331}&lt;Citation SecTmpl=&quot;1&quot;&gt;&lt;Group&gt;&lt;References&gt;&lt;Item&gt;&lt;ID&gt;20&lt;/ID&gt;&lt;UID&gt;{E1835335-57AE-43D0-B39F-6325EE6207A3}&lt;/UID&gt;&lt;Title&gt;广州市中学生网络成瘾与自杀相关行为的关系&lt;/Title&gt;&lt;Template&gt;Journal Article&lt;/Template&gt;&lt;Star&gt;0&lt;/Star&gt;&lt;Tag&gt;0&lt;/Tag&gt;&lt;Author&gt;潘丝媛; 李武权; 黎明; 郭蓝; 邓雪清; 卢次勇&lt;/Author&gt;&lt;Year&gt;2018&lt;/Year&gt;&lt;Details&gt;&lt;_author_aff&gt;中山大学公共卫生学院;&lt;/_author_aff&gt;&lt;_cited_count&gt;19&lt;/_cited_count&gt;&lt;_collection_scope&gt;PKU&lt;/_collection_scope&gt;&lt;_created&gt;64813872&lt;/_created&gt;&lt;_date&gt;2018-02-23&lt;/_date&gt;&lt;_db_updated&gt;CNKI - Reference&lt;/_db_updated&gt;&lt;_issue&gt;02&lt;/_issue&gt;&lt;_journal&gt;中国学校卫生&lt;/_journal&gt;&lt;_keywords&gt;因特网;行为;成瘾;自杀;精神卫生;学生&lt;/_keywords&gt;&lt;_modified&gt;64813872&lt;/_modified&gt;&lt;_pages&gt;229-231&lt;/_pages&gt;&lt;_url&gt;https://kns.cnki.net/kcms/detail/detail.aspx?FileName=XIWS201802025&amp;amp;DbName=CJFQ2018&lt;/_url&gt;&lt;_volume&gt;39&lt;/_volume&gt;&lt;_translated_author&gt;Pan, Siyuan;Li, Wuquan;Li, Ming;Guo, Lan;Deng, Xueqing;Lu, Ciyong&lt;/_translated_author&gt;&lt;/Details&gt;&lt;Extra&gt;&lt;DBUID&gt;{75858650-721B-4B21-B337-316A143E374B}&lt;/DBUID&gt;&lt;/Extra&gt;&lt;/Item&gt;&lt;/References&gt;&lt;/Group&gt;&lt;/Citation&gt;_x000a_"/>
    <w:docVar w:name="NE.Ref{888EC89A-C748-4A26-A0CA-8654CC638232}" w:val=" ADDIN NE.Ref.{888EC89A-C748-4A26-A0CA-8654CC638232}&lt;Citation SecTmpl=&quot;1&quot;&gt;&lt;Group&gt;&lt;References&gt;&lt;Item&gt;&lt;ID&gt;99&lt;/ID&gt;&lt;UID&gt;{66AA31EB-083D-4C14-914D-3CBF2F3B4C84}&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4458&lt;/_created&gt;&lt;_db_provider&gt;CNKI&lt;/_db_provider&gt;&lt;_isbn&gt;1002-0152&lt;/_isbn&gt;&lt;_issue&gt;05&lt;/_issue&gt;&lt;_journal&gt;中国神经精神疾病杂志&lt;/_journal&gt;&lt;_keywords&gt;SCL-90;信度;效度;常模&lt;/_keywords&gt;&lt;_modified&gt;64824458&lt;/_modified&gt;&lt;_pages&gt;323-327&lt;/_pages&gt;&lt;_translated_author&gt;Chen, Shulin;Li, Lingjiang&lt;/_translated_author&gt;&lt;/Details&gt;&lt;Extra&gt;&lt;DBUID&gt;{75858650-721B-4B21-B337-316A143E374B}&lt;/DBUID&gt;&lt;/Extra&gt;&lt;/Item&gt;&lt;/References&gt;&lt;/Group&gt;&lt;/Citation&gt;_x000a_"/>
    <w:docVar w:name="NE.Ref{889BC92E-9BE9-4008-9183-13150814B168}" w:val=" ADDIN NE.Ref.{889BC92E-9BE9-4008-9183-13150814B168}&lt;Citation SecTmpl=&quot;1&quot;&gt;&lt;Group&gt;&lt;References&gt;&lt;Item&gt;&lt;ID&gt;110&lt;/ID&gt;&lt;UID&gt;{C4DD63A2-6D04-4A72-9942-02772A682966}&lt;/UID&gt;&lt;Title&gt;The structure of negative emotional states: Comparison of the Depression Anxiety Stress Scales (DASS) with the Beck Depression and Anxiety Inventories&lt;/Title&gt;&lt;Template&gt;Journal Article&lt;/Template&gt;&lt;Star&gt;0&lt;/Star&gt;&lt;Tag&gt;0&lt;/Tag&gt;&lt;Author&gt;Lovibond, Peter F; Lovibond, Sydney H&lt;/Author&gt;&lt;Year&gt;1995&lt;/Year&gt;&lt;Details&gt;&lt;_alternate_title&gt;Behaviour research and therapy&lt;/_alternate_title&gt;&lt;_collection_scope&gt;SSCI&lt;/_collection_scope&gt;&lt;_created&gt;64825726&lt;/_created&gt;&lt;_date&gt;1995-01-01&lt;/_date&gt;&lt;_date_display&gt;1995&lt;/_date_display&gt;&lt;_impact_factor&gt;   4.473&lt;/_impact_factor&gt;&lt;_isbn&gt;0005-7967&lt;/_isbn&gt;&lt;_issue&gt;3&lt;/_issue&gt;&lt;_journal&gt;Behaviour research and therapy&lt;/_journal&gt;&lt;_modified&gt;64825726&lt;/_modified&gt;&lt;_ori_publication&gt;Elsevier&lt;/_ori_publication&gt;&lt;_pages&gt;335-343&lt;/_pages&gt;&lt;_volume&gt;33&lt;/_volume&gt;&lt;/Details&gt;&lt;Extra&gt;&lt;DBUID&gt;{75858650-721B-4B21-B337-316A143E374B}&lt;/DBUID&gt;&lt;/Extra&gt;&lt;/Item&gt;&lt;/References&gt;&lt;/Group&gt;&lt;/Citation&gt;_x000a_"/>
    <w:docVar w:name="NE.Ref{8BA5F82E-C898-42F1-9C15-815570820902}" w:val=" ADDIN NE.Ref.{8BA5F82E-C898-42F1-9C15-815570820902}&lt;Citation SecTmpl=&quot;1&quot;&gt;&lt;Group&gt;&lt;References&gt;&lt;Item&gt;&lt;ID&gt;63&lt;/ID&gt;&lt;UID&gt;{8E015B01-4E43-4205-AF95-5AFD33DEAAD4}&lt;/UID&gt;&lt;Title&gt;大学生自杀现象的社会学解读&lt;/Title&gt;&lt;Template&gt;Journal Article&lt;/Template&gt;&lt;Star&gt;0&lt;/Star&gt;&lt;Tag&gt;0&lt;/Tag&gt;&lt;Author&gt;周德新&lt;/Author&gt;&lt;Year&gt;2006&lt;/Year&gt;&lt;Details&gt;&lt;_author_adr&gt;湖南文理学院思想政治理论课教学部 湖南常德415000&lt;/_author_adr&gt;&lt;_created&gt;64818002&lt;/_created&gt;&lt;_db_provider&gt;CNKI&lt;/_db_provider&gt;&lt;_isbn&gt;1672-6154&lt;/_isbn&gt;&lt;_issue&gt;05&lt;/_issue&gt;&lt;_journal&gt;湖南文理学院学报(社会科学版)&lt;/_journal&gt;&lt;_keywords&gt;大学生;自杀现象;社会学解读;预防&lt;/_keywords&gt;&lt;_modified&gt;64818002&lt;/_modified&gt;&lt;_pages&gt;60-62&lt;/_pages&gt;&lt;_translated_author&gt;Zhou, Dexin&lt;/_translated_author&gt;&lt;/Details&gt;&lt;Extra&gt;&lt;DBUID&gt;{75858650-721B-4B21-B337-316A143E374B}&lt;/DBUID&gt;&lt;/Extra&gt;&lt;/Item&gt;&lt;/References&gt;&lt;/Group&gt;&lt;/Citation&gt;_x000a_"/>
    <w:docVar w:name="NE.Ref{8BB3AA21-8858-4FB9-ADEE-07D4CBF83D50}" w:val=" ADDIN NE.Ref.{8BB3AA21-8858-4FB9-ADEE-07D4CBF83D50}&lt;Citation SecTmpl=&quot;1&quot;&gt;&lt;Group&gt;&lt;References&gt;&lt;Item&gt;&lt;ID&gt;85&lt;/ID&gt;&lt;UID&gt;{7D7D87C1-8DD4-4D94-9369-659C09F617C3}&lt;/UID&gt;&lt;Title&gt;《心理卫生与精神科评定量表》专辑 &lt;/Title&gt;&lt;Template&gt;Journal Article&lt;/Template&gt;&lt;Star&gt;0&lt;/Star&gt;&lt;Tag&gt;0&lt;/Tag&gt;&lt;Author&gt;崔杰诚; 陈国生&lt;/Author&gt;&lt;Year&gt;1998&lt;/Year&gt;&lt;Details&gt;&lt;_accessed&gt;64824355&lt;/_accessed&gt;&lt;_created&gt;64824355&lt;/_created&gt;&lt;_issue&gt;10&lt;/_issue&gt;&lt;_journal&gt;健康心理学杂志&lt;/_journal&gt;&lt;_modified&gt;64824355&lt;/_modified&gt;&lt;_pages&gt;140-141，136-137_x000d__x000a_&lt;/_pages&gt;&lt;_volume&gt;６&lt;/_volume&gt;&lt;_translated_author&gt;Cui, Jiecheng;Chen, Guosheng&lt;/_translated_author&gt;&lt;/Details&gt;&lt;Extra&gt;&lt;DBUID&gt;{75858650-721B-4B21-B337-316A143E374B}&lt;/DBUID&gt;&lt;/Extra&gt;&lt;/Item&gt;&lt;/References&gt;&lt;/Group&gt;&lt;/Citation&gt;_x000a_"/>
    <w:docVar w:name="NE.Ref{8C9E51A7-02AA-43EC-B062-9AE1FF2F4CA4}" w:val=" ADDIN NE.Ref.{8C9E51A7-02AA-43EC-B062-9AE1FF2F4CA4}&lt;Citation SecTmpl=&quot;1&quot;&gt;&lt;Group&gt;&lt;References&gt;&lt;Item&gt;&lt;ID&gt;32&lt;/ID&gt;&lt;UID&gt;{865913FD-C8BF-4525-BC39-42E7F777608A}&lt;/UID&gt;&lt;Title&gt;简明儿童少年国际神经精神访谈(父母版)的信效度&lt;/Title&gt;&lt;Template&gt;Journal Article&lt;/Template&gt;&lt;Star&gt;0&lt;/Star&gt;&lt;Tag&gt;0&lt;/Tag&gt;&lt;Author&gt;刘豫鑫; 刘津; 王玉凤&lt;/Author&gt;&lt;Year&gt;2010&lt;/Year&gt;&lt;Details&gt;&lt;_author_aff&gt;北京大学精神卫生研究所卫生部精神卫生学重点实验室(北京大学);&lt;/_author_aff&gt;&lt;_cited_count&gt;26&lt;/_cited_count&gt;&lt;_collection_scope&gt;CSCD;CSSCI-E;PKU&lt;/_collection_scope&gt;&lt;_created&gt;64816778&lt;/_created&gt;&lt;_date&gt;2010-12-10&lt;/_date&gt;&lt;_db_updated&gt;CNKI - Reference&lt;/_db_updated&gt;&lt;_issue&gt;12&lt;/_issue&gt;&lt;_journal&gt;中国心理卫生杂志&lt;/_journal&gt;&lt;_keywords&gt;中文版;简明儿童少年国际神经精神访谈;信度;效度;诊断试验&lt;/_keywords&gt;&lt;_modified&gt;64816778&lt;/_modified&gt;&lt;_pages&gt;921-925&lt;/_pages&gt;&lt;_url&gt;https://kns.cnki.net/kcms/detail/detail.aspx?FileName=ZXWS201012011&amp;amp;DbName=CJFQ2010&lt;/_url&gt;&lt;_volume&gt;24&lt;/_volume&gt;&lt;_translated_author&gt;Liu, Yuxin;Liu, Jin;Wang, Yufeng&lt;/_translated_author&gt;&lt;/Details&gt;&lt;Extra&gt;&lt;DBUID&gt;{75858650-721B-4B21-B337-316A143E374B}&lt;/DBUID&gt;&lt;/Extra&gt;&lt;/Item&gt;&lt;/References&gt;&lt;/Group&gt;&lt;/Citation&gt;_x000a_"/>
    <w:docVar w:name="NE.Ref{8EB48EE6-F8E9-469F-8671-611C655152E1}" w:val=" ADDIN NE.Ref.{8EB48EE6-F8E9-469F-8671-611C655152E1}&lt;Citation SecTmpl=&quot;1&quot;&gt;&lt;Group&gt;&lt;References&gt;&lt;Item&gt;&lt;ID&gt;108&lt;/ID&gt;&lt;UID&gt;{A14C0043-FCE1-4208-869F-D0B37D7F9D4D}&lt;/UID&gt;&lt;Title&gt;Factor structure of the SCL-90 in a psychiatric population.&lt;/Title&gt;&lt;Template&gt;Journal Article&lt;/Template&gt;&lt;Star&gt;0&lt;/Star&gt;&lt;Tag&gt;0&lt;/Tag&gt;&lt;Author&gt;Hoffmann, Norman G; Overall, Peggy B&lt;/Author&gt;&lt;Year&gt;1978&lt;/Year&gt;&lt;Details&gt;&lt;_alternate_title&gt;Journal of Consulting and Clinical Psychology&lt;/_alternate_title&gt;&lt;_collection_scope&gt;SSCI&lt;/_collection_scope&gt;&lt;_created&gt;64825169&lt;/_created&gt;&lt;_date&gt;1978-01-01&lt;/_date&gt;&lt;_date_display&gt;1978&lt;/_date_display&gt;&lt;_impact_factor&gt;   5.348&lt;/_impact_factor&gt;&lt;_isbn&gt;1939-2117&lt;/_isbn&gt;&lt;_issue&gt;6&lt;/_issue&gt;&lt;_journal&gt;Journal of Consulting and Clinical Psychology&lt;/_journal&gt;&lt;_modified&gt;64825169&lt;/_modified&gt;&lt;_ori_publication&gt;American Psychological Association&lt;/_ori_publication&gt;&lt;_pages&gt;1187&lt;/_pages&gt;&lt;_volume&gt;46&lt;/_volume&gt;&lt;/Details&gt;&lt;Extra&gt;&lt;DBUID&gt;{75858650-721B-4B21-B337-316A143E374B}&lt;/DBUID&gt;&lt;/Extra&gt;&lt;/Item&gt;&lt;/References&gt;&lt;/Group&gt;&lt;/Citation&gt;_x000a_"/>
    <w:docVar w:name="NE.Ref{8F43D462-4CE3-499F-A108-AF4C3B9398E5}" w:val=" ADDIN NE.Ref.{8F43D462-4CE3-499F-A108-AF4C3B9398E5}&lt;Citation SecTmpl=&quot;1&quot;&gt;&lt;Group&gt;&lt;References&gt;&lt;Item&gt;&lt;ID&gt;71&lt;/ID&gt;&lt;UID&gt;{B059AE13-F123-4C10-A6D6-0970B6D49BFA}&lt;/UID&gt;&lt;Title&gt;The PHQ-9: a new depression diagnostic and severity measure&lt;/Title&gt;&lt;Template&gt;Generic&lt;/Template&gt;&lt;Star&gt;0&lt;/Star&gt;&lt;Tag&gt;0&lt;/Tag&gt;&lt;Author&gt;Kroenke, Kurt; Spitzer, Robert L&lt;/Author&gt;&lt;Year&gt;2002&lt;/Year&gt;&lt;Details&gt;&lt;_created&gt;64818480&lt;/_created&gt;&lt;_date&gt;2002-01-01&lt;/_date&gt;&lt;_date_display&gt;2002&lt;/_date_display&gt;&lt;_isbn&gt;0048-5713&lt;/_isbn&gt;&lt;_issue&gt;9&lt;/_issue&gt;&lt;_journal&gt;Psychiatric annals&lt;/_journal&gt;&lt;_modified&gt;64818480&lt;/_modified&gt;&lt;_pages&gt;509-515&lt;/_pages&gt;&lt;_publisher&gt;Slack Incorporated Thorofare, NJ&lt;/_publisher&gt;&lt;_volume&gt;32&lt;/_volume&gt;&lt;/Details&gt;&lt;Extra&gt;&lt;DBUID&gt;{75858650-721B-4B21-B337-316A143E374B}&lt;/DBUID&gt;&lt;/Extra&gt;&lt;/Item&gt;&lt;/References&gt;&lt;/Group&gt;&lt;/Citation&gt;_x000a_"/>
    <w:docVar w:name="NE.Ref{91159021-51F2-4455-A2B1-C390631E2C6F}" w:val=" ADDIN NE.Ref.{91159021-51F2-4455-A2B1-C390631E2C6F}&lt;Citation SecTmpl=&quot;1&quot;&gt;&lt;Group&gt;&lt;References&gt;&lt;Item&gt;&lt;ID&gt;35&lt;/ID&gt;&lt;UID&gt;{7A1794CA-C9B8-4D8B-A725-2DF1A3722A1F}&lt;/UID&gt;&lt;Title&gt;儿童抑郁障碍自评量表的中国城市常模&lt;/Title&gt;&lt;Template&gt;Journal Article&lt;/Template&gt;&lt;Star&gt;0&lt;/Star&gt;&lt;Tag&gt;0&lt;/Tag&gt;&lt;Author&gt;苏林雁; 王凯; 朱焱; 罗学荣; 杨志伟; 儿童抑郁量表全国协作组&lt;/Author&gt;&lt;Year&gt;2003&lt;/Year&gt;&lt;Details&gt;&lt;_author_adr&gt;中南大学湘雅二医院精神卫生研究所,中南大学湘雅二医院精神卫生研究所,中南大学湘雅二医院精神卫生研究所,中南大学湘雅二医院精神卫生研究所,深圳市康宁医院 410011,410011,410011,410011&lt;/_author_adr&gt;&lt;_collection_scope&gt;CSCD;CSSCI-E;PKU&lt;/_collection_scope&gt;&lt;_created&gt;64816786&lt;/_created&gt;&lt;_db_provider&gt;CNKI&lt;/_db_provider&gt;&lt;_isbn&gt;1000-6729&lt;/_isbn&gt;&lt;_issue&gt;08&lt;/_issue&gt;&lt;_journal&gt;中国心理卫生杂志&lt;/_journal&gt;&lt;_keywords&gt;儿童精神病学;抑郁障碍;心理测量学研究;常模;信度;效度&lt;/_keywords&gt;&lt;_modified&gt;64816786&lt;/_modified&gt;&lt;_pages&gt;547-549&lt;/_pages&gt;&lt;_translated_author&gt;Su, Linyan;Wang, Kai;Zhu, Yan;Luo, Xuerong;Yang, Zhiwei;Er, Tongyiyuliangbiaoquanguoxiezuozu&lt;/_translated_author&gt;&lt;/Details&gt;&lt;Extra&gt;&lt;DBUID&gt;{75858650-721B-4B21-B337-316A143E374B}&lt;/DBUID&gt;&lt;/Extra&gt;&lt;/Item&gt;&lt;/References&gt;&lt;/Group&gt;&lt;/Citation&gt;_x000a_"/>
    <w:docVar w:name="NE.Ref{92689CA2-73E6-4A0E-85F9-97C737201E37}" w:val=" ADDIN NE.Ref.{92689CA2-73E6-4A0E-85F9-97C737201E37}&lt;Citation SecTmpl=&quot;1&quot;&gt;&lt;Group&gt;&lt;References&gt;&lt;Item&gt;&lt;ID&gt;63&lt;/ID&gt;&lt;UID&gt;{8E015B01-4E43-4205-AF95-5AFD33DEAAD4}&lt;/UID&gt;&lt;Title&gt;大学生自杀现象的社会学解读&lt;/Title&gt;&lt;Template&gt;Journal Article&lt;/Template&gt;&lt;Star&gt;0&lt;/Star&gt;&lt;Tag&gt;0&lt;/Tag&gt;&lt;Author&gt;周德新&lt;/Author&gt;&lt;Year&gt;2006&lt;/Year&gt;&lt;Details&gt;&lt;_author_adr&gt;湖南文理学院思想政治理论课教学部 湖南常德415000&lt;/_author_adr&gt;&lt;_created&gt;64818002&lt;/_created&gt;&lt;_db_provider&gt;CNKI&lt;/_db_provider&gt;&lt;_isbn&gt;1672-6154&lt;/_isbn&gt;&lt;_issue&gt;05&lt;/_issue&gt;&lt;_journal&gt;湖南文理学院学报(社会科学版)&lt;/_journal&gt;&lt;_keywords&gt;大学生;自杀现象;社会学解读;预防&lt;/_keywords&gt;&lt;_modified&gt;64818002&lt;/_modified&gt;&lt;_pages&gt;60-62&lt;/_pages&gt;&lt;_translated_author&gt;Zhou, Dexin&lt;/_translated_author&gt;&lt;/Details&gt;&lt;Extra&gt;&lt;DBUID&gt;{75858650-721B-4B21-B337-316A143E374B}&lt;/DBUID&gt;&lt;/Extra&gt;&lt;/Item&gt;&lt;/References&gt;&lt;/Group&gt;&lt;/Citation&gt;_x000a_"/>
    <w:docVar w:name="NE.Ref{92B1BC58-7754-4774-B2AF-CCEFA7E208F0}" w:val=" ADDIN NE.Ref.{92B1BC58-7754-4774-B2AF-CCEFA7E208F0}&lt;Citation SecTmpl=&quot;1&quot;&gt;&lt;Group&gt;&lt;References&gt;&lt;Item&gt;&lt;ID&gt;70&lt;/ID&gt;&lt;UID&gt;{0747CBD0-E222-46D6-A370-65491028119F}&lt;/UID&gt;&lt;Title&gt;Validation and utility of a self-report version of PRIME-MD: the PHQ primary care study&lt;/Title&gt;&lt;Template&gt;Journal Article&lt;/Template&gt;&lt;Star&gt;0&lt;/Star&gt;&lt;Tag&gt;0&lt;/Tag&gt;&lt;Author&gt;Spitzer, Robert L; Kroenke, Kurt; Williams, Janet BW; Patient, Health Questionnaire Primary Care; Patient, Health Questionnaire Primary Care&lt;/Author&gt;&lt;Year&gt;1999&lt;/Year&gt;&lt;Details&gt;&lt;_alternate_title&gt;Jama&lt;/_alternate_title&gt;&lt;_created&gt;64818479&lt;/_created&gt;&lt;_date&gt;1999-01-01&lt;/_date&gt;&lt;_date_display&gt;1999&lt;/_date_display&gt;&lt;_impact_factor&gt;  56.274&lt;/_impact_factor&gt;&lt;_isbn&gt;0098-7484&lt;/_isbn&gt;&lt;_issue&gt;18&lt;/_issue&gt;&lt;_journal&gt;Jama&lt;/_journal&gt;&lt;_modified&gt;64818479&lt;/_modified&gt;&lt;_ori_publication&gt;American Medical Association&lt;/_ori_publication&gt;&lt;_pages&gt;1737-1744&lt;/_pages&gt;&lt;_volume&gt;282&lt;/_volume&gt;&lt;/Details&gt;&lt;Extra&gt;&lt;DBUID&gt;{75858650-721B-4B21-B337-316A143E374B}&lt;/DBUID&gt;&lt;/Extra&gt;&lt;/Item&gt;&lt;/References&gt;&lt;/Group&gt;&lt;/Citation&gt;_x000a_"/>
    <w:docVar w:name="NE.Ref{9381AB81-4EDF-47D3-9DFB-0CB52C2DF369}" w:val=" ADDIN NE.Ref.{9381AB81-4EDF-47D3-9DFB-0CB52C2DF369}&lt;Citation SecTmpl=&quot;1&quot;&gt;&lt;Group&gt;&lt;References&gt;&lt;Item&gt;&lt;ID&gt;74&lt;/ID&gt;&lt;UID&gt;{B3C012B0-AB34-477E-9BBF-BFE94A35C08C}&lt;/UID&gt;&lt;Title&gt;中文版Kutcher青少年抑郁量表测评青少年样本的效度与信度&lt;/Title&gt;&lt;Template&gt;Journal Article&lt;/Template&gt;&lt;Star&gt;0&lt;/Star&gt;&lt;Tag&gt;0&lt;/Tag&gt;&lt;Author&gt;周慧鸣; 郝楠; 杜亚松; 刘艳玉; 隋雨彤; 王艳华; 崔亚男; 钟秋平; 焦秀娟; 魏屹峰; Stanley, KUTCHER&lt;/Author&gt;&lt;Year&gt;2015&lt;/Year&gt;&lt;Details&gt;&lt;_author_adr&gt;上海交通大学医学院附属精神卫生中心;江西省荣军医院;辽宁省本溪市康宁医院;河北省第六人民医院;黑龙江省佳木斯市精神病康复医院;湖南省常德市康复医院;郑州市第八人民医院;Dalhousie University;&lt;/_author_adr&gt;&lt;_collection_scope&gt;CSCD;CSSCI-E;PKU&lt;/_collection_scope&gt;&lt;_created&gt;64818498&lt;/_created&gt;&lt;_db_provider&gt;CNKI&lt;/_db_provider&gt;&lt;_isbn&gt;1000-6729&lt;/_isbn&gt;&lt;_issue&gt;06&lt;/_issue&gt;&lt;_journal&gt;中国心理卫生杂志&lt;/_journal&gt;&lt;_keywords&gt;KADS量表;效度;信度;验证性因子分析;心理测量学&lt;/_keywords&gt;&lt;_modified&gt;64818498&lt;/_modified&gt;&lt;_pages&gt;413-418&lt;/_pages&gt;&lt;_volume&gt;29&lt;/_volume&gt;&lt;_translated_author&gt;Zhou, Huiming;Hao, Nan;Du, Yasong;Liu, Yanyu;Sui, Yutong;Wang, Yanhua;Cui, Yanan;Zhong, Qiuping;Jiao, Xiujuan;Wei, Yifeng;Stanley, KUTCHER&lt;/_translated_author&gt;&lt;/Details&gt;&lt;Extra&gt;&lt;DBUID&gt;{75858650-721B-4B21-B337-316A143E374B}&lt;/DBUID&gt;&lt;/Extra&gt;&lt;/Item&gt;&lt;/References&gt;&lt;/Group&gt;&lt;/Citation&gt;_x000a_"/>
    <w:docVar w:name="NE.Ref{942EF9DD-1C2A-4B68-934D-E65F51048FC4}" w:val=" ADDIN NE.Ref.{942EF9DD-1C2A-4B68-934D-E65F51048FC4}&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94863D8F-5E9C-4A97-83DD-4F76E0075B80}" w:val=" ADDIN NE.Ref.{94863D8F-5E9C-4A97-83DD-4F76E0075B80}&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94BCA4A9-2D3B-440F-BD7F-91669EB08FB7}" w:val=" ADDIN NE.Ref.{94BCA4A9-2D3B-440F-BD7F-91669EB08FB7}&lt;Citation SecTmpl=&quot;1&quot;&gt;&lt;Group&gt;&lt;References&gt;&lt;Item&gt;&lt;ID&gt;80&lt;/ID&gt;&lt;UID&gt;{B20F749B-469B-455E-B781-B475F544E6C2}&lt;/UID&gt;&lt;Title&gt;Achenbach 儿童行为量表( 中国标准化)&lt;/Title&gt;&lt;Template&gt;Journal Article&lt;/Template&gt;&lt;Star&gt;0&lt;/Star&gt;&lt;Tag&gt;0&lt;/Tag&gt;&lt;Author&gt;忻仁娥&lt;/Author&gt;&lt;Year&gt;1994&lt;/Year&gt;&lt;Details&gt;&lt;_accessed&gt;64823895&lt;/_accessed&gt;&lt;_created&gt;64823893&lt;/_created&gt;&lt;_issue&gt;1&lt;/_issue&gt;&lt;_journal&gt;上海精神医学&lt;/_journal&gt;&lt;_modified&gt;64823896&lt;/_modified&gt;&lt;_pages&gt; 1-2&lt;/_pages&gt;&lt;_volume&gt;4&lt;/_volume&gt;&lt;_translated_author&gt;Xin, Ren&amp;apos;e&lt;/_translated_author&gt;&lt;/Details&gt;&lt;Extra&gt;&lt;DBUID&gt;{75858650-721B-4B21-B337-316A143E374B}&lt;/DBUID&gt;&lt;/Extra&gt;&lt;/Item&gt;&lt;/References&gt;&lt;/Group&gt;&lt;/Citation&gt;_x000a_"/>
    <w:docVar w:name="NE.Ref{96B6B818-C4C1-404F-AA5C-21EA5C6C59ED}" w:val=" ADDIN NE.Ref.{96B6B818-C4C1-404F-AA5C-21EA5C6C59ED}&lt;Citation SecTmpl=&quot;1&quot;&gt;&lt;Group&gt;&lt;References&gt;&lt;Item&gt;&lt;ID&gt;84&lt;/ID&gt;&lt;UID&gt;{EFE7D261-5111-493B-8B16-BEF977102415}&lt;/UID&gt;&lt;Title&gt;The Children&amp;apos;s Depression Inventory  (CDI). &lt;/Title&gt;&lt;Template&gt;Journal Article&lt;/Template&gt;&lt;Star&gt;0&lt;/Star&gt;&lt;Tag&gt;0&lt;/Tag&gt;&lt;Author&gt;Kovas, M&lt;/Author&gt;&lt;Year&gt;1985&lt;/Year&gt;&lt;Details&gt;&lt;_accessed&gt;64824031&lt;/_accessed&gt;&lt;_collection_scope&gt;SCI;SCIE;SSCI&lt;/_collection_scope&gt;&lt;_created&gt;64823951&lt;/_created&gt;&lt;_impact_factor&gt;  17.737&lt;/_impact_factor&gt;&lt;_journal&gt;Psychological Bulletin&lt;/_journal&gt;&lt;_modified&gt;64823952&lt;/_modified&gt;&lt;_pages&gt;995-998&lt;/_pages&gt;&lt;_volume&gt;21&lt;/_volume&gt;&lt;/Details&gt;&lt;Extra&gt;&lt;DBUID&gt;{75858650-721B-4B21-B337-316A143E374B}&lt;/DBUID&gt;&lt;/Extra&gt;&lt;/Item&gt;&lt;/References&gt;&lt;/Group&gt;&lt;/Citation&gt;_x000a_"/>
    <w:docVar w:name="NE.Ref{978F3ABD-280E-434A-99C1-0DF4A29C4D88}" w:val=" ADDIN NE.Ref.{978F3ABD-280E-434A-99C1-0DF4A29C4D88}&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97ED2FD2-0771-43F9-9A10-F903F6AE3035}" w:val=" ADDIN NE.Ref.{97ED2FD2-0771-43F9-9A10-F903F6AE3035}&lt;Citation SecTmpl=&quot;1&quot;&gt;&lt;Group&gt;&lt;References&gt;&lt;Item&gt;&lt;ID&gt;83&lt;/ID&gt;&lt;UID&gt;{B3642D7B-3C3C-400C-B6A3-1975442408F5}&lt;/UID&gt;&lt;Title&gt;流调中心用抑郁量表（Center for Epidemiological Studies Depression Scale，CES-D）&lt;/Title&gt;&lt;Template&gt;Journal Article&lt;/Template&gt;&lt;Star&gt;0&lt;/Star&gt;&lt;Tag&gt;0&lt;/Tag&gt;&lt;Author&gt;刘平&lt;/Author&gt;&lt;Year&gt;1999&lt;/Year&gt;&lt;Details&gt;&lt;_accessed&gt;64823923&lt;/_accessed&gt;&lt;_created&gt;64823923&lt;/_created&gt;&lt;_journal&gt;中国心理卫生杂志（增刊）&lt;/_journal&gt;&lt;_modified&gt;64823923&lt;/_modified&gt;&lt;_pages&gt;200-202.&lt;/_pages&gt;&lt;_translated_author&gt;Liu, Ping&lt;/_translated_author&gt;&lt;/Details&gt;&lt;Extra&gt;&lt;DBUID&gt;{75858650-721B-4B21-B337-316A143E374B}&lt;/DBUID&gt;&lt;/Extra&gt;&lt;/Item&gt;&lt;/References&gt;&lt;/Group&gt;&lt;/Citation&gt;_x000a_"/>
    <w:docVar w:name="NE.Ref{98F2B856-0B73-41A2-9C9B-5A3230B75D70}" w:val=" ADDIN NE.Ref.{98F2B856-0B73-41A2-9C9B-5A3230B75D70}&lt;Citation SecTmpl=&quot;1&quot;&gt;&lt;Group&gt;&lt;References&gt;&lt;Item&gt;&lt;ID&gt;25&lt;/ID&gt;&lt;UID&gt;{F5CFC7F2-FB56-4D08-8106-7CB31B1407F7}&lt;/UID&gt;&lt;Title&gt;中学生的抑郁症状与生活事件:非适应性策略的中介作用&lt;/Title&gt;&lt;Template&gt;Journal Article&lt;/Template&gt;&lt;Star&gt;0&lt;/Star&gt;&lt;Tag&gt;0&lt;/Tag&gt;&lt;Author&gt;陈海燕; 姚树桥; 明庆森; 侯婵娟&lt;/Author&gt;&lt;Year&gt;2012&lt;/Year&gt;&lt;Details&gt;&lt;_author_aff&gt;中南大学湘雅二医院医学心理研究所;&lt;/_author_aff&gt;&lt;_cited_count&gt;63&lt;/_cited_count&gt;&lt;_collection_scope&gt;CSCD;CSSCI-E;PKU&lt;/_collection_scope&gt;&lt;_created&gt;64813995&lt;/_created&gt;&lt;_date&gt;2012-10-10&lt;/_date&gt;&lt;_db_updated&gt;CNKI - Reference&lt;/_db_updated&gt;&lt;_issue&gt;10&lt;/_issue&gt;&lt;_journal&gt;中国心理卫生杂志&lt;/_journal&gt;&lt;_keywords&gt;中学生;抑郁症状;负性生活事件;认知情绪调节策略;中介作用&lt;/_keywords&gt;&lt;_modified&gt;64813995&lt;/_modified&gt;&lt;_pages&gt;786-790&lt;/_pages&gt;&lt;_url&gt;https://kns.cnki.net/kcms/detail/detail.aspx?FileName=ZXWS201210018&amp;amp;DbName=CJFQ2012&lt;/_url&gt;&lt;_volume&gt;26&lt;/_volume&gt;&lt;_translated_author&gt;Chen, Haiyan;Yao, Shuqiao;Ming, Qingsen;Hou, Chanjuan&lt;/_translated_author&gt;&lt;/Details&gt;&lt;Extra&gt;&lt;DBUID&gt;{75858650-721B-4B21-B337-316A143E374B}&lt;/DBUID&gt;&lt;/Extra&gt;&lt;/Item&gt;&lt;/References&gt;&lt;/Group&gt;&lt;/Citation&gt;_x000a_"/>
    <w:docVar w:name="NE.Ref{99ECF465-0324-4EF0-8AA6-1B8B3EB3FC62}" w:val=" ADDIN NE.Ref.{99ECF465-0324-4EF0-8AA6-1B8B3EB3FC62}&lt;Citation SecTmpl=&quot;1&quot;&gt;&lt;Group&gt;&lt;References&gt;&lt;Item&gt;&lt;ID&gt;112&lt;/ID&gt;&lt;UID&gt;{D6745485-394A-412A-BA92-93290D3A6676}&lt;/UID&gt;&lt;Title&gt;中国中学生心理健康量表的编制及其标准化&lt;/Title&gt;&lt;Template&gt;Journal Article&lt;/Template&gt;&lt;Star&gt;0&lt;/Star&gt;&lt;Tag&gt;0&lt;/Tag&gt;&lt;Author&gt;王极盛; 李焰; 赫尔实&lt;/Author&gt;&lt;Year&gt;1997&lt;/Year&gt;&lt;Details&gt;&lt;_accessed&gt;64825738&lt;/_accessed&gt;&lt;_created&gt;64825733&lt;/_created&gt;&lt;_issue&gt;04&lt;/_issue&gt;&lt;_journal&gt;社会心理科学&lt;/_journal&gt;&lt;_modified&gt;64825733&lt;/_modified&gt;&lt;_pages&gt;17-22&lt;/_pages&gt;&lt;_translated_author&gt;Wang, Jisheng;Li, Yan;He, Ershi&lt;/_translated_author&gt;&lt;/Details&gt;&lt;Extra&gt;&lt;DBUID&gt;{75858650-721B-4B21-B337-316A143E374B}&lt;/DBUID&gt;&lt;/Extra&gt;&lt;/Item&gt;&lt;/References&gt;&lt;/Group&gt;&lt;/Citation&gt;_x000a_"/>
    <w:docVar w:name="NE.Ref{9B2BF791-106E-416B-BD38-F832C3F3D6C3}" w:val=" ADDIN NE.Ref.{9B2BF791-106E-416B-BD38-F832C3F3D6C3}&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9DE40832-C1B1-4514-9486-003F9CAD8EFA}" w:val=" ADDIN NE.Ref.{9DE40832-C1B1-4514-9486-003F9CAD8EFA}&lt;Citation SecTmpl=&quot;1&quot;&gt;&lt;Group&gt;&lt;References&gt;&lt;Item&gt;&lt;ID&gt;35&lt;/ID&gt;&lt;UID&gt;{7A1794CA-C9B8-4D8B-A725-2DF1A3722A1F}&lt;/UID&gt;&lt;Title&gt;儿童抑郁障碍自评量表的中国城市常模&lt;/Title&gt;&lt;Template&gt;Journal Article&lt;/Template&gt;&lt;Star&gt;0&lt;/Star&gt;&lt;Tag&gt;0&lt;/Tag&gt;&lt;Author&gt;苏林雁; 王凯; 朱焱; 罗学荣; 杨志伟; 儿童抑郁量表全国协作组&lt;/Author&gt;&lt;Year&gt;2003&lt;/Year&gt;&lt;Details&gt;&lt;_author_adr&gt;中南大学湘雅二医院精神卫生研究所,中南大学湘雅二医院精神卫生研究所,中南大学湘雅二医院精神卫生研究所,中南大学湘雅二医院精神卫生研究所,深圳市康宁医院 410011,410011,410011,410011&lt;/_author_adr&gt;&lt;_collection_scope&gt;CSCD;CSSCI-E;PKU&lt;/_collection_scope&gt;&lt;_created&gt;64816786&lt;/_created&gt;&lt;_db_provider&gt;CNKI&lt;/_db_provider&gt;&lt;_isbn&gt;1000-6729&lt;/_isbn&gt;&lt;_issue&gt;08&lt;/_issue&gt;&lt;_journal&gt;中国心理卫生杂志&lt;/_journal&gt;&lt;_keywords&gt;儿童精神病学;抑郁障碍;心理测量学研究;常模;信度;效度&lt;/_keywords&gt;&lt;_modified&gt;64816786&lt;/_modified&gt;&lt;_pages&gt;547-549&lt;/_pages&gt;&lt;_translated_author&gt;Su, Linyan;Wang, Kai;Zhu, Yan;Luo, Xuerong;Yang, Zhiwei;Er, Tongyiyuliangbiaoquanguoxiezuozu&lt;/_translated_author&gt;&lt;/Details&gt;&lt;Extra&gt;&lt;DBUID&gt;{75858650-721B-4B21-B337-316A143E374B}&lt;/DBUID&gt;&lt;/Extra&gt;&lt;/Item&gt;&lt;/References&gt;&lt;/Group&gt;&lt;/Citation&gt;_x000a_"/>
    <w:docVar w:name="NE.Ref{9F0A19D2-97E3-451A-BB6D-5681FBC4703E}" w:val=" ADDIN NE.Ref.{9F0A19D2-97E3-451A-BB6D-5681FBC4703E}&lt;Citation SecTmpl=&quot;1&quot;&gt;&lt;Group&gt;&lt;References&gt;&lt;Item&gt;&lt;ID&gt;40&lt;/ID&gt;&lt;UID&gt;{630B990F-84E5-480C-B579-CC8C841AC512}&lt;/UID&gt;&lt;Title&gt;中学生焦虑情绪调查&lt;/Title&gt;&lt;Template&gt;Journal Article&lt;/Template&gt;&lt;Star&gt;0&lt;/Star&gt;&lt;Tag&gt;0&lt;/Tag&gt;&lt;Author&gt;陈姜; 张德甫; 吴敏; 胡巧云; 徐俊娥; 付喜成&lt;/Author&gt;&lt;Year&gt;2000&lt;/Year&gt;&lt;Details&gt;&lt;_author_adr&gt;河南医科大学儿少教研室!郑州450052,河南医科大学儿少教研室!郑州450052,河南医科大学儿少教研室!郑州450052,河南医科大学儿少教研室!郑州450052,河南省鹤壁市卫生防疫站,河南省修武县卫生防疫站&lt;/_author_adr&gt;&lt;_created&gt;64816824&lt;/_created&gt;&lt;_db_provider&gt;CNKI&lt;/_db_provider&gt;&lt;_isbn&gt;32-1199/R&lt;/_isbn&gt;&lt;_issue&gt;04&lt;/_issue&gt;&lt;_journal&gt;中国校医&lt;/_journal&gt;&lt;_keywords&gt;中学生;焦虑情绪;相关因素&lt;/_keywords&gt;&lt;_modified&gt;64816824&lt;/_modified&gt;&lt;_pages&gt;257-258&lt;/_pages&gt;&lt;_translated_author&gt;Chen, Jiang;Zhang, Defu;Wu, Min;Hu, Qiaoyun;Xu, Jun&amp;apos;e;Fu, Xicheng&lt;/_translated_author&gt;&lt;/Details&gt;&lt;Extra&gt;&lt;DBUID&gt;{75858650-721B-4B21-B337-316A143E374B}&lt;/DBUID&gt;&lt;/Extra&gt;&lt;/Item&gt;&lt;/References&gt;&lt;/Group&gt;&lt;/Citation&gt;_x000a_"/>
    <w:docVar w:name="NE.Ref{A13D0CD8-21C2-4201-BB43-BAE3E3973426}" w:val=" ADDIN NE.Ref.{A13D0CD8-21C2-4201-BB43-BAE3E3973426}&lt;Citation SecTmpl=&quot;1&quot;&gt;&lt;Group&gt;&lt;References&gt;&lt;Item&gt;&lt;ID&gt;27&lt;/ID&gt;&lt;UID&gt;{432ED410-8361-4C4F-B6CC-EFF8B4FA0F24}&lt;/UID&gt;&lt;Title&gt;儿童抑郁量表中文版在中小学生中的信效度&lt;/Title&gt;&lt;Template&gt;Journal Article&lt;/Template&gt;&lt;Star&gt;0&lt;/Star&gt;&lt;Tag&gt;0&lt;/Tag&gt;&lt;Author&gt;吴文峰; 卢永彪; 谭芙蓉; 姚树桥&lt;/Author&gt;&lt;Year&gt;2010&lt;/Year&gt;&lt;Details&gt;&lt;_author_aff&gt;中南大学湘雅二医院医学心理研究中心;湖南科技大学教育学院;&lt;/_author_aff&gt;&lt;_cited_count&gt;95&lt;/_cited_count&gt;&lt;_collection_scope&gt;CSCD;CSSCI-E;PKU&lt;/_collection_scope&gt;&lt;_created&gt;64814066&lt;/_created&gt;&lt;_date&gt;2010-10-10&lt;/_date&gt;&lt;_db_updated&gt;CNKI - Reference&lt;/_db_updated&gt;&lt;_issue&gt;10&lt;/_issue&gt;&lt;_journal&gt;中国心理卫生杂志&lt;/_journal&gt;&lt;_keywords&gt;儿童抑郁量表;信度;效度;验证性因素分析;心理测量学研究&lt;/_keywords&gt;&lt;_modified&gt;64814066&lt;/_modified&gt;&lt;_pages&gt;775-779&lt;/_pages&gt;&lt;_url&gt;https://kns.cnki.net/kcms/detail/detail.aspx?FileName=ZXWS201010017&amp;amp;DbName=CJFQ2010&lt;/_url&gt;&lt;_volume&gt;24&lt;/_volume&gt;&lt;_translated_author&gt;Wu, Wenfeng;Lu, Yongbiao;Tan, Furong;Yao, Shuqiao&lt;/_translated_author&gt;&lt;/Details&gt;&lt;Extra&gt;&lt;DBUID&gt;{75858650-721B-4B21-B337-316A143E374B}&lt;/DBUID&gt;&lt;/Extra&gt;&lt;/Item&gt;&lt;/References&gt;&lt;/Group&gt;&lt;/Citation&gt;_x000a_"/>
    <w:docVar w:name="NE.Ref{A4EE7667-B17A-407B-934C-4D88CC30F7EB}" w:val=" ADDIN NE.Ref.{A4EE7667-B17A-407B-934C-4D88CC30F7EB}&lt;Citation SecTmpl=&quot;1&quot;&gt;&lt;Group&gt;&lt;References&gt;&lt;Item&gt;&lt;ID&gt;35&lt;/ID&gt;&lt;UID&gt;{7A1794CA-C9B8-4D8B-A725-2DF1A3722A1F}&lt;/UID&gt;&lt;Title&gt;儿童抑郁障碍自评量表的中国城市常模&lt;/Title&gt;&lt;Template&gt;Journal Article&lt;/Template&gt;&lt;Star&gt;0&lt;/Star&gt;&lt;Tag&gt;0&lt;/Tag&gt;&lt;Author&gt;苏林雁; 王凯; 朱焱; 罗学荣; 杨志伟; 儿童抑郁量表全国协作组&lt;/Author&gt;&lt;Year&gt;2003&lt;/Year&gt;&lt;Details&gt;&lt;_author_adr&gt;中南大学湘雅二医院精神卫生研究所,中南大学湘雅二医院精神卫生研究所,中南大学湘雅二医院精神卫生研究所,中南大学湘雅二医院精神卫生研究所,深圳市康宁医院 410011,410011,410011,410011&lt;/_author_adr&gt;&lt;_collection_scope&gt;CSCD;CSSCI-E;PKU&lt;/_collection_scope&gt;&lt;_created&gt;64816786&lt;/_created&gt;&lt;_db_provider&gt;CNKI&lt;/_db_provider&gt;&lt;_isbn&gt;1000-6729&lt;/_isbn&gt;&lt;_issue&gt;08&lt;/_issue&gt;&lt;_journal&gt;中国心理卫生杂志&lt;/_journal&gt;&lt;_keywords&gt;儿童精神病学;抑郁障碍;心理测量学研究;常模;信度;效度&lt;/_keywords&gt;&lt;_modified&gt;64816786&lt;/_modified&gt;&lt;_pages&gt;547-549&lt;/_pages&gt;&lt;_translated_author&gt;Su, Linyan;Wang, Kai;Zhu, Yan;Luo, Xuerong;Yang, Zhiwei;Er, Tongyiyuliangbiaoquanguoxiezuozu&lt;/_translated_author&gt;&lt;/Details&gt;&lt;Extra&gt;&lt;DBUID&gt;{75858650-721B-4B21-B337-316A143E374B}&lt;/DBUID&gt;&lt;/Extra&gt;&lt;/Item&gt;&lt;/References&gt;&lt;/Group&gt;&lt;/Citation&gt;_x000a_"/>
    <w:docVar w:name="NE.Ref{A714ED55-2075-4A6E-8717-EFF23BCE8B1E}" w:val=" ADDIN NE.Ref.{A714ED55-2075-4A6E-8717-EFF23BCE8B1E}&lt;Citation SecTmpl=&quot;1&quot;&gt;&lt;Group&gt;&lt;References&gt;&lt;Item&gt;&lt;ID&gt;6&lt;/ID&gt;&lt;UID&gt;{7EA7E88F-EF60-4CA6-A933-4B72FD759361}&lt;/UID&gt;&lt;Title&gt;Center for epidemiologic studies depression scale for children: psychometric testing of the Chinese version&lt;/Title&gt;&lt;Template&gt;Journal Article&lt;/Template&gt;&lt;Star&gt;0&lt;/Star&gt;&lt;Tag&gt;0&lt;/Tag&gt;&lt;Author&gt;William Li, Ho Cheung; Chung, Oi Kwan Joyce; Ho, Ka Yan&lt;/Author&gt;&lt;Year&gt;2010&lt;/Year&gt;&lt;Details&gt;&lt;_alternate_title&gt;Journal of Advanced Nursing&lt;/_alternate_title&gt;&lt;_collection_scope&gt;SCIE;SSCI&lt;/_collection_scope&gt;&lt;_created&gt;64813567&lt;/_created&gt;&lt;_date&gt;2010-01-01&lt;/_date&gt;&lt;_date_display&gt;2010&lt;/_date_display&gt;&lt;_impact_factor&gt;   3.187&lt;/_impact_factor&gt;&lt;_isbn&gt;0309-2402&lt;/_isbn&gt;&lt;_issue&gt;11&lt;/_issue&gt;&lt;_journal&gt;Journal of Advanced Nursing&lt;/_journal&gt;&lt;_modified&gt;64813567&lt;/_modified&gt;&lt;_ori_publication&gt;Wiley Online Library&lt;/_ori_publication&gt;&lt;_pages&gt;2582-2591&lt;/_pages&gt;&lt;_volume&gt;66&lt;/_volume&gt;&lt;/Details&gt;&lt;Extra&gt;&lt;DBUID&gt;{75858650-721B-4B21-B337-316A143E374B}&lt;/DBUID&gt;&lt;/Extra&gt;&lt;/Item&gt;&lt;/References&gt;&lt;/Group&gt;&lt;/Citation&gt;_x000a_"/>
    <w:docVar w:name="NE.Ref{A867D111-4201-476A-A5A0-2A4A642EAA8C}" w:val=" ADDIN NE.Ref.{A867D111-4201-476A-A5A0-2A4A642EAA8C}&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A98EC9ED-C2A8-437B-9DD8-F28DEBD7B8C3}" w:val=" ADDIN NE.Ref.{A98EC9ED-C2A8-437B-9DD8-F28DEBD7B8C3}&lt;Citation SecTmpl=&quot;1&quot;&gt;&lt;Group&gt;&lt;References&gt;&lt;Item&gt;&lt;ID&gt;44&lt;/ID&gt;&lt;UID&gt;{D23E8758-C28F-4555-ADD8-AE4433BD5A6D}&lt;/UID&gt;&lt;Title&gt;初中生睡眠质量与肥胖的相关性分析&lt;/Title&gt;&lt;Template&gt;Journal Article&lt;/Template&gt;&lt;Star&gt;0&lt;/Star&gt;&lt;Tag&gt;0&lt;/Tag&gt;&lt;Author&gt;任艳峰; 翟强; 王素珍&lt;/Author&gt;&lt;Year&gt;2015&lt;/Year&gt;&lt;Details&gt;&lt;_author_adr&gt;潍坊医学院公共卫生学院;&lt;/_author_adr&gt;&lt;_collection_scope&gt;PKU&lt;/_collection_scope&gt;&lt;_created&gt;64816832&lt;/_created&gt;&lt;_db_provider&gt;CNKI&lt;/_db_provider&gt;&lt;_doi&gt;10.16835/j.cnki.1000-9817.2015.09.014&lt;/_doi&gt;&lt;_isbn&gt;1000-9817&lt;/_isbn&gt;&lt;_issue&gt;09&lt;/_issue&gt;&lt;_journal&gt;中国学校卫生&lt;/_journal&gt;&lt;_keywords&gt;睡眠异常;肥胖症;回归分析;学生&lt;/_keywords&gt;&lt;_modified&gt;64816832&lt;/_modified&gt;&lt;_pages&gt;1316-1318&lt;/_pages&gt;&lt;_volume&gt;36&lt;/_volume&gt;&lt;_translated_author&gt;Ren, Yanfeng;Zhai, Qiang;Wang, Suzhen&lt;/_translated_author&gt;&lt;/Details&gt;&lt;Extra&gt;&lt;DBUID&gt;{75858650-721B-4B21-B337-316A143E374B}&lt;/DBUID&gt;&lt;/Extra&gt;&lt;/Item&gt;&lt;/References&gt;&lt;/Group&gt;&lt;/Citation&gt;_x000a_"/>
    <w:docVar w:name="NE.Ref{AA0BD727-9ED3-4CD8-833E-D3A3EB3D81A1}" w:val=" ADDIN NE.Ref.{AA0BD727-9ED3-4CD8-833E-D3A3EB3D81A1}&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ccessed&gt;64916495&lt;/_accessed&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AA0F8BC2-2D8D-469D-A212-879BE3097413}" w:val=" ADDIN NE.Ref.{AA0F8BC2-2D8D-469D-A212-879BE3097413}&lt;Citation SecTmpl=&quot;1&quot;&gt;&lt;Group&gt;&lt;References&gt;&lt;Item&gt;&lt;ID&gt;100&lt;/ID&gt;&lt;UID&gt;{EC3085C6-B701-41FC-A15E-6AE05D7091CF}&lt;/UID&gt;&lt;Title&gt;大学新生SCL—90调查结果与分析&lt;/Title&gt;&lt;Template&gt;Journal Article&lt;/Template&gt;&lt;Star&gt;0&lt;/Star&gt;&lt;Tag&gt;0&lt;/Tag&gt;&lt;Author&gt;黄赐英; 裴利华&lt;/Author&gt;&lt;Year&gt;2005&lt;/Year&gt;&lt;Details&gt;&lt;_author_adr&gt;株洲师范高等专科学校现代教育中心,株洲师范高等专科学校现代教育中心 湖南株洲412007_x000d__x000a__x000d__x000a__x000d__x000a__x000d__x000a__x000d__x000a__x000d__x000a__x000d__x000a__x000d__x000a_,湖南株洲412007&lt;/_author_adr&gt;&lt;_created&gt;64824461&lt;/_created&gt;&lt;_db_provider&gt;CNKI&lt;/_db_provider&gt;&lt;_isbn&gt;1009-1432&lt;/_isbn&gt;&lt;_issue&gt;03&lt;/_issue&gt;&lt;_journal&gt;株洲师范高等专科学校学报&lt;/_journal&gt;&lt;_keywords&gt;大学新生;症状自评量表;心理健康&lt;/_keywords&gt;&lt;_modified&gt;64824461&lt;/_modified&gt;&lt;_pages&gt;29-32&lt;/_pages&gt;&lt;_translated_author&gt;Huang, Ciying;Pei, Lihua&lt;/_translated_author&gt;&lt;/Details&gt;&lt;Extra&gt;&lt;DBUID&gt;{75858650-721B-4B21-B337-316A143E374B}&lt;/DBUID&gt;&lt;/Extra&gt;&lt;/Item&gt;&lt;/References&gt;&lt;/Group&gt;&lt;/Citation&gt;_x000a_"/>
    <w:docVar w:name="NE.Ref{AAAA4AA7-79ED-4C75-98FA-7CDCABBF53B3}" w:val=" ADDIN NE.Ref.{AAAA4AA7-79ED-4C75-98FA-7CDCABBF53B3}&lt;Citation SecTmpl=&quot;1&quot;&gt;&lt;Group&gt;&lt;References&gt;&lt;Item&gt;&lt;ID&gt;51&lt;/ID&gt;&lt;UID&gt;{1CB0A5F4-A826-4511-9985-3B5B342759B6}&lt;/UID&gt;&lt;Title&gt;大学生抑郁现状调查及影响因素研究&lt;/Title&gt;&lt;Template&gt;Journal Article&lt;/Template&gt;&lt;Star&gt;0&lt;/Star&gt;&lt;Tag&gt;0&lt;/Tag&gt;&lt;Author&gt;崔庆霞; 王在翔&lt;/Author&gt;&lt;Year&gt;2014&lt;/Year&gt;&lt;Details&gt;&lt;_author_adr&gt;潍坊医学院公共卫生学院;&lt;/_author_adr&gt;&lt;_collection_scope&gt;PKU&lt;/_collection_scope&gt;&lt;_created&gt;64816887&lt;/_created&gt;&lt;_db_provider&gt;CNKI&lt;/_db_provider&gt;&lt;_isbn&gt;1004-4663&lt;/_isbn&gt;&lt;_issue&gt;08&lt;/_issue&gt;&lt;_journal&gt;中国卫生事业管理&lt;/_journal&gt;&lt;_keywords&gt;大学生;抑郁;影响因素;Logistic回归分析&lt;/_keywords&gt;&lt;_modified&gt;64816887&lt;/_modified&gt;&lt;_pages&gt;629-630+633&lt;/_pages&gt;&lt;_volume&gt;31&lt;/_volume&gt;&lt;_translated_author&gt;Cui, Qingxia;Wang, Zaixiang&lt;/_translated_author&gt;&lt;/Details&gt;&lt;Extra&gt;&lt;DBUID&gt;{75858650-721B-4B21-B337-316A143E374B}&lt;/DBUID&gt;&lt;/Extra&gt;&lt;/Item&gt;&lt;/References&gt;&lt;/Group&gt;&lt;/Citation&gt;_x000a_"/>
    <w:docVar w:name="NE.Ref{ABCFEB51-CC99-4967-8B88-DBAE8B8450FD}" w:val=" ADDIN NE.Ref.{ABCFEB51-CC99-4967-8B88-DBAE8B8450FD}&lt;Citation SecTmpl=&quot;1&quot;&gt;&lt;Group&gt;&lt;References&gt;&lt;Item&gt;&lt;ID&gt;107&lt;/ID&gt;&lt;UID&gt;{98859084-5A0C-444A-A621-4097BE0E297C}&lt;/UID&gt;&lt;Title&gt;The SCL‐90: Administration, Scoring and Procedures Manual&lt;/Title&gt;&lt;Template&gt;Book&lt;/Template&gt;&lt;Star&gt;0&lt;/Star&gt;&lt;Tag&gt;0&lt;/Tag&gt;&lt;Author&gt;Derogatis, L R&lt;/Author&gt;&lt;Year&gt;1977&lt;/Year&gt;&lt;Details&gt;&lt;_accessed&gt;64825157&lt;/_accessed&gt;&lt;_created&gt;64825157&lt;/_created&gt;&lt;_modified&gt;64825157&lt;/_modified&gt;&lt;_place_published&gt;Baltimore, MD, USA&lt;/_place_published&gt;&lt;_publisher&gt;John Hopkins University Press&lt;/_publisher&gt;&lt;/Details&gt;&lt;Extra&gt;&lt;DBUID&gt;{75858650-721B-4B21-B337-316A143E374B}&lt;/DBUID&gt;&lt;/Extra&gt;&lt;/Item&gt;&lt;/References&gt;&lt;/Group&gt;&lt;/Citation&gt;_x000a_"/>
    <w:docVar w:name="NE.Ref{B235AE31-1513-4BE8-AF59-2B03903FABA0}" w:val=" ADDIN NE.Ref.{B235AE31-1513-4BE8-AF59-2B03903FABA0}&lt;Citation SecTmpl=&quot;1&quot;&gt;&lt;Group&gt;&lt;References&gt;&lt;Item&gt;&lt;ID&gt;94&lt;/ID&gt;&lt;UID&gt;{D60539B8-7B24-48A3-8330-40E26C3FBE5A}&lt;/UID&gt;&lt;Title&gt;心理与教育测量: 修订版 &lt;/Title&gt;&lt;Template&gt;Book&lt;/Template&gt;&lt;Star&gt;0&lt;/Star&gt;&lt;Tag&gt;0&lt;/Tag&gt;&lt;Author&gt;戴海崎; 张锋; 陈雪枫&lt;/Author&gt;&lt;Year&gt;2007&lt;/Year&gt;&lt;Details&gt;&lt;_accessed&gt;64824445&lt;/_accessed&gt;&lt;_created&gt;64824445&lt;/_created&gt;&lt;_modified&gt;64824445&lt;/_modified&gt;&lt;_pages&gt;273-274&lt;/_pages&gt;&lt;_place_published&gt;广州&lt;/_place_published&gt;&lt;_publisher&gt;暨南大学出版社 &lt;/_publisher&gt;&lt;_translated_author&gt;Dai, Haiqi;Zhang, Feng;Chen, Xuefeng&lt;/_translated_author&gt;&lt;/Details&gt;&lt;Extra&gt;&lt;DBUID&gt;{75858650-721B-4B21-B337-316A143E374B}&lt;/DBUID&gt;&lt;/Extra&gt;&lt;/Item&gt;&lt;/References&gt;&lt;/Group&gt;&lt;Group&gt;&lt;References&gt;&lt;Item&gt;&lt;ID&gt;4&lt;/ID&gt;&lt;UID&gt;{B4C5C8B2-0074-4168-BC50-57B95A8AB575}&lt;/UID&gt;&lt;Title&gt;常用心理评估量表手册&lt;/Title&gt;&lt;Template&gt;Book&lt;/Template&gt;&lt;Star&gt;0&lt;/Star&gt;&lt;Tag&gt;0&lt;/Tag&gt;&lt;Author&gt;戴晓阳&lt;/Author&gt;&lt;Year&gt;2010&lt;/Year&gt;&lt;Details&gt;&lt;_created&gt;64812528&lt;/_created&gt;&lt;_db_updated&gt;National Lib of China Book&lt;/_db_updated&gt;&lt;_isbn&gt;978-7-5091-3964-6&lt;/_isbn&gt;&lt;_modified&gt;64812528&lt;/_modified&gt;&lt;_publisher&gt;人民军医出版社&lt;/_publisher&gt;&lt;_url&gt;http://find.nlc.cn/search/showDocDetails?docId=1821664104074337099&amp;amp;dataSource=ucs01&lt;/_url&gt;&lt;_translated_author&gt;Dai, Xiaoyang&lt;/_translated_author&gt;&lt;/Details&gt;&lt;Extra&gt;&lt;DBUID&gt;{75858650-721B-4B21-B337-316A143E374B}&lt;/DBUID&gt;&lt;/Extra&gt;&lt;/Item&gt;&lt;/References&gt;&lt;/Group&gt;&lt;/Citation&gt;_x000a_"/>
    <w:docVar w:name="NE.Ref{B2950268-E0F8-4573-A7B5-ADD6DE97FF73}" w:val=" ADDIN NE.Ref.{B2950268-E0F8-4573-A7B5-ADD6DE97FF73}&lt;Citation SecTmpl=&quot;1&quot;&gt;&lt;Group&gt;&lt;References&gt;&lt;Item&gt;&lt;ID&gt;19&lt;/ID&gt;&lt;UID&gt;{E5116861-3CC0-4833-8741-8F015FCED59E}&lt;/UID&gt;&lt;Title&gt;简版流调中心抑郁量表在全国成年人群中的信效度&lt;/Title&gt;&lt;Template&gt;Journal Article&lt;/Template&gt;&lt;Star&gt;0&lt;/Star&gt;&lt;Tag&gt;0&lt;/Tag&gt;&lt;Author&gt;张宝山; 李娟&lt;/Author&gt;&lt;Year&gt;2011&lt;/Year&gt;&lt;Details&gt;&lt;_author_aff&gt;中国科学院心理研究所心理健康重点实验室;&lt;/_author_aff&gt;&lt;_cited_count&gt;55&lt;/_cited_count&gt;&lt;_collection_scope&gt;CSCD;CSSCI-E;PKU&lt;/_collection_scope&gt;&lt;_created&gt;64813870&lt;/_created&gt;&lt;_date&gt;2011-07-10&lt;/_date&gt;&lt;_db_updated&gt;CNKI - Reference&lt;/_db_updated&gt;&lt;_issue&gt;07&lt;/_issue&gt;&lt;_journal&gt;中国心理卫生杂志&lt;/_journal&gt;&lt;_keywords&gt;简版流调中心抑郁量表;信度分析;效度分析&lt;/_keywords&gt;&lt;_modified&gt;64813870&lt;/_modified&gt;&lt;_pages&gt;506-511&lt;/_pages&gt;&lt;_url&gt;https://kns.cnki.net/kcms/detail/detail.aspx?FileName=ZXWS201107010&amp;amp;DbName=CJFQ2011&lt;/_url&gt;&lt;_volume&gt;25&lt;/_volume&gt;&lt;_translated_author&gt;Zhang, Baoshan;Li, Juan&lt;/_translated_author&gt;&lt;/Details&gt;&lt;Extra&gt;&lt;DBUID&gt;{75858650-721B-4B21-B337-316A143E374B}&lt;/DBUID&gt;&lt;/Extra&gt;&lt;/Item&gt;&lt;/References&gt;&lt;/Group&gt;&lt;/Citation&gt;_x000a_"/>
    <w:docVar w:name="NE.Ref{B314AE68-629E-424B-B189-4AC2326FF857}" w:val=" ADDIN NE.Ref.{B314AE68-629E-424B-B189-4AC2326FF857}&lt;Citation SecTmpl=&quot;1&quot;&gt;&lt;Group&gt;&lt;References&gt;&lt;Item&gt;&lt;ID&gt;106&lt;/ID&gt;&lt;UID&gt;{D67D8778-7A49-4A5F-90D4-743E60B63E85}&lt;/UID&gt;&lt;Title&gt;SCL-90: an outpatient psychiatric rating scale-preliminary report&lt;/Title&gt;&lt;Template&gt;Journal Article&lt;/Template&gt;&lt;Star&gt;0&lt;/Star&gt;&lt;Tag&gt;0&lt;/Tag&gt;&lt;Author&gt;Derogatis, Leonard R&lt;/Author&gt;&lt;Year&gt;1973&lt;/Year&gt;&lt;Details&gt;&lt;_alternate_title&gt;Psychopharmacol Bull&lt;/_alternate_title&gt;&lt;_created&gt;64825153&lt;/_created&gt;&lt;_date&gt;1973-01-01&lt;/_date&gt;&lt;_date_display&gt;1973&lt;/_date_display&gt;&lt;_journal&gt;Psychopharmacol Bull&lt;/_journal&gt;&lt;_modified&gt;64825153&lt;/_modified&gt;&lt;_pages&gt;13-28&lt;/_pages&gt;&lt;_volume&gt;9&lt;/_volume&gt;&lt;/Details&gt;&lt;Extra&gt;&lt;DBUID&gt;{75858650-721B-4B21-B337-316A143E374B}&lt;/DBUID&gt;&lt;/Extra&gt;&lt;/Item&gt;&lt;/References&gt;&lt;/Group&gt;&lt;/Citation&gt;_x000a_"/>
    <w:docVar w:name="NE.Ref{B37065D0-F9DE-480D-B26B-8DD7890CA9E5}" w:val=" ADDIN NE.Ref.{B37065D0-F9DE-480D-B26B-8DD7890CA9E5}&lt;Citation SecTmpl=&quot;1&quot;&gt;&lt;Group&gt;&lt;References&gt;&lt;Item&gt;&lt;ID&gt;52&lt;/ID&gt;&lt;UID&gt;{EF74CF9C-ACAA-4014-90A6-36352F94E03A}&lt;/UID&gt;&lt;Title&gt;焦虑及抑郁自评量表的临床效度&lt;/Title&gt;&lt;Template&gt;Journal Article&lt;/Template&gt;&lt;Star&gt;0&lt;/Star&gt;&lt;Tag&gt;0&lt;/Tag&gt;&lt;Author&gt;段泉泉; 胜利&lt;/Author&gt;&lt;Year&gt;2012&lt;/Year&gt;&lt;Details&gt;&lt;_author_adr&gt;北京大学精神卫生研究所,卫生部精神卫生重点实验室(北京大学);徐州市精神病院;&lt;/_author_adr&gt;&lt;_collection_scope&gt;CSCD;CSSCI-E;PKU&lt;/_collection_scope&gt;&lt;_created&gt;64816891&lt;/_created&gt;&lt;_db_provider&gt;CNKI&lt;/_db_provider&gt;&lt;_isbn&gt;1000-6729&lt;/_isbn&gt;&lt;_issue&gt;09&lt;/_issue&gt;&lt;_journal&gt;中国心理卫生杂志&lt;/_journal&gt;&lt;_keywords&gt;焦虑;抑郁;自评量表;区分效度;临床严重程度;一致性&lt;/_keywords&gt;&lt;_modified&gt;64816891&lt;/_modified&gt;&lt;_pages&gt;676-679&lt;/_pages&gt;&lt;_volume&gt;26&lt;/_volume&gt;&lt;_translated_author&gt;Duan, Quanquan;Sheng, Li&lt;/_translated_author&gt;&lt;/Details&gt;&lt;Extra&gt;&lt;DBUID&gt;{75858650-721B-4B21-B337-316A143E374B}&lt;/DBUID&gt;&lt;/Extra&gt;&lt;/Item&gt;&lt;/References&gt;&lt;/Group&gt;&lt;/Citation&gt;_x000a_"/>
    <w:docVar w:name="NE.Ref{B3DBEF04-D28C-4DBA-84C8-16E8D3E8F2F4}" w:val=" ADDIN NE.Ref.{B3DBEF04-D28C-4DBA-84C8-16E8D3E8F2F4}&lt;Citation SecTmpl=&quot;1&quot;&gt;&lt;Group&gt;&lt;References&gt;&lt;Item&gt;&lt;ID&gt;56&lt;/ID&gt;&lt;UID&gt;{27A1AE37-BC1A-48DB-A62D-B309324E7DBF}&lt;/UID&gt;&lt;Title&gt;A cross-cultural survey of symptoms in depression&lt;/Title&gt;&lt;Template&gt;Journal Article&lt;/Template&gt;&lt;Star&gt;0&lt;/Star&gt;&lt;Tag&gt;0&lt;/Tag&gt;&lt;Author&gt;Zung, William WK&lt;/Author&gt;&lt;Year&gt;1969&lt;/Year&gt;&lt;Details&gt;&lt;_alternate_title&gt;American Journal of Psychiatry&lt;/_alternate_title&gt;&lt;_collection_scope&gt;SCI;SCIE;SSCI&lt;/_collection_scope&gt;&lt;_created&gt;64816903&lt;/_created&gt;&lt;_date&gt;1969-01-01&lt;/_date&gt;&lt;_date_display&gt;1969&lt;/_date_display&gt;&lt;_impact_factor&gt;  18.112&lt;/_impact_factor&gt;&lt;_isbn&gt;0002-953X&lt;/_isbn&gt;&lt;_issue&gt;1&lt;/_issue&gt;&lt;_journal&gt;American Journal of Psychiatry&lt;/_journal&gt;&lt;_modified&gt;64816903&lt;/_modified&gt;&lt;_ori_publication&gt;Am Psychiatric Assoc&lt;/_ori_publication&gt;&lt;_pages&gt;116-121&lt;/_pages&gt;&lt;_volume&gt;126&lt;/_volume&gt;&lt;/Details&gt;&lt;Extra&gt;&lt;DBUID&gt;{75858650-721B-4B21-B337-316A143E374B}&lt;/DBUID&gt;&lt;/Extra&gt;&lt;/Item&gt;&lt;/References&gt;&lt;/Group&gt;&lt;/Citation&gt;_x000a_"/>
    <w:docVar w:name="NE.Ref{B51CD0E8-1E00-4E32-8E26-82452810F3B3}" w:val=" ADDIN NE.Ref.{B51CD0E8-1E00-4E32-8E26-82452810F3B3}&lt;Citation SecTmpl=&quot;1&quot;&gt;&lt;Group&gt;&lt;References&gt;&lt;Item&gt;&lt;ID&gt;59&lt;/ID&gt;&lt;UID&gt;{FCDD3005-79B0-4940-9EE8-8A3DC1BC0A77}&lt;/UID&gt;&lt;Title&gt;Psychometric properties of the Beck Depression Inventory: Twenty-five years of evaluation&lt;/Title&gt;&lt;Template&gt;Journal Article&lt;/Template&gt;&lt;Star&gt;0&lt;/Star&gt;&lt;Tag&gt;0&lt;/Tag&gt;&lt;Author&gt;Beck, Aaron T; Steer, Robert A; Carbin, Margery G&lt;/Author&gt;&lt;Year&gt;1988&lt;/Year&gt;&lt;Details&gt;&lt;_alternate_title&gt;Clinical psychology review&lt;/_alternate_title&gt;&lt;_collection_scope&gt;SSCI&lt;/_collection_scope&gt;&lt;_created&gt;64817979&lt;/_created&gt;&lt;_date&gt;1988-01-01&lt;/_date&gt;&lt;_date_display&gt;1988&lt;/_date_display&gt;&lt;_impact_factor&gt;  12.792&lt;/_impact_factor&gt;&lt;_isbn&gt;0272-7358&lt;/_isbn&gt;&lt;_issue&gt;1&lt;/_issue&gt;&lt;_journal&gt;Clinical psychology review&lt;/_journal&gt;&lt;_modified&gt;64817979&lt;/_modified&gt;&lt;_ori_publication&gt;Elsevier&lt;/_ori_publication&gt;&lt;_pages&gt;77-100&lt;/_pages&gt;&lt;_volume&gt;8&lt;/_volume&gt;&lt;/Details&gt;&lt;Extra&gt;&lt;DBUID&gt;{75858650-721B-4B21-B337-316A143E374B}&lt;/DBUID&gt;&lt;/Extra&gt;&lt;/Item&gt;&lt;/References&gt;&lt;/Group&gt;&lt;/Citation&gt;_x000a_"/>
    <w:docVar w:name="NE.Ref{B5A8BF25-9C43-43AA-B20B-018970596207}" w:val=" ADDIN NE.Ref.{B5A8BF25-9C43-43AA-B20B-018970596207}&lt;Citation SecTmpl=&quot;1&quot;&gt;&lt;Group&gt;&lt;References&gt;&lt;Item&gt;&lt;ID&gt;93&lt;/ID&gt;&lt;UID&gt;{1DC9ED5F-89D2-4AAE-81BA-2BD779D8834D}&lt;/UID&gt;&lt;Title&gt;Review on the application of the University Personality Inventory in China and abroad&lt;/Title&gt;&lt;Template&gt;Journal Article&lt;/Template&gt;&lt;Star&gt;0&lt;/Star&gt;&lt;Tag&gt;0&lt;/Tag&gt;&lt;Author&gt;Yu, L; Cai, L&lt;/Author&gt;&lt;Year&gt;2007&lt;/Year&gt;&lt;Details&gt;&lt;_accessed&gt;64824435&lt;/_accessed&gt;&lt;_created&gt;64824435&lt;/_created&gt;&lt;_issue&gt;53&lt;/_issue&gt;&lt;_journal&gt;Prof Circle&lt;/_journal&gt;&lt;_modified&gt;64824435&lt;/_modified&gt;&lt;_pages&gt;158–9&lt;/_pages&gt;&lt;/Details&gt;&lt;Extra&gt;&lt;DBUID&gt;{75858650-721B-4B21-B337-316A143E374B}&lt;/DBUID&gt;&lt;/Extra&gt;&lt;/Item&gt;&lt;/References&gt;&lt;/Group&gt;&lt;/Citation&gt;_x000a_"/>
    <w:docVar w:name="NE.Ref{B8077D13-3AEF-460A-A55B-075063C1539A}" w:val=" ADDIN NE.Ref.{B8077D13-3AEF-460A-A55B-075063C1539A}&lt;Citation SecTmpl=&quot;1&quot;&gt;&lt;Group&gt;&lt;References&gt;&lt;Item&gt;&lt;ID&gt;8&lt;/ID&gt;&lt;UID&gt;{1288E970-48E8-4684-92ED-1EA07F937122}&lt;/UID&gt;&lt;Title&gt;行为医学量表手册&lt;/Title&gt;&lt;Template&gt;Book&lt;/Template&gt;&lt;Star&gt;0&lt;/Star&gt;&lt;Tag&gt;0&lt;/Tag&gt;&lt;Author&gt;张作记&lt;/Author&gt;&lt;Year&gt;2005&lt;/Year&gt;&lt;Details&gt;&lt;_created&gt;64813573&lt;/_created&gt;&lt;_modified&gt;64813573&lt;/_modified&gt;&lt;_publisher&gt;行为医学量表手册&lt;/_publisher&gt;&lt;_translated_author&gt;Zhang, Zuoji&lt;/_translated_author&gt;&lt;/Details&gt;&lt;Extra&gt;&lt;DBUID&gt;{75858650-721B-4B21-B337-316A143E374B}&lt;/DBUID&gt;&lt;/Extra&gt;&lt;/Item&gt;&lt;/References&gt;&lt;/Group&gt;&lt;/Citation&gt;_x000a_"/>
    <w:docVar w:name="NE.Ref{B84A9387-465F-41A8-A866-907B46B6C261}" w:val=" ADDIN NE.Ref.{B84A9387-465F-41A8-A866-907B46B6C261}&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BC619E1D-F706-42F5-807F-9173E17DE8CC}" w:val=" ADDIN NE.Ref.{BC619E1D-F706-42F5-807F-9173E17DE8CC}&lt;Citation SecTmpl=&quot;1&quot;&gt;&lt;Group&gt;&lt;References&gt;&lt;Item&gt;&lt;ID&gt;28&lt;/ID&gt;&lt;UID&gt;{83F452B6-4DE7-4977-BB84-5D7C3BD4C9B9}&lt;/UID&gt;&lt;Title&gt;Children’s depression inventory in Estonia: single items and factor structure by age and gender&lt;/Title&gt;&lt;Template&gt;Journal Article&lt;/Template&gt;&lt;Star&gt;0&lt;/Star&gt;&lt;Tag&gt;0&lt;/Tag&gt;&lt;Author&gt;Samm, Algi; Värnik, Airi; Tooding, Liina-Mai; Sisask, Merike; Kolves, Kairi; Von Knorring, Anne-Liis&lt;/Author&gt;&lt;Year&gt;2008&lt;/Year&gt;&lt;Details&gt;&lt;_alternate_title&gt;European Child &amp;amp; Adolescent Psychiatry&lt;/_alternate_title&gt;&lt;_collection_scope&gt;SCIE;SSCI&lt;/_collection_scope&gt;&lt;_created&gt;64814068&lt;/_created&gt;&lt;_date&gt;2008-01-01&lt;/_date&gt;&lt;_date_display&gt;2008&lt;/_date_display&gt;&lt;_impact_factor&gt;   4.785&lt;/_impact_factor&gt;&lt;_isbn&gt;1018-8827&lt;/_isbn&gt;&lt;_journal&gt;European Child &amp;amp; Adolescent Psychiatry&lt;/_journal&gt;&lt;_modified&gt;64814068&lt;/_modified&gt;&lt;_ori_publication&gt;Springer&lt;/_ori_publication&gt;&lt;_pages&gt;162-170&lt;/_pages&gt;&lt;_volume&gt;17&lt;/_volume&gt;&lt;/Details&gt;&lt;Extra&gt;&lt;DBUID&gt;{75858650-721B-4B21-B337-316A143E374B}&lt;/DBUID&gt;&lt;/Extra&gt;&lt;/Item&gt;&lt;/References&gt;&lt;/Group&gt;&lt;/Citation&gt;_x000a_"/>
    <w:docVar w:name="NE.Ref{BCB89E28-E5BD-4341-B567-C7890034B078}" w:val=" ADDIN NE.Ref.{BCB89E28-E5BD-4341-B567-C7890034B078}&lt;Citation SecTmpl=&quot;1&quot;&gt;&lt;Group&gt;&lt;References&gt;&lt;Item&gt;&lt;ID&gt;112&lt;/ID&gt;&lt;UID&gt;{D6745485-394A-412A-BA92-93290D3A6676}&lt;/UID&gt;&lt;Title&gt;中国中学生心理健康量表的编制及其标准化&lt;/Title&gt;&lt;Template&gt;Journal Article&lt;/Template&gt;&lt;Star&gt;0&lt;/Star&gt;&lt;Tag&gt;0&lt;/Tag&gt;&lt;Author&gt;王极盛; 李焰; 赫尔实&lt;/Author&gt;&lt;Year&gt;1997&lt;/Year&gt;&lt;Details&gt;&lt;_accessed&gt;64825738&lt;/_accessed&gt;&lt;_created&gt;64825733&lt;/_created&gt;&lt;_issue&gt;04&lt;/_issue&gt;&lt;_journal&gt;社会心理科学&lt;/_journal&gt;&lt;_modified&gt;64825733&lt;/_modified&gt;&lt;_pages&gt;17-22&lt;/_pages&gt;&lt;_translated_author&gt;Wang, Jisheng;Li, Yan;He, Ershi&lt;/_translated_author&gt;&lt;/Details&gt;&lt;Extra&gt;&lt;DBUID&gt;{75858650-721B-4B21-B337-316A143E374B}&lt;/DBUID&gt;&lt;/Extra&gt;&lt;/Item&gt;&lt;/References&gt;&lt;/Group&gt;&lt;/Citation&gt;_x000a_"/>
    <w:docVar w:name="NE.Ref{BEDAC306-7AD1-4432-937E-6322D578B371}" w:val=" ADDIN NE.Ref.{BEDAC306-7AD1-4432-937E-6322D578B371}&lt;Citation SecTmpl=&quot;1&quot;&gt;&lt;Group&gt;&lt;References&gt;&lt;Item&gt;&lt;ID&gt;65&lt;/ID&gt;&lt;UID&gt;{C8DACAF3-DFD5-4BC1-B9EF-D9181755B5DD}&lt;/UID&gt;&lt;Title&gt;Health-promoting lifestyles of university students in Mainland China&lt;/Title&gt;&lt;Template&gt;Journal Article&lt;/Template&gt;&lt;Star&gt;0&lt;/Star&gt;&lt;Tag&gt;0&lt;/Tag&gt;&lt;Author&gt;Wang, Dong; Ou, Chun-Quan; Chen, Mei-Yen; Duan, Ni&lt;/Author&gt;&lt;Year&gt;2009&lt;/Year&gt;&lt;Details&gt;&lt;_alternate_title&gt;BMC Public health&lt;/_alternate_title&gt;&lt;_collection_scope&gt;SCIE&lt;/_collection_scope&gt;&lt;_created&gt;64818018&lt;/_created&gt;&lt;_date&gt;2009-01-01&lt;/_date&gt;&lt;_date_display&gt;2009&lt;/_date_display&gt;&lt;_impact_factor&gt;   3.295&lt;/_impact_factor&gt;&lt;_isbn&gt;1471-2458&lt;/_isbn&gt;&lt;_issue&gt;1&lt;/_issue&gt;&lt;_journal&gt;BMC Public health&lt;/_journal&gt;&lt;_modified&gt;64818018&lt;/_modified&gt;&lt;_ori_publication&gt;BioMed Central&lt;/_ori_publication&gt;&lt;_pages&gt;1-9&lt;/_pages&gt;&lt;_volume&gt;9&lt;/_volume&gt;&lt;/Details&gt;&lt;Extra&gt;&lt;DBUID&gt;{75858650-721B-4B21-B337-316A143E374B}&lt;/DBUID&gt;&lt;/Extra&gt;&lt;/Item&gt;&lt;/References&gt;&lt;/Group&gt;&lt;/Citation&gt;_x000a_"/>
    <w:docVar w:name="NE.Ref{BEE888F2-0F21-46D4-82A9-C5DA4E1D6F2F}" w:val=" ADDIN NE.Ref.{BEE888F2-0F21-46D4-82A9-C5DA4E1D6F2F}&lt;Citation SecTmpl=&quot;1&quot;&gt;&lt;Group&gt;&lt;References&gt;&lt;Item&gt;&lt;ID&gt;44&lt;/ID&gt;&lt;UID&gt;{D23E8758-C28F-4555-ADD8-AE4433BD5A6D}&lt;/UID&gt;&lt;Title&gt;初中生睡眠质量与肥胖的相关性分析&lt;/Title&gt;&lt;Template&gt;Journal Article&lt;/Template&gt;&lt;Star&gt;0&lt;/Star&gt;&lt;Tag&gt;0&lt;/Tag&gt;&lt;Author&gt;任艳峰; 翟强; 王素珍&lt;/Author&gt;&lt;Year&gt;2015&lt;/Year&gt;&lt;Details&gt;&lt;_author_adr&gt;潍坊医学院公共卫生学院;&lt;/_author_adr&gt;&lt;_collection_scope&gt;PKU&lt;/_collection_scope&gt;&lt;_created&gt;64816832&lt;/_created&gt;&lt;_db_provider&gt;CNKI&lt;/_db_provider&gt;&lt;_doi&gt;10.16835/j.cnki.1000-9817.2015.09.014&lt;/_doi&gt;&lt;_isbn&gt;1000-9817&lt;/_isbn&gt;&lt;_issue&gt;09&lt;/_issue&gt;&lt;_journal&gt;中国学校卫生&lt;/_journal&gt;&lt;_keywords&gt;睡眠异常;肥胖症;回归分析;学生&lt;/_keywords&gt;&lt;_modified&gt;64816832&lt;/_modified&gt;&lt;_pages&gt;1316-1318&lt;/_pages&gt;&lt;_volume&gt;36&lt;/_volume&gt;&lt;_translated_author&gt;Ren, Yanfeng;Zhai, Qiang;Wang, Suzhen&lt;/_translated_author&gt;&lt;/Details&gt;&lt;Extra&gt;&lt;DBUID&gt;{75858650-721B-4B21-B337-316A143E374B}&lt;/DBUID&gt;&lt;/Extra&gt;&lt;/Item&gt;&lt;/References&gt;&lt;/Group&gt;&lt;/Citation&gt;_x000a_"/>
    <w:docVar w:name="NE.Ref{BFEFD895-CABC-4DBB-A28B-24CF5E8482F8}" w:val=" ADDIN NE.Ref.{BFEFD895-CABC-4DBB-A28B-24CF5E8482F8}&lt;Citation SecTmpl=&quot;1&quot;&gt;&lt;Group&gt;&lt;References&gt;&lt;Item&gt;&lt;ID&gt;92&lt;/ID&gt;&lt;UID&gt;{32966D4F-ABAA-4A4A-A5D6-8B4B166145A2}&lt;/UID&gt;&lt;Title&gt;Association between active travel to school and depressive symptoms among early adolescents&lt;/Title&gt;&lt;Template&gt;Journal Article&lt;/Template&gt;&lt;Star&gt;0&lt;/Star&gt;&lt;Tag&gt;0&lt;/Tag&gt;&lt;Author&gt;Gu, Jiayi; Chen, Si-Tong&lt;/Author&gt;&lt;Year&gt;2020&lt;/Year&gt;&lt;Details&gt;&lt;_alternate_title&gt;Children&lt;/_alternate_title&gt;&lt;_created&gt;64824431&lt;/_created&gt;&lt;_date&gt;2020-01-01&lt;/_date&gt;&lt;_date_display&gt;2020&lt;/_date_display&gt;&lt;_impact_factor&gt;   2.863&lt;/_impact_factor&gt;&lt;_isbn&gt;2227-9067&lt;/_isbn&gt;&lt;_issue&gt;5&lt;/_issue&gt;&lt;_journal&gt;Children&lt;/_journal&gt;&lt;_modified&gt;64824431&lt;/_modified&gt;&lt;_ori_publication&gt;MDPI&lt;/_ori_publication&gt;&lt;_pages&gt;41&lt;/_pages&gt;&lt;_volume&gt;7&lt;/_volume&gt;&lt;/Details&gt;&lt;Extra&gt;&lt;DBUID&gt;{75858650-721B-4B21-B337-316A143E374B}&lt;/DBUID&gt;&lt;/Extra&gt;&lt;/Item&gt;&lt;/References&gt;&lt;/Group&gt;&lt;/Citation&gt;_x000a_"/>
    <w:docVar w:name="NE.Ref{BFF45DC2-390D-4EAC-BEC5-9FED354525C9}" w:val=" ADDIN NE.Ref.{BFF45DC2-390D-4EAC-BEC5-9FED354525C9}&lt;Citation SecTmpl=&quot;1&quot;&gt;&lt;Group&gt;&lt;References&gt;&lt;Item&gt;&lt;ID&gt;72&lt;/ID&gt;&lt;UID&gt;{1AC5D05C-E112-4045-A261-0A1AF027E29F}&lt;/UID&gt;&lt;Title&gt;Reliability and validity of depression scales of Chinese version: a systematic review&lt;/Title&gt;&lt;Template&gt;Journal Article&lt;/Template&gt;&lt;Star&gt;0&lt;/Star&gt;&lt;Tag&gt;0&lt;/Tag&gt;&lt;Author&gt;Sun, X Y; Li, Y X; Yu, C Q; Li, L M&lt;/Author&gt;&lt;Year&gt;2017&lt;/Year&gt;&lt;Details&gt;&lt;_alternate_title&gt;Zhonghua liu xing bing xue za zhi= Zhonghua liuxingbingxue zazhi&lt;/_alternate_title&gt;&lt;_created&gt;64818486&lt;/_created&gt;&lt;_date&gt;2017-01-01&lt;/_date&gt;&lt;_date_display&gt;2017&lt;/_date_display&gt;&lt;_isbn&gt;0254-6450&lt;/_isbn&gt;&lt;_issue&gt;1&lt;/_issue&gt;&lt;_journal&gt;Zhonghua liu xing bing xue za zhi= Zhonghua liuxingbingxue zazhi&lt;/_journal&gt;&lt;_modified&gt;64818486&lt;/_modified&gt;&lt;_pages&gt;110-116&lt;/_pages&gt;&lt;_volume&gt;38&lt;/_volume&gt;&lt;/Details&gt;&lt;Extra&gt;&lt;DBUID&gt;{75858650-721B-4B21-B337-316A143E374B}&lt;/DBUID&gt;&lt;/Extra&gt;&lt;/Item&gt;&lt;/References&gt;&lt;/Group&gt;&lt;/Citation&gt;_x000a_"/>
    <w:docVar w:name="NE.Ref{C689C8F7-ACAB-4C9C-B619-8C65D0D4D22E}" w:val=" ADDIN NE.Ref.{C689C8F7-ACAB-4C9C-B619-8C65D0D4D22E}&lt;Citation SecTmpl=&quot;1&quot;&gt;&lt;Group&gt;&lt;References&gt;&lt;Item&gt;&lt;ID&gt;4&lt;/ID&gt;&lt;UID&gt;{B4C5C8B2-0074-4168-BC50-57B95A8AB575}&lt;/UID&gt;&lt;Title&gt;常用心理评估量表手册&lt;/Title&gt;&lt;Template&gt;Book&lt;/Template&gt;&lt;Star&gt;0&lt;/Star&gt;&lt;Tag&gt;0&lt;/Tag&gt;&lt;Author&gt;戴晓阳&lt;/Author&gt;&lt;Year&gt;2010&lt;/Year&gt;&lt;Details&gt;&lt;_created&gt;64812528&lt;/_created&gt;&lt;_db_updated&gt;National Lib of China Book&lt;/_db_updated&gt;&lt;_isbn&gt;978-7-5091-3964-6&lt;/_isbn&gt;&lt;_modified&gt;64812528&lt;/_modified&gt;&lt;_publisher&gt;人民军医出版社&lt;/_publisher&gt;&lt;_url&gt;http://find.nlc.cn/search/showDocDetails?docId=1821664104074337099&amp;amp;dataSource=ucs01&lt;/_url&gt;&lt;_translated_author&gt;Dai, Xiaoyang&lt;/_translated_author&gt;&lt;/Details&gt;&lt;Extra&gt;&lt;DBUID&gt;{75858650-721B-4B21-B337-316A143E374B}&lt;/DBUID&gt;&lt;/Extra&gt;&lt;/Item&gt;&lt;/References&gt;&lt;/Group&gt;&lt;/Citation&gt;_x000a_"/>
    <w:docVar w:name="NE.Ref{C8E98550-DC8E-4B99-8865-C14885ED31B1}" w:val=" ADDIN NE.Ref.{C8E98550-DC8E-4B99-8865-C14885ED31B1}&lt;Citation SecTmpl=&quot;1&quot;&gt;&lt;Group&gt;&lt;References&gt;&lt;Item&gt;&lt;ID&gt;82&lt;/ID&gt;&lt;UID&gt;{68B88979-1D5F-4E02-8E35-86A1BA5AA4B3}&lt;/UID&gt;&lt;Title&gt;The reliability and validity of the center for epidemiologic studies depression scale (CES-D) for Chinese university students&lt;/Title&gt;&lt;Template&gt;Journal Article&lt;/Template&gt;&lt;Star&gt;0&lt;/Star&gt;&lt;Tag&gt;0&lt;/Tag&gt;&lt;Author&gt;Jiang, Lijun; Wang, Ying; Zhang, Yining; Li, Rui; Wu, Huailiang; Li, Chenyi; Wu, Yunlin; Tao, Qian&lt;/Author&gt;&lt;Year&gt;2019&lt;/Year&gt;&lt;Details&gt;&lt;_alternate_title&gt;Frontiers in psychiatry&lt;/_alternate_title&gt;&lt;_collection_scope&gt;SCIE;SSCI&lt;/_collection_scope&gt;&lt;_created&gt;64823916&lt;/_created&gt;&lt;_date&gt;2019-01-01&lt;/_date&gt;&lt;_date_display&gt;2019&lt;/_date_display&gt;&lt;_impact_factor&gt;   4.157&lt;/_impact_factor&gt;&lt;_isbn&gt;1664-0640&lt;/_isbn&gt;&lt;_journal&gt;Frontiers in psychiatry&lt;/_journal&gt;&lt;_modified&gt;64823916&lt;/_modified&gt;&lt;_ori_publication&gt;Frontiers Media SA&lt;/_ori_publication&gt;&lt;_pages&gt;315&lt;/_pages&gt;&lt;_volume&gt;10&lt;/_volume&gt;&lt;/Details&gt;&lt;Extra&gt;&lt;DBUID&gt;{75858650-721B-4B21-B337-316A143E374B}&lt;/DBUID&gt;&lt;/Extra&gt;&lt;/Item&gt;&lt;/References&gt;&lt;/Group&gt;&lt;/Citation&gt;_x000a_"/>
    <w:docVar w:name="NE.Ref{CAA042D2-F7B8-4248-AABF-70C7C8E60D76}" w:val=" ADDIN NE.Ref.{CAA042D2-F7B8-4248-AABF-70C7C8E60D76}&lt;Citation SecTmpl=&quot;1&quot;&gt;&lt;Group&gt;&lt;References&gt;&lt;Item&gt;&lt;ID&gt;20&lt;/ID&gt;&lt;UID&gt;{E1835335-57AE-43D0-B39F-6325EE6207A3}&lt;/UID&gt;&lt;Title&gt;广州市中学生网络成瘾与自杀相关行为的关系&lt;/Title&gt;&lt;Template&gt;Journal Article&lt;/Template&gt;&lt;Star&gt;0&lt;/Star&gt;&lt;Tag&gt;0&lt;/Tag&gt;&lt;Author&gt;潘丝媛; 李武权; 黎明; 郭蓝; 邓雪清; 卢次勇&lt;/Author&gt;&lt;Year&gt;2018&lt;/Year&gt;&lt;Details&gt;&lt;_author_aff&gt;中山大学公共卫生学院;&lt;/_author_aff&gt;&lt;_cited_count&gt;19&lt;/_cited_count&gt;&lt;_collection_scope&gt;PKU&lt;/_collection_scope&gt;&lt;_created&gt;64813872&lt;/_created&gt;&lt;_date&gt;2018-02-23&lt;/_date&gt;&lt;_db_updated&gt;CNKI - Reference&lt;/_db_updated&gt;&lt;_issue&gt;02&lt;/_issue&gt;&lt;_journal&gt;中国学校卫生&lt;/_journal&gt;&lt;_keywords&gt;因特网;行为;成瘾;自杀;精神卫生;学生&lt;/_keywords&gt;&lt;_modified&gt;64813872&lt;/_modified&gt;&lt;_pages&gt;229-231&lt;/_pages&gt;&lt;_url&gt;https://kns.cnki.net/kcms/detail/detail.aspx?FileName=XIWS201802025&amp;amp;DbName=CJFQ2018&lt;/_url&gt;&lt;_volume&gt;39&lt;/_volume&gt;&lt;_translated_author&gt;Pan, Siyuan;Li, Wuquan;Li, Ming;Guo, Lan;Deng, Xueqing;Lu, Ciyong&lt;/_translated_author&gt;&lt;/Details&gt;&lt;Extra&gt;&lt;DBUID&gt;{75858650-721B-4B21-B337-316A143E374B}&lt;/DBUID&gt;&lt;/Extra&gt;&lt;/Item&gt;&lt;/References&gt;&lt;/Group&gt;&lt;/Citation&gt;_x000a_"/>
    <w:docVar w:name="NE.Ref{D1160274-6565-4A5C-B77A-5680541A0DCB}" w:val=" ADDIN NE.Ref.{D1160274-6565-4A5C-B77A-5680541A0DCB}&lt;Citation SecTmpl=&quot;1&quot;&gt;&lt;Group&gt;&lt;References&gt;&lt;Item&gt;&lt;ID&gt;33&lt;/ID&gt;&lt;UID&gt;{764F2AC9-DB6D-4869-96B8-54F025AA7BAE}&lt;/UID&gt;&lt;Title&gt;简明儿童少年国际神经精神访谈儿童版的信效度&lt;/Title&gt;&lt;Template&gt;Journal Article&lt;/Template&gt;&lt;Star&gt;0&lt;/Star&gt;&lt;Tag&gt;0&lt;/Tag&gt;&lt;Author&gt;刘豫鑫; 刘津; 王玉凤&lt;/Author&gt;&lt;Year&gt;2011&lt;/Year&gt;&lt;Details&gt;&lt;_accessed&gt;64816785&lt;/_accessed&gt;&lt;_author_aff&gt;北京大学精神卫生研究所卫生部精神卫生学重点实验室(北京大学);&lt;/_author_aff&gt;&lt;_cited_count&gt;37&lt;/_cited_count&gt;&lt;_collection_scope&gt;CSCD;CSSCI-E;PKU&lt;/_collection_scope&gt;&lt;_created&gt;64816778&lt;/_created&gt;&lt;_date&gt;2011-01-10&lt;/_date&gt;&lt;_db_updated&gt;CNKI - Reference&lt;/_db_updated&gt;&lt;_issue&gt;01&lt;/_issue&gt;&lt;_journal&gt;中国心理卫生杂志&lt;/_journal&gt;&lt;_keywords&gt;中文版;简明儿童少年国际神经精神访谈;信度;效度;诊断试验&lt;/_keywords&gt;&lt;_modified&gt;64816785&lt;/_modified&gt;&lt;_pages&gt;8-13&lt;/_pages&gt;&lt;_url&gt;https://kns.cnki.net/kcms/detail/detail.aspx?FileName=ZXWS201101002&amp;amp;DbName=CJFQ2011&lt;/_url&gt;&lt;_volume&gt;25&lt;/_volume&gt;&lt;_translated_author&gt;Liu, Yuxin;Liu, Jin;Wang, Yufeng&lt;/_translated_author&gt;&lt;/Details&gt;&lt;Extra&gt;&lt;DBUID&gt;{75858650-721B-4B21-B337-316A143E374B}&lt;/DBUID&gt;&lt;/Extra&gt;&lt;/Item&gt;&lt;/References&gt;&lt;/Group&gt;&lt;/Citation&gt;_x000a_"/>
    <w:docVar w:name="NE.Ref{D2B83A23-9A90-4A82-A152-0FD2E880781C}" w:val=" ADDIN NE.Ref.{D2B83A23-9A90-4A82-A152-0FD2E880781C}&lt;Citation SecTmpl=&quot;1&quot;&gt;&lt;Group&gt;&lt;References&gt;&lt;Item&gt;&lt;ID&gt;13&lt;/ID&gt;&lt;UID&gt;{6F377297-0137-44A8-980F-86D1E634DF5D}&lt;/UID&gt;&lt;Title&gt;Reliability and validity of the Center for Epidemiologic Studies Depression Scale (CES-D) among suicide attempters and comparison residents in rural China&lt;/Title&gt;&lt;Template&gt;Journal Article&lt;/Template&gt;&lt;Star&gt;0&lt;/Star&gt;&lt;Tag&gt;0&lt;/Tag&gt;&lt;Author&gt;Yang, Li; Jia, Cun-Xian; Qin, Ping&lt;/Author&gt;&lt;Year&gt;2015&lt;/Year&gt;&lt;Details&gt;&lt;_alternate_title&gt;BMC psychiatry&lt;/_alternate_title&gt;&lt;_collection_scope&gt;SCIE&lt;/_collection_scope&gt;&lt;_created&gt;64813642&lt;/_created&gt;&lt;_date&gt;2015-01-01&lt;/_date&gt;&lt;_date_display&gt;2015&lt;/_date_display&gt;&lt;_impact_factor&gt;   3.630&lt;/_impact_factor&gt;&lt;_isbn&gt;1471-244X&lt;/_isbn&gt;&lt;_issue&gt;1&lt;/_issue&gt;&lt;_journal&gt;BMC psychiatry&lt;/_journal&gt;&lt;_modified&gt;64813642&lt;/_modified&gt;&lt;_ori_publication&gt;BioMed Central&lt;/_ori_publication&gt;&lt;_pages&gt;1-8&lt;/_pages&gt;&lt;_volume&gt;15&lt;/_volume&gt;&lt;/Details&gt;&lt;Extra&gt;&lt;DBUID&gt;{75858650-721B-4B21-B337-316A143E374B}&lt;/DBUID&gt;&lt;/Extra&gt;&lt;/Item&gt;&lt;/References&gt;&lt;/Group&gt;&lt;/Citation&gt;_x000a_"/>
    <w:docVar w:name="NE.Ref{D2D6BABB-5B93-4AD4-BF91-72E4E8C28D93}" w:val=" ADDIN NE.Ref.{D2D6BABB-5B93-4AD4-BF91-72E4E8C28D93}&lt;Citation SecTmpl=&quot;1&quot;&gt;&lt;Group&gt;&lt;References&gt;&lt;Item&gt;&lt;ID&gt;10&lt;/ID&gt;&lt;UID&gt;{EAD44E50-B4A4-444C-8FE9-4EEEE35664C0}&lt;/UID&gt;&lt;Title&gt;Factor structure of the Center for Epidemiological Studies Depression scale in Hong Kong adolescents&lt;/Title&gt;&lt;Template&gt;Journal Article&lt;/Template&gt;&lt;Star&gt;0&lt;/Star&gt;&lt;Tag&gt;0&lt;/Tag&gt;&lt;Author&gt;Lee, Stephanie W; Stewart, Sunita M; Byrne, Barbara M; Wong, Joy PS; Ho, S Y; Lee, Peter WH; Lam, T H&lt;/Author&gt;&lt;Year&gt;2008&lt;/Year&gt;&lt;Details&gt;&lt;_alternate_title&gt;Journal of personality assessment&lt;/_alternate_title&gt;&lt;_collection_scope&gt;SSCI&lt;/_collection_scope&gt;&lt;_created&gt;64813578&lt;/_created&gt;&lt;_date&gt;2008-01-01&lt;/_date&gt;&lt;_date_display&gt;2008&lt;/_date_display&gt;&lt;_impact_factor&gt;   3.777&lt;/_impact_factor&gt;&lt;_isbn&gt;0022-3891&lt;/_isbn&gt;&lt;_issue&gt;2&lt;/_issue&gt;&lt;_journal&gt;Journal of personality assessment&lt;/_journal&gt;&lt;_modified&gt;64813578&lt;/_modified&gt;&lt;_ori_publication&gt;Taylor &amp;amp; Francis&lt;/_ori_publication&gt;&lt;_pages&gt;175-184&lt;/_pages&gt;&lt;_volume&gt;90&lt;/_volume&gt;&lt;/Details&gt;&lt;Extra&gt;&lt;DBUID&gt;{75858650-721B-4B21-B337-316A143E374B}&lt;/DBUID&gt;&lt;/Extra&gt;&lt;/Item&gt;&lt;/References&gt;&lt;/Group&gt;&lt;/Citation&gt;_x000a_"/>
    <w:docVar w:name="NE.Ref{D398B6C6-7FB3-4CC0-96D9-1E1E7969B282}" w:val=" ADDIN NE.Ref.{D398B6C6-7FB3-4CC0-96D9-1E1E7969B282}&lt;Citation SecTmpl=&quot;1&quot;&gt;&lt;Group&gt;&lt;References&gt;&lt;Item&gt;&lt;ID&gt;50&lt;/ID&gt;&lt;UID&gt;{91EB00FB-3DA0-4011-A726-2E465EF7F786}&lt;/UID&gt;&lt;Title&gt;医学院校大学生抑郁情绪与生活事件的相关分析&lt;/Title&gt;&lt;Template&gt;Journal Article&lt;/Template&gt;&lt;Star&gt;0&lt;/Star&gt;&lt;Tag&gt;0&lt;/Tag&gt;&lt;Author&gt;王俊; 金岳龙; 陈燕; 余结根; 贺连平; 姚应水&lt;/Author&gt;&lt;Year&gt;2013&lt;/Year&gt;&lt;Details&gt;&lt;_author_adr&gt;皖南医学院预防医学系;&lt;/_author_adr&gt;&lt;_created&gt;64816881&lt;/_created&gt;&lt;_db_provider&gt;CNKI&lt;/_db_provider&gt;&lt;_isbn&gt;1002-0217&lt;/_isbn&gt;&lt;_issue&gt;02&lt;/_issue&gt;&lt;_journal&gt;皖南医学院学报&lt;/_journal&gt;&lt;_keywords&gt;医学生;抑郁情绪;生活事件;影响因素&lt;/_keywords&gt;&lt;_modified&gt;64816881&lt;/_modified&gt;&lt;_pages&gt;151-153&lt;/_pages&gt;&lt;_volume&gt;32&lt;/_volume&gt;&lt;_translated_author&gt;Wang, Jun;Jin, Yuelong;Chen, Yan;Yu, Jiegen;He, Lianping;Yao, Yingshui&lt;/_translated_author&gt;&lt;/Details&gt;&lt;Extra&gt;&lt;DBUID&gt;{75858650-721B-4B21-B337-316A143E374B}&lt;/DBUID&gt;&lt;/Extra&gt;&lt;/Item&gt;&lt;/References&gt;&lt;/Group&gt;&lt;/Citation&gt;_x000a_"/>
    <w:docVar w:name="NE.Ref{D40B0FBE-084B-4958-B855-A92B10933864}" w:val=" ADDIN NE.Ref.{D40B0FBE-084B-4958-B855-A92B10933864}&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D44F9EEB-DCDE-4E09-8236-C38081076BCB}" w:val=" ADDIN NE.Ref.{D44F9EEB-DCDE-4E09-8236-C38081076BCB}&lt;Citation SecTmpl=&quot;1&quot;&gt;&lt;Group&gt;&lt;References&gt;&lt;Item&gt;&lt;ID&gt;27&lt;/ID&gt;&lt;UID&gt;{432ED410-8361-4C4F-B6CC-EFF8B4FA0F24}&lt;/UID&gt;&lt;Title&gt;儿童抑郁量表中文版在中小学生中的信效度&lt;/Title&gt;&lt;Template&gt;Journal Article&lt;/Template&gt;&lt;Star&gt;0&lt;/Star&gt;&lt;Tag&gt;0&lt;/Tag&gt;&lt;Author&gt;吴文峰; 卢永彪; 谭芙蓉; 姚树桥&lt;/Author&gt;&lt;Year&gt;2010&lt;/Year&gt;&lt;Details&gt;&lt;_author_aff&gt;中南大学湘雅二医院医学心理研究中心;湖南科技大学教育学院;&lt;/_author_aff&gt;&lt;_cited_count&gt;95&lt;/_cited_count&gt;&lt;_collection_scope&gt;CSCD;CSSCI-E;PKU&lt;/_collection_scope&gt;&lt;_created&gt;64814066&lt;/_created&gt;&lt;_date&gt;2010-10-10&lt;/_date&gt;&lt;_db_updated&gt;CNKI - Reference&lt;/_db_updated&gt;&lt;_issue&gt;10&lt;/_issue&gt;&lt;_journal&gt;中国心理卫生杂志&lt;/_journal&gt;&lt;_keywords&gt;儿童抑郁量表;信度;效度;验证性因素分析;心理测量学研究&lt;/_keywords&gt;&lt;_modified&gt;64814066&lt;/_modified&gt;&lt;_pages&gt;775-779&lt;/_pages&gt;&lt;_url&gt;https://kns.cnki.net/kcms/detail/detail.aspx?FileName=ZXWS201010017&amp;amp;DbName=CJFQ2010&lt;/_url&gt;&lt;_volume&gt;24&lt;/_volume&gt;&lt;_translated_author&gt;Wu, Wenfeng;Lu, Yongbiao;Tan, Furong;Yao, Shuqiao&lt;/_translated_author&gt;&lt;/Details&gt;&lt;Extra&gt;&lt;DBUID&gt;{75858650-721B-4B21-B337-316A143E374B}&lt;/DBUID&gt;&lt;/Extra&gt;&lt;/Item&gt;&lt;/References&gt;&lt;/Group&gt;&lt;/Citation&gt;_x000a_"/>
    <w:docVar w:name="NE.Ref{D5B8F3AF-5BE0-4670-84CB-B98E20AABAB9}" w:val=" ADDIN NE.Ref.{D5B8F3AF-5BE0-4670-84CB-B98E20AABAB9}&lt;Citation SecTmpl=&quot;1&quot;&gt;&lt;Group&gt;&lt;References&gt;&lt;Item&gt;&lt;ID&gt;78&lt;/ID&gt;&lt;UID&gt;{6CB3013A-4075-4144-90FE-4CDFEB796685}&lt;/UID&gt;&lt;Title&gt;心理健康测查表(PHI)使用指导书_x000d__x000a_&lt;/Title&gt;&lt;Template&gt;Book&lt;/Template&gt;&lt;Star&gt;0&lt;/Star&gt;&lt;Tag&gt;0&lt;/Tag&gt;&lt;Author&gt;宋维真; 张建平&lt;/Author&gt;&lt;Year&gt;1993&lt;/Year&gt;&lt;Details&gt;&lt;_accessed&gt;64823657&lt;/_accessed&gt;&lt;_created&gt;64823656&lt;/_created&gt;&lt;_modified&gt;64823657&lt;/_modified&gt;&lt;_publisher&gt;北京：中国科学院心理研究所&lt;/_publisher&gt;&lt;_translated_author&gt;Song, Weizhen;Zhang, Jianping&lt;/_translated_author&gt;&lt;/Details&gt;&lt;Extra&gt;&lt;DBUID&gt;{75858650-721B-4B21-B337-316A143E374B}&lt;/DBUID&gt;&lt;/Extra&gt;&lt;/Item&gt;&lt;/References&gt;&lt;/Group&gt;&lt;/Citation&gt;_x000a_"/>
    <w:docVar w:name="NE.Ref{D6069477-A97F-4D79-9EDC-53C5AEF5AF22}" w:val=" ADDIN NE.Ref.{D6069477-A97F-4D79-9EDC-53C5AEF5AF22}&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D671F8CC-4933-4298-9938-1986A4747908}" w:val=" ADDIN NE.Ref.{D671F8CC-4933-4298-9938-1986A4747908}&lt;Citation SecTmpl=&quot;1&quot;&gt;&lt;Group&gt;&lt;References&gt;&lt;Item&gt;&lt;ID&gt;43&lt;/ID&gt;&lt;UID&gt;{72BBE4F6-45EE-4801-821A-B86D94308A60}&lt;/UID&gt;&lt;Title&gt;A self-rating depression scale&lt;/Title&gt;&lt;Template&gt;Journal Article&lt;/Template&gt;&lt;Star&gt;0&lt;/Star&gt;&lt;Tag&gt;0&lt;/Tag&gt;&lt;Author&gt;Zung, William WK&lt;/Author&gt;&lt;Year&gt;1965&lt;/Year&gt;&lt;Details&gt;&lt;_alternate_title&gt;Archives of general psychiatry&lt;/_alternate_title&gt;&lt;_created&gt;64816831&lt;/_created&gt;&lt;_date&gt;1965-01-01&lt;/_date&gt;&lt;_date_display&gt;1965&lt;/_date_display&gt;&lt;_isbn&gt;0003-990X&lt;/_isbn&gt;&lt;_issue&gt;1&lt;/_issue&gt;&lt;_journal&gt;Archives of general psychiatry&lt;/_journal&gt;&lt;_modified&gt;64816831&lt;/_modified&gt;&lt;_ori_publication&gt;American Medical Association&lt;/_ori_publication&gt;&lt;_pages&gt;63-70&lt;/_pages&gt;&lt;_volume&gt;12&lt;/_volume&gt;&lt;/Details&gt;&lt;Extra&gt;&lt;DBUID&gt;{75858650-721B-4B21-B337-316A143E374B}&lt;/DBUID&gt;&lt;/Extra&gt;&lt;/Item&gt;&lt;/References&gt;&lt;/Group&gt;&lt;/Citation&gt;_x000a_"/>
    <w:docVar w:name="NE.Ref{D9ADA21F-8E83-41E7-8C2F-D3F8BF829121}" w:val=" ADDIN NE.Ref.{D9ADA21F-8E83-41E7-8C2F-D3F8BF829121}&lt;Citation&gt;&lt;Group&gt;&lt;References&gt;&lt;Item&gt;&lt;ID&gt;115&lt;/ID&gt;&lt;UID&gt;{99E5A393-4244-4E0A-BE05-D6F1793EDD71}&lt;/UID&gt;&lt;Title&gt;2010～2020中国内地高中生心理健康问题检出率的元分析&lt;/Title&gt;&lt;Template&gt;Journal Article&lt;/Template&gt;&lt;Star&gt;0&lt;/Star&gt;&lt;Tag&gt;0&lt;/Tag&gt;&lt;Author&gt;于晓琪; 张亚利; 俞国良&lt;/Author&gt;&lt;Year&gt;2022&lt;/Year&gt;&lt;Details&gt;&lt;_author_aff&gt;中国人民大学教育学院;中国人民大学心理研究所;&lt;/_author_aff&gt;&lt;_cited_count&gt;13&lt;/_cited_count&gt;&lt;_collection_scope&gt;CSCD;CSSCI-C;PKU&lt;/_collection_scope&gt;&lt;_created&gt;64916440&lt;/_created&gt;&lt;_date&gt;2022-03-23&lt;/_date&gt;&lt;_db_updated&gt;CNKI - Reference&lt;/_db_updated&gt;&lt;_issue&gt;05&lt;/_issue&gt;&lt;_journal&gt;心理科学进展&lt;/_journal&gt;&lt;_keywords&gt;心理健康;检出率;高中生;元分析&lt;/_keywords&gt;&lt;_modified&gt;64916440&lt;/_modified&gt;&lt;_pages&gt;978-990&lt;/_pages&gt;&lt;_url&gt;https://kns.cnki.net/kcms/detail/detail.aspx?FileName=XLXD202205003&amp;amp;DbName=CJFQ2022&lt;/_url&gt;&lt;_volume&gt;30&lt;/_volume&gt;&lt;_translated_author&gt;Yu, Xiaoqi;Zhang, Yali;Yu, Guoliang&lt;/_translated_author&gt;&lt;/Details&gt;&lt;Extra&gt;&lt;DBUID&gt;{75858650-721B-4B21-B337-316A143E374B}&lt;/DBUID&gt;&lt;/Extra&gt;&lt;/Item&gt;&lt;/References&gt;&lt;/Group&gt;&lt;Group&gt;&lt;References&gt;&lt;Item&gt;&lt;ID&gt;113&lt;/ID&gt;&lt;UID&gt;{CB4CC2CE-1EE2-4CF1-A985-81BB4A832DB7}&lt;/UID&gt;&lt;Title&gt;2010～2020中国内地小学生心理健康问题检出率的元分析&lt;/Title&gt;&lt;Template&gt;Journal Article&lt;/Template&gt;&lt;Star&gt;0&lt;/Star&gt;&lt;Tag&gt;0&lt;/Tag&gt;&lt;Author&gt;黄潇潇; 张亚利; 俞国良&lt;/Author&gt;&lt;Year&gt;2022&lt;/Year&gt;&lt;Details&gt;&lt;_author_aff&gt;中国人民大学教育学院;中国人民大学心理研究所;&lt;/_author_aff&gt;&lt;_cited_count&gt;24&lt;/_cited_count&gt;&lt;_collection_scope&gt;CSCD;CSSCI-C;PKU&lt;/_collection_scope&gt;&lt;_created&gt;64916438&lt;/_created&gt;&lt;_date&gt;2022-03-23&lt;/_date&gt;&lt;_db_updated&gt;CNKI - Reference&lt;/_db_updated&gt;&lt;_issue&gt;05&lt;/_issue&gt;&lt;_journal&gt;心理科学进展&lt;/_journal&gt;&lt;_keywords&gt;小学生;心理健康问题;检出率;元分析&lt;/_keywords&gt;&lt;_modified&gt;64916438&lt;/_modified&gt;&lt;_pages&gt;953-964&lt;/_pages&gt;&lt;_url&gt;https://kns.cnki.net/kcms/detail/detail.aspx?FileName=XLXD202205001&amp;amp;DbName=CJFQ2022&lt;/_url&gt;&lt;_volume&gt;30&lt;/_volume&gt;&lt;_translated_author&gt;Huang, Xiaoxiao;Zhang, Yali;Yu, Guoliang&lt;/_translated_author&gt;&lt;/Details&gt;&lt;Extra&gt;&lt;DBUID&gt;{75858650-721B-4B21-B337-316A143E374B}&lt;/DBUID&gt;&lt;/Extra&gt;&lt;/Item&gt;&lt;/References&gt;&lt;/Group&gt;&lt;Group&gt;&lt;References&gt;&lt;Item&gt;&lt;ID&gt;114&lt;/ID&gt;&lt;UID&gt;{82B819D4-4C04-4B83-B23D-6D0E2984FB18}&lt;/UID&gt;&lt;Title&gt;2010～2020中国内地初中生心理健康问题检出率的元分析&lt;/Title&gt;&lt;Template&gt;Journal Article&lt;/Template&gt;&lt;Star&gt;0&lt;/Star&gt;&lt;Tag&gt;0&lt;/Tag&gt;&lt;Author&gt;张亚利; 靳娟娟; 俞国良&lt;/Author&gt;&lt;Year&gt;2022&lt;/Year&gt;&lt;Details&gt;&lt;_author_aff&gt;中国人民大学教育学院;中国人民大学心理研究所;&lt;/_author_aff&gt;&lt;_cited_count&gt;20&lt;/_cited_count&gt;&lt;_collection_scope&gt;CSCD;CSSCI-C;PKU&lt;/_collection_scope&gt;&lt;_created&gt;64916439&lt;/_created&gt;&lt;_date&gt;2022-03-24&lt;/_date&gt;&lt;_db_updated&gt;CNKI - Reference&lt;/_db_updated&gt;&lt;_issue&gt;05&lt;/_issue&gt;&lt;_journal&gt;心理科学进展&lt;/_journal&gt;&lt;_keywords&gt;心理健康;检出率;初中生;元分析&lt;/_keywords&gt;&lt;_modified&gt;64916439&lt;/_modified&gt;&lt;_pages&gt;965-977&lt;/_pages&gt;&lt;_url&gt;https://kns.cnki.net/kcms/detail/detail.aspx?FileName=XLXD202205002&amp;amp;DbName=CJFQ2022&lt;/_url&gt;&lt;_volume&gt;30&lt;/_volume&gt;&lt;_translated_author&gt;Zhang, Yali;Jin, Juanjuan;Yu, Guoliang&lt;/_translated_author&gt;&lt;/Details&gt;&lt;Extra&gt;&lt;DBUID&gt;{75858650-721B-4B21-B337-316A143E374B}&lt;/DBUID&gt;&lt;/Extra&gt;&lt;/Item&gt;&lt;/References&gt;&lt;/Group&gt;&lt;Group&gt;&lt;References&gt;&lt;Item&gt;&lt;ID&gt;116&lt;/ID&gt;&lt;UID&gt;{8BB3F63C-DD6D-481A-B81C-2D33F2312702}&lt;/UID&gt;&lt;Title&gt;2010～2020中国内地大学生心理健康问题检出率的元分析&lt;/Title&gt;&lt;Template&gt;Journal Article&lt;/Template&gt;&lt;Star&gt;0&lt;/Star&gt;&lt;Tag&gt;0&lt;/Tag&gt;&lt;Author&gt;陈雨濛; 张亚利; 俞国良&lt;/Author&gt;&lt;Year&gt;2022&lt;/Year&gt;&lt;Details&gt;&lt;_author_aff&gt;中国人民大学教育学院;中国人民大学心理研究所;&lt;/_author_aff&gt;&lt;_cited_count&gt;19&lt;/_cited_count&gt;&lt;_collection_scope&gt;CSCD;CSSCI-C;PKU&lt;/_collection_scope&gt;&lt;_created&gt;64916440&lt;/_created&gt;&lt;_date&gt;2022-03-24&lt;/_date&gt;&lt;_db_updated&gt;CNKI - Reference&lt;/_db_updated&gt;&lt;_issue&gt;05&lt;/_issue&gt;&lt;_journal&gt;心理科学进展&lt;/_journal&gt;&lt;_keywords&gt;心理健康;大学生;检出率;元分析&lt;/_keywords&gt;&lt;_modified&gt;64916440&lt;/_modified&gt;&lt;_pages&gt;991-1004&lt;/_pages&gt;&lt;_url&gt;https://kns.cnki.net/kcms/detail/detail.aspx?FileName=XLXD202205004&amp;amp;DbName=CJFQ2022&lt;/_url&gt;&lt;_volume&gt;30&lt;/_volume&gt;&lt;_translated_author&gt;Chen, Yumeng;Zhang, Yali;Yu, Guoliang&lt;/_translated_author&gt;&lt;/Details&gt;&lt;Extra&gt;&lt;DBUID&gt;{75858650-721B-4B21-B337-316A143E374B}&lt;/DBUID&gt;&lt;/Extra&gt;&lt;/Item&gt;&lt;/References&gt;&lt;/Group&gt;&lt;/Citation&gt;_x000a_"/>
    <w:docVar w:name="NE.Ref{DA539258-6DC8-44B2-8B5A-FA366412340F}" w:val=" ADDIN NE.Ref.{DA539258-6DC8-44B2-8B5A-FA366412340F}&lt;Citation SecTmpl=&quot;1&quot;&gt;&lt;Group&gt;&lt;References&gt;&lt;Item&gt;&lt;ID&gt;101&lt;/ID&gt;&lt;UID&gt;{58D5E16F-75E6-4016-BF19-BAC0444E599E}&lt;/UID&gt;&lt;Title&gt;Smartphone use and sleep quality in chinese college students: a preliminary study. Front Psychiatry 11: 1–7&lt;/Title&gt;&lt;Template&gt;Generic&lt;/Template&gt;&lt;Star&gt;0&lt;/Star&gt;&lt;Tag&gt;0&lt;/Tag&gt;&lt;Author&gt;Huang, Q; Li, Y; Huang, S; Qi, J; Shao, T; Chen, X; Liao, Z; Lin, S; Zhang, X; Cai, Y&lt;/Author&gt;&lt;Year&gt;2020&lt;/Year&gt;&lt;Details&gt;&lt;_created&gt;64825114&lt;/_created&gt;&lt;_date&gt;2020-01-01&lt;/_date&gt;&lt;_date_display&gt;2020&lt;/_date_display&gt;&lt;_modified&gt;64825114&lt;/_modified&gt;&lt;/Details&gt;&lt;Extra&gt;&lt;DBUID&gt;{75858650-721B-4B21-B337-316A143E374B}&lt;/DBUID&gt;&lt;/Extra&gt;&lt;/Item&gt;&lt;/References&gt;&lt;/Group&gt;&lt;/Citation&gt;_x000a_"/>
    <w:docVar w:name="NE.Ref{DD45CEC2-61C0-46B5-9E2E-1F2DF07BC56A}" w:val=" ADDIN NE.Ref.{DD45CEC2-61C0-46B5-9E2E-1F2DF07BC56A}&lt;Citation SecTmpl=&quot;1&quot;&gt;&lt;Group&gt;&lt;References&gt;&lt;Item&gt;&lt;ID&gt;42&lt;/ID&gt;&lt;UID&gt;{3F8CCE6C-585D-467A-9538-3D31B41B5615}&lt;/UID&gt;&lt;Title&gt;ZUNG氏抑郁自评量表(SDS)作为外科住院患者抑郁障碍常规筛查工具的可行性研究&lt;/Title&gt;&lt;Template&gt;Journal Article&lt;/Template&gt;&lt;Star&gt;0&lt;/Star&gt;&lt;Tag&gt;0&lt;/Tag&gt;&lt;Author&gt;王汝展; 刘兰芬; 葛红敏; 韩建波&lt;/Author&gt;&lt;Year&gt;2009&lt;/Year&gt;&lt;Details&gt;&lt;_author_adr&gt;山东省精神卫生中心;天津安定医院;山东省千佛山医院;&lt;/_author_adr&gt;&lt;_created&gt;64816829&lt;/_created&gt;&lt;_db_provider&gt;CNKI&lt;/_db_provider&gt;&lt;_isbn&gt;1009-7201&lt;/_isbn&gt;&lt;_issue&gt;04&lt;/_issue&gt;&lt;_journal&gt;精神医学杂志&lt;/_journal&gt;&lt;_keywords&gt;抑郁自评量表;美国DSM-Ⅳ轴Ⅰ障碍定式临床检查;抑郁障碍&lt;/_keywords&gt;&lt;_modified&gt;64816829&lt;/_modified&gt;&lt;_pages&gt;251-253&lt;/_pages&gt;&lt;_volume&gt;22&lt;/_volume&gt;&lt;_translated_author&gt;Wang, Ruzhan;Liu, Lanfen;Ge, Hongmin;Han, Jianbo&lt;/_translated_author&gt;&lt;/Details&gt;&lt;Extra&gt;&lt;DBUID&gt;{75858650-721B-4B21-B337-316A143E374B}&lt;/DBUID&gt;&lt;/Extra&gt;&lt;/Item&gt;&lt;/References&gt;&lt;/Group&gt;&lt;/Citation&gt;_x000a_"/>
    <w:docVar w:name="NE.Ref{DD489A3A-7E31-4173-BABE-397EE3DDB21F}" w:val=" ADDIN NE.Ref.{DD489A3A-7E31-4173-BABE-397EE3DDB21F}&lt;Citation SecTmpl=&quot;1&quot;&gt;&lt;Group&gt;&lt;References&gt;&lt;Item&gt;&lt;ID&gt;8&lt;/ID&gt;&lt;UID&gt;{1288E970-48E8-4684-92ED-1EA07F937122}&lt;/UID&gt;&lt;Title&gt;行为医学量表手册&lt;/Title&gt;&lt;Template&gt;Book&lt;/Template&gt;&lt;Star&gt;0&lt;/Star&gt;&lt;Tag&gt;0&lt;/Tag&gt;&lt;Author&gt;张作记&lt;/Author&gt;&lt;Year&gt;2005&lt;/Year&gt;&lt;Details&gt;&lt;_created&gt;64813573&lt;/_created&gt;&lt;_modified&gt;64813573&lt;/_modified&gt;&lt;_publisher&gt;行为医学量表手册&lt;/_publisher&gt;&lt;_translated_author&gt;Zhang, Zuoji&lt;/_translated_author&gt;&lt;/Details&gt;&lt;Extra&gt;&lt;DBUID&gt;{75858650-721B-4B21-B337-316A143E374B}&lt;/DBUID&gt;&lt;/Extra&gt;&lt;/Item&gt;&lt;/References&gt;&lt;/Group&gt;&lt;/Citation&gt;_x000a_"/>
    <w:docVar w:name="NE.Ref{DFAAE83B-8056-48EA-A2BA-E30057070FCC}" w:val=" ADDIN NE.Ref.{DFAAE83B-8056-48EA-A2BA-E30057070FCC}&lt;Citation SecTmpl=&quot;1&quot;&gt;&lt;Group&gt;&lt;References&gt;&lt;Item&gt;&lt;ID&gt;6&lt;/ID&gt;&lt;UID&gt;{7EA7E88F-EF60-4CA6-A933-4B72FD759361}&lt;/UID&gt;&lt;Title&gt;Center for epidemiologic studies depression scale for children: psychometric testing of the Chinese version&lt;/Title&gt;&lt;Template&gt;Journal Article&lt;/Template&gt;&lt;Star&gt;0&lt;/Star&gt;&lt;Tag&gt;0&lt;/Tag&gt;&lt;Author&gt;William Li, Ho Cheung; Chung, Oi Kwan Joyce; Ho, Ka Yan&lt;/Author&gt;&lt;Year&gt;2010&lt;/Year&gt;&lt;Details&gt;&lt;_alternate_title&gt;Journal of Advanced Nursing&lt;/_alternate_title&gt;&lt;_collection_scope&gt;SCIE;SSCI&lt;/_collection_scope&gt;&lt;_created&gt;64813567&lt;/_created&gt;&lt;_date&gt;2010-01-01&lt;/_date&gt;&lt;_date_display&gt;2010&lt;/_date_display&gt;&lt;_impact_factor&gt;   3.187&lt;/_impact_factor&gt;&lt;_isbn&gt;0309-2402&lt;/_isbn&gt;&lt;_issue&gt;11&lt;/_issue&gt;&lt;_journal&gt;Journal of Advanced Nursing&lt;/_journal&gt;&lt;_modified&gt;64813567&lt;/_modified&gt;&lt;_ori_publication&gt;Wiley Online Library&lt;/_ori_publication&gt;&lt;_pages&gt;2582-2591&lt;/_pages&gt;&lt;_volume&gt;66&lt;/_volume&gt;&lt;/Details&gt;&lt;Extra&gt;&lt;DBUID&gt;{75858650-721B-4B21-B337-316A143E374B}&lt;/DBUID&gt;&lt;/Extra&gt;&lt;/Item&gt;&lt;/References&gt;&lt;/Group&gt;&lt;/Citation&gt;_x000a_"/>
    <w:docVar w:name="NE.Ref{E178BCA3-04EF-4EBF-B6F4-70D5B795838E}" w:val=" ADDIN NE.Ref.{E178BCA3-04EF-4EBF-B6F4-70D5B795838E}&lt;Citation SecTmpl=&quot;1&quot;&gt;&lt;Group&gt;&lt;References&gt;&lt;Item&gt;&lt;ID&gt;76&lt;/ID&gt;&lt;UID&gt;{DD241E33-B4F1-4DF7-9994-87B38D18887A}&lt;/UID&gt;&lt;Title&gt;Depressive symptoms prevalence, associated family factors, and gender differences: a national cohort study of middle school students in China&lt;/Title&gt;&lt;Template&gt;Journal Article&lt;/Template&gt;&lt;Star&gt;0&lt;/Star&gt;&lt;Tag&gt;0&lt;/Tag&gt;&lt;Author&gt;Ma, Lu; Gao, Liwang; Chiu, Dorothy T; Ding, Yixin; Wang, Weidong; Wang, Youfa&lt;/Author&gt;&lt;Year&gt;2020&lt;/Year&gt;&lt;Details&gt;&lt;_alternate_title&gt;Journal of Affective Disorders&lt;/_alternate_title&gt;&lt;_collection_scope&gt;SCI;SCIE;SSCI&lt;/_collection_scope&gt;&lt;_created&gt;64818512&lt;/_created&gt;&lt;_date&gt;2020-01-01&lt;/_date&gt;&lt;_date_display&gt;2020&lt;/_date_display&gt;&lt;_impact_factor&gt;   4.839&lt;/_impact_factor&gt;&lt;_isbn&gt;0165-0327&lt;/_isbn&gt;&lt;_journal&gt;Journal of Affective Disorders&lt;/_journal&gt;&lt;_modified&gt;64818512&lt;/_modified&gt;&lt;_ori_publication&gt;Elsevier&lt;/_ori_publication&gt;&lt;_pages&gt;545-552&lt;/_pages&gt;&lt;_volume&gt;274&lt;/_volume&gt;&lt;/Details&gt;&lt;Extra&gt;&lt;DBUID&gt;{75858650-721B-4B21-B337-316A143E374B}&lt;/DBUID&gt;&lt;/Extra&gt;&lt;/Item&gt;&lt;/References&gt;&lt;/Group&gt;&lt;/Citation&gt;_x000a_"/>
    <w:docVar w:name="NE.Ref{E25C1AC2-FA8A-476D-BA36-F5F8CBA47874}" w:val=" ADDIN NE.Ref.{E25C1AC2-FA8A-476D-BA36-F5F8CBA47874}&lt;Citation SecTmpl=&quot;1&quot;&gt;&lt;Group&gt;&lt;References&gt;&lt;Item&gt;&lt;ID&gt;24&lt;/ID&gt;&lt;UID&gt;{184C81B2-55EF-4F7F-BE77-AAE3F4FF4F70}&lt;/UID&gt;&lt;Title&gt;儿童抑郁量表中文版在中学生中的信效度分析&lt;/Title&gt;&lt;Template&gt;Journal Article&lt;/Template&gt;&lt;Star&gt;0&lt;/Star&gt;&lt;Tag&gt;0&lt;/Tag&gt;&lt;Author&gt;洪忻; 李解权; 梁亚琼; 王志勇; 徐斐&lt;/Author&gt;&lt;Year&gt;2012&lt;/Year&gt;&lt;Details&gt;&lt;_author_aff&gt;江苏省南京市疾病预防控制中心;&lt;/_author_aff&gt;&lt;_cited_count&gt;20&lt;/_cited_count&gt;&lt;_collection_scope&gt;PKU&lt;/_collection_scope&gt;&lt;_created&gt;64813994&lt;/_created&gt;&lt;_date&gt;2012-10-25&lt;/_date&gt;&lt;_db_updated&gt;CNKI - Reference&lt;/_db_updated&gt;&lt;_issue&gt;10&lt;/_issue&gt;&lt;_journal&gt;中国学校卫生&lt;/_journal&gt;&lt;_keywords&gt;抑郁;问卷调查;统计学;精神卫生&lt;/_keywords&gt;&lt;_modified&gt;64813994&lt;/_modified&gt;&lt;_pages&gt;1182-1185&lt;/_pages&gt;&lt;_url&gt;https://kns.cnki.net/kcms/detail/detail.aspx?FileName=XIWS201210010&amp;amp;DbName=CJFQ2012&lt;/_url&gt;&lt;_volume&gt;33&lt;/_volume&gt;&lt;_translated_author&gt;Hong, Xin;Li, Jiequan;Liang, Yaqiong;Wang, Zhiyong;Xu, Fei&lt;/_translated_author&gt;&lt;/Details&gt;&lt;Extra&gt;&lt;DBUID&gt;{75858650-721B-4B21-B337-316A143E374B}&lt;/DBUID&gt;&lt;/Extra&gt;&lt;/Item&gt;&lt;/References&gt;&lt;/Group&gt;&lt;/Citation&gt;_x000a_"/>
    <w:docVar w:name="NE.Ref{E2A303EB-202E-4A6C-9746-29562644E86B}" w:val=" ADDIN NE.Ref.{E2A303EB-202E-4A6C-9746-29562644E86B}&lt;Citation SecTmpl=&quot;1&quot;&gt;&lt;Group&gt;&lt;References&gt;&lt;Item&gt;&lt;ID&gt;23&lt;/ID&gt;&lt;UID&gt;{38CC68F5-94C9-4273-9141-26E3DC2D63FE}&lt;/UID&gt;&lt;Title&gt;An inventory for measuring depression&lt;/Title&gt;&lt;Template&gt;Journal Article&lt;/Template&gt;&lt;Star&gt;0&lt;/Star&gt;&lt;Tag&gt;0&lt;/Tag&gt;&lt;Author&gt;Beck, Aaron T; Ward, Calvin H; Mendelson, Mock; Mock, Jeremiah; Erbaugh, John&lt;/Author&gt;&lt;Year&gt;1961&lt;/Year&gt;&lt;Details&gt;&lt;_accessed&gt;64817996&lt;/_accessed&gt;&lt;_alternate_title&gt;Archives of general psychiatry&lt;/_alternate_title&gt;&lt;_created&gt;64813989&lt;/_created&gt;&lt;_date&gt;1961-01-01&lt;/_date&gt;&lt;_date_display&gt;1961&lt;/_date_display&gt;&lt;_isbn&gt;0003-990X&lt;/_isbn&gt;&lt;_issue&gt;6&lt;/_issue&gt;&lt;_journal&gt;Archives of general psychiatry&lt;/_journal&gt;&lt;_modified&gt;64817996&lt;/_modified&gt;&lt;_ori_publication&gt;American Medical Association&lt;/_ori_publication&gt;&lt;_pages&gt;561-571&lt;/_pages&gt;&lt;_volume&gt;4&lt;/_volume&gt;&lt;/Details&gt;&lt;Extra&gt;&lt;DBUID&gt;{75858650-721B-4B21-B337-316A143E374B}&lt;/DBUID&gt;&lt;/Extra&gt;&lt;/Item&gt;&lt;/References&gt;&lt;/Group&gt;&lt;/Citation&gt;_x000a_"/>
    <w:docVar w:name="NE.Ref{E3E829EB-4507-44BC-9669-44A1F460F315}" w:val=" ADDIN NE.Ref.{E3E829EB-4507-44BC-9669-44A1F460F315}&lt;Citation SecTmpl=&quot;1&quot;&gt;&lt;Group&gt;&lt;References&gt;&lt;Item&gt;&lt;ID&gt;14&lt;/ID&gt;&lt;UID&gt;{1DDF44F9-ED46-4FAD-8411-5A6A78FC6D9F}&lt;/UID&gt;&lt;Title&gt;流调中心抑郁量表全国城市常模的建立&lt;/Title&gt;&lt;Template&gt;Journal Article&lt;/Template&gt;&lt;Star&gt;0&lt;/Star&gt;&lt;Tag&gt;0&lt;/Tag&gt;&lt;Author&gt;章婕; 吴振云; 方格; 李娟; 韩布新; 陈祉妍&lt;/Author&gt;&lt;Year&gt;2010&lt;/Year&gt;&lt;Details&gt;&lt;_author_aff&gt;中国科学院心理研究所心理健康重点实验室;中国科学院研究生院;&lt;/_author_aff&gt;&lt;_cited_count&gt;602&lt;/_cited_count&gt;&lt;_collection_scope&gt;CSCD;CSSCI-E;PKU&lt;/_collection_scope&gt;&lt;_created&gt;64813652&lt;/_created&gt;&lt;_date&gt;2010-02-10&lt;/_date&gt;&lt;_db_updated&gt;CNKI - Reference&lt;/_db_updated&gt;&lt;_issue&gt;02&lt;/_issue&gt;&lt;_journal&gt;中国心理卫生杂志&lt;/_journal&gt;&lt;_keywords&gt;心理测量;普通人群;心理疾病患者;抑郁;全国常模城市;流调中心抑郁量表;横断面研究&lt;/_keywords&gt;&lt;_modified&gt;64813652&lt;/_modified&gt;&lt;_pages&gt;139-143&lt;/_pages&gt;&lt;_url&gt;https://kns.cnki.net/kcms/detail/detail.aspx?FileName=ZXWS201002019&amp;amp;DbName=CJFQ2010&lt;/_url&gt;&lt;_volume&gt;24&lt;/_volume&gt;&lt;_translated_author&gt;Zhang, Jie;Wu, Zhenyun;Fang, Ge;Li, Juan;Han, Buxin;Chen, Zhiyan&lt;/_translated_author&gt;&lt;/Details&gt;&lt;Extra&gt;&lt;DBUID&gt;{75858650-721B-4B21-B337-316A143E374B}&lt;/DBUID&gt;&lt;/Extra&gt;&lt;/Item&gt;&lt;/References&gt;&lt;/Group&gt;&lt;/Citation&gt;_x000a_"/>
    <w:docVar w:name="NE.Ref{E5F543AF-4369-4433-8C89-B6CC3BD98924}" w:val=" ADDIN NE.Ref.{E5F543AF-4369-4433-8C89-B6CC3BD98924}&lt;Citation SecTmpl=&quot;1&quot;&gt;&lt;Group&gt;&lt;References&gt;&lt;Item&gt;&lt;ID&gt;111&lt;/ID&gt;&lt;UID&gt;{0D8E6FAA-870D-4A2F-8C9C-57F109CB1CA2}&lt;/UID&gt;&lt;Title&gt;抑郁-焦虑-压力量表简体中文版(DASS-21)在中国大学生中的测试报告&lt;/Title&gt;&lt;Template&gt;Journal Article&lt;/Template&gt;&lt;Star&gt;0&lt;/Star&gt;&lt;Tag&gt;0&lt;/Tag&gt;&lt;Author&gt;龚栩; 谢熹瑶; 徐蕊; 罗跃嘉&lt;/Author&gt;&lt;Year&gt;2010&lt;/Year&gt;&lt;Details&gt;&lt;_author_adr&gt;认知神经科学与学习国家重点实验室[北京师范大学];&lt;/_author_adr&gt;&lt;_collection_scope&gt;CSCD;CSSCI-C;PKU&lt;/_collection_scope&gt;&lt;_created&gt;64825727&lt;/_created&gt;&lt;_db_provider&gt;CNKI&lt;/_db_provider&gt;&lt;_doi&gt;10.16128/j.cnki.1005-3611.2010.04.020&lt;/_doi&gt;&lt;_isbn&gt;1005-3611&lt;/_isbn&gt;&lt;_issue&gt;04&lt;/_issue&gt;&lt;_journal&gt;中国临床心理学杂志&lt;/_journal&gt;&lt;_keywords&gt;抑郁-焦虑-压力量表简体中文版;信度;效度;大学生&lt;/_keywords&gt;&lt;_modified&gt;64825727&lt;/_modified&gt;&lt;_pages&gt;443-446&lt;/_pages&gt;&lt;_volume&gt;18&lt;/_volume&gt;&lt;_translated_author&gt;Gong, Xu;Xie, Xiyao;Xu, Rui;Luo, Yuejia&lt;/_translated_author&gt;&lt;/Details&gt;&lt;Extra&gt;&lt;DBUID&gt;{75858650-721B-4B21-B337-316A143E374B}&lt;/DBUID&gt;&lt;/Extra&gt;&lt;/Item&gt;&lt;/References&gt;&lt;/Group&gt;&lt;/Citation&gt;_x000a_"/>
    <w:docVar w:name="NE.Ref{E8288711-3E49-432A-86E7-F9B7BAF06054}" w:val=" ADDIN NE.Ref.{E8288711-3E49-432A-86E7-F9B7BAF06054}&lt;Citation SecTmpl=&quot;1&quot;&gt;&lt;Group&gt;&lt;References&gt;&lt;Item&gt;&lt;ID&gt;102&lt;/ID&gt;&lt;UID&gt;{57987740-B035-44E4-BAC0-16CB5CF7A7D7}&lt;/UID&gt;&lt;Title&gt;心理测验与常用量表&lt;/Title&gt;&lt;Template&gt;Book&lt;/Template&gt;&lt;Star&gt;0&lt;/Star&gt;&lt;Tag&gt;0&lt;/Tag&gt;&lt;Author&gt;陈国鹏&lt;/Author&gt;&lt;Year&gt;2005&lt;/Year&gt;&lt;Details&gt;&lt;_accessed&gt;64825128&lt;/_accessed&gt;&lt;_created&gt;64825128&lt;/_created&gt;&lt;_modified&gt;64825128&lt;/_modified&gt;&lt;_place_published&gt;上海&lt;/_place_published&gt;&lt;_publisher&gt;上海科学普及出版社&lt;/_publisher&gt;&lt;_translated_author&gt;Chen, Guopeng&lt;/_translated_author&gt;&lt;/Details&gt;&lt;Extra&gt;&lt;DBUID&gt;{75858650-721B-4B21-B337-316A143E374B}&lt;/DBUID&gt;&lt;/Extra&gt;&lt;/Item&gt;&lt;/References&gt;&lt;/Group&gt;&lt;/Citation&gt;_x000a_"/>
    <w:docVar w:name="NE.Ref{E967EC53-1C91-45D4-B105-3CCD675ECDE7}" w:val=" ADDIN NE.Ref.{E967EC53-1C91-45D4-B105-3CCD675ECDE7}&lt;Citation SecTmpl=&quot;1&quot;&gt;&lt;Group&gt;&lt;References&gt;&lt;Item&gt;&lt;ID&gt;54&lt;/ID&gt;&lt;UID&gt;{82000F90-00AC-4A0A-BDC4-2EDE5C17D525}&lt;/UID&gt;&lt;Title&gt;抑郁自评量表(SDS)&lt;/Title&gt;&lt;Template&gt;Journal Article&lt;/Template&gt;&lt;Star&gt;0&lt;/Star&gt;&lt;Tag&gt;0&lt;/Tag&gt;&lt;Author&gt;王征宇; 迟玉芬&lt;/Author&gt;&lt;Year&gt;1984&lt;/Year&gt;&lt;Details&gt;&lt;_created&gt;64816896&lt;/_created&gt;&lt;_db_provider&gt;CNKI&lt;/_db_provider&gt;&lt;_isbn&gt;1002-0829&lt;/_isbn&gt;&lt;_issue&gt;02&lt;/_issue&gt;&lt;_journal&gt;上海精神医学&lt;/_journal&gt;&lt;_keywords&gt;抑郁自评量表;SDS;&lt;/_keywords&gt;&lt;_modified&gt;64816896&lt;/_modified&gt;&lt;_pages&gt;71-72&lt;/_pages&gt;&lt;_translated_author&gt;Wang, Zhengyu;Chi, Yufen&lt;/_translated_author&gt;&lt;/Details&gt;&lt;Extra&gt;&lt;DBUID&gt;{75858650-721B-4B21-B337-316A143E374B}&lt;/DBUID&gt;&lt;/Extra&gt;&lt;/Item&gt;&lt;/References&gt;&lt;/Group&gt;&lt;/Citation&gt;_x000a_"/>
    <w:docVar w:name="NE.Ref{E9B621E5-C85F-4B89-9434-4A29D33D7630}" w:val=" ADDIN NE.Ref.{E9B621E5-C85F-4B89-9434-4A29D33D7630}&lt;Citation SecTmpl=&quot;1&quot;&gt;&lt;Group&gt;&lt;References&gt;&lt;Item&gt;&lt;ID&gt;77&lt;/ID&gt;&lt;UID&gt;{1D5A17CB-98B6-4C32-8FE8-1A693FCD0657}&lt;/UID&gt;&lt;Title&gt;散打运动对大学生心理健康影响的教学实验研究&lt;/Title&gt;&lt;Template&gt;Thesis&lt;/Template&gt;&lt;Star&gt;0&lt;/Star&gt;&lt;Tag&gt;0&lt;/Tag&gt;&lt;Author&gt;张华&lt;/Author&gt;&lt;Year&gt;2021&lt;/Year&gt;&lt;Details&gt;&lt;_created&gt;64842554&lt;/_created&gt;&lt;_db_provider&gt;CNKI&lt;/_db_provider&gt;&lt;_doi&gt;10.27110/d.cnki.ghsfu.2021.001492&lt;/_doi&gt;&lt;_keywords&gt;散打运动;大学生;心理健康;教学实验&lt;/_keywords&gt;&lt;_modified&gt;64842554&lt;/_modified&gt;&lt;_publisher&gt;河北师范大学&lt;/_publisher&gt;&lt;_tertiary_author&gt;范秦海&lt;/_tertiary_author&gt;&lt;_type_work&gt;硕士&lt;/_type_work&gt;&lt;_translated_author&gt;Zhang, Hua&lt;/_translated_author&gt;&lt;_translated_tertiary_author&gt;Fan, Qinhai&lt;/_translated_tertiary_author&gt;&lt;/Details&gt;&lt;Extra&gt;&lt;DBUID&gt;{A470A495-FF51-4ABD-A088-83ACA0EDE3B0}&lt;/DBUID&gt;&lt;/Extra&gt;&lt;/Item&gt;&lt;/References&gt;&lt;/Group&gt;&lt;/Citation&gt;_x000a_"/>
    <w:docVar w:name="NE.Ref{EF26BD9D-6690-4CB4-B12F-71BAE367B21C}" w:val=" ADDIN NE.Ref.{EF26BD9D-6690-4CB4-B12F-71BAE367B21C}&lt;Citation SecTmpl=&quot;1&quot;&gt;&lt;Group&gt;&lt;References&gt;&lt;Item&gt;&lt;ID&gt;49&lt;/ID&gt;&lt;UID&gt;{916675DA-D1F9-44DA-AF0F-5DBFA0842DA5}&lt;/UID&gt;&lt;Title&gt;医学心理学.第5版&lt;/Title&gt;&lt;Template&gt;Book&lt;/Template&gt;&lt;Star&gt;0&lt;/Star&gt;&lt;Tag&gt;0&lt;/Tag&gt;&lt;Author&gt;姚树桥; 孙学礼&lt;/Author&gt;&lt;Year&gt;2008&lt;/Year&gt;&lt;Details&gt;&lt;_created&gt;64816860&lt;/_created&gt;&lt;_modified&gt;64816860&lt;/_modified&gt;&lt;_publisher&gt;医学心理学.第5版&lt;/_publisher&gt;&lt;_translated_author&gt;Yao, Shuqiao;Sun, Xueli&lt;/_translated_author&gt;&lt;/Details&gt;&lt;Extra&gt;&lt;DBUID&gt;{75858650-721B-4B21-B337-316A143E374B}&lt;/DBUID&gt;&lt;/Extra&gt;&lt;/Item&gt;&lt;/References&gt;&lt;/Group&gt;&lt;/Citation&gt;_x000a_"/>
    <w:docVar w:name="NE.Ref{EF375560-C586-4CC4-B5E1-66F9837693B5}" w:val=" ADDIN NE.Ref.{EF375560-C586-4CC4-B5E1-66F9837693B5}&lt;Citation SecTmpl=&quot;1&quot;&gt;&lt;Group&gt;&lt;References&gt;&lt;Item&gt;&lt;ID&gt;81&lt;/ID&gt;&lt;UID&gt;{E5849F8A-F94C-4312-A3CE-89828144D9A7}&lt;/UID&gt;&lt;Title&gt;Manual for the Child Behavior Checklist&lt;/Title&gt;&lt;Template&gt;Book&lt;/Template&gt;&lt;Star&gt;0&lt;/Star&gt;&lt;Tag&gt;0&lt;/Tag&gt;&lt;Author&gt;Achenbach, TM; Edelbrock, C&lt;/Author&gt;&lt;Year&gt;1987&lt;/Year&gt;&lt;Details&gt;&lt;_accessed&gt;64823905&lt;/_accessed&gt;&lt;_created&gt;64823902&lt;/_created&gt;&lt;_modified&gt;64823905&lt;/_modified&gt;&lt;_pages&gt;4-18&lt;/_pages&gt;&lt;_place_published&gt;Burlington&lt;/_place_published&gt;&lt;_publisher&gt;University of Vermont&lt;/_publisher&gt;&lt;/Details&gt;&lt;Extra&gt;&lt;DBUID&gt;{75858650-721B-4B21-B337-316A143E374B}&lt;/DBUID&gt;&lt;/Extra&gt;&lt;/Item&gt;&lt;/References&gt;&lt;/Group&gt;&lt;/Citation&gt;_x000a_"/>
    <w:docVar w:name="NE.Ref{EFD60719-E4A8-4FA0-A191-0C5C8919D10B}" w:val=" ADDIN NE.Ref.{EFD60719-E4A8-4FA0-A191-0C5C8919D10B}&lt;Citation SecTmpl=&quot;1&quot;&gt;&lt;Group&gt;&lt;References&gt;&lt;Item&gt;&lt;ID&gt;31&lt;/ID&gt;&lt;UID&gt;{151D301C-1761-4B7A-B25A-4345B02CC3C5}&lt;/UID&gt;&lt;Title&gt;简化情绪量表中文版用于中学生的信度和效度&lt;/Title&gt;&lt;Template&gt;Journal Article&lt;/Template&gt;&lt;Star&gt;0&lt;/Star&gt;&lt;Tag&gt;0&lt;/Tag&gt;&lt;Author&gt;程培霞; 曹枫林; 苏林雁&lt;/Author&gt;&lt;Year&gt;2009&lt;/Year&gt;&lt;Details&gt;&lt;_author_adr&gt;山东大学护理学院;中南大学湘雅二医院精神卫生研究所;&lt;/_author_adr&gt;&lt;_collection_scope&gt;CSCD;CSSCI-E;PKU&lt;/_collection_scope&gt;&lt;_created&gt;64814103&lt;/_created&gt;&lt;_db_provider&gt;CNKI&lt;/_db_provider&gt;&lt;_isbn&gt;1000-6729&lt;/_isbn&gt;&lt;_issue&gt;01&lt;/_issue&gt;&lt;_journal&gt;中国心理卫生杂志&lt;/_journal&gt;&lt;_keywords&gt;儿童精神病学;简化情绪量表;信度;效度;心理测量学研究&lt;/_keywords&gt;&lt;_modified&gt;64814103&lt;/_modified&gt;&lt;_pages&gt;60-62+72&lt;/_pages&gt;&lt;_volume&gt;23&lt;/_volume&gt;&lt;_translated_author&gt;Cheng, Peixia;Cao, Fenglin;Su, Linyan&lt;/_translated_author&gt;&lt;/Details&gt;&lt;Extra&gt;&lt;DBUID&gt;{75858650-721B-4B21-B337-316A143E374B}&lt;/DBUID&gt;&lt;/Extra&gt;&lt;/Item&gt;&lt;/References&gt;&lt;/Group&gt;&lt;/Citation&gt;_x000a_"/>
    <w:docVar w:name="NE.Ref{F13BC521-03D7-401F-8A87-3F3CC37A0ED7}" w:val=" ADDIN NE.Ref.{F13BC521-03D7-401F-8A87-3F3CC37A0ED7}&lt;Citation SecTmpl=&quot;1&quot;&gt;&lt;Group&gt;&lt;References&gt;&lt;Item&gt;&lt;ID&gt;31&lt;/ID&gt;&lt;UID&gt;{151D301C-1761-4B7A-B25A-4345B02CC3C5}&lt;/UID&gt;&lt;Title&gt;简化情绪量表中文版用于中学生的信度和效度&lt;/Title&gt;&lt;Template&gt;Journal Article&lt;/Template&gt;&lt;Star&gt;0&lt;/Star&gt;&lt;Tag&gt;0&lt;/Tag&gt;&lt;Author&gt;程培霞; 曹枫林; 苏林雁&lt;/Author&gt;&lt;Year&gt;2009&lt;/Year&gt;&lt;Details&gt;&lt;_author_adr&gt;山东大学护理学院;中南大学湘雅二医院精神卫生研究所;&lt;/_author_adr&gt;&lt;_collection_scope&gt;CSCD;CSSCI-E;PKU&lt;/_collection_scope&gt;&lt;_created&gt;64814103&lt;/_created&gt;&lt;_db_provider&gt;CNKI&lt;/_db_provider&gt;&lt;_isbn&gt;1000-6729&lt;/_isbn&gt;&lt;_issue&gt;01&lt;/_issue&gt;&lt;_journal&gt;中国心理卫生杂志&lt;/_journal&gt;&lt;_keywords&gt;儿童精神病学;简化情绪量表;信度;效度;心理测量学研究&lt;/_keywords&gt;&lt;_modified&gt;64814103&lt;/_modified&gt;&lt;_pages&gt;60-62+72&lt;/_pages&gt;&lt;_volume&gt;23&lt;/_volume&gt;&lt;_translated_author&gt;Cheng, Peixia;Cao, Fenglin;Su, Linyan&lt;/_translated_author&gt;&lt;/Details&gt;&lt;Extra&gt;&lt;DBUID&gt;{75858650-721B-4B21-B337-316A143E374B}&lt;/DBUID&gt;&lt;/Extra&gt;&lt;/Item&gt;&lt;/References&gt;&lt;/Group&gt;&lt;/Citation&gt;_x000a_"/>
    <w:docVar w:name="NE.Ref{F1A8769E-E4DB-40BE-82DD-A406E396D423}" w:val=" ADDIN NE.Ref.{F1A8769E-E4DB-40BE-82DD-A406E396D423}&lt;Citation SecTmpl=&quot;1&quot;&gt;&lt;Group&gt;&lt;References&gt;&lt;Item&gt;&lt;ID&gt;88&lt;/ID&gt;&lt;UID&gt;{5651EB05-DE5C-4679-92C9-5C082DC124A7}&lt;/UID&gt;&lt;Title&gt;A study of developing an adolescent depression inventory.&lt;/Title&gt;&lt;Template&gt;Journal Article&lt;/Template&gt;&lt;Star&gt;0&lt;/Star&gt;&lt;Tag&gt;0&lt;/Tag&gt;&lt;Author&gt;Huang, C Y; Hsu, W Y&lt;/Author&gt;&lt;Year&gt;2003&lt;/Year&gt;&lt;Details&gt;&lt;_accessed&gt;64824385&lt;/_accessed&gt;&lt;_created&gt;64824385&lt;/_created&gt;&lt;_journal&gt;Journal of Education Psychology &lt;/_journal&gt;&lt;_modified&gt;64824385&lt;/_modified&gt;&lt;_pages&gt;167–190&lt;/_pages&gt;&lt;_volume&gt;26&lt;/_volume&gt;&lt;/Details&gt;&lt;Extra&gt;&lt;DBUID&gt;{75858650-721B-4B21-B337-316A143E374B}&lt;/DBUID&gt;&lt;/Extra&gt;&lt;/Item&gt;&lt;/References&gt;&lt;/Group&gt;&lt;/Citation&gt;_x000a_"/>
    <w:docVar w:name="NE.Ref{F2D9ED5C-0814-49E6-BA03-010020A2D208}" w:val=" ADDIN NE.Ref.{F2D9ED5C-0814-49E6-BA03-010020A2D208}&lt;Citation SecTmpl=&quot;1&quot;&gt;&lt;Group&gt;&lt;References&gt;&lt;Item&gt;&lt;ID&gt;71&lt;/ID&gt;&lt;UID&gt;{B059AE13-F123-4C10-A6D6-0970B6D49BFA}&lt;/UID&gt;&lt;Title&gt;The PHQ-9: a new depression diagnostic and severity measure&lt;/Title&gt;&lt;Template&gt;Generic&lt;/Template&gt;&lt;Star&gt;0&lt;/Star&gt;&lt;Tag&gt;0&lt;/Tag&gt;&lt;Author&gt;Kroenke, Kurt; Spitzer, Robert L&lt;/Author&gt;&lt;Year&gt;2002&lt;/Year&gt;&lt;Details&gt;&lt;_created&gt;64818480&lt;/_created&gt;&lt;_date&gt;2002-01-01&lt;/_date&gt;&lt;_date_display&gt;2002&lt;/_date_display&gt;&lt;_isbn&gt;0048-5713&lt;/_isbn&gt;&lt;_issue&gt;9&lt;/_issue&gt;&lt;_journal&gt;Psychiatric annals&lt;/_journal&gt;&lt;_modified&gt;64818480&lt;/_modified&gt;&lt;_pages&gt;509-515&lt;/_pages&gt;&lt;_publisher&gt;Slack Incorporated Thorofare, NJ&lt;/_publisher&gt;&lt;_volume&gt;32&lt;/_volume&gt;&lt;/Details&gt;&lt;Extra&gt;&lt;DBUID&gt;{75858650-721B-4B21-B337-316A143E374B}&lt;/DBUID&gt;&lt;/Extra&gt;&lt;/Item&gt;&lt;/References&gt;&lt;/Group&gt;&lt;/Citation&gt;_x000a_"/>
    <w:docVar w:name="NE.Ref{F614F6E4-AF84-4DB2-9500-90FBB300F63E}" w:val=" ADDIN NE.Ref.{F614F6E4-AF84-4DB2-9500-90FBB300F63E}&lt;Citation SecTmpl=&quot;1&quot;&gt;&lt;Group&gt;&lt;References&gt;&lt;Item&gt;&lt;ID&gt;67&lt;/ID&gt;&lt;UID&gt;{FA11C10D-93C8-4ED9-8966-1FEAF506643E}&lt;/UID&gt;&lt;Title&gt;Cross-cultural examination of measurement invariance of the Beck Depression Inventory–II.&lt;/Title&gt;&lt;Template&gt;Journal Article&lt;/Template&gt;&lt;Star&gt;0&lt;/Star&gt;&lt;Tag&gt;0&lt;/Tag&gt;&lt;Author&gt;Dere, Jessica; Watters, Carolyn A; Yu, Stephanie Chee-Min; Bagby, R Michael; Ryder, Andrew G; Harkness, Kate L&lt;/Author&gt;&lt;Year&gt;2015&lt;/Year&gt;&lt;Details&gt;&lt;_accessed&gt;64818058&lt;/_accessed&gt;&lt;_alternate_title&gt;Psychological Assessment&lt;/_alternate_title&gt;&lt;_collection_scope&gt;SSCI&lt;/_collection_scope&gt;&lt;_created&gt;64818055&lt;/_created&gt;&lt;_date&gt;2015-01-01&lt;/_date&gt;&lt;_date_display&gt;2015&lt;/_date_display&gt;&lt;_impact_factor&gt;   5.123&lt;/_impact_factor&gt;&lt;_isbn&gt;1939-134X&lt;/_isbn&gt;&lt;_issue&gt;1&lt;/_issue&gt;&lt;_journal&gt;Psychological Assessment&lt;/_journal&gt;&lt;_modified&gt;64818055&lt;/_modified&gt;&lt;_ori_publication&gt;American Psychological Association&lt;/_ori_publication&gt;&lt;_pages&gt;68&lt;/_pages&gt;&lt;_volume&gt;27&lt;/_volume&gt;&lt;/Details&gt;&lt;Extra&gt;&lt;DBUID&gt;{75858650-721B-4B21-B337-316A143E374B}&lt;/DBUID&gt;&lt;/Extra&gt;&lt;/Item&gt;&lt;/References&gt;&lt;/Group&gt;&lt;/Citation&gt;_x000a_"/>
    <w:docVar w:name="NE.Ref{FB01084C-58CA-4C26-A11E-B2C633AA7FF3}" w:val=" ADDIN NE.Ref.{FB01084C-58CA-4C26-A11E-B2C633AA7FF3}&lt;Citation SecTmpl=&quot;1&quot;&gt;&lt;Group&gt;&lt;References&gt;&lt;Item&gt;&lt;ID&gt;103&lt;/ID&gt;&lt;UID&gt;{17067CA8-C9F3-4548-8D81-815C0C08A748}&lt;/UID&gt;&lt;Title&gt;Parents’ mental health and children’s cognitive and social development: families in England in the Millennium Cohort Study&lt;/Title&gt;&lt;Template&gt;Journal Article&lt;/Template&gt;&lt;Star&gt;0&lt;/Star&gt;&lt;Tag&gt;0&lt;/Tag&gt;&lt;Author&gt;Mensah, Fiona K; Kiernan, Kathleen E&lt;/Author&gt;&lt;Year&gt;2010&lt;/Year&gt;&lt;Details&gt;&lt;_alternate_title&gt;Social psychiatry and psychiatric epidemiology&lt;/_alternate_title&gt;&lt;_collection_scope&gt;SCIE;SSCI&lt;/_collection_scope&gt;&lt;_created&gt;64825130&lt;/_created&gt;&lt;_date&gt;2010-01-01&lt;/_date&gt;&lt;_date_display&gt;2010&lt;/_date_display&gt;&lt;_impact_factor&gt;   4.328&lt;/_impact_factor&gt;&lt;_isbn&gt;0933-7954&lt;/_isbn&gt;&lt;_journal&gt;Social psychiatry and psychiatric epidemiology&lt;/_journal&gt;&lt;_modified&gt;64825130&lt;/_modified&gt;&lt;_ori_publication&gt;Springer&lt;/_ori_publication&gt;&lt;_pages&gt;1023-1035&lt;/_pages&gt;&lt;_volume&gt;45&lt;/_volume&gt;&lt;/Details&gt;&lt;Extra&gt;&lt;DBUID&gt;{75858650-721B-4B21-B337-316A143E374B}&lt;/DBUID&gt;&lt;/Extra&gt;&lt;/Item&gt;&lt;/References&gt;&lt;/Group&gt;&lt;/Citation&gt;_x000a_"/>
    <w:docVar w:name="NE.Ref{FB02C6A0-97BA-4B27-85FE-BE98FFA45846}" w:val=" ADDIN NE.Ref.{FB02C6A0-97BA-4B27-85FE-BE98FFA45846}&lt;Citation SecTmpl=&quot;1&quot;&gt;&lt;Group&gt;&lt;References&gt;&lt;Item&gt;&lt;ID&gt;45&lt;/ID&gt;&lt;UID&gt;{357BB6B7-3EDE-4236-A0D6-F7F7648A74A5}&lt;/UID&gt;&lt;Title&gt;癌症末期病人家属感受和需求的调查&lt;/Title&gt;&lt;Template&gt;Journal Article&lt;/Template&gt;&lt;Star&gt;0&lt;/Star&gt;&lt;Tag&gt;0&lt;/Tag&gt;&lt;Author&gt;苏春燕; 张洪君; 王宜芝&lt;/Author&gt;&lt;Year&gt;2003&lt;/Year&gt;&lt;Details&gt;&lt;_author_adr&gt;北京大学第三医院_x000d__x000a__x000d__x000a__x000d__x000a__x000d__x000a__x000d__x000a__x000d__x000a__x000d__x000a__x000d__x000a__x000d__x000a_,北京大学第三医院_x000d__x000a__x000d__x000a__x000d__x000a__x000d__x000a__x000d__x000a__x000d__x000a__x000d__x000a__x000d__x000a__x000d__x000a_,北京大学护理学院&lt;/_author_adr&gt;&lt;_created&gt;64816835&lt;/_created&gt;&lt;_db_provider&gt;CNKI&lt;/_db_provider&gt;&lt;_isbn&gt;1009-6493&lt;/_isbn&gt;&lt;_issue&gt;09&lt;/_issue&gt;&lt;_journal&gt;护理研究&lt;/_journal&gt;&lt;_keywords&gt;医护人员;晚期癌症病人;末期病人;基础护理;临终病人;&lt;/_keywords&gt;&lt;_modified&gt;64816835&lt;/_modified&gt;&lt;_pages&gt;519-520&lt;/_pages&gt;&lt;_translated_author&gt;Su, Chunyan;Zhang, Hongjun;Wang, Yizhi&lt;/_translated_author&gt;&lt;/Details&gt;&lt;Extra&gt;&lt;DBUID&gt;{75858650-721B-4B21-B337-316A143E374B}&lt;/DBUID&gt;&lt;/Extra&gt;&lt;/Item&gt;&lt;/References&gt;&lt;/Group&gt;&lt;/Citation&gt;_x000a_"/>
    <w:docVar w:name="NE.Ref{FEEB03BA-B82B-443C-B6E5-5594E2388507}" w:val=" ADDIN NE.Ref.{FEEB03BA-B82B-443C-B6E5-5594E2388507}&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FF74A950-C491-4CAC-AA16-0B5A9999B5D6}" w:val=" ADDIN NE.Ref.{FF74A950-C491-4CAC-AA16-0B5A9999B5D6}&lt;Citation SecTmpl=&quot;1&quot;&gt;&lt;Group&gt;&lt;References&gt;&lt;Item&gt;&lt;ID&gt;15&lt;/ID&gt;&lt;UID&gt;{B647F755-105E-42B2-B495-1AFE794B9276}&lt;/UID&gt;&lt;Title&gt;流调中心抑郁量表在我国青少年中的试用&lt;/Title&gt;&lt;Template&gt;Journal Article&lt;/Template&gt;&lt;Star&gt;0&lt;/Star&gt;&lt;Tag&gt;0&lt;/Tag&gt;&lt;Author&gt;陈祉妍; 杨小冬; 李新影&lt;/Author&gt;&lt;Year&gt;2009&lt;/Year&gt;&lt;Details&gt;&lt;_author_aff&gt;中国科学院心理研究所心理健康重点实验室;&lt;/_author_aff&gt;&lt;_cited_count&gt;262&lt;/_cited_count&gt;&lt;_collection_scope&gt;CSCD;CSSCI-C;PKU&lt;/_collection_scope&gt;&lt;_created&gt;64813655&lt;/_created&gt;&lt;_date&gt;2009-08-25&lt;/_date&gt;&lt;_db_updated&gt;CNKI - Reference&lt;/_db_updated&gt;&lt;_issue&gt;04&lt;/_issue&gt;&lt;_journal&gt;中国临床心理学杂志&lt;/_journal&gt;&lt;_keywords&gt;临床心理学;自陈量表;青少年;抑郁;CES-D&lt;/_keywords&gt;&lt;_modified&gt;64813655&lt;/_modified&gt;&lt;_pages&gt;443-445+448&lt;/_pages&gt;&lt;_url&gt;https://kns.cnki.net/kcms/detail/detail.aspx?FileName=ZLCY200904019&amp;amp;DbName=CJFQ2009&lt;/_url&gt;&lt;_volume&gt;17&lt;/_volume&gt;&lt;_translated_author&gt;Chen, Zhiyan;Yang, Xiaodong;Li, Xinying&lt;/_translated_author&gt;&lt;/Details&gt;&lt;Extra&gt;&lt;DBUID&gt;{75858650-721B-4B21-B337-316A143E374B}&lt;/DBUID&gt;&lt;/Extra&gt;&lt;/Item&gt;&lt;/References&gt;&lt;/Group&gt;&lt;/Citation&gt;_x000a_"/>
    <w:docVar w:name="ne_docsoft" w:val="MSWord"/>
    <w:docVar w:name="ne_docversion" w:val="NoteExpress 2.0"/>
    <w:docVar w:name="ne_stylename" w:val="心理学报"/>
  </w:docVars>
  <w:rsids>
    <w:rsidRoot w:val="00612380"/>
    <w:rsid w:val="000160DF"/>
    <w:rsid w:val="00031556"/>
    <w:rsid w:val="00032168"/>
    <w:rsid w:val="000334B8"/>
    <w:rsid w:val="00081666"/>
    <w:rsid w:val="00115D87"/>
    <w:rsid w:val="00134F1A"/>
    <w:rsid w:val="00196CC3"/>
    <w:rsid w:val="001A5ADA"/>
    <w:rsid w:val="001D627F"/>
    <w:rsid w:val="001F417F"/>
    <w:rsid w:val="00204232"/>
    <w:rsid w:val="002250F0"/>
    <w:rsid w:val="00277FAE"/>
    <w:rsid w:val="00284D00"/>
    <w:rsid w:val="002B3C2C"/>
    <w:rsid w:val="00301A4E"/>
    <w:rsid w:val="00372FDC"/>
    <w:rsid w:val="003854B5"/>
    <w:rsid w:val="00391578"/>
    <w:rsid w:val="004106AF"/>
    <w:rsid w:val="00477DDF"/>
    <w:rsid w:val="00481D9B"/>
    <w:rsid w:val="004943C5"/>
    <w:rsid w:val="00513244"/>
    <w:rsid w:val="005603DE"/>
    <w:rsid w:val="005E42CB"/>
    <w:rsid w:val="005E57FC"/>
    <w:rsid w:val="005E7F96"/>
    <w:rsid w:val="0060561E"/>
    <w:rsid w:val="00612380"/>
    <w:rsid w:val="00654A99"/>
    <w:rsid w:val="006C70B8"/>
    <w:rsid w:val="00760683"/>
    <w:rsid w:val="00783F89"/>
    <w:rsid w:val="00792D2A"/>
    <w:rsid w:val="007A73F5"/>
    <w:rsid w:val="008104F1"/>
    <w:rsid w:val="00850F10"/>
    <w:rsid w:val="008A22C9"/>
    <w:rsid w:val="008A5DDD"/>
    <w:rsid w:val="008A72AC"/>
    <w:rsid w:val="00944C81"/>
    <w:rsid w:val="0099272D"/>
    <w:rsid w:val="00A354F6"/>
    <w:rsid w:val="00A52E91"/>
    <w:rsid w:val="00A758AD"/>
    <w:rsid w:val="00A82EA2"/>
    <w:rsid w:val="00AF56C2"/>
    <w:rsid w:val="00B317DA"/>
    <w:rsid w:val="00B90BB8"/>
    <w:rsid w:val="00BB1AA1"/>
    <w:rsid w:val="00BD0402"/>
    <w:rsid w:val="00C364F6"/>
    <w:rsid w:val="00CD7539"/>
    <w:rsid w:val="00D642D1"/>
    <w:rsid w:val="00D76A4C"/>
    <w:rsid w:val="00E23934"/>
    <w:rsid w:val="00E54C1C"/>
    <w:rsid w:val="00EA4A7B"/>
    <w:rsid w:val="00F47B36"/>
    <w:rsid w:val="00F55D4D"/>
    <w:rsid w:val="00F61581"/>
    <w:rsid w:val="00FA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50474"/>
  <w15:chartTrackingRefBased/>
  <w15:docId w15:val="{5153B3B4-2DAB-46FC-803C-B854A39E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4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4F1"/>
    <w:pPr>
      <w:tabs>
        <w:tab w:val="center" w:pos="4153"/>
        <w:tab w:val="right" w:pos="8306"/>
      </w:tabs>
      <w:snapToGrid w:val="0"/>
      <w:jc w:val="center"/>
    </w:pPr>
    <w:rPr>
      <w:sz w:val="18"/>
      <w:szCs w:val="18"/>
    </w:rPr>
  </w:style>
  <w:style w:type="character" w:customStyle="1" w:styleId="a4">
    <w:name w:val="页眉 字符"/>
    <w:basedOn w:val="a0"/>
    <w:link w:val="a3"/>
    <w:uiPriority w:val="99"/>
    <w:rsid w:val="008104F1"/>
    <w:rPr>
      <w:sz w:val="18"/>
      <w:szCs w:val="18"/>
    </w:rPr>
  </w:style>
  <w:style w:type="paragraph" w:styleId="a5">
    <w:name w:val="footer"/>
    <w:basedOn w:val="a"/>
    <w:link w:val="a6"/>
    <w:uiPriority w:val="99"/>
    <w:unhideWhenUsed/>
    <w:rsid w:val="008104F1"/>
    <w:pPr>
      <w:tabs>
        <w:tab w:val="center" w:pos="4153"/>
        <w:tab w:val="right" w:pos="8306"/>
      </w:tabs>
      <w:snapToGrid w:val="0"/>
      <w:jc w:val="left"/>
    </w:pPr>
    <w:rPr>
      <w:sz w:val="18"/>
      <w:szCs w:val="18"/>
    </w:rPr>
  </w:style>
  <w:style w:type="character" w:customStyle="1" w:styleId="a6">
    <w:name w:val="页脚 字符"/>
    <w:basedOn w:val="a0"/>
    <w:link w:val="a5"/>
    <w:uiPriority w:val="99"/>
    <w:rsid w:val="008104F1"/>
    <w:rPr>
      <w:sz w:val="18"/>
      <w:szCs w:val="18"/>
    </w:rPr>
  </w:style>
  <w:style w:type="paragraph" w:customStyle="1" w:styleId="tgt">
    <w:name w:val="tgt"/>
    <w:basedOn w:val="a"/>
    <w:rsid w:val="008104F1"/>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39"/>
    <w:rsid w:val="00810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2250F0"/>
    <w:rPr>
      <w:color w:val="0563C1"/>
      <w:u w:val="single"/>
    </w:rPr>
  </w:style>
  <w:style w:type="character" w:styleId="a9">
    <w:name w:val="FollowedHyperlink"/>
    <w:basedOn w:val="a0"/>
    <w:uiPriority w:val="99"/>
    <w:semiHidden/>
    <w:unhideWhenUsed/>
    <w:rsid w:val="002250F0"/>
    <w:rPr>
      <w:color w:val="954F72"/>
      <w:u w:val="single"/>
    </w:rPr>
  </w:style>
  <w:style w:type="paragraph" w:customStyle="1" w:styleId="msonormal0">
    <w:name w:val="msonormal"/>
    <w:basedOn w:val="a"/>
    <w:rsid w:val="002250F0"/>
    <w:pPr>
      <w:widowControl/>
      <w:spacing w:before="100" w:beforeAutospacing="1" w:after="100" w:afterAutospacing="1"/>
      <w:jc w:val="left"/>
    </w:pPr>
    <w:rPr>
      <w:rFonts w:ascii="宋体" w:hAnsi="宋体" w:cs="宋体"/>
      <w:kern w:val="0"/>
      <w:sz w:val="24"/>
      <w:szCs w:val="24"/>
    </w:rPr>
  </w:style>
  <w:style w:type="character" w:styleId="aa">
    <w:name w:val="Unresolved Mention"/>
    <w:basedOn w:val="a0"/>
    <w:uiPriority w:val="99"/>
    <w:semiHidden/>
    <w:unhideWhenUsed/>
    <w:rsid w:val="0099272D"/>
    <w:rPr>
      <w:color w:val="605E5C"/>
      <w:shd w:val="clear" w:color="auto" w:fill="E1DFDD"/>
    </w:rPr>
  </w:style>
  <w:style w:type="paragraph" w:styleId="ab">
    <w:name w:val="Normal (Web)"/>
    <w:basedOn w:val="a"/>
    <w:uiPriority w:val="99"/>
    <w:semiHidden/>
    <w:unhideWhenUsed/>
    <w:rsid w:val="0099272D"/>
    <w:pPr>
      <w:widowControl/>
      <w:spacing w:before="100" w:beforeAutospacing="1" w:after="100" w:afterAutospacing="1"/>
      <w:jc w:val="left"/>
    </w:pPr>
    <w:rPr>
      <w:rFonts w:ascii="宋体" w:hAnsi="宋体" w:cs="宋体"/>
      <w:kern w:val="0"/>
      <w:sz w:val="24"/>
      <w:szCs w:val="24"/>
    </w:rPr>
  </w:style>
  <w:style w:type="paragraph" w:styleId="ac">
    <w:name w:val="caption"/>
    <w:basedOn w:val="a"/>
    <w:next w:val="a"/>
    <w:uiPriority w:val="35"/>
    <w:unhideWhenUsed/>
    <w:qFormat/>
    <w:rsid w:val="00277FAE"/>
    <w:rPr>
      <w:rFonts w:asciiTheme="majorHAnsi" w:eastAsia="黑体" w:hAnsiTheme="majorHAnsi" w:cstheme="majorBidi"/>
      <w:sz w:val="20"/>
      <w:szCs w:val="20"/>
    </w:rPr>
  </w:style>
  <w:style w:type="paragraph" w:styleId="ad">
    <w:name w:val="Revision"/>
    <w:hidden/>
    <w:uiPriority w:val="99"/>
    <w:semiHidden/>
    <w:rsid w:val="001D627F"/>
  </w:style>
  <w:style w:type="character" w:styleId="ae">
    <w:name w:val="annotation reference"/>
    <w:basedOn w:val="a0"/>
    <w:uiPriority w:val="99"/>
    <w:semiHidden/>
    <w:unhideWhenUsed/>
    <w:rsid w:val="001D627F"/>
    <w:rPr>
      <w:sz w:val="16"/>
      <w:szCs w:val="16"/>
    </w:rPr>
  </w:style>
  <w:style w:type="paragraph" w:styleId="af">
    <w:name w:val="annotation text"/>
    <w:basedOn w:val="a"/>
    <w:link w:val="af0"/>
    <w:uiPriority w:val="99"/>
    <w:semiHidden/>
    <w:unhideWhenUsed/>
    <w:rsid w:val="001D627F"/>
    <w:rPr>
      <w:sz w:val="20"/>
      <w:szCs w:val="20"/>
    </w:rPr>
  </w:style>
  <w:style w:type="character" w:customStyle="1" w:styleId="af0">
    <w:name w:val="批注文字 字符"/>
    <w:basedOn w:val="a0"/>
    <w:link w:val="af"/>
    <w:uiPriority w:val="99"/>
    <w:semiHidden/>
    <w:rsid w:val="001D627F"/>
    <w:rPr>
      <w:sz w:val="20"/>
      <w:szCs w:val="20"/>
    </w:rPr>
  </w:style>
  <w:style w:type="paragraph" w:styleId="af1">
    <w:name w:val="annotation subject"/>
    <w:basedOn w:val="af"/>
    <w:next w:val="af"/>
    <w:link w:val="af2"/>
    <w:uiPriority w:val="99"/>
    <w:semiHidden/>
    <w:unhideWhenUsed/>
    <w:rsid w:val="001D627F"/>
    <w:rPr>
      <w:b/>
      <w:bCs/>
    </w:rPr>
  </w:style>
  <w:style w:type="character" w:customStyle="1" w:styleId="af2">
    <w:name w:val="批注主题 字符"/>
    <w:basedOn w:val="af0"/>
    <w:link w:val="af1"/>
    <w:uiPriority w:val="99"/>
    <w:semiHidden/>
    <w:rsid w:val="001D62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8601">
      <w:bodyDiv w:val="1"/>
      <w:marLeft w:val="0"/>
      <w:marRight w:val="0"/>
      <w:marTop w:val="0"/>
      <w:marBottom w:val="0"/>
      <w:divBdr>
        <w:top w:val="none" w:sz="0" w:space="0" w:color="auto"/>
        <w:left w:val="none" w:sz="0" w:space="0" w:color="auto"/>
        <w:bottom w:val="none" w:sz="0" w:space="0" w:color="auto"/>
        <w:right w:val="none" w:sz="0" w:space="0" w:color="auto"/>
      </w:divBdr>
    </w:div>
    <w:div w:id="108361662">
      <w:bodyDiv w:val="1"/>
      <w:marLeft w:val="0"/>
      <w:marRight w:val="0"/>
      <w:marTop w:val="0"/>
      <w:marBottom w:val="0"/>
      <w:divBdr>
        <w:top w:val="none" w:sz="0" w:space="0" w:color="auto"/>
        <w:left w:val="none" w:sz="0" w:space="0" w:color="auto"/>
        <w:bottom w:val="none" w:sz="0" w:space="0" w:color="auto"/>
        <w:right w:val="none" w:sz="0" w:space="0" w:color="auto"/>
      </w:divBdr>
    </w:div>
    <w:div w:id="286475840">
      <w:bodyDiv w:val="1"/>
      <w:marLeft w:val="0"/>
      <w:marRight w:val="0"/>
      <w:marTop w:val="0"/>
      <w:marBottom w:val="0"/>
      <w:divBdr>
        <w:top w:val="none" w:sz="0" w:space="0" w:color="auto"/>
        <w:left w:val="none" w:sz="0" w:space="0" w:color="auto"/>
        <w:bottom w:val="none" w:sz="0" w:space="0" w:color="auto"/>
        <w:right w:val="none" w:sz="0" w:space="0" w:color="auto"/>
      </w:divBdr>
    </w:div>
    <w:div w:id="383867025">
      <w:bodyDiv w:val="1"/>
      <w:marLeft w:val="0"/>
      <w:marRight w:val="0"/>
      <w:marTop w:val="0"/>
      <w:marBottom w:val="0"/>
      <w:divBdr>
        <w:top w:val="none" w:sz="0" w:space="0" w:color="auto"/>
        <w:left w:val="none" w:sz="0" w:space="0" w:color="auto"/>
        <w:bottom w:val="none" w:sz="0" w:space="0" w:color="auto"/>
        <w:right w:val="none" w:sz="0" w:space="0" w:color="auto"/>
      </w:divBdr>
    </w:div>
    <w:div w:id="1084455413">
      <w:bodyDiv w:val="1"/>
      <w:marLeft w:val="0"/>
      <w:marRight w:val="0"/>
      <w:marTop w:val="0"/>
      <w:marBottom w:val="0"/>
      <w:divBdr>
        <w:top w:val="none" w:sz="0" w:space="0" w:color="auto"/>
        <w:left w:val="none" w:sz="0" w:space="0" w:color="auto"/>
        <w:bottom w:val="none" w:sz="0" w:space="0" w:color="auto"/>
        <w:right w:val="none" w:sz="0" w:space="0" w:color="auto"/>
      </w:divBdr>
    </w:div>
    <w:div w:id="1402022663">
      <w:bodyDiv w:val="1"/>
      <w:marLeft w:val="0"/>
      <w:marRight w:val="0"/>
      <w:marTop w:val="0"/>
      <w:marBottom w:val="0"/>
      <w:divBdr>
        <w:top w:val="none" w:sz="0" w:space="0" w:color="auto"/>
        <w:left w:val="none" w:sz="0" w:space="0" w:color="auto"/>
        <w:bottom w:val="none" w:sz="0" w:space="0" w:color="auto"/>
        <w:right w:val="none" w:sz="0" w:space="0" w:color="auto"/>
      </w:divBdr>
    </w:div>
    <w:div w:id="1935700256">
      <w:bodyDiv w:val="1"/>
      <w:marLeft w:val="0"/>
      <w:marRight w:val="0"/>
      <w:marTop w:val="0"/>
      <w:marBottom w:val="0"/>
      <w:divBdr>
        <w:top w:val="none" w:sz="0" w:space="0" w:color="auto"/>
        <w:left w:val="none" w:sz="0" w:space="0" w:color="auto"/>
        <w:bottom w:val="none" w:sz="0" w:space="0" w:color="auto"/>
        <w:right w:val="none" w:sz="0" w:space="0" w:color="auto"/>
      </w:divBdr>
    </w:div>
    <w:div w:id="211852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C961E-D6FB-41A1-8419-464B1BA5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5979</Words>
  <Characters>34085</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NE.Bib</dc:description>
  <cp:lastModifiedBy>汪 浩远</cp:lastModifiedBy>
  <cp:revision>30</cp:revision>
  <dcterms:created xsi:type="dcterms:W3CDTF">2023-06-04T05:59:00Z</dcterms:created>
  <dcterms:modified xsi:type="dcterms:W3CDTF">2023-06-07T03:38:00Z</dcterms:modified>
</cp:coreProperties>
</file>