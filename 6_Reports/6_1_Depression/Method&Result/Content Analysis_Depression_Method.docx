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FF7E" w14:textId="29B47A29" w:rsidR="00C50610" w:rsidRDefault="00C50610" w:rsidP="004C7E55">
      <w:pPr>
        <w:spacing w:line="312" w:lineRule="auto"/>
        <w:rPr>
          <w:ins w:id="0" w:author="Chuan-Peng Hu" w:date="2022-10-27T16:03:00Z"/>
          <w:b/>
          <w:bCs/>
          <w:sz w:val="24"/>
          <w:szCs w:val="24"/>
        </w:rPr>
      </w:pPr>
    </w:p>
    <w:p w14:paraId="0BBF46EC" w14:textId="1565573B" w:rsidR="00C50610" w:rsidRPr="00C50610" w:rsidRDefault="00C50610" w:rsidP="004C7E55">
      <w:pPr>
        <w:spacing w:line="312" w:lineRule="auto"/>
        <w:rPr>
          <w:ins w:id="1" w:author="Chuan-Peng Hu" w:date="2022-10-27T16:03:00Z"/>
          <w:b/>
          <w:bCs/>
          <w:sz w:val="24"/>
          <w:szCs w:val="24"/>
        </w:rPr>
      </w:pPr>
      <w:ins w:id="2" w:author="Chuan-Peng Hu" w:date="2022-10-27T16:03:00Z">
        <w:r>
          <w:rPr>
            <w:rFonts w:hint="eastAsia"/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t xml:space="preserve">. </w:t>
        </w:r>
        <w:r w:rsidRPr="00C50610">
          <w:rPr>
            <w:rFonts w:hint="eastAsia"/>
            <w:b/>
            <w:bCs/>
            <w:sz w:val="24"/>
            <w:szCs w:val="24"/>
          </w:rPr>
          <w:t>方法</w:t>
        </w:r>
      </w:ins>
    </w:p>
    <w:p w14:paraId="233ECDEA" w14:textId="27660CA3" w:rsidR="00134F1A" w:rsidRPr="00C50610" w:rsidRDefault="00C50610" w:rsidP="004C7E55">
      <w:pPr>
        <w:spacing w:line="312" w:lineRule="auto"/>
        <w:rPr>
          <w:b/>
          <w:bCs/>
          <w:sz w:val="24"/>
          <w:szCs w:val="24"/>
          <w:rPrChange w:id="3" w:author="Chuan-Peng Hu" w:date="2022-10-27T16:03:00Z">
            <w:rPr>
              <w:sz w:val="24"/>
              <w:szCs w:val="24"/>
            </w:rPr>
          </w:rPrChange>
        </w:rPr>
      </w:pPr>
      <w:ins w:id="4" w:author="Chuan-Peng Hu" w:date="2022-10-27T16:03:00Z">
        <w:r>
          <w:rPr>
            <w:b/>
            <w:bCs/>
            <w:sz w:val="24"/>
            <w:szCs w:val="24"/>
          </w:rPr>
          <w:t>2.</w:t>
        </w:r>
      </w:ins>
      <w:r w:rsidR="006429C2" w:rsidRPr="00C50610">
        <w:rPr>
          <w:b/>
          <w:bCs/>
          <w:sz w:val="24"/>
          <w:szCs w:val="24"/>
          <w:rPrChange w:id="5" w:author="Chuan-Peng Hu" w:date="2022-10-27T16:03:00Z">
            <w:rPr>
              <w:sz w:val="24"/>
              <w:szCs w:val="24"/>
            </w:rPr>
          </w:rPrChange>
        </w:rPr>
        <w:t>1</w:t>
      </w:r>
      <w:r w:rsidR="006429C2" w:rsidRPr="00C50610">
        <w:rPr>
          <w:rFonts w:hint="eastAsia"/>
          <w:b/>
          <w:bCs/>
          <w:sz w:val="24"/>
          <w:szCs w:val="24"/>
          <w:rPrChange w:id="6" w:author="Chuan-Peng Hu" w:date="2022-10-27T16:03:00Z">
            <w:rPr>
              <w:rFonts w:hint="eastAsia"/>
              <w:sz w:val="24"/>
              <w:szCs w:val="24"/>
            </w:rPr>
          </w:rPrChange>
        </w:rPr>
        <w:t>问卷原始题目的收集</w:t>
      </w:r>
      <w:del w:id="7" w:author="Chuan-Peng Hu" w:date="2022-10-27T16:03:00Z">
        <w:r w:rsidR="006429C2" w:rsidRPr="00C50610" w:rsidDel="00C50610">
          <w:rPr>
            <w:rFonts w:hint="eastAsia"/>
            <w:b/>
            <w:bCs/>
            <w:sz w:val="24"/>
            <w:szCs w:val="24"/>
            <w:rPrChange w:id="8" w:author="Chuan-Peng Hu" w:date="2022-10-27T16:03:00Z">
              <w:rPr>
                <w:rFonts w:hint="eastAsia"/>
                <w:sz w:val="24"/>
                <w:szCs w:val="24"/>
              </w:rPr>
            </w:rPrChange>
          </w:rPr>
          <w:delText>。</w:delText>
        </w:r>
      </w:del>
    </w:p>
    <w:p w14:paraId="516DC311" w14:textId="6E93C8CE" w:rsidR="006429C2" w:rsidRPr="004C7E55" w:rsidRDefault="006E1E95" w:rsidP="004C7E55">
      <w:pPr>
        <w:spacing w:line="312" w:lineRule="auto"/>
        <w:ind w:firstLine="557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根据</w:t>
      </w:r>
      <w:r w:rsidR="000A0360" w:rsidRPr="004C7E55">
        <w:rPr>
          <w:rFonts w:hint="eastAsia"/>
          <w:sz w:val="24"/>
          <w:szCs w:val="24"/>
        </w:rPr>
        <w:t>中国学生心理健康问题检出率</w:t>
      </w:r>
      <w:r w:rsidR="000A0360" w:rsidRPr="004C7E55">
        <w:rPr>
          <w:rFonts w:hint="eastAsia"/>
          <w:sz w:val="24"/>
          <w:szCs w:val="24"/>
        </w:rPr>
        <w:t xml:space="preserve">(Section: Prevalence of mental health problems of </w:t>
      </w:r>
      <w:r w:rsidR="000A0360" w:rsidRPr="004C7E55">
        <w:rPr>
          <w:sz w:val="24"/>
          <w:szCs w:val="24"/>
        </w:rPr>
        <w:t>Chinese students)</w:t>
      </w:r>
      <w:r w:rsidR="000A0360" w:rsidRPr="004C7E55">
        <w:rPr>
          <w:rFonts w:hint="eastAsia"/>
          <w:sz w:val="24"/>
          <w:szCs w:val="24"/>
        </w:rPr>
        <w:t>专栏所提供的元分析数据进行原始</w:t>
      </w:r>
      <w:r w:rsidRPr="004C7E55">
        <w:rPr>
          <w:rFonts w:hint="eastAsia"/>
          <w:sz w:val="24"/>
          <w:szCs w:val="24"/>
        </w:rPr>
        <w:t>量表</w:t>
      </w:r>
      <w:r w:rsidR="000A0360" w:rsidRPr="004C7E55">
        <w:rPr>
          <w:rFonts w:hint="eastAsia"/>
          <w:sz w:val="24"/>
          <w:szCs w:val="24"/>
        </w:rPr>
        <w:t>题目的收集。</w:t>
      </w:r>
    </w:p>
    <w:p w14:paraId="20F8CFB0" w14:textId="55178FCB" w:rsidR="000C5DE0" w:rsidRDefault="000A0360" w:rsidP="00127C39">
      <w:pPr>
        <w:spacing w:line="312" w:lineRule="auto"/>
        <w:ind w:firstLine="557"/>
        <w:rPr>
          <w:ins w:id="9" w:author="Chuan-Peng Hu" w:date="2022-10-27T16:05:00Z"/>
          <w:sz w:val="24"/>
          <w:szCs w:val="24"/>
        </w:rPr>
      </w:pPr>
      <w:r w:rsidRPr="004C7E55">
        <w:rPr>
          <w:rFonts w:hint="eastAsia"/>
          <w:sz w:val="24"/>
          <w:szCs w:val="24"/>
        </w:rPr>
        <w:t>抑郁</w:t>
      </w:r>
      <w:ins w:id="10" w:author="Chuan-Peng Hu" w:date="2022-10-27T16:03:00Z">
        <w:r w:rsidR="00C50610">
          <w:rPr>
            <w:rFonts w:hint="eastAsia"/>
            <w:sz w:val="24"/>
            <w:szCs w:val="24"/>
          </w:rPr>
          <w:t>检出</w:t>
        </w:r>
      </w:ins>
      <w:ins w:id="11" w:author="Chuan-Peng Hu" w:date="2022-10-27T16:04:00Z">
        <w:r w:rsidR="00C50610">
          <w:rPr>
            <w:rFonts w:hint="eastAsia"/>
            <w:sz w:val="24"/>
            <w:szCs w:val="24"/>
          </w:rPr>
          <w:t>问卷</w:t>
        </w:r>
      </w:ins>
      <w:del w:id="12" w:author="Chuan-Peng Hu" w:date="2022-10-27T16:04:00Z">
        <w:r w:rsidRPr="004C7E55" w:rsidDel="00C50610">
          <w:rPr>
            <w:rFonts w:hint="eastAsia"/>
            <w:sz w:val="24"/>
            <w:szCs w:val="24"/>
          </w:rPr>
          <w:delText>共</w:delText>
        </w:r>
      </w:del>
      <w:r w:rsidRPr="004C7E55">
        <w:rPr>
          <w:rFonts w:hint="eastAsia"/>
          <w:sz w:val="24"/>
          <w:szCs w:val="24"/>
        </w:rPr>
        <w:t>包括</w:t>
      </w:r>
      <w:ins w:id="13" w:author="Rollo May" w:date="2022-11-10T17:16:00Z">
        <w:r w:rsidR="001007F8" w:rsidRPr="003714FC">
          <w:rPr>
            <w:rFonts w:hint="eastAsia"/>
            <w:color w:val="FF0000"/>
            <w:sz w:val="24"/>
            <w:szCs w:val="24"/>
          </w:rPr>
          <w:t>青少年抑郁量表</w:t>
        </w:r>
        <w:r w:rsidR="001007F8" w:rsidRPr="003714FC">
          <w:rPr>
            <w:rFonts w:hint="eastAsia"/>
            <w:color w:val="FF0000"/>
            <w:sz w:val="24"/>
            <w:szCs w:val="24"/>
          </w:rPr>
          <w:t>(ADI</w:t>
        </w:r>
        <w:r w:rsidR="001007F8" w:rsidRPr="003714FC">
          <w:rPr>
            <w:color w:val="FF0000"/>
            <w:sz w:val="24"/>
            <w:szCs w:val="24"/>
          </w:rPr>
          <w:t>;</w:t>
        </w:r>
      </w:ins>
      <w:ins w:id="14" w:author="Rollo May" w:date="2022-11-12T18:06:00Z"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 xml:space="preserve"> </w:t>
        </w:r>
        <w:proofErr w:type="gramStart"/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>黃君瑜</w:t>
        </w:r>
        <w:proofErr w:type="gramEnd"/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 xml:space="preserve">, </w:t>
        </w:r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>许文耀</w:t>
        </w:r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>,</w:t>
        </w:r>
        <w:r w:rsidR="006D11B9" w:rsidRPr="006D11B9">
          <w:rPr>
            <w:color w:val="0D0D0D" w:themeColor="text1" w:themeTint="F2"/>
            <w:sz w:val="24"/>
            <w:szCs w:val="24"/>
          </w:rPr>
          <w:t xml:space="preserve"> </w:t>
        </w:r>
        <w:r w:rsidR="006D11B9" w:rsidRPr="006D11B9">
          <w:rPr>
            <w:rFonts w:hint="eastAsia"/>
            <w:color w:val="0D0D0D" w:themeColor="text1" w:themeTint="F2"/>
            <w:sz w:val="24"/>
            <w:szCs w:val="24"/>
          </w:rPr>
          <w:t>2003</w:t>
        </w:r>
      </w:ins>
      <w:ins w:id="15" w:author="Rollo May" w:date="2022-11-10T17:16:00Z">
        <w:r w:rsidR="001007F8" w:rsidRPr="003714FC">
          <w:rPr>
            <w:rFonts w:hint="eastAsia"/>
            <w:color w:val="FF0000"/>
            <w:sz w:val="24"/>
            <w:szCs w:val="24"/>
          </w:rPr>
          <w:t>)</w:t>
        </w:r>
        <w:r w:rsidR="001007F8" w:rsidRPr="004C7E55">
          <w:rPr>
            <w:rFonts w:hint="eastAsia"/>
            <w:sz w:val="24"/>
            <w:szCs w:val="24"/>
          </w:rPr>
          <w:t>、</w:t>
        </w:r>
      </w:ins>
      <w:ins w:id="16" w:author="Rollo May" w:date="2022-11-12T10:46:00Z">
        <w:r w:rsidR="008E1ABE" w:rsidRPr="004C7E55">
          <w:rPr>
            <w:rFonts w:hint="eastAsia"/>
            <w:sz w:val="24"/>
            <w:szCs w:val="24"/>
          </w:rPr>
          <w:t>Andresen</w:t>
        </w:r>
        <w:r w:rsidR="008E1ABE">
          <w:rPr>
            <w:rFonts w:hint="eastAsia"/>
            <w:sz w:val="24"/>
            <w:szCs w:val="24"/>
          </w:rPr>
          <w:t>(</w:t>
        </w:r>
        <w:r w:rsidR="008E1ABE" w:rsidRPr="004C7E55">
          <w:rPr>
            <w:rFonts w:hint="eastAsia"/>
            <w:sz w:val="24"/>
            <w:szCs w:val="24"/>
          </w:rPr>
          <w:t>1994</w:t>
        </w:r>
        <w:r w:rsidR="008E1ABE">
          <w:rPr>
            <w:rFonts w:hint="eastAsia"/>
            <w:sz w:val="24"/>
            <w:szCs w:val="24"/>
          </w:rPr>
          <w:t>)</w:t>
        </w:r>
        <w:r w:rsidR="008E1ABE" w:rsidRPr="004C7E55">
          <w:rPr>
            <w:rFonts w:hint="eastAsia"/>
            <w:sz w:val="24"/>
            <w:szCs w:val="24"/>
          </w:rPr>
          <w:t>简式抑郁量表</w:t>
        </w:r>
      </w:ins>
      <w:ins w:id="17" w:author="Rollo May" w:date="2022-11-12T22:04:00Z">
        <w:r w:rsidR="006575F1">
          <w:rPr>
            <w:rFonts w:hint="eastAsia"/>
            <w:sz w:val="24"/>
            <w:szCs w:val="24"/>
          </w:rPr>
          <w:t>(</w:t>
        </w:r>
        <w:r w:rsidR="006575F1">
          <w:rPr>
            <w:sz w:val="24"/>
            <w:szCs w:val="24"/>
          </w:rPr>
          <w:t>Andresen et al., 1994)</w:t>
        </w:r>
      </w:ins>
      <w:ins w:id="18" w:author="Rollo May" w:date="2022-11-12T10:46:00Z">
        <w:r w:rsidR="008E1ABE" w:rsidRPr="004C7E55">
          <w:rPr>
            <w:rFonts w:hint="eastAsia"/>
            <w:sz w:val="24"/>
            <w:szCs w:val="24"/>
          </w:rPr>
          <w:t>、</w:t>
        </w:r>
      </w:ins>
      <w:ins w:id="19" w:author="Rollo May" w:date="2022-11-10T17:10:00Z">
        <w:r w:rsidR="00483215" w:rsidRPr="00483215">
          <w:rPr>
            <w:sz w:val="24"/>
            <w:szCs w:val="24"/>
          </w:rPr>
          <w:t>Beck</w:t>
        </w:r>
        <w:r w:rsidR="00483215" w:rsidRPr="00483215">
          <w:rPr>
            <w:rFonts w:hint="eastAsia"/>
            <w:sz w:val="24"/>
            <w:szCs w:val="24"/>
          </w:rPr>
          <w:t>抑郁量表</w:t>
        </w:r>
      </w:ins>
      <w:ins w:id="20" w:author="Rollo May" w:date="2022-11-10T17:13:00Z">
        <w:r w:rsidR="00BB702A">
          <w:rPr>
            <w:rFonts w:hint="eastAsia"/>
            <w:sz w:val="24"/>
            <w:szCs w:val="24"/>
          </w:rPr>
          <w:t>(</w:t>
        </w:r>
      </w:ins>
      <w:ins w:id="21" w:author="Rollo May" w:date="2022-11-10T17:10:00Z">
        <w:r w:rsidR="00483215">
          <w:rPr>
            <w:sz w:val="24"/>
            <w:szCs w:val="24"/>
          </w:rPr>
          <w:t>BDI</w:t>
        </w:r>
      </w:ins>
      <w:ins w:id="22" w:author="Rollo May" w:date="2022-11-10T17:13:00Z">
        <w:r w:rsidR="00994DAA">
          <w:rPr>
            <w:sz w:val="24"/>
            <w:szCs w:val="24"/>
          </w:rPr>
          <w:t xml:space="preserve">; </w:t>
        </w:r>
      </w:ins>
      <w:ins w:id="23" w:author="Rollo May" w:date="2022-11-12T22:05:00Z">
        <w:r w:rsidR="00EB5919">
          <w:rPr>
            <w:rFonts w:hint="eastAsia"/>
            <w:sz w:val="24"/>
            <w:szCs w:val="24"/>
          </w:rPr>
          <w:t>王振等</w:t>
        </w:r>
        <w:r w:rsidR="00EB5919">
          <w:rPr>
            <w:rFonts w:hint="eastAsia"/>
            <w:sz w:val="24"/>
            <w:szCs w:val="24"/>
          </w:rPr>
          <w:t>,</w:t>
        </w:r>
        <w:r w:rsidR="00EB5919">
          <w:rPr>
            <w:sz w:val="24"/>
            <w:szCs w:val="24"/>
          </w:rPr>
          <w:t xml:space="preserve"> 2011</w:t>
        </w:r>
      </w:ins>
      <w:ins w:id="24" w:author="Rollo May" w:date="2022-11-10T17:13:00Z">
        <w:r w:rsidR="00BB702A">
          <w:rPr>
            <w:sz w:val="24"/>
            <w:szCs w:val="24"/>
          </w:rPr>
          <w:t>)</w:t>
        </w:r>
      </w:ins>
      <w:ins w:id="25" w:author="Rollo May" w:date="2022-11-10T17:10:00Z">
        <w:r w:rsidR="00483215">
          <w:rPr>
            <w:rFonts w:hint="eastAsia"/>
            <w:sz w:val="24"/>
            <w:szCs w:val="24"/>
          </w:rPr>
          <w:t>、</w:t>
        </w:r>
      </w:ins>
      <w:ins w:id="26" w:author="Rollo May" w:date="2022-11-10T17:23:00Z">
        <w:r w:rsidR="00044BD9" w:rsidRPr="004C7E55">
          <w:rPr>
            <w:rFonts w:hint="eastAsia"/>
            <w:sz w:val="24"/>
            <w:szCs w:val="24"/>
          </w:rPr>
          <w:t>简明症状评定量表</w:t>
        </w:r>
        <w:r w:rsidR="00044BD9">
          <w:rPr>
            <w:rFonts w:hint="eastAsia"/>
            <w:sz w:val="24"/>
            <w:szCs w:val="24"/>
          </w:rPr>
          <w:t>(</w:t>
        </w:r>
        <w:r w:rsidR="00044BD9" w:rsidRPr="004C7E55">
          <w:rPr>
            <w:rFonts w:hint="eastAsia"/>
            <w:sz w:val="24"/>
            <w:szCs w:val="24"/>
          </w:rPr>
          <w:t>BSRS-5</w:t>
        </w:r>
        <w:r w:rsidR="00044BD9">
          <w:rPr>
            <w:sz w:val="24"/>
            <w:szCs w:val="24"/>
          </w:rPr>
          <w:t xml:space="preserve">; </w:t>
        </w:r>
      </w:ins>
      <w:ins w:id="27" w:author="Rollo May" w:date="2022-11-12T22:06:00Z">
        <w:r w:rsidR="004D2992">
          <w:rPr>
            <w:rFonts w:hint="eastAsia"/>
            <w:sz w:val="24"/>
            <w:szCs w:val="24"/>
          </w:rPr>
          <w:t>L</w:t>
        </w:r>
        <w:r w:rsidR="004D2992">
          <w:rPr>
            <w:sz w:val="24"/>
            <w:szCs w:val="24"/>
          </w:rPr>
          <w:t>ee et al.</w:t>
        </w:r>
        <w:r w:rsidR="004D2992">
          <w:rPr>
            <w:sz w:val="24"/>
            <w:szCs w:val="24"/>
          </w:rPr>
          <w:t>,</w:t>
        </w:r>
        <w:r w:rsidR="004D2992">
          <w:rPr>
            <w:sz w:val="24"/>
            <w:szCs w:val="24"/>
          </w:rPr>
          <w:t xml:space="preserve"> 1990</w:t>
        </w:r>
      </w:ins>
      <w:ins w:id="28" w:author="Rollo May" w:date="2022-11-10T17:23:00Z">
        <w:r w:rsidR="00044BD9">
          <w:rPr>
            <w:rFonts w:hint="eastAsia"/>
            <w:sz w:val="24"/>
            <w:szCs w:val="24"/>
          </w:rPr>
          <w:t>)</w:t>
        </w:r>
        <w:r w:rsidR="00044BD9">
          <w:rPr>
            <w:rFonts w:hint="eastAsia"/>
            <w:sz w:val="24"/>
            <w:szCs w:val="24"/>
          </w:rPr>
          <w:t>、</w:t>
        </w:r>
      </w:ins>
      <w:r w:rsidR="006429C2" w:rsidRPr="004C7E55">
        <w:rPr>
          <w:rFonts w:hint="eastAsia"/>
          <w:sz w:val="24"/>
          <w:szCs w:val="24"/>
        </w:rPr>
        <w:t>Achenbach</w:t>
      </w:r>
      <w:r w:rsidR="006429C2" w:rsidRPr="004C7E55">
        <w:rPr>
          <w:rFonts w:hint="eastAsia"/>
          <w:sz w:val="24"/>
          <w:szCs w:val="24"/>
        </w:rPr>
        <w:t>儿童行为量表</w:t>
      </w:r>
      <w:r w:rsidR="00564657">
        <w:rPr>
          <w:rFonts w:hint="eastAsia"/>
          <w:sz w:val="24"/>
          <w:szCs w:val="24"/>
        </w:rPr>
        <w:t>(</w:t>
      </w:r>
      <w:r w:rsidR="006429C2" w:rsidRPr="004C7E55">
        <w:rPr>
          <w:rFonts w:hint="eastAsia"/>
          <w:sz w:val="24"/>
          <w:szCs w:val="24"/>
        </w:rPr>
        <w:t>CBCL</w:t>
      </w:r>
      <w:r w:rsidR="006429C2" w:rsidRPr="004C7E55">
        <w:rPr>
          <w:rFonts w:hint="eastAsia"/>
          <w:sz w:val="24"/>
          <w:szCs w:val="24"/>
        </w:rPr>
        <w:t>家长用表</w:t>
      </w:r>
      <w:r w:rsidR="00564657">
        <w:rPr>
          <w:rFonts w:hint="eastAsia"/>
          <w:sz w:val="24"/>
          <w:szCs w:val="24"/>
        </w:rPr>
        <w:t>;</w:t>
      </w:r>
      <w:r w:rsidR="00564657">
        <w:rPr>
          <w:sz w:val="24"/>
          <w:szCs w:val="24"/>
        </w:rPr>
        <w:t xml:space="preserve"> </w:t>
      </w:r>
      <w:proofErr w:type="gramStart"/>
      <w:ins w:id="29" w:author="Rollo May" w:date="2022-11-12T22:06:00Z">
        <w:r w:rsidR="006E1E16" w:rsidRPr="006E1E16">
          <w:rPr>
            <w:rFonts w:hint="eastAsia"/>
            <w:sz w:val="24"/>
            <w:szCs w:val="24"/>
          </w:rPr>
          <w:t>忻</w:t>
        </w:r>
        <w:proofErr w:type="gramEnd"/>
        <w:r w:rsidR="006E1E16" w:rsidRPr="006E1E16">
          <w:rPr>
            <w:rFonts w:hint="eastAsia"/>
            <w:sz w:val="24"/>
            <w:szCs w:val="24"/>
          </w:rPr>
          <w:t>仁</w:t>
        </w:r>
        <w:proofErr w:type="gramStart"/>
        <w:r w:rsidR="006E1E16" w:rsidRPr="006E1E16">
          <w:rPr>
            <w:rFonts w:hint="eastAsia"/>
            <w:sz w:val="24"/>
            <w:szCs w:val="24"/>
          </w:rPr>
          <w:t>峨</w:t>
        </w:r>
        <w:proofErr w:type="gramEnd"/>
        <w:r w:rsidR="006E1E16" w:rsidRPr="006E1E16">
          <w:rPr>
            <w:rFonts w:hint="eastAsia"/>
            <w:sz w:val="24"/>
            <w:szCs w:val="24"/>
          </w:rPr>
          <w:t>等</w:t>
        </w:r>
        <w:r w:rsidR="006E1E16">
          <w:rPr>
            <w:sz w:val="24"/>
            <w:szCs w:val="24"/>
          </w:rPr>
          <w:t xml:space="preserve">, </w:t>
        </w:r>
        <w:r w:rsidR="006E1E16" w:rsidRPr="006E1E16">
          <w:rPr>
            <w:rFonts w:hint="eastAsia"/>
            <w:sz w:val="24"/>
            <w:szCs w:val="24"/>
          </w:rPr>
          <w:t>1992</w:t>
        </w:r>
      </w:ins>
      <w:ins w:id="30" w:author="Rollo May" w:date="2022-11-10T17:08:00Z">
        <w:r w:rsidR="00006AAF">
          <w:rPr>
            <w:rFonts w:hint="eastAsia"/>
            <w:sz w:val="24"/>
            <w:szCs w:val="24"/>
          </w:rPr>
          <w:t>)</w:t>
        </w:r>
      </w:ins>
      <w:r w:rsidR="006E1E95" w:rsidRPr="004C7E55">
        <w:rPr>
          <w:rFonts w:hint="eastAsia"/>
          <w:sz w:val="24"/>
          <w:szCs w:val="24"/>
        </w:rPr>
        <w:t>、</w:t>
      </w:r>
      <w:ins w:id="31" w:author="Rollo May" w:date="2022-11-10T17:21:00Z">
        <w:r w:rsidR="00ED3F68" w:rsidRPr="004C7E55">
          <w:rPr>
            <w:rFonts w:hint="eastAsia"/>
            <w:color w:val="FF0000"/>
            <w:sz w:val="24"/>
            <w:szCs w:val="24"/>
          </w:rPr>
          <w:t>中国大学生心理健康量表</w:t>
        </w:r>
      </w:ins>
      <w:ins w:id="32" w:author="Rollo May" w:date="2022-11-10T17:20:00Z">
        <w:r w:rsidR="00ED3F68">
          <w:rPr>
            <w:rFonts w:hint="eastAsia"/>
            <w:color w:val="FF0000"/>
            <w:sz w:val="24"/>
            <w:szCs w:val="24"/>
          </w:rPr>
          <w:t>(</w:t>
        </w:r>
      </w:ins>
      <w:ins w:id="33" w:author="Rollo May" w:date="2022-11-10T17:21:00Z">
        <w:r w:rsidR="00B4526F" w:rsidRPr="004C7E55">
          <w:rPr>
            <w:rFonts w:hint="eastAsia"/>
            <w:color w:val="FF0000"/>
            <w:sz w:val="24"/>
            <w:szCs w:val="24"/>
          </w:rPr>
          <w:t>郑日昌编制</w:t>
        </w:r>
      </w:ins>
      <w:ins w:id="34" w:author="Rollo May" w:date="2022-11-10T17:22:00Z">
        <w:r w:rsidR="00744052">
          <w:rPr>
            <w:rFonts w:hint="eastAsia"/>
            <w:color w:val="FF0000"/>
            <w:sz w:val="24"/>
            <w:szCs w:val="24"/>
          </w:rPr>
          <w:t>，</w:t>
        </w:r>
      </w:ins>
      <w:ins w:id="35" w:author="Rollo May" w:date="2022-11-10T17:21:00Z">
        <w:r w:rsidR="00ED3F68" w:rsidRPr="004C7E55">
          <w:rPr>
            <w:rFonts w:hint="eastAsia"/>
            <w:color w:val="FF0000"/>
            <w:sz w:val="24"/>
            <w:szCs w:val="24"/>
          </w:rPr>
          <w:t>CCSMHS</w:t>
        </w:r>
        <w:r w:rsidR="000E0D81">
          <w:rPr>
            <w:rFonts w:hint="eastAsia"/>
            <w:color w:val="FF0000"/>
            <w:sz w:val="24"/>
            <w:szCs w:val="24"/>
          </w:rPr>
          <w:t>;</w:t>
        </w:r>
        <w:r w:rsidR="00F33CAD">
          <w:rPr>
            <w:color w:val="FF0000"/>
            <w:sz w:val="24"/>
            <w:szCs w:val="24"/>
          </w:rPr>
          <w:t xml:space="preserve"> </w:t>
        </w:r>
      </w:ins>
      <w:ins w:id="36" w:author="Rollo May" w:date="2022-11-12T22:06:00Z">
        <w:r w:rsidR="005918D2">
          <w:rPr>
            <w:rFonts w:hint="eastAsia"/>
            <w:color w:val="FF0000"/>
            <w:sz w:val="24"/>
            <w:szCs w:val="24"/>
          </w:rPr>
          <w:t>郑日昌等</w:t>
        </w:r>
        <w:r w:rsidR="005918D2">
          <w:rPr>
            <w:rFonts w:hint="eastAsia"/>
            <w:color w:val="FF0000"/>
            <w:sz w:val="24"/>
            <w:szCs w:val="24"/>
          </w:rPr>
          <w:t>,</w:t>
        </w:r>
        <w:r w:rsidR="005918D2">
          <w:rPr>
            <w:color w:val="FF0000"/>
            <w:sz w:val="24"/>
            <w:szCs w:val="24"/>
          </w:rPr>
          <w:t xml:space="preserve"> 2005</w:t>
        </w:r>
      </w:ins>
      <w:ins w:id="37" w:author="Rollo May" w:date="2022-11-10T17:20:00Z">
        <w:r w:rsidR="00ED3F68">
          <w:rPr>
            <w:rFonts w:hint="eastAsia"/>
            <w:color w:val="FF0000"/>
            <w:sz w:val="24"/>
            <w:szCs w:val="24"/>
          </w:rPr>
          <w:t>)</w:t>
        </w:r>
        <w:r w:rsidR="00ED3F68" w:rsidRPr="004C7E55">
          <w:rPr>
            <w:rFonts w:hint="eastAsia"/>
            <w:sz w:val="24"/>
            <w:szCs w:val="24"/>
          </w:rPr>
          <w:t>、</w:t>
        </w:r>
      </w:ins>
      <w:ins w:id="38" w:author="Rollo May" w:date="2022-11-10T17:09:00Z">
        <w:r w:rsidR="004F1D23">
          <w:rPr>
            <w:rFonts w:hint="eastAsia"/>
            <w:sz w:val="24"/>
            <w:szCs w:val="24"/>
          </w:rPr>
          <w:t>儿童抑郁量表</w:t>
        </w:r>
      </w:ins>
      <w:ins w:id="39" w:author="Rollo May" w:date="2022-11-10T17:13:00Z">
        <w:r w:rsidR="009F0ECA">
          <w:rPr>
            <w:rFonts w:hint="eastAsia"/>
            <w:sz w:val="24"/>
            <w:szCs w:val="24"/>
          </w:rPr>
          <w:t>(</w:t>
        </w:r>
      </w:ins>
      <w:ins w:id="40" w:author="Rollo May" w:date="2022-11-10T17:09:00Z">
        <w:r w:rsidR="004F1D23" w:rsidRPr="004C7E55">
          <w:rPr>
            <w:sz w:val="24"/>
            <w:szCs w:val="24"/>
          </w:rPr>
          <w:t>CDI</w:t>
        </w:r>
      </w:ins>
      <w:ins w:id="41" w:author="Rollo May" w:date="2022-11-10T17:13:00Z">
        <w:r w:rsidR="009F0ECA">
          <w:rPr>
            <w:sz w:val="24"/>
            <w:szCs w:val="24"/>
          </w:rPr>
          <w:t xml:space="preserve">; </w:t>
        </w:r>
      </w:ins>
      <w:ins w:id="42" w:author="Rollo May" w:date="2022-11-12T22:07:00Z">
        <w:r w:rsidR="0059771A" w:rsidRPr="0059771A">
          <w:rPr>
            <w:rFonts w:hint="eastAsia"/>
            <w:sz w:val="24"/>
            <w:szCs w:val="24"/>
          </w:rPr>
          <w:t>俞大维</w:t>
        </w:r>
        <w:r w:rsidR="0059771A" w:rsidRPr="0059771A">
          <w:rPr>
            <w:rFonts w:hint="eastAsia"/>
            <w:sz w:val="24"/>
            <w:szCs w:val="24"/>
          </w:rPr>
          <w:t xml:space="preserve">, </w:t>
        </w:r>
        <w:r w:rsidR="0059771A" w:rsidRPr="0059771A">
          <w:rPr>
            <w:rFonts w:hint="eastAsia"/>
            <w:sz w:val="24"/>
            <w:szCs w:val="24"/>
          </w:rPr>
          <w:t>李旭</w:t>
        </w:r>
        <w:r w:rsidR="0059771A">
          <w:rPr>
            <w:sz w:val="24"/>
            <w:szCs w:val="24"/>
          </w:rPr>
          <w:t xml:space="preserve">, </w:t>
        </w:r>
        <w:r w:rsidR="0059771A" w:rsidRPr="0059771A">
          <w:rPr>
            <w:rFonts w:hint="eastAsia"/>
            <w:sz w:val="24"/>
            <w:szCs w:val="24"/>
          </w:rPr>
          <w:t>2000</w:t>
        </w:r>
      </w:ins>
      <w:ins w:id="43" w:author="Rollo May" w:date="2022-11-10T17:13:00Z">
        <w:r w:rsidR="009F0ECA">
          <w:rPr>
            <w:sz w:val="24"/>
            <w:szCs w:val="24"/>
          </w:rPr>
          <w:t>)</w:t>
        </w:r>
      </w:ins>
      <w:ins w:id="44" w:author="Rollo May" w:date="2022-11-10T17:09:00Z">
        <w:r w:rsidR="004F1D23" w:rsidRPr="004C7E55">
          <w:rPr>
            <w:rFonts w:hint="eastAsia"/>
            <w:sz w:val="24"/>
            <w:szCs w:val="24"/>
          </w:rPr>
          <w:t>、</w:t>
        </w:r>
        <w:r w:rsidR="004F1D23" w:rsidRPr="004F1D23">
          <w:rPr>
            <w:rFonts w:hint="eastAsia"/>
            <w:sz w:val="24"/>
            <w:szCs w:val="24"/>
          </w:rPr>
          <w:t>流调中心用抑郁量表</w:t>
        </w:r>
      </w:ins>
      <w:ins w:id="45" w:author="Rollo May" w:date="2022-11-10T17:13:00Z">
        <w:r w:rsidR="00BB702A">
          <w:rPr>
            <w:rFonts w:hint="eastAsia"/>
            <w:sz w:val="24"/>
            <w:szCs w:val="24"/>
          </w:rPr>
          <w:t>(</w:t>
        </w:r>
      </w:ins>
      <w:r w:rsidR="006429C2" w:rsidRPr="004C7E55">
        <w:rPr>
          <w:sz w:val="24"/>
          <w:szCs w:val="24"/>
        </w:rPr>
        <w:t>CES</w:t>
      </w:r>
      <w:ins w:id="46" w:author="Rollo May" w:date="2022-11-11T18:08:00Z">
        <w:r w:rsidR="00696A2E">
          <w:rPr>
            <w:sz w:val="24"/>
            <w:szCs w:val="24"/>
          </w:rPr>
          <w:t>-</w:t>
        </w:r>
      </w:ins>
      <w:r w:rsidR="006429C2" w:rsidRPr="004C7E55">
        <w:rPr>
          <w:sz w:val="24"/>
          <w:szCs w:val="24"/>
        </w:rPr>
        <w:t>D</w:t>
      </w:r>
      <w:ins w:id="47" w:author="Rollo May" w:date="2022-11-10T17:13:00Z">
        <w:r w:rsidR="00210944">
          <w:rPr>
            <w:sz w:val="24"/>
            <w:szCs w:val="24"/>
          </w:rPr>
          <w:t xml:space="preserve">; </w:t>
        </w:r>
      </w:ins>
      <w:ins w:id="48" w:author="Rollo May" w:date="2022-11-12T22:07:00Z">
        <w:r w:rsidR="0059771A" w:rsidRPr="0059771A">
          <w:rPr>
            <w:rFonts w:hint="eastAsia"/>
            <w:sz w:val="24"/>
            <w:szCs w:val="24"/>
          </w:rPr>
          <w:t>章婕等</w:t>
        </w:r>
        <w:r w:rsidR="0059771A">
          <w:rPr>
            <w:sz w:val="24"/>
            <w:szCs w:val="24"/>
          </w:rPr>
          <w:t xml:space="preserve">, </w:t>
        </w:r>
        <w:r w:rsidR="0059771A" w:rsidRPr="0059771A">
          <w:rPr>
            <w:rFonts w:hint="eastAsia"/>
            <w:sz w:val="24"/>
            <w:szCs w:val="24"/>
          </w:rPr>
          <w:t>2010</w:t>
        </w:r>
      </w:ins>
      <w:ins w:id="49" w:author="Rollo May" w:date="2022-11-10T17:13:00Z">
        <w:r w:rsidR="00BB702A">
          <w:rPr>
            <w:sz w:val="24"/>
            <w:szCs w:val="24"/>
          </w:rPr>
          <w:t>)</w:t>
        </w:r>
      </w:ins>
      <w:r w:rsidR="006E1E95" w:rsidRPr="004C7E55">
        <w:rPr>
          <w:rFonts w:hint="eastAsia"/>
          <w:sz w:val="24"/>
          <w:szCs w:val="24"/>
        </w:rPr>
        <w:t>、</w:t>
      </w:r>
      <w:ins w:id="50" w:author="Rollo May" w:date="2022-11-10T17:28:00Z">
        <w:r w:rsidR="002A0F81" w:rsidRPr="004C7E55">
          <w:rPr>
            <w:rFonts w:hint="eastAsia"/>
            <w:sz w:val="24"/>
            <w:szCs w:val="24"/>
          </w:rPr>
          <w:t>中国教育小组调查量表</w:t>
        </w:r>
        <w:r w:rsidR="00205CFE">
          <w:rPr>
            <w:rFonts w:hint="eastAsia"/>
            <w:sz w:val="24"/>
            <w:szCs w:val="24"/>
          </w:rPr>
          <w:t>(</w:t>
        </w:r>
        <w:r w:rsidR="002A0F81" w:rsidRPr="004C7E55">
          <w:rPr>
            <w:rFonts w:hint="eastAsia"/>
            <w:sz w:val="24"/>
            <w:szCs w:val="24"/>
          </w:rPr>
          <w:t>CEPS</w:t>
        </w:r>
        <w:r w:rsidR="00205CFE">
          <w:rPr>
            <w:sz w:val="24"/>
            <w:szCs w:val="24"/>
          </w:rPr>
          <w:t xml:space="preserve">; </w:t>
        </w:r>
      </w:ins>
      <w:ins w:id="51" w:author="Rollo May" w:date="2022-11-12T22:07:00Z">
        <w:r w:rsidR="0059771A" w:rsidRPr="0059771A">
          <w:rPr>
            <w:sz w:val="24"/>
            <w:szCs w:val="24"/>
          </w:rPr>
          <w:t>Ma et al.</w:t>
        </w:r>
        <w:r w:rsidR="0059771A">
          <w:rPr>
            <w:sz w:val="24"/>
            <w:szCs w:val="24"/>
          </w:rPr>
          <w:t>,</w:t>
        </w:r>
        <w:r w:rsidR="0059771A" w:rsidRPr="0059771A">
          <w:rPr>
            <w:sz w:val="24"/>
            <w:szCs w:val="24"/>
          </w:rPr>
          <w:t xml:space="preserve"> 2020</w:t>
        </w:r>
      </w:ins>
      <w:ins w:id="52" w:author="Rollo May" w:date="2022-11-10T17:28:00Z">
        <w:r w:rsidR="00205CFE">
          <w:rPr>
            <w:rFonts w:hint="eastAsia"/>
            <w:sz w:val="24"/>
            <w:szCs w:val="24"/>
          </w:rPr>
          <w:t>)</w:t>
        </w:r>
        <w:r w:rsidR="002A0F81">
          <w:rPr>
            <w:rFonts w:hint="eastAsia"/>
            <w:sz w:val="24"/>
            <w:szCs w:val="24"/>
          </w:rPr>
          <w:t>、</w:t>
        </w:r>
      </w:ins>
      <w:ins w:id="53" w:author="Rollo May" w:date="2022-11-12T11:15:00Z">
        <w:r w:rsidR="003B326E" w:rsidRPr="004C7E55">
          <w:rPr>
            <w:rFonts w:hint="eastAsia"/>
            <w:sz w:val="24"/>
            <w:szCs w:val="24"/>
          </w:rPr>
          <w:t>中学生抑郁量表</w:t>
        </w:r>
        <w:r w:rsidR="003B326E">
          <w:rPr>
            <w:rFonts w:hint="eastAsia"/>
            <w:sz w:val="24"/>
            <w:szCs w:val="24"/>
          </w:rPr>
          <w:t>(</w:t>
        </w:r>
        <w:r w:rsidR="003B326E" w:rsidRPr="004C7E55">
          <w:rPr>
            <w:rFonts w:hint="eastAsia"/>
            <w:sz w:val="24"/>
            <w:szCs w:val="24"/>
          </w:rPr>
          <w:t>王极盛编制</w:t>
        </w:r>
      </w:ins>
      <w:ins w:id="54" w:author="Rollo May" w:date="2022-11-12T22:07:00Z">
        <w:r w:rsidR="0059771A">
          <w:rPr>
            <w:sz w:val="24"/>
            <w:szCs w:val="24"/>
          </w:rPr>
          <w:t>,</w:t>
        </w:r>
      </w:ins>
      <w:ins w:id="55" w:author="Rollo May" w:date="2022-11-12T11:15:00Z">
        <w:r w:rsidR="003B326E">
          <w:rPr>
            <w:sz w:val="24"/>
            <w:szCs w:val="24"/>
          </w:rPr>
          <w:t xml:space="preserve"> CSSDS</w:t>
        </w:r>
      </w:ins>
      <w:ins w:id="56" w:author="Rollo May" w:date="2022-11-12T22:07:00Z">
        <w:r w:rsidR="0059771A">
          <w:rPr>
            <w:sz w:val="24"/>
            <w:szCs w:val="24"/>
          </w:rPr>
          <w:t xml:space="preserve">; </w:t>
        </w:r>
      </w:ins>
      <w:ins w:id="57" w:author="Rollo May" w:date="2022-11-12T22:08:00Z">
        <w:r w:rsidR="0059771A" w:rsidRPr="0059771A">
          <w:rPr>
            <w:rFonts w:hint="eastAsia"/>
            <w:sz w:val="24"/>
            <w:szCs w:val="24"/>
          </w:rPr>
          <w:t>王极盛等</w:t>
        </w:r>
        <w:r w:rsidR="0059771A">
          <w:rPr>
            <w:sz w:val="24"/>
            <w:szCs w:val="24"/>
          </w:rPr>
          <w:t xml:space="preserve">, </w:t>
        </w:r>
        <w:r w:rsidR="0059771A" w:rsidRPr="0059771A">
          <w:rPr>
            <w:rFonts w:hint="eastAsia"/>
            <w:sz w:val="24"/>
            <w:szCs w:val="24"/>
          </w:rPr>
          <w:t>1997</w:t>
        </w:r>
      </w:ins>
      <w:ins w:id="58" w:author="Rollo May" w:date="2022-11-12T11:15:00Z">
        <w:r w:rsidR="003B326E">
          <w:rPr>
            <w:rFonts w:hint="eastAsia"/>
            <w:sz w:val="24"/>
            <w:szCs w:val="24"/>
          </w:rPr>
          <w:t>)</w:t>
        </w:r>
        <w:r w:rsidR="003B326E" w:rsidRPr="004C7E55">
          <w:rPr>
            <w:rFonts w:hint="eastAsia"/>
            <w:sz w:val="24"/>
            <w:szCs w:val="24"/>
          </w:rPr>
          <w:t>、</w:t>
        </w:r>
      </w:ins>
      <w:ins w:id="59" w:author="Rollo May" w:date="2022-11-10T17:14:00Z">
        <w:r w:rsidR="001F3B31" w:rsidRPr="001F3B31">
          <w:rPr>
            <w:rFonts w:hint="eastAsia"/>
            <w:sz w:val="24"/>
            <w:szCs w:val="24"/>
          </w:rPr>
          <w:t>抑郁</w:t>
        </w:r>
        <w:r w:rsidR="001F3B31" w:rsidRPr="001F3B31">
          <w:rPr>
            <w:rFonts w:hint="eastAsia"/>
            <w:sz w:val="24"/>
            <w:szCs w:val="24"/>
          </w:rPr>
          <w:t>-</w:t>
        </w:r>
        <w:r w:rsidR="001F3B31" w:rsidRPr="001F3B31">
          <w:rPr>
            <w:rFonts w:hint="eastAsia"/>
            <w:sz w:val="24"/>
            <w:szCs w:val="24"/>
          </w:rPr>
          <w:t>焦虑</w:t>
        </w:r>
        <w:r w:rsidR="001F3B31" w:rsidRPr="001F3B31">
          <w:rPr>
            <w:rFonts w:hint="eastAsia"/>
            <w:sz w:val="24"/>
            <w:szCs w:val="24"/>
          </w:rPr>
          <w:t>-</w:t>
        </w:r>
        <w:r w:rsidR="001F3B31" w:rsidRPr="001F3B31">
          <w:rPr>
            <w:rFonts w:hint="eastAsia"/>
            <w:sz w:val="24"/>
            <w:szCs w:val="24"/>
          </w:rPr>
          <w:t>压力量表</w:t>
        </w:r>
        <w:r w:rsidR="001F3B31">
          <w:rPr>
            <w:rFonts w:hint="eastAsia"/>
            <w:sz w:val="24"/>
            <w:szCs w:val="24"/>
          </w:rPr>
          <w:t>(</w:t>
        </w:r>
        <w:r w:rsidR="001F3B31">
          <w:rPr>
            <w:sz w:val="24"/>
            <w:szCs w:val="24"/>
          </w:rPr>
          <w:t>DASS</w:t>
        </w:r>
        <w:r w:rsidR="001F3B31" w:rsidRPr="004C7E55">
          <w:rPr>
            <w:sz w:val="24"/>
            <w:szCs w:val="24"/>
          </w:rPr>
          <w:t>-21</w:t>
        </w:r>
        <w:r w:rsidR="001F3B31">
          <w:rPr>
            <w:sz w:val="24"/>
            <w:szCs w:val="24"/>
          </w:rPr>
          <w:t xml:space="preserve">; </w:t>
        </w:r>
      </w:ins>
      <w:ins w:id="60" w:author="Rollo May" w:date="2022-11-12T22:08:00Z">
        <w:r w:rsidR="001C2308" w:rsidRPr="001C2308">
          <w:rPr>
            <w:rFonts w:hint="eastAsia"/>
            <w:sz w:val="24"/>
            <w:szCs w:val="24"/>
          </w:rPr>
          <w:t>龚栩等</w:t>
        </w:r>
        <w:r w:rsidR="001C2308">
          <w:rPr>
            <w:rFonts w:hint="eastAsia"/>
            <w:sz w:val="24"/>
            <w:szCs w:val="24"/>
          </w:rPr>
          <w:t>,</w:t>
        </w:r>
        <w:r w:rsidR="001C2308">
          <w:rPr>
            <w:sz w:val="24"/>
            <w:szCs w:val="24"/>
          </w:rPr>
          <w:t xml:space="preserve"> </w:t>
        </w:r>
        <w:r w:rsidR="001C2308" w:rsidRPr="001C2308">
          <w:rPr>
            <w:rFonts w:hint="eastAsia"/>
            <w:sz w:val="24"/>
            <w:szCs w:val="24"/>
          </w:rPr>
          <w:t>2010</w:t>
        </w:r>
      </w:ins>
      <w:ins w:id="61" w:author="Rollo May" w:date="2022-11-10T17:14:00Z">
        <w:r w:rsidR="001F3B31">
          <w:rPr>
            <w:sz w:val="24"/>
            <w:szCs w:val="24"/>
          </w:rPr>
          <w:t>)</w:t>
        </w:r>
        <w:r w:rsidR="001F3B31">
          <w:rPr>
            <w:rFonts w:hint="eastAsia"/>
            <w:sz w:val="24"/>
            <w:szCs w:val="24"/>
          </w:rPr>
          <w:t>、</w:t>
        </w:r>
      </w:ins>
      <w:ins w:id="62" w:author="Rollo May" w:date="2022-11-10T17:15:00Z">
        <w:r w:rsidR="00400EA8" w:rsidRPr="004C7E55">
          <w:rPr>
            <w:rFonts w:hint="eastAsia"/>
            <w:sz w:val="24"/>
            <w:szCs w:val="24"/>
          </w:rPr>
          <w:t>抑郁状态问卷</w:t>
        </w:r>
        <w:r w:rsidR="00400EA8">
          <w:rPr>
            <w:rFonts w:hint="eastAsia"/>
            <w:sz w:val="24"/>
            <w:szCs w:val="24"/>
          </w:rPr>
          <w:t>(</w:t>
        </w:r>
        <w:r w:rsidR="00400EA8" w:rsidRPr="004C7E55">
          <w:rPr>
            <w:rFonts w:hint="eastAsia"/>
            <w:sz w:val="24"/>
            <w:szCs w:val="24"/>
          </w:rPr>
          <w:t>DSI</w:t>
        </w:r>
      </w:ins>
      <w:ins w:id="63" w:author="Rollo May" w:date="2022-11-10T17:16:00Z">
        <w:r w:rsidR="00400EA8">
          <w:rPr>
            <w:rFonts w:hint="eastAsia"/>
            <w:sz w:val="24"/>
            <w:szCs w:val="24"/>
          </w:rPr>
          <w:t>;</w:t>
        </w:r>
        <w:r w:rsidR="00400EA8">
          <w:rPr>
            <w:sz w:val="24"/>
            <w:szCs w:val="24"/>
          </w:rPr>
          <w:t xml:space="preserve"> </w:t>
        </w:r>
      </w:ins>
      <w:ins w:id="64" w:author="Rollo May" w:date="2022-11-12T22:08:00Z">
        <w:r w:rsidR="001C2308" w:rsidRPr="001C2308">
          <w:rPr>
            <w:rFonts w:hint="eastAsia"/>
            <w:sz w:val="24"/>
            <w:szCs w:val="24"/>
          </w:rPr>
          <w:t>汪向东等</w:t>
        </w:r>
        <w:r w:rsidR="001C2308">
          <w:rPr>
            <w:sz w:val="24"/>
            <w:szCs w:val="24"/>
          </w:rPr>
          <w:t xml:space="preserve">, </w:t>
        </w:r>
        <w:r w:rsidR="001C2308" w:rsidRPr="001C2308">
          <w:rPr>
            <w:rFonts w:hint="eastAsia"/>
            <w:sz w:val="24"/>
            <w:szCs w:val="24"/>
          </w:rPr>
          <w:t>1999</w:t>
        </w:r>
      </w:ins>
      <w:ins w:id="65" w:author="Rollo May" w:date="2022-11-10T17:15:00Z">
        <w:r w:rsidR="00400EA8">
          <w:rPr>
            <w:rFonts w:hint="eastAsia"/>
            <w:sz w:val="24"/>
            <w:szCs w:val="24"/>
          </w:rPr>
          <w:t>)</w:t>
        </w:r>
        <w:r w:rsidR="00400EA8">
          <w:rPr>
            <w:rFonts w:hint="eastAsia"/>
            <w:sz w:val="24"/>
            <w:szCs w:val="24"/>
          </w:rPr>
          <w:t>、</w:t>
        </w:r>
      </w:ins>
      <w:ins w:id="66" w:author="Rollo May" w:date="2022-11-10T17:13:00Z">
        <w:r w:rsidR="00EF21EB" w:rsidRPr="004C7E55">
          <w:rPr>
            <w:rFonts w:hint="eastAsia"/>
            <w:sz w:val="24"/>
            <w:szCs w:val="24"/>
          </w:rPr>
          <w:t>儿童抑郁自评量表</w:t>
        </w:r>
        <w:r w:rsidR="00EF21EB" w:rsidRPr="004C7E55">
          <w:rPr>
            <w:sz w:val="24"/>
            <w:szCs w:val="24"/>
          </w:rPr>
          <w:t>(DSRSC</w:t>
        </w:r>
      </w:ins>
      <w:ins w:id="67" w:author="Rollo May" w:date="2022-11-10T17:14:00Z">
        <w:r w:rsidR="00EF21EB">
          <w:rPr>
            <w:sz w:val="24"/>
            <w:szCs w:val="24"/>
          </w:rPr>
          <w:t xml:space="preserve">; </w:t>
        </w:r>
      </w:ins>
      <w:ins w:id="68" w:author="Rollo May" w:date="2022-11-12T22:08:00Z">
        <w:r w:rsidR="001C2308" w:rsidRPr="001C2308">
          <w:rPr>
            <w:rFonts w:hint="eastAsia"/>
            <w:sz w:val="24"/>
            <w:szCs w:val="24"/>
          </w:rPr>
          <w:t>苏林雁等</w:t>
        </w:r>
        <w:r w:rsidR="001C2308">
          <w:rPr>
            <w:sz w:val="24"/>
            <w:szCs w:val="24"/>
          </w:rPr>
          <w:t xml:space="preserve">, </w:t>
        </w:r>
        <w:r w:rsidR="001C2308" w:rsidRPr="001C2308">
          <w:rPr>
            <w:rFonts w:hint="eastAsia"/>
            <w:sz w:val="24"/>
            <w:szCs w:val="24"/>
          </w:rPr>
          <w:t>2003</w:t>
        </w:r>
      </w:ins>
      <w:ins w:id="69" w:author="Rollo May" w:date="2022-11-10T17:13:00Z">
        <w:r w:rsidR="00EF21EB" w:rsidRPr="004C7E55">
          <w:rPr>
            <w:sz w:val="24"/>
            <w:szCs w:val="24"/>
          </w:rPr>
          <w:t>)</w:t>
        </w:r>
        <w:r w:rsidR="00EF21EB" w:rsidRPr="004C7E55">
          <w:rPr>
            <w:rFonts w:hint="eastAsia"/>
            <w:sz w:val="24"/>
            <w:szCs w:val="24"/>
          </w:rPr>
          <w:t>、</w:t>
        </w:r>
      </w:ins>
      <w:ins w:id="70" w:author="Rollo May" w:date="2022-11-10T17:18:00Z">
        <w:r w:rsidR="000409D5" w:rsidRPr="004C7E55">
          <w:rPr>
            <w:rFonts w:hint="eastAsia"/>
            <w:sz w:val="24"/>
            <w:szCs w:val="24"/>
          </w:rPr>
          <w:t>综合医院焦虑抑郁量表</w:t>
        </w:r>
        <w:r w:rsidR="000409D5">
          <w:rPr>
            <w:rFonts w:hint="eastAsia"/>
            <w:sz w:val="24"/>
            <w:szCs w:val="24"/>
          </w:rPr>
          <w:t>(</w:t>
        </w:r>
        <w:r w:rsidR="000409D5" w:rsidRPr="004C7E55">
          <w:rPr>
            <w:rFonts w:hint="eastAsia"/>
            <w:sz w:val="24"/>
            <w:szCs w:val="24"/>
          </w:rPr>
          <w:t>HADS</w:t>
        </w:r>
        <w:r w:rsidR="000409D5">
          <w:rPr>
            <w:sz w:val="24"/>
            <w:szCs w:val="24"/>
          </w:rPr>
          <w:t>;</w:t>
        </w:r>
      </w:ins>
      <w:ins w:id="71" w:author="Rollo May" w:date="2022-11-12T22:09:00Z">
        <w:r w:rsidR="0036012C" w:rsidRPr="0036012C">
          <w:t xml:space="preserve"> </w:t>
        </w:r>
        <w:proofErr w:type="spellStart"/>
        <w:r w:rsidR="0036012C" w:rsidRPr="0036012C">
          <w:rPr>
            <w:sz w:val="24"/>
            <w:szCs w:val="24"/>
          </w:rPr>
          <w:t>Zigmond</w:t>
        </w:r>
        <w:proofErr w:type="spellEnd"/>
        <w:r w:rsidR="0036012C" w:rsidRPr="0036012C">
          <w:rPr>
            <w:sz w:val="24"/>
            <w:szCs w:val="24"/>
          </w:rPr>
          <w:t xml:space="preserve"> &amp; Snaith</w:t>
        </w:r>
        <w:r w:rsidR="0036012C">
          <w:rPr>
            <w:sz w:val="24"/>
            <w:szCs w:val="24"/>
          </w:rPr>
          <w:t xml:space="preserve">, </w:t>
        </w:r>
        <w:r w:rsidR="0036012C" w:rsidRPr="0036012C">
          <w:rPr>
            <w:sz w:val="24"/>
            <w:szCs w:val="24"/>
          </w:rPr>
          <w:t>1983</w:t>
        </w:r>
      </w:ins>
      <w:ins w:id="72" w:author="Rollo May" w:date="2022-11-10T17:18:00Z">
        <w:r w:rsidR="000409D5">
          <w:rPr>
            <w:rFonts w:hint="eastAsia"/>
            <w:sz w:val="24"/>
            <w:szCs w:val="24"/>
          </w:rPr>
          <w:t>)</w:t>
        </w:r>
        <w:r w:rsidR="000409D5" w:rsidRPr="004C7E55">
          <w:rPr>
            <w:rFonts w:hint="eastAsia"/>
            <w:sz w:val="24"/>
            <w:szCs w:val="24"/>
          </w:rPr>
          <w:t>、汉密尔顿抑郁量表</w:t>
        </w:r>
        <w:r w:rsidR="000409D5">
          <w:rPr>
            <w:rFonts w:hint="eastAsia"/>
            <w:sz w:val="24"/>
            <w:szCs w:val="24"/>
          </w:rPr>
          <w:t>(</w:t>
        </w:r>
        <w:r w:rsidR="000409D5" w:rsidRPr="004C7E55">
          <w:rPr>
            <w:rFonts w:hint="eastAsia"/>
            <w:sz w:val="24"/>
            <w:szCs w:val="24"/>
          </w:rPr>
          <w:t>HAMD</w:t>
        </w:r>
        <w:r w:rsidR="000409D5">
          <w:rPr>
            <w:sz w:val="24"/>
            <w:szCs w:val="24"/>
          </w:rPr>
          <w:t xml:space="preserve">; </w:t>
        </w:r>
      </w:ins>
      <w:ins w:id="73" w:author="Rollo May" w:date="2022-11-12T22:09:00Z">
        <w:r w:rsidR="0036012C" w:rsidRPr="0036012C">
          <w:rPr>
            <w:rFonts w:hint="eastAsia"/>
            <w:sz w:val="24"/>
            <w:szCs w:val="24"/>
          </w:rPr>
          <w:t>汤毓华</w:t>
        </w:r>
        <w:r w:rsidR="0036012C" w:rsidRPr="0036012C">
          <w:rPr>
            <w:rFonts w:hint="eastAsia"/>
            <w:sz w:val="24"/>
            <w:szCs w:val="24"/>
          </w:rPr>
          <w:t xml:space="preserve">, </w:t>
        </w:r>
        <w:r w:rsidR="0036012C" w:rsidRPr="0036012C">
          <w:rPr>
            <w:rFonts w:hint="eastAsia"/>
            <w:sz w:val="24"/>
            <w:szCs w:val="24"/>
          </w:rPr>
          <w:t>张明园</w:t>
        </w:r>
        <w:r w:rsidR="0036012C">
          <w:rPr>
            <w:sz w:val="24"/>
            <w:szCs w:val="24"/>
          </w:rPr>
          <w:t xml:space="preserve">, </w:t>
        </w:r>
        <w:r w:rsidR="0036012C" w:rsidRPr="0036012C">
          <w:rPr>
            <w:rFonts w:hint="eastAsia"/>
            <w:sz w:val="24"/>
            <w:szCs w:val="24"/>
          </w:rPr>
          <w:t>1984</w:t>
        </w:r>
      </w:ins>
      <w:ins w:id="74" w:author="Rollo May" w:date="2022-11-10T17:18:00Z">
        <w:r w:rsidR="000409D5">
          <w:rPr>
            <w:rFonts w:hint="eastAsia"/>
            <w:sz w:val="24"/>
            <w:szCs w:val="24"/>
          </w:rPr>
          <w:t>)</w:t>
        </w:r>
        <w:r w:rsidR="000409D5" w:rsidRPr="004C7E55">
          <w:rPr>
            <w:rFonts w:hint="eastAsia"/>
            <w:sz w:val="24"/>
            <w:szCs w:val="24"/>
          </w:rPr>
          <w:t>、</w:t>
        </w:r>
      </w:ins>
      <w:ins w:id="75" w:author="Rollo May" w:date="2022-11-10T17:16:00Z">
        <w:r w:rsidR="00052D44" w:rsidRPr="004C7E55">
          <w:rPr>
            <w:sz w:val="24"/>
            <w:szCs w:val="24"/>
          </w:rPr>
          <w:t>Kutcher</w:t>
        </w:r>
        <w:r w:rsidR="00052D44" w:rsidRPr="004C7E55">
          <w:rPr>
            <w:rFonts w:hint="eastAsia"/>
            <w:sz w:val="24"/>
            <w:szCs w:val="24"/>
          </w:rPr>
          <w:t>青少年抑郁量表</w:t>
        </w:r>
        <w:r w:rsidR="00052D44">
          <w:rPr>
            <w:rFonts w:ascii="宋体" w:hAnsi="宋体" w:cs="宋体" w:hint="eastAsia"/>
            <w:sz w:val="24"/>
            <w:szCs w:val="24"/>
          </w:rPr>
          <w:t>(</w:t>
        </w:r>
        <w:r w:rsidR="00052D44" w:rsidRPr="004C7E55">
          <w:rPr>
            <w:sz w:val="24"/>
            <w:szCs w:val="24"/>
          </w:rPr>
          <w:t>KADS-11</w:t>
        </w:r>
      </w:ins>
      <w:ins w:id="76" w:author="Rollo May" w:date="2022-11-10T17:18:00Z">
        <w:r w:rsidR="000409D5">
          <w:rPr>
            <w:sz w:val="24"/>
            <w:szCs w:val="24"/>
          </w:rPr>
          <w:t xml:space="preserve">; </w:t>
        </w:r>
      </w:ins>
      <w:ins w:id="77" w:author="Rollo May" w:date="2022-11-12T22:09:00Z">
        <w:r w:rsidR="0036012C" w:rsidRPr="0036012C">
          <w:rPr>
            <w:rFonts w:hint="eastAsia"/>
            <w:sz w:val="24"/>
            <w:szCs w:val="24"/>
          </w:rPr>
          <w:t>周慧鸣等</w:t>
        </w:r>
        <w:r w:rsidR="0036012C">
          <w:rPr>
            <w:sz w:val="24"/>
            <w:szCs w:val="24"/>
          </w:rPr>
          <w:t>,</w:t>
        </w:r>
        <w:r w:rsidR="0036012C" w:rsidRPr="0036012C">
          <w:rPr>
            <w:rFonts w:hint="eastAsia"/>
            <w:sz w:val="24"/>
            <w:szCs w:val="24"/>
          </w:rPr>
          <w:t>2015</w:t>
        </w:r>
      </w:ins>
      <w:ins w:id="78" w:author="Rollo May" w:date="2022-11-10T17:16:00Z">
        <w:r w:rsidR="00052D44">
          <w:rPr>
            <w:rFonts w:hint="eastAsia"/>
            <w:sz w:val="24"/>
            <w:szCs w:val="24"/>
          </w:rPr>
          <w:t>)</w:t>
        </w:r>
        <w:r w:rsidR="00052D44" w:rsidRPr="004C7E55">
          <w:rPr>
            <w:rFonts w:hint="eastAsia"/>
            <w:sz w:val="24"/>
            <w:szCs w:val="24"/>
          </w:rPr>
          <w:t>、</w:t>
        </w:r>
      </w:ins>
      <w:r w:rsidR="006429C2" w:rsidRPr="004C7E55">
        <w:rPr>
          <w:rFonts w:hint="eastAsia"/>
          <w:sz w:val="24"/>
          <w:szCs w:val="24"/>
        </w:rPr>
        <w:t>情绪与心境问卷</w:t>
      </w:r>
      <w:r w:rsidR="006429C2" w:rsidRPr="004C7E55">
        <w:rPr>
          <w:rFonts w:hint="eastAsia"/>
          <w:sz w:val="24"/>
          <w:szCs w:val="24"/>
        </w:rPr>
        <w:t>(MFQ-C</w:t>
      </w:r>
      <w:ins w:id="79" w:author="Rollo May" w:date="2022-11-10T17:13:00Z">
        <w:r w:rsidR="00035988">
          <w:rPr>
            <w:sz w:val="24"/>
            <w:szCs w:val="24"/>
          </w:rPr>
          <w:t xml:space="preserve">; </w:t>
        </w:r>
      </w:ins>
      <w:ins w:id="80" w:author="Rollo May" w:date="2022-11-12T22:10:00Z">
        <w:r w:rsidR="00A84BE2" w:rsidRPr="00A84BE2">
          <w:rPr>
            <w:rFonts w:hint="eastAsia"/>
            <w:sz w:val="24"/>
            <w:szCs w:val="24"/>
          </w:rPr>
          <w:t>曹枫林等</w:t>
        </w:r>
        <w:r w:rsidR="00A84BE2">
          <w:rPr>
            <w:sz w:val="24"/>
            <w:szCs w:val="24"/>
          </w:rPr>
          <w:t xml:space="preserve">, </w:t>
        </w:r>
        <w:r w:rsidR="00A84BE2" w:rsidRPr="00A84BE2">
          <w:rPr>
            <w:rFonts w:hint="eastAsia"/>
            <w:sz w:val="24"/>
            <w:szCs w:val="24"/>
          </w:rPr>
          <w:t>2009</w:t>
        </w:r>
      </w:ins>
      <w:r w:rsidR="006429C2" w:rsidRPr="004C7E55">
        <w:rPr>
          <w:rFonts w:hint="eastAsia"/>
          <w:sz w:val="24"/>
          <w:szCs w:val="24"/>
        </w:rPr>
        <w:t>)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FE08B5">
        <w:rPr>
          <w:rFonts w:hint="eastAsia"/>
          <w:sz w:val="24"/>
          <w:szCs w:val="24"/>
        </w:rPr>
        <w:t>儿童和青少年迷你国际神经精神访谈</w:t>
      </w:r>
      <w:r w:rsidR="00564657" w:rsidRPr="00FE08B5">
        <w:rPr>
          <w:rFonts w:hint="eastAsia"/>
          <w:sz w:val="24"/>
          <w:szCs w:val="24"/>
        </w:rPr>
        <w:t>(</w:t>
      </w:r>
      <w:r w:rsidR="006429C2" w:rsidRPr="00FE08B5">
        <w:rPr>
          <w:rFonts w:hint="eastAsia"/>
          <w:sz w:val="24"/>
          <w:szCs w:val="24"/>
        </w:rPr>
        <w:t>Mini-KID</w:t>
      </w:r>
      <w:r w:rsidR="00564657" w:rsidRPr="00FE08B5">
        <w:rPr>
          <w:rFonts w:hint="eastAsia"/>
          <w:sz w:val="24"/>
          <w:szCs w:val="24"/>
        </w:rPr>
        <w:t>)</w:t>
      </w:r>
      <w:r w:rsidR="006429C2" w:rsidRPr="00FE08B5">
        <w:rPr>
          <w:rFonts w:hint="eastAsia"/>
          <w:sz w:val="24"/>
          <w:szCs w:val="24"/>
        </w:rPr>
        <w:t>5.0</w:t>
      </w:r>
      <w:r w:rsidR="006429C2" w:rsidRPr="00FE08B5">
        <w:rPr>
          <w:rFonts w:hint="eastAsia"/>
          <w:sz w:val="24"/>
          <w:szCs w:val="24"/>
        </w:rPr>
        <w:t>的中文版本</w:t>
      </w:r>
      <w:r w:rsidR="000C5DE0" w:rsidRPr="00FE08B5">
        <w:rPr>
          <w:rFonts w:hint="eastAsia"/>
          <w:sz w:val="24"/>
          <w:szCs w:val="24"/>
        </w:rPr>
        <w:t>，</w:t>
      </w:r>
      <w:r w:rsidR="006429C2" w:rsidRPr="00FE08B5">
        <w:rPr>
          <w:rFonts w:hint="eastAsia"/>
          <w:sz w:val="24"/>
          <w:szCs w:val="24"/>
        </w:rPr>
        <w:t>平行儿童</w:t>
      </w:r>
      <w:r w:rsidR="006429C2" w:rsidRPr="00FE08B5">
        <w:rPr>
          <w:rFonts w:hint="eastAsia"/>
          <w:sz w:val="24"/>
          <w:szCs w:val="24"/>
        </w:rPr>
        <w:t>/</w:t>
      </w:r>
      <w:r w:rsidR="006429C2" w:rsidRPr="00FE08B5">
        <w:rPr>
          <w:rFonts w:hint="eastAsia"/>
          <w:sz w:val="24"/>
          <w:szCs w:val="24"/>
        </w:rPr>
        <w:t>青少年</w:t>
      </w:r>
      <w:r w:rsidR="00564657" w:rsidRPr="00FE08B5">
        <w:rPr>
          <w:rFonts w:hint="eastAsia"/>
          <w:sz w:val="24"/>
          <w:szCs w:val="24"/>
        </w:rPr>
        <w:t>(</w:t>
      </w:r>
      <w:r w:rsidR="006429C2" w:rsidRPr="00FE08B5">
        <w:rPr>
          <w:rFonts w:hint="eastAsia"/>
          <w:sz w:val="24"/>
          <w:szCs w:val="24"/>
        </w:rPr>
        <w:t>Mini-KID-C</w:t>
      </w:r>
      <w:r w:rsidR="00564657" w:rsidRPr="00FE08B5">
        <w:rPr>
          <w:rFonts w:hint="eastAsia"/>
          <w:sz w:val="24"/>
          <w:szCs w:val="24"/>
        </w:rPr>
        <w:t>)</w:t>
      </w:r>
      <w:r w:rsidR="006429C2" w:rsidRPr="00FE08B5">
        <w:rPr>
          <w:rFonts w:hint="eastAsia"/>
          <w:sz w:val="24"/>
          <w:szCs w:val="24"/>
        </w:rPr>
        <w:t>和家长</w:t>
      </w:r>
      <w:r w:rsidR="00564657" w:rsidRPr="00FE08B5">
        <w:rPr>
          <w:rFonts w:hint="eastAsia"/>
          <w:sz w:val="24"/>
          <w:szCs w:val="24"/>
        </w:rPr>
        <w:t>(</w:t>
      </w:r>
      <w:r w:rsidR="006429C2" w:rsidRPr="00FE08B5">
        <w:rPr>
          <w:rFonts w:hint="eastAsia"/>
          <w:sz w:val="24"/>
          <w:szCs w:val="24"/>
        </w:rPr>
        <w:t>Mini-KID-P</w:t>
      </w:r>
      <w:r w:rsidR="00564657" w:rsidRPr="00FE08B5">
        <w:rPr>
          <w:rFonts w:hint="eastAsia"/>
          <w:sz w:val="24"/>
          <w:szCs w:val="24"/>
        </w:rPr>
        <w:t>)</w:t>
      </w:r>
      <w:r w:rsidR="006429C2" w:rsidRPr="00FE08B5">
        <w:rPr>
          <w:rFonts w:hint="eastAsia"/>
          <w:sz w:val="24"/>
          <w:szCs w:val="24"/>
        </w:rPr>
        <w:t>访谈版本</w:t>
      </w:r>
      <w:ins w:id="81" w:author="Rollo May" w:date="2022-11-12T22:10:00Z">
        <w:r w:rsidR="00A84BE2">
          <w:rPr>
            <w:rFonts w:hint="eastAsia"/>
            <w:sz w:val="24"/>
            <w:szCs w:val="24"/>
          </w:rPr>
          <w:t>(</w:t>
        </w:r>
        <w:r w:rsidR="00A84BE2" w:rsidRPr="00A84BE2">
          <w:rPr>
            <w:rFonts w:hint="eastAsia"/>
            <w:sz w:val="24"/>
            <w:szCs w:val="24"/>
          </w:rPr>
          <w:t>刘豫鑫等</w:t>
        </w:r>
        <w:r w:rsidR="00A84BE2">
          <w:rPr>
            <w:rFonts w:hint="eastAsia"/>
            <w:sz w:val="24"/>
            <w:szCs w:val="24"/>
          </w:rPr>
          <w:t>,</w:t>
        </w:r>
        <w:r w:rsidR="00A84BE2">
          <w:rPr>
            <w:sz w:val="24"/>
            <w:szCs w:val="24"/>
          </w:rPr>
          <w:t xml:space="preserve"> </w:t>
        </w:r>
        <w:r w:rsidR="00A84BE2" w:rsidRPr="00A84BE2">
          <w:rPr>
            <w:rFonts w:hint="eastAsia"/>
            <w:sz w:val="24"/>
            <w:szCs w:val="24"/>
          </w:rPr>
          <w:t>2010</w:t>
        </w:r>
        <w:r w:rsidR="00A84BE2">
          <w:rPr>
            <w:sz w:val="24"/>
            <w:szCs w:val="24"/>
          </w:rPr>
          <w:t>,</w:t>
        </w:r>
        <w:r w:rsidR="00A84BE2" w:rsidRPr="00A84BE2">
          <w:rPr>
            <w:rFonts w:hint="eastAsia"/>
            <w:sz w:val="24"/>
            <w:szCs w:val="24"/>
          </w:rPr>
          <w:t xml:space="preserve"> 2011</w:t>
        </w:r>
        <w:r w:rsidR="00A84BE2">
          <w:rPr>
            <w:sz w:val="24"/>
            <w:szCs w:val="24"/>
          </w:rPr>
          <w:t>)</w:t>
        </w:r>
      </w:ins>
      <w:r w:rsidR="006E1E95" w:rsidRPr="004C7E55">
        <w:rPr>
          <w:rFonts w:hint="eastAsia"/>
          <w:sz w:val="24"/>
          <w:szCs w:val="24"/>
        </w:rPr>
        <w:t>、</w:t>
      </w:r>
      <w:ins w:id="82" w:author="Rollo May" w:date="2022-11-10T17:22:00Z">
        <w:r w:rsidR="004B5DB5" w:rsidRPr="004C7E55">
          <w:rPr>
            <w:rFonts w:hint="eastAsia"/>
            <w:sz w:val="24"/>
            <w:szCs w:val="24"/>
          </w:rPr>
          <w:t>中学生心理健康量表</w:t>
        </w:r>
        <w:r w:rsidR="004B5DB5">
          <w:rPr>
            <w:rFonts w:hint="eastAsia"/>
            <w:sz w:val="24"/>
            <w:szCs w:val="24"/>
          </w:rPr>
          <w:t>(</w:t>
        </w:r>
        <w:r w:rsidR="00C620DC" w:rsidRPr="004C7E55">
          <w:rPr>
            <w:rFonts w:hint="eastAsia"/>
            <w:sz w:val="24"/>
            <w:szCs w:val="24"/>
          </w:rPr>
          <w:t>王极盛</w:t>
        </w:r>
        <w:r w:rsidR="00C620DC">
          <w:rPr>
            <w:rFonts w:hint="eastAsia"/>
            <w:sz w:val="24"/>
            <w:szCs w:val="24"/>
          </w:rPr>
          <w:t>编制</w:t>
        </w:r>
        <w:r w:rsidR="00744052">
          <w:rPr>
            <w:rFonts w:hint="eastAsia"/>
            <w:sz w:val="24"/>
            <w:szCs w:val="24"/>
          </w:rPr>
          <w:t>，</w:t>
        </w:r>
        <w:r w:rsidR="004B5DB5" w:rsidRPr="004C7E55">
          <w:rPr>
            <w:rFonts w:hint="eastAsia"/>
            <w:sz w:val="24"/>
            <w:szCs w:val="24"/>
          </w:rPr>
          <w:t>MSSMHS</w:t>
        </w:r>
      </w:ins>
      <w:ins w:id="83" w:author="Rollo May" w:date="2022-11-10T17:31:00Z">
        <w:r w:rsidR="00027793">
          <w:rPr>
            <w:sz w:val="24"/>
            <w:szCs w:val="24"/>
          </w:rPr>
          <w:t xml:space="preserve">; </w:t>
        </w:r>
      </w:ins>
      <w:ins w:id="84" w:author="Rollo May" w:date="2022-11-12T22:10:00Z">
        <w:r w:rsidR="00A84BE2" w:rsidRPr="00A84BE2">
          <w:rPr>
            <w:rFonts w:hint="eastAsia"/>
            <w:sz w:val="24"/>
            <w:szCs w:val="24"/>
          </w:rPr>
          <w:t>王极盛</w:t>
        </w:r>
        <w:r w:rsidR="00A84BE2" w:rsidRPr="00A84BE2">
          <w:rPr>
            <w:rFonts w:hint="eastAsia"/>
            <w:sz w:val="24"/>
            <w:szCs w:val="24"/>
          </w:rPr>
          <w:t xml:space="preserve">, </w:t>
        </w:r>
        <w:r w:rsidR="00A84BE2" w:rsidRPr="00A84BE2">
          <w:rPr>
            <w:rFonts w:hint="eastAsia"/>
            <w:sz w:val="24"/>
            <w:szCs w:val="24"/>
          </w:rPr>
          <w:t>丁新华</w:t>
        </w:r>
        <w:r w:rsidR="00A84BE2">
          <w:rPr>
            <w:sz w:val="24"/>
            <w:szCs w:val="24"/>
          </w:rPr>
          <w:t xml:space="preserve">, </w:t>
        </w:r>
        <w:r w:rsidR="00A84BE2" w:rsidRPr="00A84BE2">
          <w:rPr>
            <w:rFonts w:hint="eastAsia"/>
            <w:sz w:val="24"/>
            <w:szCs w:val="24"/>
          </w:rPr>
          <w:t>2003</w:t>
        </w:r>
      </w:ins>
      <w:ins w:id="85" w:author="Rollo May" w:date="2022-11-10T17:22:00Z">
        <w:r w:rsidR="004B5DB5">
          <w:rPr>
            <w:rFonts w:hint="eastAsia"/>
            <w:sz w:val="24"/>
            <w:szCs w:val="24"/>
          </w:rPr>
          <w:t>)</w:t>
        </w:r>
        <w:r w:rsidR="004B5DB5">
          <w:rPr>
            <w:rFonts w:hint="eastAsia"/>
            <w:sz w:val="24"/>
            <w:szCs w:val="24"/>
          </w:rPr>
          <w:t>、</w:t>
        </w:r>
      </w:ins>
      <w:ins w:id="86" w:author="Rollo May" w:date="2022-11-10T17:19:00Z">
        <w:r w:rsidR="008D2129" w:rsidRPr="004C7E55">
          <w:rPr>
            <w:rFonts w:hint="eastAsia"/>
            <w:color w:val="FF0000"/>
            <w:sz w:val="24"/>
            <w:szCs w:val="24"/>
          </w:rPr>
          <w:t>心理健康测查表</w:t>
        </w:r>
        <w:r w:rsidR="008D2129">
          <w:rPr>
            <w:rFonts w:hint="eastAsia"/>
            <w:color w:val="FF0000"/>
            <w:sz w:val="24"/>
            <w:szCs w:val="24"/>
          </w:rPr>
          <w:t>(</w:t>
        </w:r>
        <w:r w:rsidR="008D2129" w:rsidRPr="004C7E55">
          <w:rPr>
            <w:rFonts w:hint="eastAsia"/>
            <w:color w:val="FF0000"/>
            <w:sz w:val="24"/>
            <w:szCs w:val="24"/>
          </w:rPr>
          <w:t>PHI</w:t>
        </w:r>
      </w:ins>
      <w:ins w:id="87" w:author="Rollo May" w:date="2022-11-10T17:31:00Z">
        <w:r w:rsidR="00027793">
          <w:rPr>
            <w:color w:val="FF0000"/>
            <w:sz w:val="24"/>
            <w:szCs w:val="24"/>
          </w:rPr>
          <w:t xml:space="preserve">; </w:t>
        </w:r>
      </w:ins>
      <w:ins w:id="88" w:author="Rollo May" w:date="2022-11-12T22:10:00Z">
        <w:r w:rsidR="00A84BE2" w:rsidRPr="00A84BE2">
          <w:rPr>
            <w:rFonts w:hint="eastAsia"/>
            <w:sz w:val="24"/>
            <w:szCs w:val="24"/>
          </w:rPr>
          <w:t>宋维真</w:t>
        </w:r>
        <w:r w:rsidR="00A84BE2">
          <w:rPr>
            <w:rFonts w:hint="eastAsia"/>
            <w:sz w:val="24"/>
            <w:szCs w:val="24"/>
          </w:rPr>
          <w:t>,</w:t>
        </w:r>
        <w:r w:rsidR="00A84BE2">
          <w:rPr>
            <w:sz w:val="24"/>
            <w:szCs w:val="24"/>
          </w:rPr>
          <w:t xml:space="preserve"> </w:t>
        </w:r>
      </w:ins>
      <w:ins w:id="89" w:author="Rollo May" w:date="2022-11-12T22:11:00Z">
        <w:r w:rsidR="00A84BE2" w:rsidRPr="00A84BE2">
          <w:rPr>
            <w:rFonts w:hint="eastAsia"/>
            <w:sz w:val="24"/>
            <w:szCs w:val="24"/>
          </w:rPr>
          <w:t>莫文彬</w:t>
        </w:r>
      </w:ins>
      <w:ins w:id="90" w:author="Rollo May" w:date="2022-11-12T22:10:00Z">
        <w:r w:rsidR="00A84BE2">
          <w:rPr>
            <w:sz w:val="24"/>
            <w:szCs w:val="24"/>
          </w:rPr>
          <w:t xml:space="preserve">, </w:t>
        </w:r>
        <w:r w:rsidR="00A84BE2" w:rsidRPr="00A84BE2">
          <w:rPr>
            <w:rFonts w:hint="eastAsia"/>
            <w:sz w:val="24"/>
            <w:szCs w:val="24"/>
          </w:rPr>
          <w:t>1992</w:t>
        </w:r>
      </w:ins>
      <w:ins w:id="91" w:author="Rollo May" w:date="2022-11-10T17:19:00Z">
        <w:r w:rsidR="008D2129">
          <w:rPr>
            <w:rFonts w:hint="eastAsia"/>
            <w:color w:val="FF0000"/>
            <w:sz w:val="24"/>
            <w:szCs w:val="24"/>
          </w:rPr>
          <w:t>)</w:t>
        </w:r>
        <w:r w:rsidR="008D2129" w:rsidRPr="004C7E55">
          <w:rPr>
            <w:rFonts w:hint="eastAsia"/>
            <w:sz w:val="24"/>
            <w:szCs w:val="24"/>
          </w:rPr>
          <w:t>、</w:t>
        </w:r>
      </w:ins>
      <w:ins w:id="92" w:author="Rollo May" w:date="2022-11-10T17:17:00Z">
        <w:r w:rsidR="00052D44" w:rsidRPr="00052D44">
          <w:rPr>
            <w:rFonts w:hint="eastAsia"/>
            <w:sz w:val="24"/>
            <w:szCs w:val="24"/>
          </w:rPr>
          <w:t>患者健康问卷</w:t>
        </w:r>
        <w:r w:rsidR="00052D44">
          <w:rPr>
            <w:rFonts w:hint="eastAsia"/>
            <w:sz w:val="24"/>
            <w:szCs w:val="24"/>
          </w:rPr>
          <w:t>(</w:t>
        </w:r>
        <w:r w:rsidR="00052D44">
          <w:rPr>
            <w:sz w:val="24"/>
            <w:szCs w:val="24"/>
          </w:rPr>
          <w:t>PHQ</w:t>
        </w:r>
        <w:r w:rsidR="00052D44" w:rsidRPr="004C7E55">
          <w:rPr>
            <w:sz w:val="24"/>
            <w:szCs w:val="24"/>
          </w:rPr>
          <w:t>-9</w:t>
        </w:r>
      </w:ins>
      <w:ins w:id="93" w:author="Rollo May" w:date="2022-11-10T17:31:00Z">
        <w:r w:rsidR="00027793">
          <w:rPr>
            <w:sz w:val="24"/>
            <w:szCs w:val="24"/>
          </w:rPr>
          <w:t xml:space="preserve">; </w:t>
        </w:r>
      </w:ins>
      <w:ins w:id="94" w:author="Rollo May" w:date="2022-11-12T22:11:00Z">
        <w:r w:rsidR="00A37BCB" w:rsidRPr="00A37BCB">
          <w:rPr>
            <w:rFonts w:hint="eastAsia"/>
            <w:sz w:val="24"/>
            <w:szCs w:val="24"/>
          </w:rPr>
          <w:t>徐勇等</w:t>
        </w:r>
        <w:r w:rsidR="00A37BCB">
          <w:rPr>
            <w:sz w:val="24"/>
            <w:szCs w:val="24"/>
          </w:rPr>
          <w:t xml:space="preserve">, </w:t>
        </w:r>
        <w:r w:rsidR="00A37BCB" w:rsidRPr="00A37BCB">
          <w:rPr>
            <w:rFonts w:hint="eastAsia"/>
            <w:sz w:val="24"/>
            <w:szCs w:val="24"/>
          </w:rPr>
          <w:t>2007</w:t>
        </w:r>
      </w:ins>
      <w:ins w:id="95" w:author="Rollo May" w:date="2022-11-10T17:17:00Z">
        <w:r w:rsidR="00052D44">
          <w:rPr>
            <w:sz w:val="24"/>
            <w:szCs w:val="24"/>
          </w:rPr>
          <w:t>)</w:t>
        </w:r>
        <w:r w:rsidR="00052D44" w:rsidRPr="004C7E55">
          <w:rPr>
            <w:rFonts w:hint="eastAsia"/>
            <w:sz w:val="24"/>
            <w:szCs w:val="24"/>
          </w:rPr>
          <w:t>、</w:t>
        </w:r>
      </w:ins>
      <w:ins w:id="96" w:author="Rollo May" w:date="2022-11-10T17:19:00Z">
        <w:r w:rsidR="00F63D21" w:rsidRPr="00F63D21">
          <w:rPr>
            <w:rFonts w:hint="eastAsia"/>
            <w:sz w:val="24"/>
            <w:szCs w:val="24"/>
          </w:rPr>
          <w:t>症状自评量表</w:t>
        </w:r>
        <w:r w:rsidR="00F63D21">
          <w:rPr>
            <w:rFonts w:hint="eastAsia"/>
            <w:sz w:val="24"/>
            <w:szCs w:val="24"/>
          </w:rPr>
          <w:t>(</w:t>
        </w:r>
        <w:r w:rsidR="00F63D21">
          <w:rPr>
            <w:sz w:val="24"/>
            <w:szCs w:val="24"/>
          </w:rPr>
          <w:t xml:space="preserve">SCL-90; </w:t>
        </w:r>
      </w:ins>
      <w:ins w:id="97" w:author="Rollo May" w:date="2022-11-12T22:11:00Z">
        <w:r w:rsidR="00A37BCB" w:rsidRPr="00A37BCB">
          <w:rPr>
            <w:rFonts w:hint="eastAsia"/>
            <w:sz w:val="24"/>
            <w:szCs w:val="24"/>
          </w:rPr>
          <w:t>金华等</w:t>
        </w:r>
        <w:r w:rsidR="00A37BCB">
          <w:rPr>
            <w:sz w:val="24"/>
            <w:szCs w:val="24"/>
          </w:rPr>
          <w:t xml:space="preserve">, </w:t>
        </w:r>
        <w:r w:rsidR="00A37BCB" w:rsidRPr="00A37BCB">
          <w:rPr>
            <w:rFonts w:hint="eastAsia"/>
            <w:sz w:val="24"/>
            <w:szCs w:val="24"/>
          </w:rPr>
          <w:t>1986</w:t>
        </w:r>
      </w:ins>
      <w:ins w:id="98" w:author="Rollo May" w:date="2022-11-10T17:19:00Z">
        <w:r w:rsidR="00F63D21">
          <w:rPr>
            <w:sz w:val="24"/>
            <w:szCs w:val="24"/>
          </w:rPr>
          <w:t>)</w:t>
        </w:r>
        <w:r w:rsidR="00F63D21">
          <w:rPr>
            <w:rFonts w:hint="eastAsia"/>
            <w:sz w:val="24"/>
            <w:szCs w:val="24"/>
          </w:rPr>
          <w:t>、</w:t>
        </w:r>
      </w:ins>
      <w:proofErr w:type="spellStart"/>
      <w:ins w:id="99" w:author="Rollo May" w:date="2022-11-10T17:15:00Z">
        <w:r w:rsidR="00523602" w:rsidRPr="00523602">
          <w:rPr>
            <w:sz w:val="24"/>
            <w:szCs w:val="24"/>
          </w:rPr>
          <w:t>Zung</w:t>
        </w:r>
        <w:proofErr w:type="spellEnd"/>
        <w:r w:rsidR="00523602" w:rsidRPr="00523602">
          <w:rPr>
            <w:rFonts w:hint="eastAsia"/>
            <w:sz w:val="24"/>
            <w:szCs w:val="24"/>
          </w:rPr>
          <w:t>氏抑郁自评量表</w:t>
        </w:r>
        <w:r w:rsidR="00523602">
          <w:rPr>
            <w:rFonts w:hint="eastAsia"/>
            <w:sz w:val="24"/>
            <w:szCs w:val="24"/>
          </w:rPr>
          <w:t>(</w:t>
        </w:r>
      </w:ins>
      <w:r w:rsidR="00630808">
        <w:rPr>
          <w:sz w:val="24"/>
          <w:szCs w:val="24"/>
        </w:rPr>
        <w:t>SDS</w:t>
      </w:r>
      <w:ins w:id="100" w:author="Rollo May" w:date="2022-11-10T17:15:00Z">
        <w:r w:rsidR="00523602">
          <w:rPr>
            <w:sz w:val="24"/>
            <w:szCs w:val="24"/>
          </w:rPr>
          <w:t xml:space="preserve">; </w:t>
        </w:r>
      </w:ins>
      <w:ins w:id="101" w:author="Rollo May" w:date="2022-11-12T22:11:00Z">
        <w:r w:rsidR="00A37BCB" w:rsidRPr="00A37BCB">
          <w:rPr>
            <w:rFonts w:hint="eastAsia"/>
            <w:sz w:val="24"/>
            <w:szCs w:val="24"/>
          </w:rPr>
          <w:t>征宇</w:t>
        </w:r>
        <w:r w:rsidR="00A37BCB" w:rsidRPr="00A37BCB">
          <w:rPr>
            <w:rFonts w:hint="eastAsia"/>
            <w:sz w:val="24"/>
            <w:szCs w:val="24"/>
          </w:rPr>
          <w:t xml:space="preserve">, </w:t>
        </w:r>
        <w:r w:rsidR="00A37BCB" w:rsidRPr="00A37BCB">
          <w:rPr>
            <w:rFonts w:hint="eastAsia"/>
            <w:sz w:val="24"/>
            <w:szCs w:val="24"/>
          </w:rPr>
          <w:t>迟玉芬</w:t>
        </w:r>
      </w:ins>
      <w:ins w:id="102" w:author="Rollo May" w:date="2022-11-12T22:12:00Z">
        <w:r w:rsidR="00A37BCB">
          <w:rPr>
            <w:sz w:val="24"/>
            <w:szCs w:val="24"/>
          </w:rPr>
          <w:t xml:space="preserve">, </w:t>
        </w:r>
      </w:ins>
      <w:ins w:id="103" w:author="Rollo May" w:date="2022-11-12T22:11:00Z">
        <w:r w:rsidR="00A37BCB" w:rsidRPr="00A37BCB">
          <w:rPr>
            <w:rFonts w:hint="eastAsia"/>
            <w:sz w:val="24"/>
            <w:szCs w:val="24"/>
          </w:rPr>
          <w:t>1984</w:t>
        </w:r>
      </w:ins>
      <w:ins w:id="104" w:author="Rollo May" w:date="2022-11-10T17:15:00Z">
        <w:r w:rsidR="00523602">
          <w:rPr>
            <w:sz w:val="24"/>
            <w:szCs w:val="24"/>
          </w:rPr>
          <w:t>)</w:t>
        </w:r>
      </w:ins>
      <w:r w:rsidR="006E1E95" w:rsidRPr="004C7E55">
        <w:rPr>
          <w:rFonts w:hint="eastAsia"/>
          <w:sz w:val="24"/>
          <w:szCs w:val="24"/>
        </w:rPr>
        <w:t>、</w:t>
      </w:r>
      <w:ins w:id="105" w:author="Rollo May" w:date="2022-11-10T17:23:00Z">
        <w:r w:rsidR="00116ABD" w:rsidRPr="004C7E55">
          <w:rPr>
            <w:rFonts w:hint="eastAsia"/>
            <w:color w:val="FF0000"/>
            <w:sz w:val="24"/>
            <w:szCs w:val="24"/>
          </w:rPr>
          <w:t>大学生人格问卷</w:t>
        </w:r>
        <w:r w:rsidR="00116ABD">
          <w:rPr>
            <w:rFonts w:hint="eastAsia"/>
            <w:color w:val="FF0000"/>
            <w:sz w:val="24"/>
            <w:szCs w:val="24"/>
          </w:rPr>
          <w:t>(</w:t>
        </w:r>
        <w:r w:rsidR="00116ABD" w:rsidRPr="004C7E55">
          <w:rPr>
            <w:rFonts w:hint="eastAsia"/>
            <w:color w:val="FF0000"/>
            <w:sz w:val="24"/>
            <w:szCs w:val="24"/>
          </w:rPr>
          <w:t>UPI</w:t>
        </w:r>
      </w:ins>
      <w:ins w:id="106" w:author="Rollo May" w:date="2022-11-10T17:31:00Z">
        <w:r w:rsidR="00027793">
          <w:rPr>
            <w:color w:val="FF0000"/>
            <w:sz w:val="24"/>
            <w:szCs w:val="24"/>
          </w:rPr>
          <w:t xml:space="preserve">; </w:t>
        </w:r>
      </w:ins>
      <w:ins w:id="107" w:author="Rollo May" w:date="2022-11-12T22:12:00Z">
        <w:r w:rsidR="00127C39" w:rsidRPr="00127C39">
          <w:rPr>
            <w:rFonts w:hint="eastAsia"/>
            <w:color w:val="FF0000"/>
            <w:sz w:val="24"/>
            <w:szCs w:val="24"/>
          </w:rPr>
          <w:t>苏斌原</w:t>
        </w:r>
        <w:r w:rsidR="00127C39" w:rsidRPr="00127C39">
          <w:rPr>
            <w:rFonts w:hint="eastAsia"/>
            <w:color w:val="FF0000"/>
            <w:sz w:val="24"/>
            <w:szCs w:val="24"/>
          </w:rPr>
          <w:t xml:space="preserve">, </w:t>
        </w:r>
        <w:r w:rsidR="00127C39" w:rsidRPr="00127C39">
          <w:rPr>
            <w:rFonts w:hint="eastAsia"/>
            <w:color w:val="FF0000"/>
            <w:sz w:val="24"/>
            <w:szCs w:val="24"/>
          </w:rPr>
          <w:t>张卫</w:t>
        </w:r>
        <w:r w:rsidR="00127C39">
          <w:rPr>
            <w:color w:val="FF0000"/>
            <w:sz w:val="24"/>
            <w:szCs w:val="24"/>
          </w:rPr>
          <w:t xml:space="preserve">, </w:t>
        </w:r>
        <w:r w:rsidR="00127C39" w:rsidRPr="00127C39">
          <w:rPr>
            <w:rFonts w:hint="eastAsia"/>
            <w:color w:val="FF0000"/>
            <w:sz w:val="24"/>
            <w:szCs w:val="24"/>
          </w:rPr>
          <w:t>2015</w:t>
        </w:r>
      </w:ins>
      <w:ins w:id="108" w:author="Rollo May" w:date="2022-11-10T17:23:00Z">
        <w:r w:rsidR="00116ABD">
          <w:rPr>
            <w:rFonts w:hint="eastAsia"/>
            <w:color w:val="FF0000"/>
            <w:sz w:val="24"/>
            <w:szCs w:val="24"/>
          </w:rPr>
          <w:t>)</w:t>
        </w:r>
        <w:r w:rsidR="00116ABD">
          <w:rPr>
            <w:rFonts w:hint="eastAsia"/>
            <w:color w:val="FF0000"/>
            <w:sz w:val="24"/>
            <w:szCs w:val="24"/>
          </w:rPr>
          <w:t>、</w:t>
        </w:r>
      </w:ins>
      <w:ins w:id="109" w:author="Rollo May" w:date="2022-11-12T10:46:00Z">
        <w:r w:rsidR="00CA2298" w:rsidRPr="004C7E55">
          <w:rPr>
            <w:rFonts w:hint="eastAsia"/>
            <w:color w:val="FF0000"/>
            <w:sz w:val="24"/>
            <w:szCs w:val="24"/>
          </w:rPr>
          <w:t>WHO-CIDI</w:t>
        </w:r>
        <w:r w:rsidR="00CA2298" w:rsidRPr="004C7E55">
          <w:rPr>
            <w:rFonts w:hint="eastAsia"/>
            <w:color w:val="FF0000"/>
            <w:sz w:val="24"/>
            <w:szCs w:val="24"/>
          </w:rPr>
          <w:t>，国际疾病分类</w:t>
        </w:r>
        <w:r w:rsidR="00CA2298" w:rsidRPr="004C7E55">
          <w:rPr>
            <w:rFonts w:hint="eastAsia"/>
            <w:color w:val="FF0000"/>
            <w:sz w:val="24"/>
            <w:szCs w:val="24"/>
          </w:rPr>
          <w:t>-10</w:t>
        </w:r>
        <w:r w:rsidR="00CA2298" w:rsidRPr="004C7E55">
          <w:rPr>
            <w:rFonts w:hint="eastAsia"/>
            <w:color w:val="FF0000"/>
            <w:sz w:val="24"/>
            <w:szCs w:val="24"/>
          </w:rPr>
          <w:t>和</w:t>
        </w:r>
        <w:r w:rsidR="00CA2298" w:rsidRPr="004C7E55">
          <w:rPr>
            <w:rFonts w:hint="eastAsia"/>
            <w:color w:val="FF0000"/>
            <w:sz w:val="24"/>
            <w:szCs w:val="24"/>
          </w:rPr>
          <w:t>DSM-IV</w:t>
        </w:r>
        <w:r w:rsidR="00CA2298" w:rsidRPr="004C7E55">
          <w:rPr>
            <w:rFonts w:hint="eastAsia"/>
            <w:color w:val="FF0000"/>
            <w:sz w:val="24"/>
            <w:szCs w:val="24"/>
          </w:rPr>
          <w:t>诊断</w:t>
        </w:r>
      </w:ins>
      <w:ins w:id="110" w:author="Rollo May" w:date="2022-11-12T22:12:00Z">
        <w:r w:rsidR="00127C39">
          <w:rPr>
            <w:rFonts w:hint="eastAsia"/>
            <w:color w:val="FF0000"/>
            <w:sz w:val="24"/>
            <w:szCs w:val="24"/>
          </w:rPr>
          <w:t>(</w:t>
        </w:r>
        <w:r w:rsidR="00127C39" w:rsidRPr="00127C39">
          <w:rPr>
            <w:color w:val="FF0000"/>
            <w:sz w:val="24"/>
            <w:szCs w:val="24"/>
          </w:rPr>
          <w:t xml:space="preserve">Kessler &amp; </w:t>
        </w:r>
        <w:proofErr w:type="spellStart"/>
        <w:r w:rsidR="00127C39" w:rsidRPr="00127C39">
          <w:rPr>
            <w:color w:val="FF0000"/>
            <w:sz w:val="24"/>
            <w:szCs w:val="24"/>
          </w:rPr>
          <w:t>Ustun</w:t>
        </w:r>
        <w:proofErr w:type="spellEnd"/>
        <w:r w:rsidR="00127C39">
          <w:rPr>
            <w:color w:val="FF0000"/>
            <w:sz w:val="24"/>
            <w:szCs w:val="24"/>
          </w:rPr>
          <w:t xml:space="preserve">, </w:t>
        </w:r>
        <w:r w:rsidR="00127C39" w:rsidRPr="00127C39">
          <w:rPr>
            <w:color w:val="FF0000"/>
            <w:sz w:val="24"/>
            <w:szCs w:val="24"/>
          </w:rPr>
          <w:t>2004</w:t>
        </w:r>
        <w:r w:rsidR="00127C39">
          <w:rPr>
            <w:color w:val="FF0000"/>
            <w:sz w:val="24"/>
            <w:szCs w:val="24"/>
          </w:rPr>
          <w:t>)</w:t>
        </w:r>
      </w:ins>
      <w:ins w:id="111" w:author="Rollo May" w:date="2022-11-12T10:46:00Z">
        <w:r w:rsidR="00CA2298" w:rsidRPr="004C7E55">
          <w:rPr>
            <w:rFonts w:hint="eastAsia"/>
            <w:sz w:val="24"/>
            <w:szCs w:val="24"/>
          </w:rPr>
          <w:t>、</w:t>
        </w:r>
      </w:ins>
      <w:r w:rsidR="006429C2" w:rsidRPr="004C7E55">
        <w:rPr>
          <w:rFonts w:hint="eastAsia"/>
          <w:sz w:val="24"/>
          <w:szCs w:val="24"/>
        </w:rPr>
        <w:t>中国青少年健康相关</w:t>
      </w:r>
      <w:r w:rsidR="006429C2" w:rsidRPr="004C7E55">
        <w:rPr>
          <w:sz w:val="24"/>
          <w:szCs w:val="24"/>
        </w:rPr>
        <w:t>/</w:t>
      </w:r>
      <w:r w:rsidR="006429C2" w:rsidRPr="004C7E55">
        <w:rPr>
          <w:rFonts w:hint="eastAsia"/>
          <w:sz w:val="24"/>
          <w:szCs w:val="24"/>
        </w:rPr>
        <w:t>危险行为调查问卷</w:t>
      </w:r>
      <w:r w:rsidR="006429C2" w:rsidRPr="004C7E55">
        <w:rPr>
          <w:sz w:val="24"/>
          <w:szCs w:val="24"/>
        </w:rPr>
        <w:t>(</w:t>
      </w:r>
      <w:r w:rsidR="006429C2" w:rsidRPr="004C7E55">
        <w:rPr>
          <w:rFonts w:hint="eastAsia"/>
          <w:sz w:val="24"/>
          <w:szCs w:val="24"/>
        </w:rPr>
        <w:t>初中</w:t>
      </w:r>
      <w:ins w:id="112" w:author="Rollo May" w:date="2022-11-12T22:12:00Z">
        <w:r w:rsidR="00127C39">
          <w:rPr>
            <w:rFonts w:hint="eastAsia"/>
            <w:sz w:val="24"/>
            <w:szCs w:val="24"/>
          </w:rPr>
          <w:t>;</w:t>
        </w:r>
        <w:r w:rsidR="00127C39">
          <w:rPr>
            <w:sz w:val="24"/>
            <w:szCs w:val="24"/>
          </w:rPr>
          <w:t xml:space="preserve"> </w:t>
        </w:r>
      </w:ins>
      <w:ins w:id="113" w:author="Rollo May" w:date="2022-11-12T22:13:00Z">
        <w:r w:rsidR="00127C39" w:rsidRPr="00127C39">
          <w:rPr>
            <w:rFonts w:hint="eastAsia"/>
            <w:color w:val="FF0000"/>
            <w:sz w:val="24"/>
            <w:szCs w:val="24"/>
          </w:rPr>
          <w:t>季成叶</w:t>
        </w:r>
        <w:r w:rsidR="00127C39">
          <w:rPr>
            <w:rFonts w:hint="eastAsia"/>
            <w:color w:val="FF0000"/>
            <w:sz w:val="24"/>
            <w:szCs w:val="24"/>
          </w:rPr>
          <w:t>,</w:t>
        </w:r>
        <w:r w:rsidR="00127C39">
          <w:rPr>
            <w:color w:val="FF0000"/>
            <w:sz w:val="24"/>
            <w:szCs w:val="24"/>
          </w:rPr>
          <w:t xml:space="preserve"> </w:t>
        </w:r>
        <w:r w:rsidR="00127C39" w:rsidRPr="00127C39">
          <w:rPr>
            <w:rFonts w:hint="eastAsia"/>
            <w:color w:val="FF0000"/>
            <w:sz w:val="24"/>
            <w:szCs w:val="24"/>
          </w:rPr>
          <w:t>2007</w:t>
        </w:r>
      </w:ins>
      <w:r w:rsidR="006429C2" w:rsidRPr="004C7E55">
        <w:rPr>
          <w:sz w:val="24"/>
          <w:szCs w:val="24"/>
        </w:rPr>
        <w:t>)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抑郁自编量表</w:t>
      </w:r>
      <w:r w:rsidR="00051924">
        <w:rPr>
          <w:sz w:val="24"/>
          <w:szCs w:val="24"/>
        </w:rPr>
        <w:t>(</w:t>
      </w:r>
      <w:r w:rsidR="00383A2E">
        <w:rPr>
          <w:sz w:val="24"/>
          <w:szCs w:val="24"/>
        </w:rPr>
        <w:t>S</w:t>
      </w:r>
      <w:r w:rsidR="00383A2E" w:rsidRPr="004C7E55">
        <w:rPr>
          <w:rFonts w:hint="eastAsia"/>
          <w:sz w:val="24"/>
          <w:szCs w:val="24"/>
        </w:rPr>
        <w:t>akuma</w:t>
      </w:r>
      <w:r w:rsidR="00383A2E">
        <w:rPr>
          <w:sz w:val="24"/>
          <w:szCs w:val="24"/>
        </w:rPr>
        <w:t xml:space="preserve"> 2010) (</w:t>
      </w:r>
      <w:r w:rsidR="00051924">
        <w:rPr>
          <w:sz w:val="24"/>
          <w:szCs w:val="24"/>
        </w:rPr>
        <w:t>S</w:t>
      </w:r>
      <w:r w:rsidR="00051924" w:rsidRPr="004C7E55">
        <w:rPr>
          <w:rFonts w:hint="eastAsia"/>
          <w:sz w:val="24"/>
          <w:szCs w:val="24"/>
        </w:rPr>
        <w:t xml:space="preserve">akuma </w:t>
      </w:r>
      <w:r w:rsidR="00051924">
        <w:rPr>
          <w:sz w:val="24"/>
          <w:szCs w:val="24"/>
        </w:rPr>
        <w:t xml:space="preserve">et al., </w:t>
      </w:r>
      <w:r w:rsidR="00051924" w:rsidRPr="004C7E55">
        <w:rPr>
          <w:rFonts w:hint="eastAsia"/>
          <w:sz w:val="24"/>
          <w:szCs w:val="24"/>
        </w:rPr>
        <w:t>2010</w:t>
      </w:r>
      <w:r w:rsidR="00051924">
        <w:rPr>
          <w:sz w:val="24"/>
          <w:szCs w:val="24"/>
        </w:rPr>
        <w:t>)</w:t>
      </w:r>
      <w:r w:rsidR="00F24C43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抑郁自编题目</w:t>
      </w:r>
      <w:r w:rsidR="005E0905">
        <w:rPr>
          <w:rFonts w:hint="eastAsia"/>
          <w:sz w:val="24"/>
          <w:szCs w:val="24"/>
        </w:rPr>
        <w:t>(</w:t>
      </w:r>
      <w:proofErr w:type="spellStart"/>
      <w:r w:rsidR="006429C2" w:rsidRPr="004C7E55">
        <w:rPr>
          <w:rFonts w:hint="eastAsia"/>
          <w:sz w:val="24"/>
          <w:szCs w:val="24"/>
        </w:rPr>
        <w:t>Jiayi</w:t>
      </w:r>
      <w:proofErr w:type="spellEnd"/>
      <w:r w:rsidR="006429C2" w:rsidRPr="004C7E55">
        <w:rPr>
          <w:rFonts w:hint="eastAsia"/>
          <w:sz w:val="24"/>
          <w:szCs w:val="24"/>
        </w:rPr>
        <w:t xml:space="preserve"> Gu 2020</w:t>
      </w:r>
      <w:r w:rsidR="005E0905">
        <w:rPr>
          <w:sz w:val="24"/>
          <w:szCs w:val="24"/>
        </w:rPr>
        <w:t>) (Gu &amp; Chen, 2020)</w:t>
      </w:r>
      <w:r w:rsidR="000C5DE0" w:rsidRPr="004C7E55">
        <w:rPr>
          <w:rFonts w:hint="eastAsia"/>
          <w:sz w:val="24"/>
          <w:szCs w:val="24"/>
        </w:rPr>
        <w:t>共</w:t>
      </w:r>
      <w:r w:rsidR="000C5DE0" w:rsidRPr="004C7E55">
        <w:rPr>
          <w:rFonts w:hint="eastAsia"/>
          <w:sz w:val="24"/>
          <w:szCs w:val="24"/>
        </w:rPr>
        <w:t>2</w:t>
      </w:r>
      <w:r w:rsidR="000C5DE0" w:rsidRPr="004C7E55">
        <w:rPr>
          <w:sz w:val="24"/>
          <w:szCs w:val="24"/>
        </w:rPr>
        <w:t>8</w:t>
      </w:r>
      <w:r w:rsidR="000C5DE0" w:rsidRPr="004C7E55">
        <w:rPr>
          <w:rFonts w:hint="eastAsia"/>
          <w:sz w:val="24"/>
          <w:szCs w:val="24"/>
        </w:rPr>
        <w:t>个量表。</w:t>
      </w:r>
      <w:ins w:id="114" w:author="Chuan-Peng Hu" w:date="2022-10-27T16:04:00Z">
        <w:r w:rsidR="00C50610">
          <w:rPr>
            <w:rFonts w:hint="eastAsia"/>
            <w:sz w:val="24"/>
            <w:szCs w:val="24"/>
          </w:rPr>
          <w:t>每个量表的来源以及在</w:t>
        </w:r>
        <w:proofErr w:type="spellStart"/>
        <w:r w:rsidR="00C50610">
          <w:rPr>
            <w:rFonts w:hint="eastAsia"/>
            <w:sz w:val="24"/>
            <w:szCs w:val="24"/>
          </w:rPr>
          <w:t>X</w:t>
        </w:r>
        <w:r w:rsidR="00C50610">
          <w:rPr>
            <w:sz w:val="24"/>
            <w:szCs w:val="24"/>
          </w:rPr>
          <w:t>x</w:t>
        </w:r>
        <w:proofErr w:type="spellEnd"/>
        <w:r w:rsidR="00C50610">
          <w:rPr>
            <w:rFonts w:hint="eastAsia"/>
            <w:sz w:val="24"/>
            <w:szCs w:val="24"/>
          </w:rPr>
          <w:t>等人的元分析</w:t>
        </w:r>
      </w:ins>
      <w:ins w:id="115" w:author="Chuan-Peng Hu" w:date="2022-10-27T16:05:00Z">
        <w:r w:rsidR="00C50610">
          <w:rPr>
            <w:rFonts w:hint="eastAsia"/>
            <w:sz w:val="24"/>
            <w:szCs w:val="24"/>
          </w:rPr>
          <w:t>纳入分析中使用文章数量见表</w:t>
        </w:r>
        <w:r w:rsidR="00C50610">
          <w:rPr>
            <w:rFonts w:hint="eastAsia"/>
            <w:sz w:val="24"/>
            <w:szCs w:val="24"/>
          </w:rPr>
          <w:t>1</w:t>
        </w:r>
        <w:r w:rsidR="00C50610">
          <w:rPr>
            <w:rFonts w:hint="eastAsia"/>
            <w:sz w:val="24"/>
            <w:szCs w:val="24"/>
          </w:rPr>
          <w:t>。</w:t>
        </w:r>
      </w:ins>
    </w:p>
    <w:p w14:paraId="61FD84C3" w14:textId="77777777" w:rsidR="00A1329C" w:rsidRDefault="00A1329C" w:rsidP="004C7E55">
      <w:pPr>
        <w:spacing w:line="312" w:lineRule="auto"/>
        <w:ind w:firstLine="557"/>
        <w:rPr>
          <w:ins w:id="116" w:author="Rollo May" w:date="2022-11-12T22:13:00Z"/>
          <w:sz w:val="24"/>
          <w:szCs w:val="24"/>
        </w:rPr>
      </w:pPr>
    </w:p>
    <w:p w14:paraId="00B92981" w14:textId="478F5D5D" w:rsidR="002D6E03" w:rsidRDefault="002D6E03" w:rsidP="004C7E55">
      <w:pPr>
        <w:spacing w:line="312" w:lineRule="auto"/>
        <w:ind w:firstLine="557"/>
        <w:rPr>
          <w:ins w:id="117" w:author="Rollo May" w:date="2022-11-12T14:48:00Z"/>
          <w:rFonts w:hint="eastAsia"/>
          <w:sz w:val="24"/>
          <w:szCs w:val="24"/>
        </w:rPr>
        <w:sectPr w:rsidR="002D6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0958" w14:textId="218A415B" w:rsidR="00C50610" w:rsidRDefault="003732D5" w:rsidP="005050CE">
      <w:pPr>
        <w:spacing w:line="312" w:lineRule="auto"/>
        <w:ind w:firstLine="557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E55D92">
        <w:rPr>
          <w:rFonts w:hint="eastAsia"/>
          <w:sz w:val="24"/>
          <w:szCs w:val="24"/>
        </w:rPr>
        <w:t>问卷收集情况汇总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3"/>
        <w:gridCol w:w="2551"/>
        <w:gridCol w:w="3686"/>
        <w:gridCol w:w="3038"/>
      </w:tblGrid>
      <w:tr w:rsidR="003732D5" w:rsidRPr="00D16199" w14:paraId="3808502E" w14:textId="77777777" w:rsidTr="0000728E">
        <w:trPr>
          <w:tblHeader/>
        </w:trPr>
        <w:tc>
          <w:tcPr>
            <w:tcW w:w="4673" w:type="dxa"/>
            <w:vAlign w:val="center"/>
          </w:tcPr>
          <w:p w14:paraId="7CF6286E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量表名称</w:t>
            </w:r>
          </w:p>
        </w:tc>
        <w:tc>
          <w:tcPr>
            <w:tcW w:w="2551" w:type="dxa"/>
            <w:vAlign w:val="center"/>
          </w:tcPr>
          <w:p w14:paraId="0A79F84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来源</w:t>
            </w:r>
          </w:p>
        </w:tc>
        <w:tc>
          <w:tcPr>
            <w:tcW w:w="3686" w:type="dxa"/>
            <w:vAlign w:val="center"/>
          </w:tcPr>
          <w:p w14:paraId="0435857F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元分析中使用该量表的文章数量</w:t>
            </w:r>
          </w:p>
        </w:tc>
        <w:tc>
          <w:tcPr>
            <w:tcW w:w="3038" w:type="dxa"/>
            <w:vAlign w:val="center"/>
          </w:tcPr>
          <w:p w14:paraId="144F0F3D" w14:textId="31C63059" w:rsidR="003732D5" w:rsidRPr="00D16199" w:rsidRDefault="00864339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本文量表</w:t>
            </w:r>
            <w:r w:rsidR="00243D7D">
              <w:rPr>
                <w:rFonts w:hint="eastAsia"/>
                <w:sz w:val="21"/>
                <w:szCs w:val="21"/>
              </w:rPr>
              <w:t>直接</w:t>
            </w:r>
            <w:r w:rsidR="009739F8">
              <w:rPr>
                <w:rFonts w:hint="eastAsia"/>
                <w:sz w:val="21"/>
                <w:szCs w:val="21"/>
              </w:rPr>
              <w:t>来源</w:t>
            </w:r>
          </w:p>
        </w:tc>
      </w:tr>
      <w:tr w:rsidR="003732D5" w:rsidRPr="00D16199" w14:paraId="5F3218FB" w14:textId="77777777" w:rsidTr="0000728E">
        <w:tc>
          <w:tcPr>
            <w:tcW w:w="4673" w:type="dxa"/>
            <w:vAlign w:val="center"/>
          </w:tcPr>
          <w:p w14:paraId="31F8D751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青少年抑郁量表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(ADI)</w:t>
            </w:r>
          </w:p>
        </w:tc>
        <w:tc>
          <w:tcPr>
            <w:tcW w:w="2551" w:type="dxa"/>
            <w:vAlign w:val="center"/>
          </w:tcPr>
          <w:p w14:paraId="326919C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黃君瑜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,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许文耀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2003)</w:t>
            </w:r>
          </w:p>
        </w:tc>
        <w:tc>
          <w:tcPr>
            <w:tcW w:w="3686" w:type="dxa"/>
            <w:vAlign w:val="center"/>
          </w:tcPr>
          <w:p w14:paraId="050E37CB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D7F1415" w14:textId="3BDE36E4" w:rsidR="003732D5" w:rsidRPr="00D16199" w:rsidRDefault="00C178E9" w:rsidP="0000728E">
            <w:pPr>
              <w:spacing w:line="312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杨雅惠</w:t>
            </w:r>
            <w:proofErr w:type="gramEnd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2005)</w:t>
            </w:r>
          </w:p>
        </w:tc>
      </w:tr>
      <w:tr w:rsidR="003732D5" w:rsidRPr="00D16199" w14:paraId="61825B25" w14:textId="77777777" w:rsidTr="0000728E">
        <w:tc>
          <w:tcPr>
            <w:tcW w:w="4673" w:type="dxa"/>
            <w:vAlign w:val="center"/>
          </w:tcPr>
          <w:p w14:paraId="1FF54D98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Andresen(1994)</w:t>
            </w:r>
            <w:r w:rsidRPr="00D16199">
              <w:rPr>
                <w:rFonts w:hint="eastAsia"/>
                <w:sz w:val="21"/>
                <w:szCs w:val="21"/>
              </w:rPr>
              <w:t>简式抑郁量表</w:t>
            </w:r>
          </w:p>
        </w:tc>
        <w:tc>
          <w:tcPr>
            <w:tcW w:w="2551" w:type="dxa"/>
            <w:vAlign w:val="center"/>
          </w:tcPr>
          <w:p w14:paraId="20AE9617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And</w:t>
            </w:r>
            <w:r w:rsidRPr="00D16199">
              <w:rPr>
                <w:sz w:val="21"/>
                <w:szCs w:val="21"/>
              </w:rPr>
              <w:t>rese</w:t>
            </w:r>
            <w:r w:rsidRPr="00D16199">
              <w:rPr>
                <w:rFonts w:hint="eastAsia"/>
                <w:sz w:val="21"/>
                <w:szCs w:val="21"/>
              </w:rPr>
              <w:t>n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et</w:t>
            </w:r>
            <w:r w:rsidRPr="00D16199">
              <w:rPr>
                <w:sz w:val="21"/>
                <w:szCs w:val="21"/>
              </w:rPr>
              <w:t xml:space="preserve"> al. (1994)</w:t>
            </w:r>
          </w:p>
        </w:tc>
        <w:tc>
          <w:tcPr>
            <w:tcW w:w="3686" w:type="dxa"/>
            <w:vAlign w:val="center"/>
          </w:tcPr>
          <w:p w14:paraId="64C0A9F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4E45A972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22D1BC93" w14:textId="77777777" w:rsidTr="0000728E">
        <w:tc>
          <w:tcPr>
            <w:tcW w:w="4673" w:type="dxa"/>
            <w:vAlign w:val="center"/>
          </w:tcPr>
          <w:p w14:paraId="60EF8763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sz w:val="21"/>
                <w:szCs w:val="21"/>
              </w:rPr>
              <w:t>Beck</w:t>
            </w:r>
            <w:r w:rsidRPr="00D16199">
              <w:rPr>
                <w:rFonts w:hint="eastAsia"/>
                <w:sz w:val="21"/>
                <w:szCs w:val="21"/>
              </w:rPr>
              <w:t>抑郁量表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BDI)</w:t>
            </w:r>
          </w:p>
        </w:tc>
        <w:tc>
          <w:tcPr>
            <w:tcW w:w="2551" w:type="dxa"/>
            <w:vAlign w:val="center"/>
          </w:tcPr>
          <w:p w14:paraId="6029BED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王振等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2011)</w:t>
            </w:r>
          </w:p>
        </w:tc>
        <w:tc>
          <w:tcPr>
            <w:tcW w:w="3686" w:type="dxa"/>
            <w:vAlign w:val="center"/>
          </w:tcPr>
          <w:p w14:paraId="3C8B7B86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2</w:t>
            </w:r>
            <w:r w:rsidRPr="00D16199">
              <w:rPr>
                <w:sz w:val="21"/>
                <w:szCs w:val="21"/>
              </w:rPr>
              <w:t>8</w:t>
            </w:r>
          </w:p>
        </w:tc>
        <w:tc>
          <w:tcPr>
            <w:tcW w:w="3038" w:type="dxa"/>
            <w:vAlign w:val="center"/>
          </w:tcPr>
          <w:p w14:paraId="4E0EA4B6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251D8910" w14:textId="77777777" w:rsidTr="0000728E">
        <w:tc>
          <w:tcPr>
            <w:tcW w:w="4673" w:type="dxa"/>
            <w:vAlign w:val="center"/>
          </w:tcPr>
          <w:p w14:paraId="633C20CD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简明症状评定量表</w:t>
            </w:r>
            <w:r w:rsidRPr="00D16199">
              <w:rPr>
                <w:rFonts w:hint="eastAsia"/>
                <w:sz w:val="21"/>
                <w:szCs w:val="21"/>
              </w:rPr>
              <w:t>(BSRS-5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14C34AAB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L</w:t>
            </w:r>
            <w:r w:rsidRPr="00D16199">
              <w:rPr>
                <w:sz w:val="21"/>
                <w:szCs w:val="21"/>
              </w:rPr>
              <w:t>ee et al. (1990)</w:t>
            </w:r>
          </w:p>
        </w:tc>
        <w:tc>
          <w:tcPr>
            <w:tcW w:w="3686" w:type="dxa"/>
            <w:vAlign w:val="center"/>
          </w:tcPr>
          <w:p w14:paraId="23142EB5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58508C27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39470F13" w14:textId="77777777" w:rsidTr="0000728E">
        <w:tc>
          <w:tcPr>
            <w:tcW w:w="4673" w:type="dxa"/>
            <w:vAlign w:val="center"/>
          </w:tcPr>
          <w:p w14:paraId="791FFCEE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Achenbach</w:t>
            </w:r>
            <w:r w:rsidRPr="00D16199">
              <w:rPr>
                <w:rFonts w:hint="eastAsia"/>
                <w:sz w:val="21"/>
                <w:szCs w:val="21"/>
              </w:rPr>
              <w:t>儿童行为量表</w:t>
            </w:r>
            <w:r w:rsidRPr="00D16199">
              <w:rPr>
                <w:rFonts w:hint="eastAsia"/>
                <w:sz w:val="21"/>
                <w:szCs w:val="21"/>
              </w:rPr>
              <w:t>(CBCL</w:t>
            </w:r>
            <w:r w:rsidRPr="00D16199">
              <w:rPr>
                <w:rFonts w:hint="eastAsia"/>
                <w:sz w:val="21"/>
                <w:szCs w:val="21"/>
              </w:rPr>
              <w:t>家长用表</w:t>
            </w:r>
            <w:r w:rsidRPr="00D1619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5B3739A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忻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仁</w:t>
            </w:r>
            <w:proofErr w:type="gramStart"/>
            <w:r w:rsidRPr="00D16199">
              <w:rPr>
                <w:rFonts w:hint="eastAsia"/>
                <w:sz w:val="21"/>
                <w:szCs w:val="21"/>
              </w:rPr>
              <w:t>峨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1992)</w:t>
            </w:r>
          </w:p>
        </w:tc>
        <w:tc>
          <w:tcPr>
            <w:tcW w:w="3686" w:type="dxa"/>
            <w:vAlign w:val="center"/>
          </w:tcPr>
          <w:p w14:paraId="70ABE45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038" w:type="dxa"/>
            <w:vAlign w:val="center"/>
          </w:tcPr>
          <w:p w14:paraId="0D6365DA" w14:textId="455AEEFC" w:rsidR="003732D5" w:rsidRPr="00D16199" w:rsidRDefault="00934D21" w:rsidP="0000728E"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11A419E2" w14:textId="77777777" w:rsidTr="0000728E">
        <w:tc>
          <w:tcPr>
            <w:tcW w:w="4673" w:type="dxa"/>
            <w:vAlign w:val="center"/>
          </w:tcPr>
          <w:p w14:paraId="761A0C30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中国大学生心理健康量表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(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郑日昌编制，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CCSMHS)</w:t>
            </w:r>
          </w:p>
        </w:tc>
        <w:tc>
          <w:tcPr>
            <w:tcW w:w="2551" w:type="dxa"/>
            <w:vAlign w:val="center"/>
          </w:tcPr>
          <w:p w14:paraId="605287CB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郑日昌等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2005)</w:t>
            </w:r>
          </w:p>
        </w:tc>
        <w:tc>
          <w:tcPr>
            <w:tcW w:w="3686" w:type="dxa"/>
            <w:vAlign w:val="center"/>
          </w:tcPr>
          <w:p w14:paraId="5930686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038" w:type="dxa"/>
            <w:vAlign w:val="center"/>
          </w:tcPr>
          <w:p w14:paraId="3122730A" w14:textId="7BD3A9D5" w:rsidR="003732D5" w:rsidRPr="00D16199" w:rsidRDefault="007A07D5" w:rsidP="0000728E">
            <w:pPr>
              <w:spacing w:line="312" w:lineRule="auto"/>
              <w:rPr>
                <w:sz w:val="21"/>
                <w:szCs w:val="21"/>
              </w:rPr>
            </w:pPr>
            <w:proofErr w:type="gramStart"/>
            <w:r w:rsidRPr="007A07D5">
              <w:rPr>
                <w:rFonts w:hint="eastAsia"/>
                <w:sz w:val="21"/>
                <w:szCs w:val="21"/>
              </w:rPr>
              <w:t>刘亚慧</w:t>
            </w:r>
            <w:proofErr w:type="gramEnd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2014)</w:t>
            </w:r>
          </w:p>
        </w:tc>
      </w:tr>
      <w:tr w:rsidR="003732D5" w:rsidRPr="00D16199" w14:paraId="223DE142" w14:textId="77777777" w:rsidTr="0000728E">
        <w:tc>
          <w:tcPr>
            <w:tcW w:w="4673" w:type="dxa"/>
            <w:vAlign w:val="center"/>
          </w:tcPr>
          <w:p w14:paraId="5F819F02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儿童抑郁量表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CDI)</w:t>
            </w:r>
          </w:p>
        </w:tc>
        <w:tc>
          <w:tcPr>
            <w:tcW w:w="2551" w:type="dxa"/>
            <w:vAlign w:val="center"/>
          </w:tcPr>
          <w:p w14:paraId="0ABDFA8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俞大维</w:t>
            </w:r>
            <w:r w:rsidRPr="00D16199">
              <w:rPr>
                <w:rFonts w:hint="eastAsia"/>
                <w:sz w:val="21"/>
                <w:szCs w:val="21"/>
              </w:rPr>
              <w:t>,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李旭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2000)</w:t>
            </w:r>
          </w:p>
        </w:tc>
        <w:tc>
          <w:tcPr>
            <w:tcW w:w="3686" w:type="dxa"/>
            <w:vAlign w:val="center"/>
          </w:tcPr>
          <w:p w14:paraId="353FD41F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sz w:val="21"/>
                <w:szCs w:val="21"/>
              </w:rPr>
              <w:t>22</w:t>
            </w:r>
          </w:p>
        </w:tc>
        <w:tc>
          <w:tcPr>
            <w:tcW w:w="3038" w:type="dxa"/>
            <w:vAlign w:val="center"/>
          </w:tcPr>
          <w:p w14:paraId="6CB97802" w14:textId="4251051E" w:rsidR="003732D5" w:rsidRPr="00D16199" w:rsidRDefault="00503E1C" w:rsidP="00503E1C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李杰平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2012)</w:t>
            </w:r>
          </w:p>
        </w:tc>
      </w:tr>
      <w:tr w:rsidR="003732D5" w:rsidRPr="00D16199" w14:paraId="3E3A8DAA" w14:textId="77777777" w:rsidTr="0000728E">
        <w:tc>
          <w:tcPr>
            <w:tcW w:w="4673" w:type="dxa"/>
            <w:vAlign w:val="center"/>
          </w:tcPr>
          <w:p w14:paraId="3AF7769F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流调中心用抑郁量表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CES-D)</w:t>
            </w:r>
          </w:p>
        </w:tc>
        <w:tc>
          <w:tcPr>
            <w:tcW w:w="2551" w:type="dxa"/>
            <w:vAlign w:val="center"/>
          </w:tcPr>
          <w:p w14:paraId="428E7CD7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章婕等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2010)</w:t>
            </w:r>
          </w:p>
        </w:tc>
        <w:tc>
          <w:tcPr>
            <w:tcW w:w="3686" w:type="dxa"/>
            <w:vAlign w:val="center"/>
          </w:tcPr>
          <w:p w14:paraId="6F581E17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6</w:t>
            </w:r>
            <w:r w:rsidRPr="00D16199">
              <w:rPr>
                <w:sz w:val="21"/>
                <w:szCs w:val="21"/>
              </w:rPr>
              <w:t>7</w:t>
            </w:r>
          </w:p>
        </w:tc>
        <w:tc>
          <w:tcPr>
            <w:tcW w:w="3038" w:type="dxa"/>
            <w:vAlign w:val="center"/>
          </w:tcPr>
          <w:p w14:paraId="22875E54" w14:textId="7E0697DB" w:rsidR="003732D5" w:rsidRPr="00D16199" w:rsidRDefault="00CD11AA" w:rsidP="0000728E">
            <w:pPr>
              <w:spacing w:line="312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付厚强</w:t>
            </w:r>
            <w:proofErr w:type="gramEnd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2017); </w:t>
            </w:r>
            <w:r w:rsidR="00946C44">
              <w:rPr>
                <w:rFonts w:hint="eastAsia"/>
                <w:sz w:val="21"/>
                <w:szCs w:val="21"/>
              </w:rPr>
              <w:t>汪向东</w:t>
            </w:r>
            <w:r w:rsidR="00946C44">
              <w:rPr>
                <w:rFonts w:hint="eastAsia"/>
                <w:sz w:val="21"/>
                <w:szCs w:val="21"/>
              </w:rPr>
              <w:t>(</w:t>
            </w:r>
            <w:r w:rsidR="00946C44">
              <w:rPr>
                <w:sz w:val="21"/>
                <w:szCs w:val="21"/>
              </w:rPr>
              <w:t>1999)</w:t>
            </w:r>
            <w:r w:rsidR="00B556A1">
              <w:rPr>
                <w:rFonts w:hint="eastAsia"/>
                <w:sz w:val="21"/>
                <w:szCs w:val="21"/>
              </w:rPr>
              <w:t>等</w:t>
            </w:r>
          </w:p>
        </w:tc>
      </w:tr>
      <w:tr w:rsidR="003732D5" w:rsidRPr="00D16199" w14:paraId="7E87AA1A" w14:textId="77777777" w:rsidTr="0000728E">
        <w:tc>
          <w:tcPr>
            <w:tcW w:w="4673" w:type="dxa"/>
            <w:vAlign w:val="center"/>
          </w:tcPr>
          <w:p w14:paraId="675981BB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中国教育小组调查量表</w:t>
            </w:r>
            <w:r w:rsidRPr="00D16199">
              <w:rPr>
                <w:rFonts w:hint="eastAsia"/>
                <w:sz w:val="21"/>
                <w:szCs w:val="21"/>
              </w:rPr>
              <w:t>(CEPS)</w:t>
            </w:r>
          </w:p>
        </w:tc>
        <w:tc>
          <w:tcPr>
            <w:tcW w:w="2551" w:type="dxa"/>
            <w:vAlign w:val="center"/>
          </w:tcPr>
          <w:p w14:paraId="6FD2CE0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M</w:t>
            </w:r>
            <w:r w:rsidRPr="00D16199">
              <w:rPr>
                <w:sz w:val="21"/>
                <w:szCs w:val="21"/>
              </w:rPr>
              <w:t>a et al. (2020)</w:t>
            </w:r>
          </w:p>
        </w:tc>
        <w:tc>
          <w:tcPr>
            <w:tcW w:w="3686" w:type="dxa"/>
            <w:vAlign w:val="center"/>
          </w:tcPr>
          <w:p w14:paraId="0535EBDC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0A61531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0E5B91E1" w14:textId="77777777" w:rsidTr="0000728E">
        <w:tc>
          <w:tcPr>
            <w:tcW w:w="4673" w:type="dxa"/>
            <w:vAlign w:val="center"/>
          </w:tcPr>
          <w:p w14:paraId="35959538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中学生抑郁量表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rFonts w:hint="eastAsia"/>
                <w:sz w:val="21"/>
                <w:szCs w:val="21"/>
              </w:rPr>
              <w:t>王极盛编制</w:t>
            </w:r>
            <w:r w:rsidRPr="00D16199">
              <w:rPr>
                <w:rFonts w:hint="eastAsia"/>
                <w:sz w:val="21"/>
                <w:szCs w:val="21"/>
              </w:rPr>
              <w:t>;</w:t>
            </w:r>
            <w:r w:rsidRPr="00D16199">
              <w:rPr>
                <w:sz w:val="21"/>
                <w:szCs w:val="21"/>
              </w:rPr>
              <w:t xml:space="preserve"> CSSDS</w:t>
            </w:r>
            <w:r w:rsidRPr="00D1619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468A4868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王极盛等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1997)</w:t>
            </w:r>
          </w:p>
        </w:tc>
        <w:tc>
          <w:tcPr>
            <w:tcW w:w="3686" w:type="dxa"/>
            <w:vAlign w:val="center"/>
          </w:tcPr>
          <w:p w14:paraId="42088710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038" w:type="dxa"/>
            <w:vAlign w:val="center"/>
          </w:tcPr>
          <w:p w14:paraId="5C323D03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65694650" w14:textId="77777777" w:rsidTr="0000728E">
        <w:tc>
          <w:tcPr>
            <w:tcW w:w="4673" w:type="dxa"/>
            <w:vAlign w:val="center"/>
          </w:tcPr>
          <w:p w14:paraId="69F82CE4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抑郁</w:t>
            </w:r>
            <w:r w:rsidRPr="00D16199">
              <w:rPr>
                <w:rFonts w:hint="eastAsia"/>
                <w:sz w:val="21"/>
                <w:szCs w:val="21"/>
              </w:rPr>
              <w:t>-</w:t>
            </w:r>
            <w:r w:rsidRPr="00D16199">
              <w:rPr>
                <w:rFonts w:hint="eastAsia"/>
                <w:sz w:val="21"/>
                <w:szCs w:val="21"/>
              </w:rPr>
              <w:t>焦虑</w:t>
            </w:r>
            <w:r w:rsidRPr="00D16199">
              <w:rPr>
                <w:rFonts w:hint="eastAsia"/>
                <w:sz w:val="21"/>
                <w:szCs w:val="21"/>
              </w:rPr>
              <w:t>-</w:t>
            </w:r>
            <w:r w:rsidRPr="00D16199">
              <w:rPr>
                <w:rFonts w:hint="eastAsia"/>
                <w:sz w:val="21"/>
                <w:szCs w:val="21"/>
              </w:rPr>
              <w:t>压力量表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DASS-21)</w:t>
            </w:r>
          </w:p>
        </w:tc>
        <w:tc>
          <w:tcPr>
            <w:tcW w:w="2551" w:type="dxa"/>
            <w:vAlign w:val="center"/>
          </w:tcPr>
          <w:p w14:paraId="70DF23F5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color w:val="231F20"/>
                <w:sz w:val="21"/>
                <w:szCs w:val="21"/>
              </w:rPr>
              <w:t>龚栩等</w:t>
            </w:r>
            <w:r w:rsidRPr="00D16199">
              <w:rPr>
                <w:color w:val="231F20"/>
                <w:sz w:val="21"/>
                <w:szCs w:val="21"/>
              </w:rPr>
              <w:t>(2010)</w:t>
            </w:r>
          </w:p>
        </w:tc>
        <w:tc>
          <w:tcPr>
            <w:tcW w:w="3686" w:type="dxa"/>
            <w:vAlign w:val="center"/>
          </w:tcPr>
          <w:p w14:paraId="3B7354E2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038" w:type="dxa"/>
            <w:vAlign w:val="center"/>
          </w:tcPr>
          <w:p w14:paraId="528C24B6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514D02E6" w14:textId="77777777" w:rsidTr="0000728E">
        <w:tc>
          <w:tcPr>
            <w:tcW w:w="4673" w:type="dxa"/>
            <w:vAlign w:val="center"/>
          </w:tcPr>
          <w:p w14:paraId="12BB4FFE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抑郁状态问卷</w:t>
            </w:r>
            <w:r w:rsidRPr="00D16199">
              <w:rPr>
                <w:rFonts w:hint="eastAsia"/>
                <w:sz w:val="21"/>
                <w:szCs w:val="21"/>
              </w:rPr>
              <w:t>(DSI)</w:t>
            </w:r>
          </w:p>
        </w:tc>
        <w:tc>
          <w:tcPr>
            <w:tcW w:w="2551" w:type="dxa"/>
            <w:vAlign w:val="center"/>
          </w:tcPr>
          <w:p w14:paraId="36F89073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汪向东等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1999)</w:t>
            </w:r>
          </w:p>
        </w:tc>
        <w:tc>
          <w:tcPr>
            <w:tcW w:w="3686" w:type="dxa"/>
            <w:vAlign w:val="center"/>
          </w:tcPr>
          <w:p w14:paraId="78CA690F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82D6A20" w14:textId="3300B297" w:rsidR="003732D5" w:rsidRPr="00D16199" w:rsidRDefault="00B90C36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汪向东等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51B757D4" w14:textId="77777777" w:rsidTr="0000728E">
        <w:tc>
          <w:tcPr>
            <w:tcW w:w="4673" w:type="dxa"/>
            <w:vAlign w:val="center"/>
          </w:tcPr>
          <w:p w14:paraId="12751104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儿童抑郁自评量表</w:t>
            </w:r>
            <w:r w:rsidRPr="00D16199">
              <w:rPr>
                <w:sz w:val="21"/>
                <w:szCs w:val="21"/>
              </w:rPr>
              <w:t>(DSRSC)</w:t>
            </w:r>
          </w:p>
        </w:tc>
        <w:tc>
          <w:tcPr>
            <w:tcW w:w="2551" w:type="dxa"/>
            <w:vAlign w:val="center"/>
          </w:tcPr>
          <w:p w14:paraId="301A89AA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苏林雁等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2003)</w:t>
            </w:r>
          </w:p>
        </w:tc>
        <w:tc>
          <w:tcPr>
            <w:tcW w:w="3686" w:type="dxa"/>
            <w:vAlign w:val="center"/>
          </w:tcPr>
          <w:p w14:paraId="052015FA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  <w:r w:rsidRPr="00D16199">
              <w:rPr>
                <w:sz w:val="21"/>
                <w:szCs w:val="21"/>
              </w:rPr>
              <w:t>5</w:t>
            </w:r>
          </w:p>
        </w:tc>
        <w:tc>
          <w:tcPr>
            <w:tcW w:w="3038" w:type="dxa"/>
            <w:vAlign w:val="center"/>
          </w:tcPr>
          <w:p w14:paraId="3AF7DBC8" w14:textId="15885A58" w:rsidR="003732D5" w:rsidRPr="00D16199" w:rsidRDefault="00EF6067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吕映雪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2020)</w:t>
            </w:r>
          </w:p>
        </w:tc>
      </w:tr>
      <w:tr w:rsidR="003732D5" w:rsidRPr="00D16199" w14:paraId="3AF6E0EF" w14:textId="77777777" w:rsidTr="0000728E">
        <w:tc>
          <w:tcPr>
            <w:tcW w:w="4673" w:type="dxa"/>
            <w:vAlign w:val="center"/>
          </w:tcPr>
          <w:p w14:paraId="01B1477F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综合医院焦虑抑郁量表</w:t>
            </w:r>
            <w:r w:rsidRPr="00D16199">
              <w:rPr>
                <w:rFonts w:hint="eastAsia"/>
                <w:sz w:val="21"/>
                <w:szCs w:val="21"/>
              </w:rPr>
              <w:t>(HADS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091080B2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spellStart"/>
            <w:r w:rsidRPr="00D16199">
              <w:rPr>
                <w:rFonts w:hint="eastAsia"/>
                <w:sz w:val="21"/>
                <w:szCs w:val="21"/>
              </w:rPr>
              <w:t>Z</w:t>
            </w:r>
            <w:r w:rsidRPr="00D16199">
              <w:rPr>
                <w:sz w:val="21"/>
                <w:szCs w:val="21"/>
              </w:rPr>
              <w:t>igmond</w:t>
            </w:r>
            <w:proofErr w:type="spellEnd"/>
            <w:r w:rsidRPr="00D16199">
              <w:rPr>
                <w:sz w:val="21"/>
                <w:szCs w:val="21"/>
              </w:rPr>
              <w:t xml:space="preserve"> &amp; </w:t>
            </w:r>
            <w:proofErr w:type="gramStart"/>
            <w:r w:rsidRPr="00D16199">
              <w:rPr>
                <w:sz w:val="21"/>
                <w:szCs w:val="21"/>
              </w:rPr>
              <w:t>Snaith(</w:t>
            </w:r>
            <w:proofErr w:type="gramEnd"/>
            <w:r w:rsidRPr="00D16199">
              <w:rPr>
                <w:sz w:val="21"/>
                <w:szCs w:val="21"/>
              </w:rPr>
              <w:t>1983)</w:t>
            </w:r>
          </w:p>
        </w:tc>
        <w:tc>
          <w:tcPr>
            <w:tcW w:w="3686" w:type="dxa"/>
            <w:vAlign w:val="center"/>
          </w:tcPr>
          <w:p w14:paraId="5925F0ED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1F9890C7" w14:textId="29A5B781" w:rsidR="003732D5" w:rsidRPr="00D16199" w:rsidRDefault="002E5E6A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2D477972" w14:textId="77777777" w:rsidTr="0000728E">
        <w:tc>
          <w:tcPr>
            <w:tcW w:w="4673" w:type="dxa"/>
            <w:vAlign w:val="center"/>
          </w:tcPr>
          <w:p w14:paraId="2C2004F8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lastRenderedPageBreak/>
              <w:t>汉密尔顿抑郁量表</w:t>
            </w:r>
            <w:r w:rsidRPr="00D16199">
              <w:rPr>
                <w:rFonts w:hint="eastAsia"/>
                <w:sz w:val="21"/>
                <w:szCs w:val="21"/>
              </w:rPr>
              <w:t>(HAMD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636B7742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汤毓华</w:t>
            </w:r>
            <w:r w:rsidRPr="00D16199">
              <w:rPr>
                <w:rFonts w:hint="eastAsia"/>
                <w:sz w:val="21"/>
                <w:szCs w:val="21"/>
              </w:rPr>
              <w:t xml:space="preserve">, </w:t>
            </w:r>
            <w:r w:rsidRPr="00D16199">
              <w:rPr>
                <w:rFonts w:hint="eastAsia"/>
                <w:sz w:val="21"/>
                <w:szCs w:val="21"/>
              </w:rPr>
              <w:t>张明园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1984)</w:t>
            </w:r>
          </w:p>
        </w:tc>
        <w:tc>
          <w:tcPr>
            <w:tcW w:w="3686" w:type="dxa"/>
            <w:vAlign w:val="center"/>
          </w:tcPr>
          <w:p w14:paraId="2CCAFEA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2987184" w14:textId="083E3AB4" w:rsidR="003732D5" w:rsidRPr="00D16199" w:rsidRDefault="00EF6067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5E2CD3AC" w14:textId="77777777" w:rsidTr="0000728E">
        <w:tc>
          <w:tcPr>
            <w:tcW w:w="4673" w:type="dxa"/>
            <w:vAlign w:val="center"/>
          </w:tcPr>
          <w:p w14:paraId="2A0ACF81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sz w:val="21"/>
                <w:szCs w:val="21"/>
              </w:rPr>
              <w:t>Kutcher</w:t>
            </w:r>
            <w:r w:rsidRPr="00D16199">
              <w:rPr>
                <w:rFonts w:hint="eastAsia"/>
                <w:sz w:val="21"/>
                <w:szCs w:val="21"/>
              </w:rPr>
              <w:t>青少年抑郁量表</w:t>
            </w:r>
            <w:r w:rsidRPr="00D16199">
              <w:rPr>
                <w:rFonts w:ascii="宋体" w:hAnsi="宋体" w:cs="宋体"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KADS-11)</w:t>
            </w:r>
          </w:p>
        </w:tc>
        <w:tc>
          <w:tcPr>
            <w:tcW w:w="2551" w:type="dxa"/>
            <w:vAlign w:val="center"/>
          </w:tcPr>
          <w:p w14:paraId="7BC73E1C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周慧鸣等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2015)</w:t>
            </w:r>
          </w:p>
        </w:tc>
        <w:tc>
          <w:tcPr>
            <w:tcW w:w="3686" w:type="dxa"/>
            <w:vAlign w:val="center"/>
          </w:tcPr>
          <w:p w14:paraId="25A6A57F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527AD37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0B2974D1" w14:textId="77777777" w:rsidTr="0000728E">
        <w:tc>
          <w:tcPr>
            <w:tcW w:w="4673" w:type="dxa"/>
            <w:vAlign w:val="center"/>
          </w:tcPr>
          <w:p w14:paraId="78C14C44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情绪与心境问卷</w:t>
            </w:r>
            <w:r w:rsidRPr="00D16199">
              <w:rPr>
                <w:rFonts w:hint="eastAsia"/>
                <w:sz w:val="21"/>
                <w:szCs w:val="21"/>
              </w:rPr>
              <w:t>(MFQ-C)</w:t>
            </w:r>
          </w:p>
        </w:tc>
        <w:tc>
          <w:tcPr>
            <w:tcW w:w="2551" w:type="dxa"/>
            <w:vAlign w:val="center"/>
          </w:tcPr>
          <w:p w14:paraId="2A97C44A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曹枫林等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2009)</w:t>
            </w:r>
          </w:p>
        </w:tc>
        <w:tc>
          <w:tcPr>
            <w:tcW w:w="3686" w:type="dxa"/>
            <w:vAlign w:val="center"/>
          </w:tcPr>
          <w:p w14:paraId="1B5220D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038" w:type="dxa"/>
            <w:vAlign w:val="center"/>
          </w:tcPr>
          <w:p w14:paraId="38C2259B" w14:textId="45E68EF8" w:rsidR="003732D5" w:rsidRPr="00D16199" w:rsidRDefault="004E1153" w:rsidP="0000728E">
            <w:pPr>
              <w:spacing w:line="312" w:lineRule="auto"/>
              <w:rPr>
                <w:sz w:val="21"/>
                <w:szCs w:val="21"/>
              </w:rPr>
            </w:pPr>
            <w:r w:rsidRPr="004E1153">
              <w:rPr>
                <w:rFonts w:hint="eastAsia"/>
                <w:sz w:val="21"/>
                <w:szCs w:val="21"/>
              </w:rPr>
              <w:t>曹枫林</w:t>
            </w:r>
            <w:r>
              <w:rPr>
                <w:rFonts w:hint="eastAsia"/>
                <w:sz w:val="21"/>
                <w:szCs w:val="21"/>
              </w:rPr>
              <w:t>等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2009)</w:t>
            </w:r>
          </w:p>
        </w:tc>
      </w:tr>
      <w:tr w:rsidR="003732D5" w:rsidRPr="00D16199" w14:paraId="2F58E753" w14:textId="77777777" w:rsidTr="0000728E">
        <w:tc>
          <w:tcPr>
            <w:tcW w:w="4673" w:type="dxa"/>
            <w:vAlign w:val="center"/>
          </w:tcPr>
          <w:p w14:paraId="507330AB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儿童和青少年迷你国际神经精神访谈</w:t>
            </w:r>
            <w:r w:rsidRPr="00D16199">
              <w:rPr>
                <w:rFonts w:hint="eastAsia"/>
                <w:sz w:val="21"/>
                <w:szCs w:val="21"/>
              </w:rPr>
              <w:t>(Mini-KID)5.0</w:t>
            </w:r>
            <w:r w:rsidRPr="00D16199">
              <w:rPr>
                <w:rFonts w:hint="eastAsia"/>
                <w:sz w:val="21"/>
                <w:szCs w:val="21"/>
              </w:rPr>
              <w:t>的中文版本，平行儿童</w:t>
            </w:r>
            <w:r w:rsidRPr="00D16199">
              <w:rPr>
                <w:rFonts w:hint="eastAsia"/>
                <w:sz w:val="21"/>
                <w:szCs w:val="21"/>
              </w:rPr>
              <w:t>/</w:t>
            </w:r>
            <w:r w:rsidRPr="00D16199">
              <w:rPr>
                <w:rFonts w:hint="eastAsia"/>
                <w:sz w:val="21"/>
                <w:szCs w:val="21"/>
              </w:rPr>
              <w:t>青少年</w:t>
            </w:r>
            <w:r w:rsidRPr="00D16199">
              <w:rPr>
                <w:rFonts w:hint="eastAsia"/>
                <w:sz w:val="21"/>
                <w:szCs w:val="21"/>
              </w:rPr>
              <w:t>(Mini-KID-C)</w:t>
            </w:r>
            <w:r w:rsidRPr="00D16199">
              <w:rPr>
                <w:rFonts w:hint="eastAsia"/>
                <w:sz w:val="21"/>
                <w:szCs w:val="21"/>
              </w:rPr>
              <w:t>和家长</w:t>
            </w:r>
            <w:r w:rsidRPr="00D16199">
              <w:rPr>
                <w:rFonts w:hint="eastAsia"/>
                <w:sz w:val="21"/>
                <w:szCs w:val="21"/>
              </w:rPr>
              <w:t>(Mini-KID-P)</w:t>
            </w:r>
            <w:r w:rsidRPr="00D16199">
              <w:rPr>
                <w:rFonts w:hint="eastAsia"/>
                <w:sz w:val="21"/>
                <w:szCs w:val="21"/>
              </w:rPr>
              <w:t>访谈版本</w:t>
            </w:r>
          </w:p>
        </w:tc>
        <w:tc>
          <w:tcPr>
            <w:tcW w:w="2551" w:type="dxa"/>
            <w:vAlign w:val="center"/>
          </w:tcPr>
          <w:p w14:paraId="6E1EF98B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刘豫鑫等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2010; 2011)</w:t>
            </w:r>
          </w:p>
        </w:tc>
        <w:tc>
          <w:tcPr>
            <w:tcW w:w="3686" w:type="dxa"/>
            <w:vAlign w:val="center"/>
          </w:tcPr>
          <w:p w14:paraId="3558392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1494E66F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暂未获取</w:t>
            </w:r>
          </w:p>
        </w:tc>
      </w:tr>
      <w:tr w:rsidR="003732D5" w:rsidRPr="00D16199" w14:paraId="28C57A9B" w14:textId="77777777" w:rsidTr="0000728E">
        <w:tc>
          <w:tcPr>
            <w:tcW w:w="4673" w:type="dxa"/>
            <w:vAlign w:val="center"/>
          </w:tcPr>
          <w:p w14:paraId="00AF1B12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中学生心理健康量表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rFonts w:hint="eastAsia"/>
                <w:sz w:val="21"/>
                <w:szCs w:val="21"/>
              </w:rPr>
              <w:t>王极盛编制，</w:t>
            </w:r>
            <w:r w:rsidRPr="00D16199">
              <w:rPr>
                <w:rFonts w:hint="eastAsia"/>
                <w:sz w:val="21"/>
                <w:szCs w:val="21"/>
              </w:rPr>
              <w:t>MSSMHS)</w:t>
            </w:r>
          </w:p>
        </w:tc>
        <w:tc>
          <w:tcPr>
            <w:tcW w:w="2551" w:type="dxa"/>
            <w:vAlign w:val="center"/>
          </w:tcPr>
          <w:p w14:paraId="58AE32B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  <w:lang w:eastAsia="zh-TW"/>
              </w:rPr>
              <w:t>王极盛</w:t>
            </w:r>
            <w:r w:rsidRPr="00D16199">
              <w:rPr>
                <w:rFonts w:hint="eastAsia"/>
                <w:sz w:val="21"/>
                <w:szCs w:val="21"/>
              </w:rPr>
              <w:t>,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丁新华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2003)</w:t>
            </w:r>
          </w:p>
        </w:tc>
        <w:tc>
          <w:tcPr>
            <w:tcW w:w="3686" w:type="dxa"/>
            <w:vAlign w:val="center"/>
          </w:tcPr>
          <w:p w14:paraId="2DDB9023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  <w:r w:rsidRPr="00D16199">
              <w:rPr>
                <w:sz w:val="21"/>
                <w:szCs w:val="21"/>
              </w:rPr>
              <w:t>5</w:t>
            </w:r>
          </w:p>
        </w:tc>
        <w:tc>
          <w:tcPr>
            <w:tcW w:w="3038" w:type="dxa"/>
            <w:vAlign w:val="center"/>
          </w:tcPr>
          <w:p w14:paraId="5B3559DE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  <w:lang w:eastAsia="zh-TW"/>
              </w:rPr>
            </w:pPr>
          </w:p>
        </w:tc>
      </w:tr>
      <w:tr w:rsidR="003732D5" w:rsidRPr="00D16199" w14:paraId="36E07FD7" w14:textId="77777777" w:rsidTr="0000728E">
        <w:tc>
          <w:tcPr>
            <w:tcW w:w="4673" w:type="dxa"/>
            <w:vAlign w:val="center"/>
          </w:tcPr>
          <w:p w14:paraId="3AFD67CC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心理健康</w:t>
            </w:r>
            <w:proofErr w:type="gramStart"/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测查表</w:t>
            </w:r>
            <w:proofErr w:type="gramEnd"/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(PHI)</w:t>
            </w:r>
          </w:p>
        </w:tc>
        <w:tc>
          <w:tcPr>
            <w:tcW w:w="2551" w:type="dxa"/>
            <w:vAlign w:val="center"/>
          </w:tcPr>
          <w:p w14:paraId="2683CEA2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宋维真</w:t>
            </w:r>
            <w:r w:rsidRPr="00D16199">
              <w:rPr>
                <w:rFonts w:hint="eastAsia"/>
                <w:sz w:val="21"/>
                <w:szCs w:val="21"/>
              </w:rPr>
              <w:t>,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莫文彬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1992)</w:t>
            </w:r>
          </w:p>
        </w:tc>
        <w:tc>
          <w:tcPr>
            <w:tcW w:w="3686" w:type="dxa"/>
            <w:vAlign w:val="center"/>
          </w:tcPr>
          <w:p w14:paraId="299AE84E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36CECECE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无法获取其题目</w:t>
            </w:r>
            <w:r w:rsidRPr="00D16199">
              <w:rPr>
                <w:rFonts w:hint="eastAsia"/>
                <w:sz w:val="21"/>
                <w:szCs w:val="21"/>
              </w:rPr>
              <w:t>-</w:t>
            </w:r>
            <w:r w:rsidRPr="00D16199">
              <w:rPr>
                <w:rFonts w:hint="eastAsia"/>
                <w:sz w:val="21"/>
                <w:szCs w:val="21"/>
              </w:rPr>
              <w:t>维度对应</w:t>
            </w:r>
          </w:p>
        </w:tc>
      </w:tr>
      <w:tr w:rsidR="003732D5" w:rsidRPr="00D16199" w14:paraId="7B8557C3" w14:textId="77777777" w:rsidTr="0000728E">
        <w:tc>
          <w:tcPr>
            <w:tcW w:w="4673" w:type="dxa"/>
            <w:vAlign w:val="center"/>
          </w:tcPr>
          <w:p w14:paraId="5D952E20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患者健康问卷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PHQ-9)</w:t>
            </w:r>
          </w:p>
        </w:tc>
        <w:tc>
          <w:tcPr>
            <w:tcW w:w="2551" w:type="dxa"/>
            <w:vAlign w:val="center"/>
          </w:tcPr>
          <w:p w14:paraId="3F17655B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徐勇等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2007)</w:t>
            </w:r>
          </w:p>
        </w:tc>
        <w:tc>
          <w:tcPr>
            <w:tcW w:w="3686" w:type="dxa"/>
            <w:vAlign w:val="center"/>
          </w:tcPr>
          <w:p w14:paraId="7F9824D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  <w:r w:rsidRPr="00D16199">
              <w:rPr>
                <w:sz w:val="21"/>
                <w:szCs w:val="21"/>
              </w:rPr>
              <w:t>2</w:t>
            </w:r>
          </w:p>
        </w:tc>
        <w:tc>
          <w:tcPr>
            <w:tcW w:w="3038" w:type="dxa"/>
            <w:vAlign w:val="center"/>
          </w:tcPr>
          <w:p w14:paraId="0AC9D1E1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5E93727B" w14:textId="77777777" w:rsidTr="0000728E">
        <w:tc>
          <w:tcPr>
            <w:tcW w:w="4673" w:type="dxa"/>
            <w:vAlign w:val="center"/>
          </w:tcPr>
          <w:p w14:paraId="4584C86E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症状自评量表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SCL-90)</w:t>
            </w:r>
          </w:p>
        </w:tc>
        <w:tc>
          <w:tcPr>
            <w:tcW w:w="2551" w:type="dxa"/>
            <w:vAlign w:val="center"/>
          </w:tcPr>
          <w:p w14:paraId="1209EFB7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金华等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1986)</w:t>
            </w:r>
          </w:p>
        </w:tc>
        <w:tc>
          <w:tcPr>
            <w:tcW w:w="3686" w:type="dxa"/>
            <w:vAlign w:val="center"/>
          </w:tcPr>
          <w:p w14:paraId="223E0B76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  <w:r w:rsidRPr="00D16199">
              <w:rPr>
                <w:sz w:val="21"/>
                <w:szCs w:val="21"/>
              </w:rPr>
              <w:t>13</w:t>
            </w:r>
          </w:p>
        </w:tc>
        <w:tc>
          <w:tcPr>
            <w:tcW w:w="3038" w:type="dxa"/>
            <w:vAlign w:val="center"/>
          </w:tcPr>
          <w:p w14:paraId="414A6863" w14:textId="41AB7166" w:rsidR="003732D5" w:rsidRPr="00D16199" w:rsidRDefault="00AC0B3D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5F84985B" w14:textId="77777777" w:rsidTr="0000728E">
        <w:tc>
          <w:tcPr>
            <w:tcW w:w="4673" w:type="dxa"/>
            <w:vAlign w:val="center"/>
          </w:tcPr>
          <w:p w14:paraId="599BD4B0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proofErr w:type="spellStart"/>
            <w:r w:rsidRPr="00D16199">
              <w:rPr>
                <w:sz w:val="21"/>
                <w:szCs w:val="21"/>
              </w:rPr>
              <w:t>Zung</w:t>
            </w:r>
            <w:proofErr w:type="spellEnd"/>
            <w:r w:rsidRPr="00D16199">
              <w:rPr>
                <w:rFonts w:hint="eastAsia"/>
                <w:sz w:val="21"/>
                <w:szCs w:val="21"/>
              </w:rPr>
              <w:t>氏抑郁自评量表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SDS)</w:t>
            </w:r>
          </w:p>
        </w:tc>
        <w:tc>
          <w:tcPr>
            <w:tcW w:w="2551" w:type="dxa"/>
            <w:vAlign w:val="center"/>
          </w:tcPr>
          <w:p w14:paraId="4A3B556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王征宇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 xml:space="preserve">, </w:t>
            </w:r>
            <w:proofErr w:type="gramStart"/>
            <w:r w:rsidRPr="00D16199">
              <w:rPr>
                <w:rFonts w:hint="eastAsia"/>
                <w:sz w:val="21"/>
                <w:szCs w:val="21"/>
              </w:rPr>
              <w:t>迟玉芬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1984)</w:t>
            </w:r>
          </w:p>
        </w:tc>
        <w:tc>
          <w:tcPr>
            <w:tcW w:w="3686" w:type="dxa"/>
            <w:vAlign w:val="center"/>
          </w:tcPr>
          <w:p w14:paraId="6147443A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  <w:r w:rsidRPr="00D16199">
              <w:rPr>
                <w:sz w:val="21"/>
                <w:szCs w:val="21"/>
              </w:rPr>
              <w:t>27</w:t>
            </w:r>
          </w:p>
        </w:tc>
        <w:tc>
          <w:tcPr>
            <w:tcW w:w="3038" w:type="dxa"/>
            <w:vAlign w:val="center"/>
          </w:tcPr>
          <w:p w14:paraId="061144AF" w14:textId="29B02E1A" w:rsidR="003732D5" w:rsidRPr="00D16199" w:rsidRDefault="00B94057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汪向东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1999)</w:t>
            </w:r>
          </w:p>
        </w:tc>
      </w:tr>
      <w:tr w:rsidR="003732D5" w:rsidRPr="00D16199" w14:paraId="1530B2C9" w14:textId="77777777" w:rsidTr="0000728E">
        <w:tc>
          <w:tcPr>
            <w:tcW w:w="4673" w:type="dxa"/>
            <w:vAlign w:val="center"/>
          </w:tcPr>
          <w:p w14:paraId="7CD5D065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大学生人格问卷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(UPI)</w:t>
            </w:r>
          </w:p>
        </w:tc>
        <w:tc>
          <w:tcPr>
            <w:tcW w:w="2551" w:type="dxa"/>
            <w:vAlign w:val="center"/>
          </w:tcPr>
          <w:p w14:paraId="31A89DC4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苏斌原</w:t>
            </w:r>
            <w:r w:rsidRPr="00D16199">
              <w:rPr>
                <w:rFonts w:hint="eastAsia"/>
                <w:sz w:val="21"/>
                <w:szCs w:val="21"/>
              </w:rPr>
              <w:t>,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张卫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2015)</w:t>
            </w:r>
          </w:p>
        </w:tc>
        <w:tc>
          <w:tcPr>
            <w:tcW w:w="3686" w:type="dxa"/>
            <w:vAlign w:val="center"/>
          </w:tcPr>
          <w:p w14:paraId="2CB93169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57A94E61" w14:textId="0D432ABA" w:rsidR="003732D5" w:rsidRPr="00D16199" w:rsidRDefault="00326BAB" w:rsidP="0000728E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王菊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2012)</w:t>
            </w:r>
          </w:p>
        </w:tc>
      </w:tr>
      <w:tr w:rsidR="003732D5" w:rsidRPr="00D16199" w14:paraId="616C0861" w14:textId="77777777" w:rsidTr="0000728E">
        <w:tc>
          <w:tcPr>
            <w:tcW w:w="4673" w:type="dxa"/>
            <w:vAlign w:val="center"/>
          </w:tcPr>
          <w:p w14:paraId="084790CE" w14:textId="77777777" w:rsidR="003732D5" w:rsidRPr="00D16199" w:rsidRDefault="003732D5" w:rsidP="0000728E">
            <w:pPr>
              <w:spacing w:line="312" w:lineRule="auto"/>
              <w:rPr>
                <w:color w:val="0D0D0D" w:themeColor="text1" w:themeTint="F2"/>
                <w:sz w:val="21"/>
                <w:szCs w:val="21"/>
              </w:rPr>
            </w:pP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WHO-CIDI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，国际疾病分类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-10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和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DSM-IV</w:t>
            </w:r>
            <w:r w:rsidRPr="00D16199">
              <w:rPr>
                <w:rFonts w:hint="eastAsia"/>
                <w:color w:val="0D0D0D" w:themeColor="text1" w:themeTint="F2"/>
                <w:sz w:val="21"/>
                <w:szCs w:val="21"/>
              </w:rPr>
              <w:t>诊断</w:t>
            </w:r>
          </w:p>
        </w:tc>
        <w:tc>
          <w:tcPr>
            <w:tcW w:w="2551" w:type="dxa"/>
            <w:vAlign w:val="center"/>
          </w:tcPr>
          <w:p w14:paraId="3C8AE2C3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sz w:val="21"/>
                <w:szCs w:val="21"/>
              </w:rPr>
              <w:t xml:space="preserve">Kessler &amp; </w:t>
            </w:r>
            <w:proofErr w:type="spellStart"/>
            <w:proofErr w:type="gramStart"/>
            <w:r w:rsidRPr="00D16199">
              <w:rPr>
                <w:sz w:val="21"/>
                <w:szCs w:val="21"/>
              </w:rPr>
              <w:t>Ustun</w:t>
            </w:r>
            <w:proofErr w:type="spellEnd"/>
            <w:r w:rsidRPr="00D16199">
              <w:rPr>
                <w:sz w:val="21"/>
                <w:szCs w:val="21"/>
              </w:rPr>
              <w:t>(</w:t>
            </w:r>
            <w:proofErr w:type="gramEnd"/>
            <w:r w:rsidRPr="00D16199">
              <w:rPr>
                <w:sz w:val="21"/>
                <w:szCs w:val="21"/>
              </w:rPr>
              <w:t>2004)</w:t>
            </w:r>
          </w:p>
        </w:tc>
        <w:tc>
          <w:tcPr>
            <w:tcW w:w="3686" w:type="dxa"/>
            <w:vAlign w:val="center"/>
          </w:tcPr>
          <w:p w14:paraId="372A27F6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674BC907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暂未获取</w:t>
            </w:r>
          </w:p>
        </w:tc>
      </w:tr>
      <w:tr w:rsidR="003732D5" w:rsidRPr="00D16199" w14:paraId="2053FB87" w14:textId="77777777" w:rsidTr="0000728E">
        <w:tc>
          <w:tcPr>
            <w:tcW w:w="4673" w:type="dxa"/>
            <w:vAlign w:val="center"/>
          </w:tcPr>
          <w:p w14:paraId="088A4E3A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中国青少年健康相关</w:t>
            </w:r>
            <w:r w:rsidRPr="00D16199">
              <w:rPr>
                <w:sz w:val="21"/>
                <w:szCs w:val="21"/>
              </w:rPr>
              <w:t>/</w:t>
            </w:r>
            <w:r w:rsidRPr="00D16199">
              <w:rPr>
                <w:rFonts w:hint="eastAsia"/>
                <w:sz w:val="21"/>
                <w:szCs w:val="21"/>
              </w:rPr>
              <w:t>危险行为调查问卷</w:t>
            </w:r>
            <w:r w:rsidRPr="00D16199">
              <w:rPr>
                <w:sz w:val="21"/>
                <w:szCs w:val="21"/>
              </w:rPr>
              <w:t>(</w:t>
            </w:r>
            <w:r w:rsidRPr="00D16199">
              <w:rPr>
                <w:rFonts w:hint="eastAsia"/>
                <w:sz w:val="21"/>
                <w:szCs w:val="21"/>
              </w:rPr>
              <w:t>初中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3CE7CA82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rFonts w:hint="eastAsia"/>
                <w:sz w:val="21"/>
                <w:szCs w:val="21"/>
              </w:rPr>
              <w:t>季成叶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(</w:t>
            </w:r>
            <w:r w:rsidRPr="00D16199">
              <w:rPr>
                <w:sz w:val="21"/>
                <w:szCs w:val="21"/>
              </w:rPr>
              <w:t>2007)</w:t>
            </w:r>
          </w:p>
        </w:tc>
        <w:tc>
          <w:tcPr>
            <w:tcW w:w="3686" w:type="dxa"/>
            <w:vAlign w:val="center"/>
          </w:tcPr>
          <w:p w14:paraId="2350A2FD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67897B81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</w:p>
        </w:tc>
      </w:tr>
      <w:tr w:rsidR="003732D5" w:rsidRPr="00D16199" w14:paraId="552474DF" w14:textId="77777777" w:rsidTr="0000728E">
        <w:tc>
          <w:tcPr>
            <w:tcW w:w="4673" w:type="dxa"/>
            <w:vAlign w:val="center"/>
          </w:tcPr>
          <w:p w14:paraId="50E52097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抑郁自编量表</w:t>
            </w:r>
            <w:r w:rsidRPr="00D16199">
              <w:rPr>
                <w:sz w:val="21"/>
                <w:szCs w:val="21"/>
              </w:rPr>
              <w:t>(S</w:t>
            </w:r>
            <w:r w:rsidRPr="00D16199">
              <w:rPr>
                <w:rFonts w:hint="eastAsia"/>
                <w:sz w:val="21"/>
                <w:szCs w:val="21"/>
              </w:rPr>
              <w:t>akuma</w:t>
            </w:r>
            <w:r w:rsidRPr="00D16199">
              <w:rPr>
                <w:sz w:val="21"/>
                <w:szCs w:val="21"/>
              </w:rPr>
              <w:t xml:space="preserve"> </w:t>
            </w:r>
            <w:r w:rsidRPr="00D16199">
              <w:rPr>
                <w:rFonts w:hint="eastAsia"/>
                <w:sz w:val="21"/>
                <w:szCs w:val="21"/>
              </w:rPr>
              <w:t>2010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2551" w:type="dxa"/>
            <w:vAlign w:val="center"/>
          </w:tcPr>
          <w:p w14:paraId="012023B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proofErr w:type="gramStart"/>
            <w:r w:rsidRPr="00D16199">
              <w:rPr>
                <w:sz w:val="21"/>
                <w:szCs w:val="21"/>
              </w:rPr>
              <w:t>S</w:t>
            </w:r>
            <w:r w:rsidRPr="00D16199">
              <w:rPr>
                <w:rFonts w:hint="eastAsia"/>
                <w:sz w:val="21"/>
                <w:szCs w:val="21"/>
              </w:rPr>
              <w:t>akuma</w:t>
            </w:r>
            <w:r w:rsidRPr="00D16199">
              <w:rPr>
                <w:sz w:val="21"/>
                <w:szCs w:val="21"/>
              </w:rPr>
              <w:t>(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2010</w:t>
            </w:r>
            <w:r w:rsidRPr="00D16199">
              <w:rPr>
                <w:sz w:val="21"/>
                <w:szCs w:val="21"/>
              </w:rPr>
              <w:t>)</w:t>
            </w:r>
          </w:p>
        </w:tc>
        <w:tc>
          <w:tcPr>
            <w:tcW w:w="3686" w:type="dxa"/>
            <w:vAlign w:val="center"/>
          </w:tcPr>
          <w:p w14:paraId="4905E0D1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018E8F84" w14:textId="3252D4F5" w:rsidR="003732D5" w:rsidRPr="00D16199" w:rsidRDefault="00B94057" w:rsidP="0000728E">
            <w:pPr>
              <w:spacing w:line="312" w:lineRule="auto"/>
              <w:rPr>
                <w:sz w:val="21"/>
                <w:szCs w:val="21"/>
              </w:rPr>
            </w:pPr>
            <w:proofErr w:type="gramStart"/>
            <w:r w:rsidRPr="00D16199">
              <w:rPr>
                <w:sz w:val="21"/>
                <w:szCs w:val="21"/>
              </w:rPr>
              <w:t>S</w:t>
            </w:r>
            <w:r w:rsidRPr="00D16199">
              <w:rPr>
                <w:rFonts w:hint="eastAsia"/>
                <w:sz w:val="21"/>
                <w:szCs w:val="21"/>
              </w:rPr>
              <w:t>akuma</w:t>
            </w:r>
            <w:r w:rsidRPr="00D16199">
              <w:rPr>
                <w:sz w:val="21"/>
                <w:szCs w:val="21"/>
              </w:rPr>
              <w:t>(</w:t>
            </w:r>
            <w:proofErr w:type="gramEnd"/>
            <w:r w:rsidRPr="00D16199">
              <w:rPr>
                <w:rFonts w:hint="eastAsia"/>
                <w:sz w:val="21"/>
                <w:szCs w:val="21"/>
              </w:rPr>
              <w:t>2010</w:t>
            </w:r>
            <w:r w:rsidRPr="00D16199">
              <w:rPr>
                <w:sz w:val="21"/>
                <w:szCs w:val="21"/>
              </w:rPr>
              <w:t>)</w:t>
            </w:r>
          </w:p>
        </w:tc>
      </w:tr>
      <w:tr w:rsidR="003732D5" w:rsidRPr="00D16199" w14:paraId="38E961D2" w14:textId="77777777" w:rsidTr="0000728E">
        <w:tc>
          <w:tcPr>
            <w:tcW w:w="4673" w:type="dxa"/>
            <w:vAlign w:val="center"/>
          </w:tcPr>
          <w:p w14:paraId="72A47882" w14:textId="77777777" w:rsidR="003732D5" w:rsidRPr="00D16199" w:rsidRDefault="003732D5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lastRenderedPageBreak/>
              <w:t>抑郁自编题目</w:t>
            </w:r>
            <w:r w:rsidRPr="00D16199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D16199">
              <w:rPr>
                <w:rFonts w:hint="eastAsia"/>
                <w:sz w:val="21"/>
                <w:szCs w:val="21"/>
              </w:rPr>
              <w:t>Jiayi</w:t>
            </w:r>
            <w:proofErr w:type="spellEnd"/>
            <w:r w:rsidRPr="00D16199">
              <w:rPr>
                <w:rFonts w:hint="eastAsia"/>
                <w:sz w:val="21"/>
                <w:szCs w:val="21"/>
              </w:rPr>
              <w:t xml:space="preserve"> Gu 20</w:t>
            </w:r>
            <w:r w:rsidRPr="00D16199">
              <w:rPr>
                <w:sz w:val="21"/>
                <w:szCs w:val="21"/>
              </w:rPr>
              <w:t>20)</w:t>
            </w:r>
          </w:p>
        </w:tc>
        <w:tc>
          <w:tcPr>
            <w:tcW w:w="2551" w:type="dxa"/>
            <w:vAlign w:val="center"/>
          </w:tcPr>
          <w:p w14:paraId="2AB0154E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G</w:t>
            </w:r>
            <w:r w:rsidRPr="00D16199">
              <w:rPr>
                <w:sz w:val="21"/>
                <w:szCs w:val="21"/>
              </w:rPr>
              <w:t xml:space="preserve">u &amp; </w:t>
            </w:r>
            <w:proofErr w:type="gramStart"/>
            <w:r w:rsidRPr="00D16199">
              <w:rPr>
                <w:sz w:val="21"/>
                <w:szCs w:val="21"/>
              </w:rPr>
              <w:t>Chen(</w:t>
            </w:r>
            <w:proofErr w:type="gramEnd"/>
            <w:r w:rsidRPr="00D16199">
              <w:rPr>
                <w:sz w:val="21"/>
                <w:szCs w:val="21"/>
              </w:rPr>
              <w:t>2020)</w:t>
            </w:r>
          </w:p>
        </w:tc>
        <w:tc>
          <w:tcPr>
            <w:tcW w:w="3686" w:type="dxa"/>
            <w:vAlign w:val="center"/>
          </w:tcPr>
          <w:p w14:paraId="402E1166" w14:textId="77777777" w:rsidR="003732D5" w:rsidRPr="00D16199" w:rsidRDefault="003732D5" w:rsidP="0000728E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038" w:type="dxa"/>
            <w:vAlign w:val="center"/>
          </w:tcPr>
          <w:p w14:paraId="425E5B82" w14:textId="7EB75B14" w:rsidR="003732D5" w:rsidRPr="00D16199" w:rsidRDefault="00B94057" w:rsidP="0000728E">
            <w:pPr>
              <w:spacing w:line="312" w:lineRule="auto"/>
              <w:rPr>
                <w:sz w:val="21"/>
                <w:szCs w:val="21"/>
              </w:rPr>
            </w:pPr>
            <w:r w:rsidRPr="00D16199">
              <w:rPr>
                <w:rFonts w:hint="eastAsia"/>
                <w:sz w:val="21"/>
                <w:szCs w:val="21"/>
              </w:rPr>
              <w:t>G</w:t>
            </w:r>
            <w:r w:rsidRPr="00D16199">
              <w:rPr>
                <w:sz w:val="21"/>
                <w:szCs w:val="21"/>
              </w:rPr>
              <w:t xml:space="preserve">u &amp; </w:t>
            </w:r>
            <w:proofErr w:type="gramStart"/>
            <w:r w:rsidRPr="00D16199">
              <w:rPr>
                <w:sz w:val="21"/>
                <w:szCs w:val="21"/>
              </w:rPr>
              <w:t>Chen(</w:t>
            </w:r>
            <w:proofErr w:type="gramEnd"/>
            <w:r w:rsidRPr="00D16199">
              <w:rPr>
                <w:sz w:val="21"/>
                <w:szCs w:val="21"/>
              </w:rPr>
              <w:t>2020)</w:t>
            </w:r>
          </w:p>
        </w:tc>
      </w:tr>
    </w:tbl>
    <w:p w14:paraId="1EB08E28" w14:textId="77777777" w:rsidR="003732D5" w:rsidRDefault="003732D5" w:rsidP="004C7E55">
      <w:pPr>
        <w:spacing w:line="312" w:lineRule="auto"/>
        <w:ind w:firstLine="557"/>
        <w:rPr>
          <w:ins w:id="118" w:author="Chuan-Peng Hu" w:date="2022-10-27T16:05:00Z"/>
          <w:rFonts w:hint="eastAsia"/>
          <w:sz w:val="24"/>
          <w:szCs w:val="24"/>
        </w:rPr>
      </w:pPr>
    </w:p>
    <w:p w14:paraId="1E843722" w14:textId="6C8AEE1F" w:rsidR="00C50610" w:rsidRDefault="00C50610" w:rsidP="004C7E55">
      <w:pPr>
        <w:spacing w:line="312" w:lineRule="auto"/>
        <w:ind w:firstLine="557"/>
        <w:rPr>
          <w:ins w:id="119" w:author="Chuan-Peng Hu" w:date="2022-10-27T16:05:00Z"/>
          <w:sz w:val="24"/>
          <w:szCs w:val="24"/>
        </w:rPr>
      </w:pPr>
      <w:ins w:id="120" w:author="Chuan-Peng Hu" w:date="2022-10-27T16:05:00Z">
        <w:r>
          <w:rPr>
            <w:rFonts w:hint="eastAsia"/>
            <w:sz w:val="24"/>
            <w:szCs w:val="24"/>
          </w:rPr>
          <w:t>【插入表</w:t>
        </w:r>
        <w:r>
          <w:rPr>
            <w:rFonts w:hint="eastAsia"/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】</w:t>
        </w:r>
      </w:ins>
    </w:p>
    <w:p w14:paraId="54AAC0B8" w14:textId="77777777" w:rsidR="003F3DF0" w:rsidRDefault="003F3DF0" w:rsidP="004C7E55">
      <w:pPr>
        <w:spacing w:line="312" w:lineRule="auto"/>
        <w:ind w:firstLine="557"/>
        <w:rPr>
          <w:ins w:id="121" w:author="Rollo May" w:date="2022-11-12T14:49:00Z"/>
          <w:sz w:val="24"/>
          <w:szCs w:val="24"/>
        </w:rPr>
        <w:sectPr w:rsidR="003F3DF0" w:rsidSect="00A84BE2">
          <w:pgSz w:w="16838" w:h="11906" w:orient="landscape"/>
          <w:pgMar w:top="1800" w:right="1440" w:bottom="1800" w:left="1440" w:header="851" w:footer="992" w:gutter="0"/>
          <w:cols w:space="425"/>
          <w:docGrid w:type="lines" w:linePitch="381"/>
        </w:sectPr>
      </w:pPr>
    </w:p>
    <w:p w14:paraId="0521AFC2" w14:textId="77777777" w:rsidR="00C50610" w:rsidRPr="004C7E55" w:rsidRDefault="00C50610" w:rsidP="004C7E55">
      <w:pPr>
        <w:spacing w:line="312" w:lineRule="auto"/>
        <w:ind w:firstLine="557"/>
        <w:rPr>
          <w:sz w:val="24"/>
          <w:szCs w:val="24"/>
        </w:rPr>
      </w:pPr>
    </w:p>
    <w:p w14:paraId="42C55F90" w14:textId="778BEA6D" w:rsidR="00F4436F" w:rsidRDefault="001228B9" w:rsidP="00770C66">
      <w:pPr>
        <w:spacing w:line="312" w:lineRule="auto"/>
        <w:ind w:firstLine="557"/>
        <w:rPr>
          <w:ins w:id="122" w:author="Chuan-Peng Hu" w:date="2022-10-27T16:08:00Z"/>
          <w:sz w:val="24"/>
          <w:szCs w:val="24"/>
        </w:rPr>
      </w:pPr>
      <w:ins w:id="123" w:author="Rollo May" w:date="2022-11-11T17:56:00Z">
        <w:r>
          <w:rPr>
            <w:rFonts w:hint="eastAsia"/>
            <w:sz w:val="24"/>
            <w:szCs w:val="24"/>
          </w:rPr>
          <w:t>在上述</w:t>
        </w:r>
        <w:r>
          <w:rPr>
            <w:rFonts w:hint="eastAsia"/>
            <w:sz w:val="24"/>
            <w:szCs w:val="24"/>
          </w:rPr>
          <w:t>2</w:t>
        </w:r>
        <w:r>
          <w:rPr>
            <w:sz w:val="24"/>
            <w:szCs w:val="24"/>
          </w:rPr>
          <w:t>8</w:t>
        </w:r>
        <w:r>
          <w:rPr>
            <w:rFonts w:hint="eastAsia"/>
            <w:sz w:val="24"/>
            <w:szCs w:val="24"/>
          </w:rPr>
          <w:t>个量表中，</w:t>
        </w:r>
      </w:ins>
      <w:del w:id="124" w:author="Rollo May" w:date="2022-11-11T17:56:00Z">
        <w:r w:rsidR="000C5DE0" w:rsidRPr="004C7E55" w:rsidDel="00DC21A4">
          <w:rPr>
            <w:rFonts w:hint="eastAsia"/>
            <w:sz w:val="24"/>
            <w:szCs w:val="24"/>
          </w:rPr>
          <w:delText>其中</w:delText>
        </w:r>
      </w:del>
      <w:ins w:id="125" w:author="Rollo May" w:date="2022-11-11T17:52:00Z">
        <w:r w:rsidR="0098015F" w:rsidRPr="004C7E55">
          <w:rPr>
            <w:rFonts w:hint="eastAsia"/>
            <w:sz w:val="24"/>
            <w:szCs w:val="24"/>
          </w:rPr>
          <w:t>青少年抑郁量表</w:t>
        </w:r>
        <w:r w:rsidR="0098015F">
          <w:rPr>
            <w:rFonts w:hint="eastAsia"/>
            <w:sz w:val="24"/>
            <w:szCs w:val="24"/>
          </w:rPr>
          <w:t>(</w:t>
        </w:r>
        <w:r w:rsidR="0098015F" w:rsidRPr="004C7E55">
          <w:rPr>
            <w:rFonts w:hint="eastAsia"/>
            <w:sz w:val="24"/>
            <w:szCs w:val="24"/>
          </w:rPr>
          <w:t>ADI</w:t>
        </w:r>
        <w:r w:rsidR="0098015F">
          <w:rPr>
            <w:rFonts w:hint="eastAsia"/>
            <w:sz w:val="24"/>
            <w:szCs w:val="24"/>
          </w:rPr>
          <w:t>)</w:t>
        </w:r>
        <w:r w:rsidR="0098015F">
          <w:rPr>
            <w:rFonts w:hint="eastAsia"/>
            <w:sz w:val="24"/>
            <w:szCs w:val="24"/>
          </w:rPr>
          <w:t>、</w:t>
        </w:r>
      </w:ins>
      <w:r w:rsidR="000C5DE0" w:rsidRPr="004C7E55">
        <w:rPr>
          <w:rFonts w:hint="eastAsia"/>
          <w:sz w:val="24"/>
          <w:szCs w:val="24"/>
        </w:rPr>
        <w:t>儿童和青少年迷你国际神经精神访谈</w:t>
      </w:r>
      <w:r w:rsidR="00564657">
        <w:rPr>
          <w:rFonts w:hint="eastAsia"/>
          <w:sz w:val="24"/>
          <w:szCs w:val="24"/>
        </w:rPr>
        <w:t>(</w:t>
      </w:r>
      <w:r w:rsidR="000C5DE0" w:rsidRPr="004C7E55">
        <w:rPr>
          <w:rFonts w:hint="eastAsia"/>
          <w:sz w:val="24"/>
          <w:szCs w:val="24"/>
        </w:rPr>
        <w:t>Mini-KID</w:t>
      </w:r>
      <w:r w:rsidR="00564657">
        <w:rPr>
          <w:rFonts w:hint="eastAsia"/>
          <w:sz w:val="24"/>
          <w:szCs w:val="24"/>
        </w:rPr>
        <w:t>)</w:t>
      </w:r>
      <w:r w:rsidR="000C5DE0" w:rsidRPr="004C7E55">
        <w:rPr>
          <w:rFonts w:hint="eastAsia"/>
          <w:sz w:val="24"/>
          <w:szCs w:val="24"/>
        </w:rPr>
        <w:t>5.0</w:t>
      </w:r>
      <w:r w:rsidR="000C5DE0" w:rsidRPr="004C7E55">
        <w:rPr>
          <w:rFonts w:hint="eastAsia"/>
          <w:sz w:val="24"/>
          <w:szCs w:val="24"/>
        </w:rPr>
        <w:t>的中文版本，平行儿童</w:t>
      </w:r>
      <w:r w:rsidR="000C5DE0" w:rsidRPr="004C7E55">
        <w:rPr>
          <w:rFonts w:hint="eastAsia"/>
          <w:sz w:val="24"/>
          <w:szCs w:val="24"/>
        </w:rPr>
        <w:t>/</w:t>
      </w:r>
      <w:r w:rsidR="000C5DE0" w:rsidRPr="004C7E55">
        <w:rPr>
          <w:rFonts w:hint="eastAsia"/>
          <w:sz w:val="24"/>
          <w:szCs w:val="24"/>
        </w:rPr>
        <w:t>青少年</w:t>
      </w:r>
      <w:r w:rsidR="00564657">
        <w:rPr>
          <w:rFonts w:hint="eastAsia"/>
          <w:sz w:val="24"/>
          <w:szCs w:val="24"/>
        </w:rPr>
        <w:t>(</w:t>
      </w:r>
      <w:r w:rsidR="000C5DE0" w:rsidRPr="004C7E55">
        <w:rPr>
          <w:rFonts w:hint="eastAsia"/>
          <w:sz w:val="24"/>
          <w:szCs w:val="24"/>
        </w:rPr>
        <w:t>Mini-KID-C</w:t>
      </w:r>
      <w:r w:rsidR="00564657">
        <w:rPr>
          <w:rFonts w:hint="eastAsia"/>
          <w:sz w:val="24"/>
          <w:szCs w:val="24"/>
        </w:rPr>
        <w:t>)</w:t>
      </w:r>
      <w:r w:rsidR="000C5DE0" w:rsidRPr="004C7E55">
        <w:rPr>
          <w:rFonts w:hint="eastAsia"/>
          <w:sz w:val="24"/>
          <w:szCs w:val="24"/>
        </w:rPr>
        <w:t>和家长</w:t>
      </w:r>
      <w:r w:rsidR="00564657">
        <w:rPr>
          <w:rFonts w:hint="eastAsia"/>
          <w:sz w:val="24"/>
          <w:szCs w:val="24"/>
        </w:rPr>
        <w:t>(</w:t>
      </w:r>
      <w:r w:rsidR="000C5DE0" w:rsidRPr="004C7E55">
        <w:rPr>
          <w:rFonts w:hint="eastAsia"/>
          <w:sz w:val="24"/>
          <w:szCs w:val="24"/>
        </w:rPr>
        <w:t>Mini-KID-P</w:t>
      </w:r>
      <w:r w:rsidR="00564657">
        <w:rPr>
          <w:rFonts w:hint="eastAsia"/>
          <w:sz w:val="24"/>
          <w:szCs w:val="24"/>
        </w:rPr>
        <w:t>)</w:t>
      </w:r>
      <w:r w:rsidR="000C5DE0" w:rsidRPr="004C7E55">
        <w:rPr>
          <w:rFonts w:hint="eastAsia"/>
          <w:sz w:val="24"/>
          <w:szCs w:val="24"/>
        </w:rPr>
        <w:t>访谈版本</w:t>
      </w:r>
      <w:r w:rsidR="00F4436F" w:rsidRPr="004C7E55">
        <w:rPr>
          <w:rFonts w:hint="eastAsia"/>
          <w:sz w:val="24"/>
          <w:szCs w:val="24"/>
        </w:rPr>
        <w:t>以及</w:t>
      </w:r>
      <w:r w:rsidR="00F4436F" w:rsidRPr="004C7E55">
        <w:rPr>
          <w:rFonts w:hint="eastAsia"/>
          <w:sz w:val="24"/>
          <w:szCs w:val="24"/>
        </w:rPr>
        <w:t>WHO-CIDI</w:t>
      </w:r>
      <w:r w:rsidR="00F4436F" w:rsidRPr="004C7E55">
        <w:rPr>
          <w:rFonts w:hint="eastAsia"/>
          <w:sz w:val="24"/>
          <w:szCs w:val="24"/>
        </w:rPr>
        <w:t>，国际疾病分类</w:t>
      </w:r>
      <w:r w:rsidR="00F4436F" w:rsidRPr="004C7E55">
        <w:rPr>
          <w:rFonts w:hint="eastAsia"/>
          <w:sz w:val="24"/>
          <w:szCs w:val="24"/>
        </w:rPr>
        <w:t>-10</w:t>
      </w:r>
      <w:r w:rsidR="00F4436F" w:rsidRPr="004C7E55">
        <w:rPr>
          <w:rFonts w:hint="eastAsia"/>
          <w:sz w:val="24"/>
          <w:szCs w:val="24"/>
        </w:rPr>
        <w:t>和</w:t>
      </w:r>
      <w:r w:rsidR="00F4436F" w:rsidRPr="004C7E55">
        <w:rPr>
          <w:rFonts w:hint="eastAsia"/>
          <w:sz w:val="24"/>
          <w:szCs w:val="24"/>
        </w:rPr>
        <w:t>DSM-IV</w:t>
      </w:r>
      <w:proofErr w:type="gramStart"/>
      <w:r w:rsidR="00F4436F" w:rsidRPr="004C7E55">
        <w:rPr>
          <w:rFonts w:hint="eastAsia"/>
          <w:sz w:val="24"/>
          <w:szCs w:val="24"/>
        </w:rPr>
        <w:t>诊断</w:t>
      </w:r>
      <w:ins w:id="126" w:author="Rollo May" w:date="2022-11-11T18:00:00Z">
        <w:r w:rsidR="00E83F5D">
          <w:rPr>
            <w:rFonts w:hint="eastAsia"/>
            <w:sz w:val="24"/>
            <w:szCs w:val="24"/>
          </w:rPr>
          <w:t>共</w:t>
        </w:r>
      </w:ins>
      <w:proofErr w:type="gramEnd"/>
      <w:ins w:id="127" w:author="Rollo May" w:date="2022-11-11T18:01:00Z">
        <w:r w:rsidR="0034386C">
          <w:rPr>
            <w:sz w:val="24"/>
            <w:szCs w:val="24"/>
          </w:rPr>
          <w:t>3</w:t>
        </w:r>
      </w:ins>
      <w:ins w:id="128" w:author="Rollo May" w:date="2022-11-11T18:00:00Z">
        <w:r w:rsidR="00E83F5D">
          <w:rPr>
            <w:rFonts w:hint="eastAsia"/>
            <w:sz w:val="24"/>
            <w:szCs w:val="24"/>
          </w:rPr>
          <w:t>个量表</w:t>
        </w:r>
      </w:ins>
      <w:r w:rsidR="00E53AE3" w:rsidRPr="004C7E55">
        <w:rPr>
          <w:rFonts w:hint="eastAsia"/>
          <w:sz w:val="24"/>
          <w:szCs w:val="24"/>
        </w:rPr>
        <w:t>没有找到原始题目</w:t>
      </w:r>
      <w:ins w:id="129" w:author="Rollo May" w:date="2022-11-11T17:54:00Z">
        <w:r w:rsidR="00130387">
          <w:rPr>
            <w:rFonts w:hint="eastAsia"/>
            <w:sz w:val="24"/>
            <w:szCs w:val="24"/>
          </w:rPr>
          <w:t>；</w:t>
        </w:r>
      </w:ins>
      <w:r w:rsidR="00E53AE3" w:rsidRPr="004C7E55">
        <w:rPr>
          <w:rFonts w:hint="eastAsia"/>
          <w:sz w:val="24"/>
          <w:szCs w:val="24"/>
        </w:rPr>
        <w:t>心理健康</w:t>
      </w:r>
      <w:proofErr w:type="gramStart"/>
      <w:r w:rsidR="00E53AE3" w:rsidRPr="004C7E55">
        <w:rPr>
          <w:rFonts w:hint="eastAsia"/>
          <w:sz w:val="24"/>
          <w:szCs w:val="24"/>
        </w:rPr>
        <w:t>测查表</w:t>
      </w:r>
      <w:proofErr w:type="gramEnd"/>
      <w:r w:rsidR="00564657">
        <w:rPr>
          <w:rFonts w:hint="eastAsia"/>
          <w:sz w:val="24"/>
          <w:szCs w:val="24"/>
        </w:rPr>
        <w:t>(</w:t>
      </w:r>
      <w:r w:rsidR="00E53AE3" w:rsidRPr="004C7E55">
        <w:rPr>
          <w:rFonts w:hint="eastAsia"/>
          <w:sz w:val="24"/>
          <w:szCs w:val="24"/>
        </w:rPr>
        <w:t>PHI</w:t>
      </w:r>
      <w:r w:rsidR="00564657">
        <w:rPr>
          <w:rFonts w:hint="eastAsia"/>
          <w:sz w:val="24"/>
          <w:szCs w:val="24"/>
        </w:rPr>
        <w:t>)</w:t>
      </w:r>
      <w:r w:rsidR="00F4436F" w:rsidRPr="004C7E55">
        <w:rPr>
          <w:rFonts w:hint="eastAsia"/>
          <w:sz w:val="24"/>
          <w:szCs w:val="24"/>
        </w:rPr>
        <w:t>、</w:t>
      </w:r>
      <w:ins w:id="130" w:author="Rollo May" w:date="2022-11-11T17:54:00Z">
        <w:r w:rsidR="00E12A51" w:rsidRPr="004C7E55">
          <w:rPr>
            <w:rFonts w:hint="eastAsia"/>
            <w:sz w:val="24"/>
            <w:szCs w:val="24"/>
          </w:rPr>
          <w:t>中国大学生心理健康量表</w:t>
        </w:r>
      </w:ins>
      <w:del w:id="131" w:author="Rollo May" w:date="2022-11-11T17:55:00Z">
        <w:r w:rsidR="00E53AE3" w:rsidRPr="004C7E55" w:rsidDel="007B3A70">
          <w:rPr>
            <w:rFonts w:hint="eastAsia"/>
            <w:sz w:val="24"/>
            <w:szCs w:val="24"/>
          </w:rPr>
          <w:delText>CCSMHS</w:delText>
        </w:r>
      </w:del>
      <w:r w:rsidR="00564657">
        <w:rPr>
          <w:rFonts w:hint="eastAsia"/>
          <w:sz w:val="24"/>
          <w:szCs w:val="24"/>
        </w:rPr>
        <w:t>(</w:t>
      </w:r>
      <w:r w:rsidR="00E53AE3" w:rsidRPr="004C7E55">
        <w:rPr>
          <w:rFonts w:hint="eastAsia"/>
          <w:sz w:val="24"/>
          <w:szCs w:val="24"/>
        </w:rPr>
        <w:t>郑日昌编制</w:t>
      </w:r>
      <w:ins w:id="132" w:author="Rollo May" w:date="2022-11-11T17:55:00Z">
        <w:r w:rsidR="007B3A70">
          <w:rPr>
            <w:rFonts w:hint="eastAsia"/>
            <w:sz w:val="24"/>
            <w:szCs w:val="24"/>
          </w:rPr>
          <w:t>，</w:t>
        </w:r>
        <w:r w:rsidR="007B3A70" w:rsidRPr="004C7E55">
          <w:rPr>
            <w:rFonts w:hint="eastAsia"/>
            <w:sz w:val="24"/>
            <w:szCs w:val="24"/>
          </w:rPr>
          <w:t>CCSMHS</w:t>
        </w:r>
      </w:ins>
      <w:r w:rsidR="00564657">
        <w:rPr>
          <w:rFonts w:hint="eastAsia"/>
          <w:sz w:val="24"/>
          <w:szCs w:val="24"/>
        </w:rPr>
        <w:t>)</w:t>
      </w:r>
      <w:r w:rsidR="00F4436F" w:rsidRPr="004C7E55">
        <w:rPr>
          <w:rFonts w:hint="eastAsia"/>
          <w:sz w:val="24"/>
          <w:szCs w:val="24"/>
        </w:rPr>
        <w:t>以及大学生人格问卷</w:t>
      </w:r>
      <w:r w:rsidR="00564657">
        <w:rPr>
          <w:rFonts w:hint="eastAsia"/>
          <w:sz w:val="24"/>
          <w:szCs w:val="24"/>
        </w:rPr>
        <w:t>(</w:t>
      </w:r>
      <w:r w:rsidR="00F4436F" w:rsidRPr="004C7E55">
        <w:rPr>
          <w:rFonts w:hint="eastAsia"/>
          <w:sz w:val="24"/>
          <w:szCs w:val="24"/>
        </w:rPr>
        <w:t>UPI</w:t>
      </w:r>
      <w:r w:rsidR="00564657">
        <w:rPr>
          <w:rFonts w:hint="eastAsia"/>
          <w:sz w:val="24"/>
          <w:szCs w:val="24"/>
        </w:rPr>
        <w:t>)</w:t>
      </w:r>
      <w:ins w:id="133" w:author="Rollo May" w:date="2022-11-11T18:02:00Z">
        <w:r w:rsidR="00724D52">
          <w:rPr>
            <w:rFonts w:hint="eastAsia"/>
            <w:sz w:val="24"/>
            <w:szCs w:val="24"/>
          </w:rPr>
          <w:t>共</w:t>
        </w:r>
        <w:r w:rsidR="00724D52">
          <w:rPr>
            <w:rFonts w:hint="eastAsia"/>
            <w:sz w:val="24"/>
            <w:szCs w:val="24"/>
          </w:rPr>
          <w:t>3</w:t>
        </w:r>
        <w:r w:rsidR="00724D52">
          <w:rPr>
            <w:rFonts w:hint="eastAsia"/>
            <w:sz w:val="24"/>
            <w:szCs w:val="24"/>
          </w:rPr>
          <w:t>个量表</w:t>
        </w:r>
      </w:ins>
      <w:r w:rsidR="00E53AE3" w:rsidRPr="004C7E55">
        <w:rPr>
          <w:rFonts w:hint="eastAsia"/>
          <w:sz w:val="24"/>
          <w:szCs w:val="24"/>
        </w:rPr>
        <w:t>都是</w:t>
      </w:r>
      <w:del w:id="134" w:author="Rollo May" w:date="2022-11-11T17:55:00Z">
        <w:r w:rsidR="00E53AE3" w:rsidRPr="004C7E55" w:rsidDel="00A06216">
          <w:rPr>
            <w:rFonts w:hint="eastAsia"/>
            <w:sz w:val="24"/>
            <w:szCs w:val="24"/>
          </w:rPr>
          <w:delText>进行</w:delText>
        </w:r>
      </w:del>
      <w:ins w:id="135" w:author="Rollo May" w:date="2022-11-11T17:55:00Z">
        <w:r w:rsidR="00A06216">
          <w:rPr>
            <w:rFonts w:hint="eastAsia"/>
            <w:sz w:val="24"/>
            <w:szCs w:val="24"/>
          </w:rPr>
          <w:t>测量</w:t>
        </w:r>
      </w:ins>
      <w:r w:rsidR="00E53AE3" w:rsidRPr="004C7E55">
        <w:rPr>
          <w:rFonts w:hint="eastAsia"/>
          <w:sz w:val="24"/>
          <w:szCs w:val="24"/>
        </w:rPr>
        <w:t>多个指标</w:t>
      </w:r>
      <w:del w:id="136" w:author="Rollo May" w:date="2022-11-11T17:55:00Z">
        <w:r w:rsidR="00E53AE3" w:rsidRPr="004C7E55" w:rsidDel="006B3C71">
          <w:rPr>
            <w:rFonts w:hint="eastAsia"/>
            <w:sz w:val="24"/>
            <w:szCs w:val="24"/>
          </w:rPr>
          <w:delText>测量</w:delText>
        </w:r>
      </w:del>
      <w:r w:rsidR="00E53AE3" w:rsidRPr="004C7E55">
        <w:rPr>
          <w:rFonts w:hint="eastAsia"/>
          <w:sz w:val="24"/>
          <w:szCs w:val="24"/>
        </w:rPr>
        <w:t>的问卷，没有找到维度</w:t>
      </w:r>
      <w:del w:id="137" w:author="Rollo May" w:date="2022-11-11T17:55:00Z">
        <w:r w:rsidR="00E53AE3" w:rsidRPr="004C7E55" w:rsidDel="007F1012">
          <w:rPr>
            <w:rFonts w:hint="eastAsia"/>
            <w:sz w:val="24"/>
            <w:szCs w:val="24"/>
          </w:rPr>
          <w:delText>的</w:delText>
        </w:r>
      </w:del>
      <w:r w:rsidR="00E53AE3" w:rsidRPr="004C7E55">
        <w:rPr>
          <w:rFonts w:hint="eastAsia"/>
          <w:sz w:val="24"/>
          <w:szCs w:val="24"/>
        </w:rPr>
        <w:t>划分</w:t>
      </w:r>
      <w:ins w:id="138" w:author="Rollo May" w:date="2022-11-11T17:55:00Z">
        <w:r w:rsidR="007F1012" w:rsidRPr="004C7E55">
          <w:rPr>
            <w:rFonts w:hint="eastAsia"/>
            <w:sz w:val="24"/>
            <w:szCs w:val="24"/>
          </w:rPr>
          <w:t>的</w:t>
        </w:r>
      </w:ins>
      <w:r w:rsidR="00E53AE3" w:rsidRPr="004C7E55">
        <w:rPr>
          <w:rFonts w:hint="eastAsia"/>
          <w:sz w:val="24"/>
          <w:szCs w:val="24"/>
        </w:rPr>
        <w:t>依据，</w:t>
      </w:r>
      <w:ins w:id="139" w:author="Rollo May" w:date="2022-11-11T17:55:00Z">
        <w:r w:rsidR="00D25EEC">
          <w:rPr>
            <w:rFonts w:hint="eastAsia"/>
            <w:sz w:val="24"/>
            <w:szCs w:val="24"/>
          </w:rPr>
          <w:t>究竟</w:t>
        </w:r>
      </w:ins>
      <w:del w:id="140" w:author="Rollo May" w:date="2022-11-11T17:55:00Z">
        <w:r w:rsidR="00E53AE3" w:rsidRPr="004C7E55" w:rsidDel="009A3502">
          <w:rPr>
            <w:rFonts w:hint="eastAsia"/>
            <w:sz w:val="24"/>
            <w:szCs w:val="24"/>
          </w:rPr>
          <w:delText>不清楚</w:delText>
        </w:r>
      </w:del>
      <w:r w:rsidR="00F4436F" w:rsidRPr="004C7E55">
        <w:rPr>
          <w:rFonts w:hint="eastAsia"/>
          <w:sz w:val="24"/>
          <w:szCs w:val="24"/>
        </w:rPr>
        <w:t>哪些题目</w:t>
      </w:r>
      <w:r w:rsidR="00E53AE3" w:rsidRPr="004C7E55">
        <w:rPr>
          <w:rFonts w:hint="eastAsia"/>
          <w:sz w:val="24"/>
          <w:szCs w:val="24"/>
        </w:rPr>
        <w:t>测量的是抑郁</w:t>
      </w:r>
      <w:ins w:id="141" w:author="Rollo May" w:date="2022-11-11T17:55:00Z">
        <w:r w:rsidR="009A3502">
          <w:rPr>
            <w:rFonts w:hint="eastAsia"/>
            <w:sz w:val="24"/>
            <w:szCs w:val="24"/>
          </w:rPr>
          <w:t>并</w:t>
        </w:r>
        <w:r w:rsidR="009A3502" w:rsidRPr="004C7E55">
          <w:rPr>
            <w:rFonts w:hint="eastAsia"/>
            <w:sz w:val="24"/>
            <w:szCs w:val="24"/>
          </w:rPr>
          <w:t>不清楚</w:t>
        </w:r>
      </w:ins>
      <w:r w:rsidR="00F4436F" w:rsidRPr="004C7E55">
        <w:rPr>
          <w:rFonts w:hint="eastAsia"/>
          <w:sz w:val="24"/>
          <w:szCs w:val="24"/>
        </w:rPr>
        <w:t>，因此</w:t>
      </w:r>
      <w:ins w:id="142" w:author="Rollo May" w:date="2022-11-11T18:02:00Z">
        <w:r w:rsidR="00FE3696">
          <w:rPr>
            <w:rFonts w:hint="eastAsia"/>
            <w:sz w:val="24"/>
            <w:szCs w:val="24"/>
          </w:rPr>
          <w:t>这</w:t>
        </w:r>
        <w:r w:rsidR="00FE3696">
          <w:rPr>
            <w:rFonts w:hint="eastAsia"/>
            <w:sz w:val="24"/>
            <w:szCs w:val="24"/>
          </w:rPr>
          <w:t>6</w:t>
        </w:r>
        <w:r w:rsidR="00FE3696">
          <w:rPr>
            <w:rFonts w:hint="eastAsia"/>
            <w:sz w:val="24"/>
            <w:szCs w:val="24"/>
          </w:rPr>
          <w:t>个量表</w:t>
        </w:r>
      </w:ins>
      <w:r w:rsidR="00F4436F" w:rsidRPr="004C7E55">
        <w:rPr>
          <w:rFonts w:hint="eastAsia"/>
          <w:sz w:val="24"/>
          <w:szCs w:val="24"/>
        </w:rPr>
        <w:t>都没有被纳入后续的内容分析。而</w:t>
      </w:r>
      <w:ins w:id="143" w:author="Rollo May" w:date="2022-11-11T17:57:00Z">
        <w:r w:rsidR="00EB3340">
          <w:rPr>
            <w:rFonts w:hint="eastAsia"/>
            <w:sz w:val="24"/>
            <w:szCs w:val="24"/>
          </w:rPr>
          <w:t>纳入分析的量表中，</w:t>
        </w:r>
      </w:ins>
      <w:ins w:id="144" w:author="Rollo May" w:date="2022-11-11T18:02:00Z">
        <w:r w:rsidR="00325792" w:rsidRPr="004C7E55">
          <w:rPr>
            <w:rFonts w:hint="eastAsia"/>
            <w:sz w:val="24"/>
            <w:szCs w:val="24"/>
          </w:rPr>
          <w:t>Achenbach</w:t>
        </w:r>
        <w:r w:rsidR="00325792" w:rsidRPr="004C7E55">
          <w:rPr>
            <w:rFonts w:hint="eastAsia"/>
            <w:sz w:val="24"/>
            <w:szCs w:val="24"/>
          </w:rPr>
          <w:t>儿童行为量表</w:t>
        </w:r>
        <w:r w:rsidR="00325792">
          <w:rPr>
            <w:rFonts w:hint="eastAsia"/>
            <w:sz w:val="24"/>
            <w:szCs w:val="24"/>
          </w:rPr>
          <w:t>(</w:t>
        </w:r>
      </w:ins>
      <w:r w:rsidR="00F4436F" w:rsidRPr="004C7E55">
        <w:rPr>
          <w:sz w:val="24"/>
          <w:szCs w:val="24"/>
        </w:rPr>
        <w:t>CBCL</w:t>
      </w:r>
      <w:ins w:id="145" w:author="Rollo May" w:date="2022-11-11T18:02:00Z">
        <w:r w:rsidR="00325792">
          <w:rPr>
            <w:sz w:val="24"/>
            <w:szCs w:val="24"/>
          </w:rPr>
          <w:t>)</w:t>
        </w:r>
      </w:ins>
      <w:r w:rsidR="00F4436F" w:rsidRPr="004C7E55">
        <w:rPr>
          <w:rFonts w:hint="eastAsia"/>
          <w:sz w:val="24"/>
          <w:szCs w:val="24"/>
        </w:rPr>
        <w:t>包括</w:t>
      </w:r>
      <w:r w:rsidR="00F4436F" w:rsidRPr="004C7E55">
        <w:rPr>
          <w:rFonts w:hint="eastAsia"/>
          <w:sz w:val="24"/>
          <w:szCs w:val="24"/>
        </w:rPr>
        <w:t>1</w:t>
      </w:r>
      <w:r w:rsidR="00F4436F" w:rsidRPr="004C7E55">
        <w:rPr>
          <w:sz w:val="24"/>
          <w:szCs w:val="24"/>
        </w:rPr>
        <w:t>991</w:t>
      </w:r>
      <w:r w:rsidR="00F4436F" w:rsidRPr="004C7E55">
        <w:rPr>
          <w:rFonts w:hint="eastAsia"/>
          <w:sz w:val="24"/>
          <w:szCs w:val="24"/>
        </w:rPr>
        <w:t>版本和</w:t>
      </w:r>
      <w:r w:rsidR="00F4436F" w:rsidRPr="004C7E55">
        <w:rPr>
          <w:rFonts w:hint="eastAsia"/>
          <w:sz w:val="24"/>
          <w:szCs w:val="24"/>
        </w:rPr>
        <w:t>2</w:t>
      </w:r>
      <w:r w:rsidR="00F4436F" w:rsidRPr="004C7E55">
        <w:rPr>
          <w:sz w:val="24"/>
          <w:szCs w:val="24"/>
        </w:rPr>
        <w:t>001</w:t>
      </w:r>
      <w:r w:rsidR="00F4436F" w:rsidRPr="004C7E55">
        <w:rPr>
          <w:rFonts w:hint="eastAsia"/>
          <w:sz w:val="24"/>
          <w:szCs w:val="24"/>
        </w:rPr>
        <w:t>版本，</w:t>
      </w:r>
      <w:ins w:id="146" w:author="Rollo May" w:date="2022-11-11T18:08:00Z">
        <w:r w:rsidR="00696A2E" w:rsidRPr="004F1D23">
          <w:rPr>
            <w:rFonts w:hint="eastAsia"/>
            <w:sz w:val="24"/>
            <w:szCs w:val="24"/>
          </w:rPr>
          <w:t>流调中心用抑郁量表</w:t>
        </w:r>
        <w:r w:rsidR="00696A2E">
          <w:rPr>
            <w:rFonts w:hint="eastAsia"/>
            <w:sz w:val="24"/>
            <w:szCs w:val="24"/>
          </w:rPr>
          <w:t>(</w:t>
        </w:r>
      </w:ins>
      <w:r w:rsidR="00F4436F" w:rsidRPr="004C7E55">
        <w:rPr>
          <w:rFonts w:hint="eastAsia"/>
          <w:sz w:val="24"/>
          <w:szCs w:val="24"/>
        </w:rPr>
        <w:t>C</w:t>
      </w:r>
      <w:r w:rsidR="00F4436F" w:rsidRPr="004C7E55">
        <w:rPr>
          <w:sz w:val="24"/>
          <w:szCs w:val="24"/>
        </w:rPr>
        <w:t>ES-D</w:t>
      </w:r>
      <w:ins w:id="147" w:author="Rollo May" w:date="2022-11-11T18:08:00Z">
        <w:r w:rsidR="00696A2E">
          <w:rPr>
            <w:sz w:val="24"/>
            <w:szCs w:val="24"/>
          </w:rPr>
          <w:t>)</w:t>
        </w:r>
      </w:ins>
      <w:del w:id="148" w:author="Rollo May" w:date="2022-11-11T18:08:00Z">
        <w:r w:rsidR="00F4436F" w:rsidRPr="004C7E55" w:rsidDel="00696A2E">
          <w:rPr>
            <w:rFonts w:hint="eastAsia"/>
            <w:sz w:val="24"/>
            <w:szCs w:val="24"/>
          </w:rPr>
          <w:delText>则</w:delText>
        </w:r>
      </w:del>
      <w:del w:id="149" w:author="Rollo May" w:date="2022-11-12T10:47:00Z">
        <w:r w:rsidR="00F4436F" w:rsidRPr="004C7E55" w:rsidDel="0018521B">
          <w:rPr>
            <w:rFonts w:hint="eastAsia"/>
            <w:sz w:val="24"/>
            <w:szCs w:val="24"/>
          </w:rPr>
          <w:delText>除了</w:delText>
        </w:r>
      </w:del>
      <w:ins w:id="150" w:author="Rollo May" w:date="2022-11-12T10:47:00Z">
        <w:r w:rsidR="0018521B">
          <w:rPr>
            <w:rFonts w:hint="eastAsia"/>
            <w:sz w:val="24"/>
            <w:szCs w:val="24"/>
          </w:rPr>
          <w:t>包括</w:t>
        </w:r>
      </w:ins>
      <w:r w:rsidR="00F4436F" w:rsidRPr="004C7E55">
        <w:rPr>
          <w:rFonts w:hint="eastAsia"/>
          <w:sz w:val="24"/>
          <w:szCs w:val="24"/>
        </w:rPr>
        <w:t>原始版</w:t>
      </w:r>
      <w:ins w:id="151" w:author="Rollo May" w:date="2022-11-12T10:47:00Z">
        <w:r w:rsidR="009B56EE">
          <w:rPr>
            <w:rFonts w:hint="eastAsia"/>
            <w:sz w:val="24"/>
            <w:szCs w:val="24"/>
          </w:rPr>
          <w:t>本</w:t>
        </w:r>
      </w:ins>
      <w:del w:id="152" w:author="Rollo May" w:date="2022-11-12T10:47:00Z">
        <w:r w:rsidR="00F4436F" w:rsidRPr="004C7E55" w:rsidDel="0084504F">
          <w:rPr>
            <w:rFonts w:hint="eastAsia"/>
            <w:sz w:val="24"/>
            <w:szCs w:val="24"/>
          </w:rPr>
          <w:delText>还有</w:delText>
        </w:r>
      </w:del>
      <w:ins w:id="153" w:author="Rollo May" w:date="2022-11-12T10:47:00Z">
        <w:r w:rsidR="0084504F">
          <w:rPr>
            <w:rFonts w:hint="eastAsia"/>
            <w:sz w:val="24"/>
            <w:szCs w:val="24"/>
          </w:rPr>
          <w:t>、</w:t>
        </w:r>
      </w:ins>
      <w:del w:id="154" w:author="Rollo May" w:date="2022-11-12T10:47:00Z">
        <w:r w:rsidR="00F4436F" w:rsidRPr="004C7E55" w:rsidDel="005D6C45">
          <w:rPr>
            <w:rFonts w:hint="eastAsia"/>
            <w:sz w:val="24"/>
            <w:szCs w:val="24"/>
          </w:rPr>
          <w:delText>简版</w:delText>
        </w:r>
      </w:del>
      <w:ins w:id="155" w:author="Rollo May" w:date="2022-11-12T10:47:00Z">
        <w:r w:rsidR="005D6C45">
          <w:rPr>
            <w:rFonts w:hint="eastAsia"/>
            <w:sz w:val="24"/>
            <w:szCs w:val="24"/>
          </w:rPr>
          <w:t>简化版本</w:t>
        </w:r>
      </w:ins>
      <w:r w:rsidR="00F4436F" w:rsidRPr="004C7E55">
        <w:rPr>
          <w:rFonts w:hint="eastAsia"/>
          <w:sz w:val="24"/>
          <w:szCs w:val="24"/>
        </w:rPr>
        <w:t>和儿童版，</w:t>
      </w:r>
      <w:ins w:id="156" w:author="Rollo May" w:date="2022-11-11T18:09:00Z">
        <w:r w:rsidR="00696A2E" w:rsidRPr="00696A2E">
          <w:rPr>
            <w:rFonts w:hint="eastAsia"/>
            <w:sz w:val="24"/>
            <w:szCs w:val="24"/>
          </w:rPr>
          <w:t>情绪与心境问卷</w:t>
        </w:r>
        <w:r w:rsidR="00696A2E">
          <w:rPr>
            <w:rFonts w:hint="eastAsia"/>
            <w:sz w:val="24"/>
            <w:szCs w:val="24"/>
          </w:rPr>
          <w:t>(</w:t>
        </w:r>
        <w:r w:rsidR="00696A2E">
          <w:rPr>
            <w:sz w:val="24"/>
            <w:szCs w:val="24"/>
          </w:rPr>
          <w:t>MFQ)</w:t>
        </w:r>
      </w:ins>
      <w:ins w:id="157" w:author="Rollo May" w:date="2022-11-11T18:10:00Z">
        <w:r w:rsidR="00696A2E">
          <w:rPr>
            <w:rFonts w:hint="eastAsia"/>
            <w:sz w:val="24"/>
            <w:szCs w:val="24"/>
          </w:rPr>
          <w:t>包括儿童版和简版</w:t>
        </w:r>
        <w:r w:rsidR="00CB6CCA">
          <w:rPr>
            <w:rFonts w:hint="eastAsia"/>
            <w:sz w:val="24"/>
            <w:szCs w:val="24"/>
          </w:rPr>
          <w:t>，</w:t>
        </w:r>
      </w:ins>
      <w:r w:rsidR="00F4436F" w:rsidRPr="004C7E55">
        <w:rPr>
          <w:rFonts w:hint="eastAsia"/>
          <w:sz w:val="24"/>
          <w:szCs w:val="24"/>
        </w:rPr>
        <w:t>我们将</w:t>
      </w:r>
      <w:del w:id="158" w:author="Rollo May" w:date="2022-11-11T18:10:00Z">
        <w:r w:rsidR="00F4436F" w:rsidRPr="004C7E55" w:rsidDel="00031526">
          <w:rPr>
            <w:rFonts w:hint="eastAsia"/>
            <w:sz w:val="24"/>
            <w:szCs w:val="24"/>
          </w:rPr>
          <w:delText>其</w:delText>
        </w:r>
      </w:del>
      <w:ins w:id="159" w:author="Rollo May" w:date="2022-11-11T18:10:00Z">
        <w:r w:rsidR="00031526">
          <w:rPr>
            <w:rFonts w:hint="eastAsia"/>
            <w:sz w:val="24"/>
            <w:szCs w:val="24"/>
          </w:rPr>
          <w:t>所有相关</w:t>
        </w:r>
      </w:ins>
      <w:del w:id="160" w:author="Rollo May" w:date="2022-11-11T18:10:00Z">
        <w:r w:rsidR="00F4436F" w:rsidRPr="004C7E55" w:rsidDel="00031526">
          <w:rPr>
            <w:rFonts w:hint="eastAsia"/>
            <w:sz w:val="24"/>
            <w:szCs w:val="24"/>
          </w:rPr>
          <w:delText>不同</w:delText>
        </w:r>
      </w:del>
      <w:r w:rsidR="00F4436F" w:rsidRPr="004C7E55">
        <w:rPr>
          <w:rFonts w:hint="eastAsia"/>
          <w:sz w:val="24"/>
          <w:szCs w:val="24"/>
        </w:rPr>
        <w:t>版本均纳入了内容分析</w:t>
      </w:r>
      <w:ins w:id="161" w:author="Rollo May" w:date="2022-11-11T18:10:00Z">
        <w:r w:rsidR="006C4B59">
          <w:rPr>
            <w:rFonts w:hint="eastAsia"/>
            <w:sz w:val="24"/>
            <w:szCs w:val="24"/>
          </w:rPr>
          <w:t>，共有</w:t>
        </w:r>
        <w:r w:rsidR="006C4B59">
          <w:rPr>
            <w:rFonts w:hint="eastAsia"/>
            <w:sz w:val="24"/>
            <w:szCs w:val="24"/>
          </w:rPr>
          <w:t>2</w:t>
        </w:r>
        <w:r w:rsidR="006C4B59">
          <w:rPr>
            <w:sz w:val="24"/>
            <w:szCs w:val="24"/>
          </w:rPr>
          <w:t>6</w:t>
        </w:r>
        <w:r w:rsidR="006C4B59">
          <w:rPr>
            <w:rFonts w:hint="eastAsia"/>
            <w:sz w:val="24"/>
            <w:szCs w:val="24"/>
          </w:rPr>
          <w:t>个量表</w:t>
        </w:r>
      </w:ins>
      <w:r w:rsidR="00F4436F" w:rsidRPr="004C7E55">
        <w:rPr>
          <w:rFonts w:hint="eastAsia"/>
          <w:sz w:val="24"/>
          <w:szCs w:val="24"/>
        </w:rPr>
        <w:t>。</w:t>
      </w:r>
      <w:ins w:id="162" w:author="Rollo May" w:date="2022-11-12T10:48:00Z">
        <w:r w:rsidR="00AA07EE">
          <w:rPr>
            <w:rFonts w:hint="eastAsia"/>
            <w:sz w:val="24"/>
            <w:szCs w:val="24"/>
          </w:rPr>
          <w:t>对这些量表的</w:t>
        </w:r>
      </w:ins>
      <w:ins w:id="163" w:author="Rollo May" w:date="2022-11-11T18:10:00Z">
        <w:r w:rsidR="00FB102F">
          <w:rPr>
            <w:rFonts w:hint="eastAsia"/>
            <w:sz w:val="24"/>
            <w:szCs w:val="24"/>
          </w:rPr>
          <w:t>内容分析的工作流程图</w:t>
        </w:r>
      </w:ins>
      <w:ins w:id="164" w:author="Rollo May" w:date="2022-11-12T10:48:00Z">
        <w:r w:rsidR="0078410E">
          <w:rPr>
            <w:rFonts w:hint="eastAsia"/>
            <w:sz w:val="24"/>
            <w:szCs w:val="24"/>
          </w:rPr>
          <w:t>如下</w:t>
        </w:r>
      </w:ins>
      <w:ins w:id="165" w:author="Rollo May" w:date="2022-11-11T18:10:00Z">
        <w:r w:rsidR="00FB102F">
          <w:rPr>
            <w:rFonts w:hint="eastAsia"/>
            <w:sz w:val="24"/>
            <w:szCs w:val="24"/>
          </w:rPr>
          <w:t>。</w:t>
        </w:r>
      </w:ins>
    </w:p>
    <w:p w14:paraId="784E086F" w14:textId="4F9830F8" w:rsidR="001A3F10" w:rsidRDefault="001A3F10" w:rsidP="004C7E55">
      <w:pPr>
        <w:spacing w:line="312" w:lineRule="auto"/>
        <w:ind w:firstLine="557"/>
        <w:rPr>
          <w:ins w:id="166" w:author="Chuan-Peng Hu" w:date="2022-10-27T16:05:00Z"/>
          <w:sz w:val="24"/>
          <w:szCs w:val="24"/>
        </w:rPr>
      </w:pPr>
      <w:commentRangeStart w:id="167"/>
      <w:ins w:id="168" w:author="Chuan-Peng Hu" w:date="2022-10-27T16:08:00Z">
        <w:r>
          <w:rPr>
            <w:sz w:val="24"/>
            <w:szCs w:val="24"/>
          </w:rPr>
          <w:t>[</w:t>
        </w:r>
        <w:r>
          <w:rPr>
            <w:rFonts w:hint="eastAsia"/>
            <w:sz w:val="24"/>
            <w:szCs w:val="24"/>
          </w:rPr>
          <w:t>插入我们的工作流程图？</w:t>
        </w:r>
        <w:r>
          <w:rPr>
            <w:sz w:val="24"/>
            <w:szCs w:val="24"/>
          </w:rPr>
          <w:t>]</w:t>
        </w:r>
        <w:commentRangeEnd w:id="167"/>
        <w:r>
          <w:rPr>
            <w:rStyle w:val="a4"/>
          </w:rPr>
          <w:commentReference w:id="167"/>
        </w:r>
      </w:ins>
    </w:p>
    <w:p w14:paraId="3FD44828" w14:textId="491AD975" w:rsidR="0042541B" w:rsidRDefault="0042541B" w:rsidP="004C7E55">
      <w:pPr>
        <w:spacing w:line="312" w:lineRule="auto"/>
        <w:rPr>
          <w:ins w:id="169" w:author="Rollo May" w:date="2022-11-10T17:59:00Z"/>
          <w:b/>
          <w:bCs/>
          <w:sz w:val="24"/>
          <w:szCs w:val="24"/>
        </w:rPr>
      </w:pPr>
      <w:ins w:id="170" w:author="Rollo May" w:date="2022-11-10T17:59:00Z">
        <w:r>
          <w:rPr>
            <w:b/>
            <w:bCs/>
            <w:noProof/>
            <w:sz w:val="24"/>
            <w:szCs w:val="24"/>
          </w:rPr>
          <w:lastRenderedPageBreak/>
          <mc:AlternateContent>
            <mc:Choice Requires="wpc">
              <w:drawing>
                <wp:inline distT="0" distB="0" distL="0" distR="0" wp14:anchorId="60C6C4E8" wp14:editId="54536D89">
                  <wp:extent cx="5287582" cy="7021195"/>
                  <wp:effectExtent l="0" t="0" r="8890" b="8255"/>
                  <wp:docPr id="1" name="画布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  <wps:wsp>
                          <wps:cNvPr id="2" name="矩形: 圆角 2"/>
                          <wps:cNvSpPr/>
                          <wps:spPr>
                            <a:xfrm>
                              <a:off x="1897258" y="78237"/>
                              <a:ext cx="1491401" cy="454756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02C5D9" w14:textId="32F4498E" w:rsidR="00D71654" w:rsidRPr="00ED4067" w:rsidRDefault="00980D80" w:rsidP="001937A8">
                                <w:pPr>
                                  <w:snapToGrid w:val="0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D4067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阅读</w:t>
                                </w:r>
                                <w:r w:rsidR="005F3E9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并</w:t>
                                </w:r>
                                <w:r w:rsidR="002D362D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提取</w:t>
                                </w:r>
                                <w:r w:rsidR="002926C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元分析</w:t>
                                </w:r>
                                <w:r w:rsidR="00003877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研究中</w:t>
                                </w:r>
                                <w:r w:rsidR="002926C9">
                                  <w:rPr>
                                    <w:rFonts w:hint="eastAsia"/>
                                    <w:color w:val="000000"/>
                                    <w:sz w:val="18"/>
                                    <w:szCs w:val="18"/>
                                  </w:rPr>
                                  <w:t>使用的文献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箭头连接符 4"/>
                          <wps:cNvCnPr>
                            <a:stCxn id="2" idx="2"/>
                            <a:endCxn id="5" idx="0"/>
                          </wps:cNvCnPr>
                          <wps:spPr>
                            <a:xfrm flipH="1">
                              <a:off x="2642538" y="532993"/>
                              <a:ext cx="421" cy="11735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: 圆角 5"/>
                          <wps:cNvSpPr/>
                          <wps:spPr>
                            <a:xfrm>
                              <a:off x="1896838" y="650349"/>
                              <a:ext cx="1491400" cy="268942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1D0FE" w14:textId="0228073A" w:rsidR="00EF6820" w:rsidRPr="007F6681" w:rsidRDefault="00DA4816" w:rsidP="004E7CEC">
                                <w:pPr>
                                  <w:snapToGri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 w:val="18"/>
                                    <w:szCs w:val="18"/>
                                  </w:rPr>
                                  <w:t>提取</w:t>
                                </w:r>
                                <w:r w:rsidR="00F45A62">
                                  <w:rPr>
                                    <w:rFonts w:hint="eastAsia"/>
                                    <w:color w:val="000000"/>
                                    <w:sz w:val="18"/>
                                    <w:szCs w:val="18"/>
                                  </w:rPr>
                                  <w:t>文献涉及的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 w:val="18"/>
                                    <w:szCs w:val="18"/>
                                  </w:rPr>
                                  <w:t>量表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>
                            <a:stCxn id="5" idx="2"/>
                            <a:endCxn id="7" idx="0"/>
                          </wps:cNvCnPr>
                          <wps:spPr>
                            <a:xfrm>
                              <a:off x="2642538" y="919291"/>
                              <a:ext cx="0" cy="18435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流程图: 决策 7"/>
                          <wps:cNvSpPr/>
                          <wps:spPr>
                            <a:xfrm>
                              <a:off x="1896838" y="1103649"/>
                              <a:ext cx="1491400" cy="456209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EAF264" w14:textId="6D4A81D1" w:rsidR="00EF6820" w:rsidRPr="00995833" w:rsidRDefault="00653D22" w:rsidP="00653D22">
                                <w:pPr>
                                  <w:snapToGri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995833">
                                  <w:rPr>
                                    <w:rFonts w:hint="eastAsia"/>
                                    <w:color w:val="000000"/>
                                    <w:sz w:val="18"/>
                                    <w:szCs w:val="18"/>
                                  </w:rPr>
                                  <w:t>是否提供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2584281" y="859478"/>
                              <a:ext cx="121856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22857" w14:textId="165BA495" w:rsidR="000C6A85" w:rsidRPr="00995833" w:rsidRDefault="000C6A85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量表</w:t>
                                </w:r>
                                <w:r w:rsidRPr="00995833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原题</w:t>
                                </w:r>
                                <w:r w:rsidR="00F14A43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在该文献中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箭头连接符 9"/>
                          <wps:cNvCnPr>
                            <a:stCxn id="7" idx="1"/>
                            <a:endCxn id="10" idx="3"/>
                          </wps:cNvCnPr>
                          <wps:spPr>
                            <a:xfrm flipH="1" flipV="1">
                              <a:off x="1588777" y="1330435"/>
                              <a:ext cx="308061" cy="131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: 圆角 10"/>
                          <wps:cNvSpPr/>
                          <wps:spPr>
                            <a:xfrm>
                              <a:off x="97797" y="1112453"/>
                              <a:ext cx="1490980" cy="435963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8BBD55" w14:textId="77777777" w:rsidR="000B4EBE" w:rsidRDefault="00404F37" w:rsidP="001B52BF">
                                <w:pPr>
                                  <w:snapToGrid w:val="0"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>在参考文献中</w:t>
                                </w:r>
                                <w:r w:rsidR="00036136" w:rsidRPr="00995833">
                                  <w:rPr>
                                    <w:rFonts w:hint="eastAsia"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>寻找</w:t>
                                </w:r>
                              </w:p>
                              <w:p w14:paraId="2138BDEF" w14:textId="17E620F9" w:rsidR="00036136" w:rsidRPr="00995833" w:rsidRDefault="0036051A" w:rsidP="001B52BF">
                                <w:pPr>
                                  <w:snapToGrid w:val="0"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>与该量表有关的</w:t>
                                </w:r>
                                <w:r w:rsidR="00036136" w:rsidRPr="00995833">
                                  <w:rPr>
                                    <w:rFonts w:hint="eastAsia"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>文章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8"/>
                          <wps:cNvSpPr txBox="1"/>
                          <wps:spPr>
                            <a:xfrm>
                              <a:off x="1593514" y="1103642"/>
                              <a:ext cx="30416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37E9BC" w14:textId="63A7E73A" w:rsidR="00F36E4B" w:rsidRPr="00B8239F" w:rsidRDefault="00F36E4B" w:rsidP="00F36E4B">
                                <w:pPr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8239F">
                                  <w:rPr>
                                    <w:rFonts w:hint="eastAsia"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>
                            <a:stCxn id="7" idx="2"/>
                            <a:endCxn id="13" idx="0"/>
                          </wps:cNvCnPr>
                          <wps:spPr>
                            <a:xfrm>
                              <a:off x="2642538" y="1559858"/>
                              <a:ext cx="631" cy="16625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矩形: 圆角 13"/>
                          <wps:cNvSpPr/>
                          <wps:spPr>
                            <a:xfrm>
                              <a:off x="1897679" y="1726112"/>
                              <a:ext cx="1490980" cy="586782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98581C" w14:textId="16F156F5" w:rsidR="008F2160" w:rsidRDefault="00EB7C9C" w:rsidP="008F2160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继续</w:t>
                                </w:r>
                                <w:r w:rsidR="008F2160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寻找与该量表有关的文献，以确认是否有不同的翻译版本</w:t>
                                </w:r>
                                <w:r w:rsidR="001E7B4D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或简版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8"/>
                          <wps:cNvSpPr txBox="1"/>
                          <wps:spPr>
                            <a:xfrm>
                              <a:off x="2584281" y="1486773"/>
                              <a:ext cx="30416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2C9F62" w14:textId="23FA41FC" w:rsidR="00B8239F" w:rsidRPr="00B8239F" w:rsidRDefault="00B8239F" w:rsidP="00B8239F">
                                <w:pP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箭头连接符 17"/>
                          <wps:cNvCnPr>
                            <a:stCxn id="10" idx="2"/>
                            <a:endCxn id="18" idx="0"/>
                          </wps:cNvCnPr>
                          <wps:spPr>
                            <a:xfrm>
                              <a:off x="843287" y="1548416"/>
                              <a:ext cx="407588" cy="31755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矩形: 圆角 18"/>
                          <wps:cNvSpPr/>
                          <wps:spPr>
                            <a:xfrm>
                              <a:off x="879247" y="1865972"/>
                              <a:ext cx="743256" cy="30353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40F89" w14:textId="6BBD82FF" w:rsidR="00266D09" w:rsidRDefault="00266D09" w:rsidP="00266D09">
                                <w:pPr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可以获得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箭头连接符 19"/>
                          <wps:cNvCnPr>
                            <a:stCxn id="10" idx="2"/>
                            <a:endCxn id="20" idx="0"/>
                          </wps:cNvCnPr>
                          <wps:spPr>
                            <a:xfrm flipH="1">
                              <a:off x="382063" y="1548416"/>
                              <a:ext cx="461224" cy="3212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23525" y="1869710"/>
                              <a:ext cx="717076" cy="3028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1E8C7" w14:textId="394A7ADB" w:rsidR="00266D09" w:rsidRDefault="00266D09" w:rsidP="00266D09">
                                <w:pPr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不可获得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8"/>
                          <wps:cNvSpPr txBox="1"/>
                          <wps:spPr>
                            <a:xfrm>
                              <a:off x="507619" y="1597757"/>
                              <a:ext cx="64706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F109D2" w14:textId="77777777" w:rsidR="00266D09" w:rsidRDefault="00266D09" w:rsidP="00266D0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量表原题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>
                            <a:stCxn id="20" idx="2"/>
                            <a:endCxn id="23" idx="0"/>
                          </wps:cNvCnPr>
                          <wps:spPr>
                            <a:xfrm flipH="1">
                              <a:off x="381288" y="2172605"/>
                              <a:ext cx="775" cy="16751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8"/>
                          <wps:cNvSpPr txBox="1"/>
                          <wps:spPr>
                            <a:xfrm>
                              <a:off x="57755" y="2340121"/>
                              <a:ext cx="647065" cy="368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22C5DC" w14:textId="77777777" w:rsidR="00266D09" w:rsidRDefault="00266D09" w:rsidP="00266D09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暂不</w:t>
                                </w:r>
                              </w:p>
                              <w:p w14:paraId="671E5F12" w14:textId="7A6C3463" w:rsidR="00266D09" w:rsidRDefault="00266D09" w:rsidP="00266D09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纳入分析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>
                            <a:stCxn id="18" idx="3"/>
                            <a:endCxn id="13" idx="1"/>
                          </wps:cNvCnPr>
                          <wps:spPr>
                            <a:xfrm>
                              <a:off x="1622503" y="2017737"/>
                              <a:ext cx="275176" cy="176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>
                            <a:stCxn id="13" idx="3"/>
                          </wps:cNvCnPr>
                          <wps:spPr>
                            <a:xfrm flipV="1">
                              <a:off x="3388293" y="2017737"/>
                              <a:ext cx="227022" cy="176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>
                            <a:stCxn id="13" idx="2"/>
                            <a:endCxn id="27" idx="0"/>
                          </wps:cNvCnPr>
                          <wps:spPr>
                            <a:xfrm>
                              <a:off x="2643169" y="2312894"/>
                              <a:ext cx="2235" cy="17773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: 圆角 27"/>
                          <wps:cNvSpPr/>
                          <wps:spPr>
                            <a:xfrm>
                              <a:off x="1799462" y="2490630"/>
                              <a:ext cx="1691884" cy="4320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8BA72A" w14:textId="65304B5F" w:rsidR="00AD2334" w:rsidRDefault="005B39DC" w:rsidP="00036A69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提取该翻译版</w:t>
                                </w:r>
                                <w:r w:rsidR="00AD2334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量表</w:t>
                                </w:r>
                                <w:r w:rsidR="00E5274F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题目</w:t>
                                </w:r>
                                <w:r w:rsidR="00A33409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837999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同时</w:t>
                                </w:r>
                                <w:r w:rsidR="00A5104B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将</w:t>
                                </w:r>
                                <w:r w:rsidR="00837999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英文原版题目</w:t>
                                </w:r>
                                <w:r w:rsidR="00A5104B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作为备份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8"/>
                          <wps:cNvSpPr txBox="1"/>
                          <wps:spPr>
                            <a:xfrm>
                              <a:off x="2584281" y="2257560"/>
                              <a:ext cx="41846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684116" w14:textId="134454ED" w:rsidR="00641D62" w:rsidRDefault="00641D62" w:rsidP="00641D62">
                                <w:pP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没有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8"/>
                          <wps:cNvSpPr txBox="1"/>
                          <wps:spPr>
                            <a:xfrm>
                              <a:off x="3311155" y="1797708"/>
                              <a:ext cx="30416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764ECB" w14:textId="16ACA458" w:rsidR="009D1728" w:rsidRDefault="009D1728" w:rsidP="009D1728">
                                <w:pP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有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: 圆角 31"/>
                          <wps:cNvSpPr/>
                          <wps:spPr>
                            <a:xfrm>
                              <a:off x="4064147" y="2181440"/>
                              <a:ext cx="1198580" cy="577616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74DF5" w14:textId="3D494C76" w:rsidR="009D1728" w:rsidRDefault="00714FB6" w:rsidP="00BE6858">
                                <w:pPr>
                                  <w:snapToGrid w:val="0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提取</w:t>
                                </w:r>
                                <w:r w:rsidR="00FC7031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每个版本的题目，</w:t>
                                </w:r>
                                <w:r w:rsidR="00A50218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并将对应的英文原版作备份。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直接连接符 32"/>
                          <wps:cNvCnPr>
                            <a:stCxn id="31" idx="2"/>
                          </wps:cNvCnPr>
                          <wps:spPr>
                            <a:xfrm flipH="1">
                              <a:off x="4661923" y="2759056"/>
                              <a:ext cx="1514" cy="40631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>
                            <a:stCxn id="27" idx="2"/>
                            <a:endCxn id="35" idx="0"/>
                          </wps:cNvCnPr>
                          <wps:spPr>
                            <a:xfrm flipH="1">
                              <a:off x="2643169" y="2922630"/>
                              <a:ext cx="2235" cy="11002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矩形: 圆角 35"/>
                          <wps:cNvSpPr/>
                          <wps:spPr>
                            <a:xfrm>
                              <a:off x="1897679" y="3032657"/>
                              <a:ext cx="1490980" cy="26543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1AB56B" w14:textId="176B5F7F" w:rsidR="00805754" w:rsidRDefault="00805754" w:rsidP="00805754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所有量表所有题目汇总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箭头连接符 36"/>
                          <wps:cNvCnPr>
                            <a:endCxn id="35" idx="3"/>
                          </wps:cNvCnPr>
                          <wps:spPr>
                            <a:xfrm flipH="1">
                              <a:off x="3388659" y="3165372"/>
                              <a:ext cx="1273769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>
                            <a:stCxn id="35" idx="2"/>
                            <a:endCxn id="38" idx="0"/>
                          </wps:cNvCnPr>
                          <wps:spPr>
                            <a:xfrm flipH="1">
                              <a:off x="2641432" y="3298087"/>
                              <a:ext cx="1737" cy="13081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矩形: 圆角 38"/>
                          <wps:cNvSpPr/>
                          <wps:spPr>
                            <a:xfrm>
                              <a:off x="1494688" y="3428902"/>
                              <a:ext cx="2293488" cy="247014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22E963" w14:textId="166A1F22" w:rsidR="00E94A43" w:rsidRDefault="003D1A3A" w:rsidP="00AB59CB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</w:t>
                                </w:r>
                                <w:r w:rsidR="00E934D3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分组</w:t>
                                </w:r>
                                <w:r w:rsidR="00FB44C9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提取量表题目所测量的</w:t>
                                </w:r>
                                <w:r w:rsidR="00AB59CB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症状成分指标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: 圆角 39"/>
                          <wps:cNvSpPr/>
                          <wps:spPr>
                            <a:xfrm>
                              <a:off x="1593498" y="4215829"/>
                              <a:ext cx="2093595" cy="2520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655600" w14:textId="6850DAA4" w:rsidR="0081431E" w:rsidRDefault="0076637F" w:rsidP="008D44A1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</w:t>
                                </w:r>
                                <w:r w:rsidR="00E934D3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分组进行问卷内项目合并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>
                            <a:stCxn id="38" idx="2"/>
                            <a:endCxn id="46" idx="0"/>
                          </wps:cNvCnPr>
                          <wps:spPr>
                            <a:xfrm flipH="1">
                              <a:off x="2640380" y="3675916"/>
                              <a:ext cx="1052" cy="14063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>
                            <a:stCxn id="46" idx="3"/>
                            <a:endCxn id="43" idx="1"/>
                          </wps:cNvCnPr>
                          <wps:spPr>
                            <a:xfrm>
                              <a:off x="3691983" y="3960553"/>
                              <a:ext cx="214327" cy="39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矩形: 圆角 43"/>
                          <wps:cNvSpPr/>
                          <wps:spPr>
                            <a:xfrm>
                              <a:off x="3906310" y="3832349"/>
                              <a:ext cx="1364400" cy="257188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950B13" w14:textId="3C0F0B79" w:rsidR="00F11C4A" w:rsidRDefault="006C1DBE" w:rsidP="00F11C4A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讨论后</w:t>
                                </w:r>
                                <w:r w:rsidR="004C494F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还</w:t>
                                </w:r>
                                <w:r w:rsidR="00F11C4A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不确定的</w:t>
                                </w:r>
                                <w:r w:rsidR="00D75C10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: 圆角 46"/>
                          <wps:cNvSpPr/>
                          <wps:spPr>
                            <a:xfrm>
                              <a:off x="1588777" y="3816553"/>
                              <a:ext cx="2103206" cy="2880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BB4B2" w14:textId="77777777" w:rsidR="006C1DBE" w:rsidRDefault="006C1DBE" w:rsidP="006C1DBE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小组成员与导师共同讨论，统一结果</w:t>
                                </w:r>
                              </w:p>
                              <w:p w14:paraId="12C8ED14" w14:textId="6AF8F714" w:rsidR="006C1DBE" w:rsidRPr="006C1DBE" w:rsidRDefault="006C1DBE" w:rsidP="006C1DBE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直接箭头连接符 47"/>
                          <wps:cNvCnPr>
                            <a:stCxn id="46" idx="2"/>
                            <a:endCxn id="39" idx="0"/>
                          </wps:cNvCnPr>
                          <wps:spPr>
                            <a:xfrm flipH="1">
                              <a:off x="2640296" y="4104553"/>
                              <a:ext cx="84" cy="11127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箭头连接符 53"/>
                          <wps:cNvCnPr>
                            <a:stCxn id="39" idx="2"/>
                            <a:endCxn id="56" idx="0"/>
                          </wps:cNvCnPr>
                          <wps:spPr>
                            <a:xfrm>
                              <a:off x="2640296" y="4467829"/>
                              <a:ext cx="85" cy="12194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>
                            <a:stCxn id="56" idx="3"/>
                            <a:endCxn id="55" idx="1"/>
                          </wps:cNvCnPr>
                          <wps:spPr>
                            <a:xfrm>
                              <a:off x="3691984" y="4712649"/>
                              <a:ext cx="214302" cy="51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矩形: 圆角 55"/>
                          <wps:cNvSpPr/>
                          <wps:spPr>
                            <a:xfrm>
                              <a:off x="3906286" y="4584896"/>
                              <a:ext cx="1363980" cy="25654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44ABC" w14:textId="77777777" w:rsidR="00A256E9" w:rsidRDefault="00A256E9" w:rsidP="0079008F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讨论后还不确定的项目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: 圆角 56"/>
                          <wps:cNvSpPr/>
                          <wps:spPr>
                            <a:xfrm>
                              <a:off x="1588778" y="4589776"/>
                              <a:ext cx="2103206" cy="24574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FACB6F" w14:textId="77777777" w:rsidR="00A256E9" w:rsidRDefault="00A256E9" w:rsidP="00A256E9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小组成员与导师共同讨论，统一结果</w:t>
                                </w:r>
                              </w:p>
                              <w:p w14:paraId="075B286F" w14:textId="77777777" w:rsidR="00A256E9" w:rsidRDefault="00A256E9" w:rsidP="00A256E9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直接箭头连接符 57"/>
                          <wps:cNvCnPr>
                            <a:stCxn id="56" idx="2"/>
                            <a:endCxn id="59" idx="0"/>
                          </wps:cNvCnPr>
                          <wps:spPr>
                            <a:xfrm flipH="1">
                              <a:off x="2639758" y="4835521"/>
                              <a:ext cx="623" cy="153972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文本框 8"/>
                          <wps:cNvSpPr txBox="1"/>
                          <wps:spPr>
                            <a:xfrm>
                              <a:off x="22541" y="4216828"/>
                              <a:ext cx="1561465" cy="222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164CED" w14:textId="7C186151" w:rsidR="006E7322" w:rsidRDefault="006631EA" w:rsidP="006E7322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将测量相同症状的项目合并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矩形: 圆角 59"/>
                          <wps:cNvSpPr/>
                          <wps:spPr>
                            <a:xfrm>
                              <a:off x="1592960" y="4989493"/>
                              <a:ext cx="2093595" cy="2520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34268" w14:textId="449E7EE5" w:rsidR="00037A46" w:rsidRDefault="00E76506" w:rsidP="00EA0278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小组成员单独进行内容分析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直接箭头连接符 61"/>
                          <wps:cNvCnPr>
                            <a:stCxn id="59" idx="2"/>
                            <a:endCxn id="64" idx="0"/>
                          </wps:cNvCnPr>
                          <wps:spPr>
                            <a:xfrm>
                              <a:off x="2639758" y="5241588"/>
                              <a:ext cx="128" cy="18206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箭头连接符 62"/>
                          <wps:cNvCnPr>
                            <a:stCxn id="64" idx="3"/>
                            <a:endCxn id="63" idx="1"/>
                          </wps:cNvCnPr>
                          <wps:spPr>
                            <a:xfrm>
                              <a:off x="3691446" y="5546212"/>
                              <a:ext cx="218884" cy="85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矩形: 圆角 63"/>
                          <wps:cNvSpPr/>
                          <wps:spPr>
                            <a:xfrm>
                              <a:off x="3910330" y="5419113"/>
                              <a:ext cx="1363980" cy="25590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694552" w14:textId="77777777" w:rsidR="00037A46" w:rsidRDefault="00037A46" w:rsidP="00015576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讨论后还不确定的项目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矩形: 圆角 64"/>
                          <wps:cNvSpPr/>
                          <wps:spPr>
                            <a:xfrm>
                              <a:off x="1588326" y="5423657"/>
                              <a:ext cx="2103120" cy="24511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BB6D45" w14:textId="77777777" w:rsidR="00037A46" w:rsidRDefault="00037A46" w:rsidP="00425739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小组成员与导师共同讨论，统一结果</w:t>
                                </w:r>
                              </w:p>
                              <w:p w14:paraId="235BAFFB" w14:textId="77777777" w:rsidR="00037A46" w:rsidRDefault="00037A46" w:rsidP="00425739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直接箭头连接符 65"/>
                          <wps:cNvCnPr>
                            <a:stCxn id="64" idx="2"/>
                            <a:endCxn id="69" idx="0"/>
                          </wps:cNvCnPr>
                          <wps:spPr>
                            <a:xfrm flipH="1">
                              <a:off x="2635228" y="5668767"/>
                              <a:ext cx="4658" cy="39463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8"/>
                          <wps:cNvSpPr txBox="1"/>
                          <wps:spPr>
                            <a:xfrm>
                              <a:off x="57755" y="4872412"/>
                              <a:ext cx="1561465" cy="54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81003A" w14:textId="77777777" w:rsidR="00425739" w:rsidRDefault="00AA5DA0" w:rsidP="0097617C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将各个量表中测量相同症状</w:t>
                                </w:r>
                              </w:p>
                              <w:p w14:paraId="4D8D5FAF" w14:textId="77777777" w:rsidR="006F020E" w:rsidRDefault="00AA5DA0" w:rsidP="0097617C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的项目</w:t>
                                </w:r>
                                <w:r w:rsidR="000417B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放在</w:t>
                                </w:r>
                                <w:r w:rsidR="005069CA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一起</w:t>
                                </w:r>
                                <w:r w:rsidR="006F020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，测量不同</w:t>
                                </w:r>
                              </w:p>
                              <w:p w14:paraId="6731C170" w14:textId="572F52EE" w:rsidR="00AA5DA0" w:rsidRDefault="006F020E" w:rsidP="0097617C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症状的项目分开放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文本框 8"/>
                          <wps:cNvSpPr txBox="1"/>
                          <wps:spPr>
                            <a:xfrm>
                              <a:off x="3937394" y="4872412"/>
                              <a:ext cx="1332865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98D867" w14:textId="77777777" w:rsidR="004C69C6" w:rsidRDefault="00342194" w:rsidP="00342194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对项目表述进行甄别，</w:t>
                                </w:r>
                              </w:p>
                              <w:p w14:paraId="42BE8C1A" w14:textId="77777777" w:rsidR="004C69C6" w:rsidRDefault="00342194" w:rsidP="00342194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只有</w:t>
                                </w:r>
                                <w:r w:rsidR="009E08D6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表述十分相近时</w:t>
                                </w:r>
                              </w:p>
                              <w:p w14:paraId="0AC7581D" w14:textId="5AF8A31F" w:rsidR="009E08D6" w:rsidRDefault="009E08D6" w:rsidP="00342194">
                                <w:pPr>
                                  <w:snapToGrid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才把它们放在一起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: 圆角 69"/>
                          <wps:cNvSpPr/>
                          <wps:spPr>
                            <a:xfrm>
                              <a:off x="1584006" y="6063401"/>
                              <a:ext cx="2102485" cy="430306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9A6CB" w14:textId="77777777" w:rsidR="00DA42D5" w:rsidRDefault="007B3DE2" w:rsidP="008F40A3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最终讨论，确定各条目的归属，</w:t>
                                </w:r>
                              </w:p>
                              <w:p w14:paraId="35FE13BA" w14:textId="496EAC6D" w:rsidR="008F40A3" w:rsidRDefault="001D4CA5" w:rsidP="008F40A3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形成最终结果</w:t>
                                </w:r>
                              </w:p>
                              <w:p w14:paraId="6F47A2A8" w14:textId="77777777" w:rsidR="008F40A3" w:rsidRDefault="008F40A3" w:rsidP="008F40A3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3906231" y="3579362"/>
                              <a:ext cx="1367867" cy="2200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直接箭头连接符 71"/>
                          <wps:cNvCnPr>
                            <a:stCxn id="70" idx="2"/>
                            <a:endCxn id="72" idx="0"/>
                          </wps:cNvCnPr>
                          <wps:spPr>
                            <a:xfrm>
                              <a:off x="4590165" y="5779790"/>
                              <a:ext cx="2324" cy="27616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矩形: 圆角 72"/>
                          <wps:cNvSpPr/>
                          <wps:spPr>
                            <a:xfrm>
                              <a:off x="3910816" y="6055956"/>
                              <a:ext cx="1363345" cy="44753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7244FA" w14:textId="0E07B32C" w:rsidR="00651B70" w:rsidRDefault="008306C5" w:rsidP="00651B70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向</w:t>
                                </w:r>
                                <w:r w:rsidR="00651B70"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精神科医生</w:t>
                                </w: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请教，</w:t>
                                </w:r>
                              </w:p>
                              <w:p w14:paraId="58714EA3" w14:textId="32EBE473" w:rsidR="008306C5" w:rsidRDefault="008306C5" w:rsidP="00651B70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并最终确定其归属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直接箭头连接符 73"/>
                          <wps:cNvCnPr>
                            <a:stCxn id="72" idx="1"/>
                            <a:endCxn id="69" idx="3"/>
                          </wps:cNvCnPr>
                          <wps:spPr>
                            <a:xfrm flipH="1" flipV="1">
                              <a:off x="3686491" y="6278554"/>
                              <a:ext cx="224325" cy="116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>
                            <a:stCxn id="69" idx="2"/>
                            <a:endCxn id="75" idx="0"/>
                          </wps:cNvCnPr>
                          <wps:spPr>
                            <a:xfrm>
                              <a:off x="2635249" y="6493707"/>
                              <a:ext cx="3872" cy="25103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矩形: 圆角 75"/>
                          <wps:cNvSpPr/>
                          <wps:spPr>
                            <a:xfrm>
                              <a:off x="1588196" y="6744741"/>
                              <a:ext cx="2101850" cy="2520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A54FF" w14:textId="5E6859CE" w:rsidR="008169A4" w:rsidRDefault="008169A4" w:rsidP="008169A4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撰写分析报告与结果可视化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连接符: 肘形 77"/>
                          <wps:cNvCnPr>
                            <a:stCxn id="23" idx="3"/>
                            <a:endCxn id="18" idx="2"/>
                          </wps:cNvCnPr>
                          <wps:spPr>
                            <a:xfrm flipV="1">
                              <a:off x="704806" y="2169502"/>
                              <a:ext cx="546044" cy="354938"/>
                            </a:xfrm>
                            <a:prstGeom prst="bentConnector2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文本框 8"/>
                          <wps:cNvSpPr txBox="1"/>
                          <wps:spPr>
                            <a:xfrm>
                              <a:off x="629331" y="2487443"/>
                              <a:ext cx="1104265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14F658" w14:textId="77777777" w:rsidR="00F74E21" w:rsidRDefault="00C14E32" w:rsidP="00C3294D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若通过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某渠道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意外</w:t>
                                </w:r>
                              </w:p>
                              <w:p w14:paraId="7821B776" w14:textId="049DA6CF" w:rsidR="00C3294D" w:rsidRDefault="00C14E32" w:rsidP="00C3294D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获得</w:t>
                                </w:r>
                                <w:r w:rsidR="00F74E2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量表原题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文本框 8"/>
                          <wps:cNvSpPr txBox="1"/>
                          <wps:spPr>
                            <a:xfrm>
                              <a:off x="943979" y="3633510"/>
                              <a:ext cx="1732915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B2A230" w14:textId="28EC1683" w:rsidR="007C0568" w:rsidRDefault="007C0568" w:rsidP="007C0568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两人一组，</w:t>
                                </w:r>
                                <w:r w:rsidR="002F2EBF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每组负责</w:t>
                                </w:r>
                                <w:r w:rsidR="002F2EBF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2F2EBF"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="007E0A7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种</w:t>
                                </w:r>
                                <w:r w:rsidR="002F2EBF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量表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3614926" y="1693843"/>
                              <a:ext cx="3" cy="7764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箭头连接符 82"/>
                          <wps:cNvCnPr>
                            <a:endCxn id="83" idx="1"/>
                          </wps:cNvCnPr>
                          <wps:spPr>
                            <a:xfrm>
                              <a:off x="3614537" y="1698519"/>
                              <a:ext cx="576491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4191481" y="1564274"/>
                              <a:ext cx="945043" cy="26849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C72D59" w14:textId="684C62D7" w:rsidR="00A60028" w:rsidRDefault="00A60028" w:rsidP="00A60028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暂不纳入分析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"/>
                          <wps:cNvSpPr txBox="1"/>
                          <wps:spPr>
                            <a:xfrm>
                              <a:off x="3542579" y="1755378"/>
                              <a:ext cx="87566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D6CD37" w14:textId="5C9A4FA2" w:rsidR="00A60028" w:rsidRDefault="00A60028" w:rsidP="00A60028">
                                <w:pPr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原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题不可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获得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接箭头连接符 86"/>
                          <wps:cNvCnPr>
                            <a:endCxn id="31" idx="1"/>
                          </wps:cNvCnPr>
                          <wps:spPr>
                            <a:xfrm>
                              <a:off x="3614929" y="2470248"/>
                              <a:ext cx="448778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文本框 8"/>
                          <wps:cNvSpPr txBox="1"/>
                          <wps:spPr>
                            <a:xfrm>
                              <a:off x="3459337" y="2438061"/>
                              <a:ext cx="647065" cy="417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E9E19" w14:textId="77777777" w:rsidR="008642E4" w:rsidRDefault="00BE6858" w:rsidP="008642E4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原题可以</w:t>
                                </w:r>
                              </w:p>
                              <w:p w14:paraId="580B2061" w14:textId="37DB2386" w:rsidR="00BE6858" w:rsidRDefault="00BE6858" w:rsidP="008642E4">
                                <w:pPr>
                                  <w:snapToGrid w:val="0"/>
                                  <w:jc w:val="center"/>
                                  <w:rPr>
                                    <w:color w:val="0D0D0D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D0D0D"/>
                                    <w:sz w:val="18"/>
                                    <w:szCs w:val="18"/>
                                  </w:rPr>
                                  <w:t>获得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直接箭头连接符 88"/>
                          <wps:cNvCnPr>
                            <a:stCxn id="83" idx="2"/>
                            <a:endCxn id="31" idx="0"/>
                          </wps:cNvCnPr>
                          <wps:spPr>
                            <a:xfrm flipH="1">
                              <a:off x="4663437" y="1832764"/>
                              <a:ext cx="566" cy="34867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文本框 8"/>
                          <wps:cNvSpPr txBox="1"/>
                          <wps:spPr>
                            <a:xfrm>
                              <a:off x="943953" y="4408255"/>
                              <a:ext cx="1732915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B0E8B" w14:textId="77777777" w:rsidR="004746B4" w:rsidRDefault="004746B4" w:rsidP="004746B4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两人一组，每组负责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种量表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c:wpc>
                    </a:graphicData>
                  </a:graphic>
                </wp:inline>
              </w:drawing>
            </mc:Choice>
            <mc:Fallback>
              <w:pict>
                <v:group w14:anchorId="60C6C4E8" id="画布 1" o:spid="_x0000_s1026" editas="canvas" style="width:416.35pt;height:552.85pt;mso-position-horizontal-relative:char;mso-position-vertical-relative:line" coordsize="52870,7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2870;height:70211;visibility:visible;mso-wrap-style:square" filled="t">
                    <v:fill o:detectmouseclick="t"/>
                    <v:path o:connecttype="none"/>
                  </v:shape>
                  <v:roundrect id="矩形: 圆角 2" o:spid="_x0000_s1028" style="position:absolute;left:18972;top:782;width:14914;height:4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" filled="f" strokecolor="#0d0d0d [3069]">
                    <v:stroke joinstyle="miter"/>
                    <v:textbox>
                      <w:txbxContent>
                        <w:p w14:paraId="1702C5D9" w14:textId="32F4498E" w:rsidR="00D71654" w:rsidRPr="00ED4067" w:rsidRDefault="00980D80" w:rsidP="001937A8">
                          <w:pPr>
                            <w:snapToGrid w:val="0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D4067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阅读</w:t>
                          </w:r>
                          <w:r w:rsidR="005F3E9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并</w:t>
                          </w:r>
                          <w:r w:rsidR="002D362D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提取</w:t>
                          </w:r>
                          <w:r w:rsidR="002926C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元分析</w:t>
                          </w:r>
                          <w:r w:rsidR="00003877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研究中</w:t>
                          </w:r>
                          <w:r w:rsidR="002926C9"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使用的文献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" o:spid="_x0000_s1029" type="#_x0000_t32" style="position:absolute;left:26425;top:5329;width:4;height:11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" strokecolor="#0d0d0d [3069]">
                    <v:stroke endarrow="block" joinstyle="miter"/>
                  </v:shape>
                  <v:roundrect id="矩形: 圆角 5" o:spid="_x0000_s1030" style="position:absolute;left:18968;top:6503;width:14914;height: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" filled="f" strokecolor="#0d0d0d [3069]">
                    <v:stroke joinstyle="miter"/>
                    <v:textbox>
                      <w:txbxContent>
                        <w:p w14:paraId="3211D0FE" w14:textId="0228073A" w:rsidR="00EF6820" w:rsidRPr="007F6681" w:rsidRDefault="00DA4816" w:rsidP="004E7CEC">
                          <w:pPr>
                            <w:snapToGri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提取</w:t>
                          </w:r>
                          <w:r w:rsidR="00F45A62"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文献涉及的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量表</w:t>
                          </w:r>
                        </w:p>
                      </w:txbxContent>
                    </v:textbox>
                  </v:roundrect>
                  <v:shape id="直接箭头连接符 6" o:spid="_x0000_s1031" type="#_x0000_t32" style="position:absolute;left:26425;top:9192;width:0;height:1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" strokecolor="#0d0d0d [3069]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7" o:spid="_x0000_s1032" type="#_x0000_t110" style="position:absolute;left:18968;top:11036;width:14914;height:4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" filled="f" strokecolor="#0d0d0d [3069]">
                    <v:textbox>
                      <w:txbxContent>
                        <w:p w14:paraId="1FEAF264" w14:textId="6D4A81D1" w:rsidR="00EF6820" w:rsidRPr="00995833" w:rsidRDefault="00653D22" w:rsidP="00653D22">
                          <w:pPr>
                            <w:snapToGri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995833"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是否提供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33" type="#_x0000_t202" style="position:absolute;left:25842;top:8594;width:1218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<v:textbox>
                      <w:txbxContent>
                        <w:p w14:paraId="11E22857" w14:textId="165BA495" w:rsidR="000C6A85" w:rsidRPr="00995833" w:rsidRDefault="000C6A85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0"/>
                            </w:rPr>
                            <w:t>量表</w:t>
                          </w:r>
                          <w:r w:rsidRPr="00995833">
                            <w:rPr>
                              <w:rFonts w:hint="eastAsia"/>
                              <w:sz w:val="18"/>
                              <w:szCs w:val="20"/>
                            </w:rPr>
                            <w:t>原题</w:t>
                          </w:r>
                          <w:r w:rsidR="00F14A43">
                            <w:rPr>
                              <w:rFonts w:hint="eastAsia"/>
                              <w:sz w:val="18"/>
                              <w:szCs w:val="20"/>
                            </w:rPr>
                            <w:t>在该文献中</w:t>
                          </w:r>
                        </w:p>
                      </w:txbxContent>
                    </v:textbox>
                  </v:shape>
                  <v:shape id="直接箭头连接符 9" o:spid="_x0000_s1034" type="#_x0000_t32" style="position:absolute;left:15887;top:13304;width:3081;height: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" strokecolor="#0d0d0d [3069]">
                    <v:stroke endarrow="block" joinstyle="miter"/>
                  </v:shape>
                  <v:roundrect id="矩形: 圆角 10" o:spid="_x0000_s1035" style="position:absolute;left:977;top:11124;width:14910;height:4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728BBD55" w14:textId="77777777" w:rsidR="000B4EBE" w:rsidRDefault="00404F37" w:rsidP="001B52BF">
                          <w:pPr>
                            <w:snapToGrid w:val="0"/>
                            <w:jc w:val="center"/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 w:themeColor="text1" w:themeTint="F2"/>
                              <w:sz w:val="18"/>
                              <w:szCs w:val="18"/>
                            </w:rPr>
                            <w:t>在参考文献中</w:t>
                          </w:r>
                          <w:r w:rsidR="00036136" w:rsidRPr="00995833">
                            <w:rPr>
                              <w:rFonts w:hint="eastAsia"/>
                              <w:color w:val="0D0D0D" w:themeColor="text1" w:themeTint="F2"/>
                              <w:sz w:val="18"/>
                              <w:szCs w:val="18"/>
                            </w:rPr>
                            <w:t>寻找</w:t>
                          </w:r>
                        </w:p>
                        <w:p w14:paraId="2138BDEF" w14:textId="17E620F9" w:rsidR="00036136" w:rsidRPr="00995833" w:rsidRDefault="0036051A" w:rsidP="001B52BF">
                          <w:pPr>
                            <w:snapToGrid w:val="0"/>
                            <w:jc w:val="center"/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 w:themeColor="text1" w:themeTint="F2"/>
                              <w:sz w:val="18"/>
                              <w:szCs w:val="18"/>
                            </w:rPr>
                            <w:t>与该量表有关的</w:t>
                          </w:r>
                          <w:r w:rsidR="00036136" w:rsidRPr="00995833">
                            <w:rPr>
                              <w:rFonts w:hint="eastAsia"/>
                              <w:color w:val="0D0D0D" w:themeColor="text1" w:themeTint="F2"/>
                              <w:sz w:val="18"/>
                              <w:szCs w:val="18"/>
                            </w:rPr>
                            <w:t>文章</w:t>
                          </w:r>
                        </w:p>
                      </w:txbxContent>
                    </v:textbox>
                  </v:roundrect>
                  <v:shape id="文本框 8" o:spid="_x0000_s1036" type="#_x0000_t202" style="position:absolute;left:15935;top:11036;width:3041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<v:textbox>
                      <w:txbxContent>
                        <w:p w14:paraId="6137E9BC" w14:textId="63A7E73A" w:rsidR="00F36E4B" w:rsidRPr="00B8239F" w:rsidRDefault="00F36E4B" w:rsidP="00F36E4B">
                          <w:pPr>
                            <w:rPr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  <w:proofErr w:type="gramStart"/>
                          <w:r w:rsidRPr="00B8239F">
                            <w:rPr>
                              <w:rFonts w:hint="eastAsia"/>
                              <w:color w:val="0D0D0D" w:themeColor="text1" w:themeTint="F2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shape id="直接箭头连接符 12" o:spid="_x0000_s1037" type="#_x0000_t32" style="position:absolute;left:26425;top:15598;width:6;height:1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" strokecolor="#0d0d0d [3069]">
                    <v:stroke endarrow="block" joinstyle="miter"/>
                  </v:shape>
                  <v:roundrect id="矩形: 圆角 13" o:spid="_x0000_s1038" style="position:absolute;left:18976;top:17261;width:14910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" filled="f" strokecolor="#0d0d0d [3069]">
                    <v:stroke joinstyle="miter"/>
                    <v:textbox>
                      <w:txbxContent>
                        <w:p w14:paraId="1898581C" w14:textId="16F156F5" w:rsidR="008F2160" w:rsidRDefault="00EB7C9C" w:rsidP="008F2160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继续</w:t>
                          </w:r>
                          <w:r w:rsidR="008F2160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寻找与该量表有关的文献，以确认是否有不同的翻译版本</w:t>
                          </w:r>
                          <w:r w:rsidR="001E7B4D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或简版</w:t>
                          </w:r>
                        </w:p>
                      </w:txbxContent>
                    </v:textbox>
                  </v:roundrect>
                  <v:shape id="文本框 8" o:spid="_x0000_s1039" type="#_x0000_t202" style="position:absolute;left:25842;top:14867;width:304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<v:textbox>
                      <w:txbxContent>
                        <w:p w14:paraId="482C9F62" w14:textId="23FA41FC" w:rsidR="00B8239F" w:rsidRPr="00B8239F" w:rsidRDefault="00B8239F" w:rsidP="00B8239F">
                          <w:pPr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直接箭头连接符 17" o:spid="_x0000_s1040" type="#_x0000_t32" style="position:absolute;left:8432;top:15484;width:4076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" strokecolor="#0d0d0d [3069]">
                    <v:stroke endarrow="block" joinstyle="miter"/>
                  </v:shape>
                  <v:roundrect id="矩形: 圆角 18" o:spid="_x0000_s1041" style="position:absolute;left:8792;top:18659;width:7433;height:3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0CB40F89" w14:textId="6BBD82FF" w:rsidR="00266D09" w:rsidRDefault="00266D09" w:rsidP="00266D09">
                          <w:pPr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可以获得</w:t>
                          </w:r>
                        </w:p>
                      </w:txbxContent>
                    </v:textbox>
                  </v:roundrect>
                  <v:shape id="直接箭头连接符 19" o:spid="_x0000_s1042" type="#_x0000_t32" style="position:absolute;left:3820;top:15484;width:4612;height:3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" strokecolor="#0d0d0d [3069]">
                    <v:stroke endarrow="block" joinstyle="miter"/>
                  </v:shape>
                  <v:roundrect id="矩形: 圆角 20" o:spid="_x0000_s1043" style="position:absolute;left:235;top:18697;width:7171;height:3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" filled="f" strokecolor="#0d0d0d [3069]">
                    <v:stroke joinstyle="miter"/>
                    <v:textbox>
                      <w:txbxContent>
                        <w:p w14:paraId="1011E8C7" w14:textId="394A7ADB" w:rsidR="00266D09" w:rsidRDefault="00266D09" w:rsidP="00266D09">
                          <w:pPr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不可获得</w:t>
                          </w:r>
                        </w:p>
                      </w:txbxContent>
                    </v:textbox>
                  </v:roundrect>
                  <v:shape id="文本框 8" o:spid="_x0000_s1044" type="#_x0000_t202" style="position:absolute;left:5076;top:15977;width:647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14:paraId="2CF109D2" w14:textId="77777777" w:rsidR="00266D09" w:rsidRDefault="00266D09" w:rsidP="00266D0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量表原题</w:t>
                          </w:r>
                        </w:p>
                      </w:txbxContent>
                    </v:textbox>
                  </v:shape>
                  <v:shape id="直接箭头连接符 22" o:spid="_x0000_s1045" type="#_x0000_t32" style="position:absolute;left:3812;top:21726;width:8;height:1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" strokecolor="#0d0d0d [3069]">
                    <v:stroke endarrow="block" joinstyle="miter"/>
                  </v:shape>
                  <v:shape id="文本框 8" o:spid="_x0000_s1046" type="#_x0000_t202" style="position:absolute;left:577;top:23401;width:6471;height:3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<v:textbox>
                      <w:txbxContent>
                        <w:p w14:paraId="2422C5DC" w14:textId="77777777" w:rsidR="00266D09" w:rsidRDefault="00266D09" w:rsidP="00266D09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暂不</w:t>
                          </w:r>
                        </w:p>
                        <w:p w14:paraId="671E5F12" w14:textId="7A6C3463" w:rsidR="00266D09" w:rsidRDefault="00266D09" w:rsidP="00266D09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纳入分析</w:t>
                          </w:r>
                        </w:p>
                      </w:txbxContent>
                    </v:textbox>
                  </v:shape>
                  <v:shape id="直接箭头连接符 24" o:spid="_x0000_s1047" type="#_x0000_t32" style="position:absolute;left:16225;top:20177;width:2751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" strokecolor="#0d0d0d [3069]">
                    <v:stroke endarrow="block" joinstyle="miter"/>
                  </v:shape>
                  <v:shape id="直接箭头连接符 25" o:spid="_x0000_s1048" type="#_x0000_t32" style="position:absolute;left:33882;top:20177;width:2271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" strokecolor="#0d0d0d [3069]">
                    <v:stroke endarrow="block" joinstyle="miter"/>
                  </v:shape>
                  <v:shape id="直接箭头连接符 26" o:spid="_x0000_s1049" type="#_x0000_t32" style="position:absolute;left:26431;top:23128;width:23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" strokecolor="#0d0d0d [3069]">
                    <v:stroke endarrow="block" joinstyle="miter"/>
                  </v:shape>
                  <v:roundrect id="矩形: 圆角 27" o:spid="_x0000_s1050" style="position:absolute;left:17994;top:24906;width:16919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7C8BA72A" w14:textId="65304B5F" w:rsidR="00AD2334" w:rsidRDefault="005B39DC" w:rsidP="00036A69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提取该翻译版</w:t>
                          </w:r>
                          <w:r w:rsidR="00AD2334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量表</w:t>
                          </w:r>
                          <w:r w:rsidR="00E5274F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题目</w:t>
                          </w:r>
                          <w:r w:rsidR="00A33409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,</w:t>
                          </w:r>
                          <w:r w:rsidR="00837999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同时</w:t>
                          </w:r>
                          <w:r w:rsidR="00A5104B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将</w:t>
                          </w:r>
                          <w:r w:rsidR="00837999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英文原版题目</w:t>
                          </w:r>
                          <w:r w:rsidR="00A5104B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作为备份</w:t>
                          </w:r>
                        </w:p>
                      </w:txbxContent>
                    </v:textbox>
                  </v:roundrect>
                  <v:shape id="文本框 8" o:spid="_x0000_s1051" type="#_x0000_t202" style="position:absolute;left:25842;top:22575;width:4185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<v:textbox>
                      <w:txbxContent>
                        <w:p w14:paraId="65684116" w14:textId="134454ED" w:rsidR="00641D62" w:rsidRDefault="00641D62" w:rsidP="00641D62">
                          <w:pPr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没有</w:t>
                          </w:r>
                        </w:p>
                      </w:txbxContent>
                    </v:textbox>
                  </v:shape>
                  <v:shape id="文本框 8" o:spid="_x0000_s1052" type="#_x0000_t202" style="position:absolute;left:33111;top:17977;width:3042;height:26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<v:textbox>
                      <w:txbxContent>
                        <w:p w14:paraId="03764ECB" w14:textId="16ACA458" w:rsidR="009D1728" w:rsidRDefault="009D1728" w:rsidP="009D1728">
                          <w:pPr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有</w:t>
                          </w:r>
                        </w:p>
                      </w:txbxContent>
                    </v:textbox>
                  </v:shape>
                  <v:roundrect id="矩形: 圆角 31" o:spid="_x0000_s1053" style="position:absolute;left:40641;top:21814;width:11986;height:5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70974DF5" w14:textId="3D494C76" w:rsidR="009D1728" w:rsidRDefault="00714FB6" w:rsidP="00BE6858">
                          <w:pPr>
                            <w:snapToGrid w:val="0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提取</w:t>
                          </w:r>
                          <w:r w:rsidR="00FC7031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每个版本的题目，</w:t>
                          </w:r>
                          <w:r w:rsidR="00A50218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并将对应的英文原版作备份。</w:t>
                          </w:r>
                        </w:p>
                      </w:txbxContent>
                    </v:textbox>
                  </v:roundrect>
                  <v:line id="直接连接符 32" o:spid="_x0000_s1054" style="position:absolute;flip:x;visibility:visible;mso-wrap-style:square" from="46619,27590" to="4663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" strokecolor="#0d0d0d [3069]">
                    <v:stroke joinstyle="miter"/>
                  </v:line>
                  <v:shape id="直接箭头连接符 33" o:spid="_x0000_s1055" type="#_x0000_t32" style="position:absolute;left:26431;top:29226;width:23;height:1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" strokecolor="#0d0d0d [3069]">
                    <v:stroke endarrow="block" joinstyle="miter"/>
                  </v:shape>
                  <v:roundrect id="矩形: 圆角 35" o:spid="_x0000_s1056" style="position:absolute;left:18976;top:30326;width:14910;height:2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381AB56B" w14:textId="176B5F7F" w:rsidR="00805754" w:rsidRDefault="00805754" w:rsidP="00805754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所有量表所有题目汇总</w:t>
                          </w:r>
                        </w:p>
                      </w:txbxContent>
                    </v:textbox>
                  </v:roundrect>
                  <v:shape id="直接箭头连接符 36" o:spid="_x0000_s1057" type="#_x0000_t32" style="position:absolute;left:33886;top:31653;width:127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" strokecolor="#0d0d0d [3069]">
                    <v:stroke endarrow="block" joinstyle="miter"/>
                  </v:shape>
                  <v:shape id="直接箭头连接符 37" o:spid="_x0000_s1058" type="#_x0000_t32" style="position:absolute;left:26414;top:32980;width:17;height:1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" strokecolor="#0d0d0d [3069]">
                    <v:stroke endarrow="block" joinstyle="miter"/>
                  </v:shape>
                  <v:roundrect id="矩形: 圆角 38" o:spid="_x0000_s1059" style="position:absolute;left:14946;top:34289;width:22935;height:2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" filled="f" strokecolor="#0d0d0d [3069]">
                    <v:stroke joinstyle="miter"/>
                    <v:textbox>
                      <w:txbxContent>
                        <w:p w14:paraId="5D22E963" w14:textId="166A1F22" w:rsidR="00E94A43" w:rsidRDefault="003D1A3A" w:rsidP="00AB59CB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</w:t>
                          </w:r>
                          <w:r w:rsidR="00E934D3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分组</w:t>
                          </w:r>
                          <w:r w:rsidR="00FB44C9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提取量表题目所测量的</w:t>
                          </w:r>
                          <w:r w:rsidR="00AB59CB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症状成分指标</w:t>
                          </w:r>
                        </w:p>
                      </w:txbxContent>
                    </v:textbox>
                  </v:roundrect>
                  <v:roundrect id="矩形: 圆角 39" o:spid="_x0000_s1060" style="position:absolute;left:15934;top:42158;width:20936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55655600" w14:textId="6850DAA4" w:rsidR="0081431E" w:rsidRDefault="0076637F" w:rsidP="008D44A1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</w:t>
                          </w:r>
                          <w:r w:rsidR="00E934D3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分组进行问卷内项目合并</w:t>
                          </w:r>
                        </w:p>
                      </w:txbxContent>
                    </v:textbox>
                  </v:roundrect>
                  <v:shape id="直接箭头连接符 40" o:spid="_x0000_s1061" type="#_x0000_t32" style="position:absolute;left:26403;top:36759;width:11;height:1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" strokecolor="#0d0d0d [3069]">
                    <v:stroke endarrow="block" joinstyle="miter"/>
                  </v:shape>
                  <v:shape id="直接箭头连接符 42" o:spid="_x0000_s1062" type="#_x0000_t32" style="position:absolute;left:36919;top:39605;width:214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" strokecolor="#0d0d0d [3069]">
                    <v:stroke endarrow="block" joinstyle="miter"/>
                  </v:shape>
                  <v:roundrect id="矩形: 圆角 43" o:spid="_x0000_s1063" style="position:absolute;left:39063;top:38323;width:13644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3C950B13" w14:textId="3C0F0B79" w:rsidR="00F11C4A" w:rsidRDefault="006C1DBE" w:rsidP="00F11C4A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讨论后</w:t>
                          </w:r>
                          <w:r w:rsidR="004C494F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还</w:t>
                          </w:r>
                          <w:r w:rsidR="00F11C4A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不确定的</w:t>
                          </w:r>
                          <w:r w:rsidR="00D75C10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项目</w:t>
                          </w:r>
                        </w:p>
                      </w:txbxContent>
                    </v:textbox>
                  </v:roundrect>
                  <v:roundrect id="矩形: 圆角 46" o:spid="_x0000_s1064" style="position:absolute;left:15887;top:38165;width:21032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" filled="f" strokecolor="#0d0d0d [3069]">
                    <v:stroke joinstyle="miter"/>
                    <v:textbox>
                      <w:txbxContent>
                        <w:p w14:paraId="6C2BB4B2" w14:textId="77777777" w:rsidR="006C1DBE" w:rsidRDefault="006C1DBE" w:rsidP="006C1DBE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小组成员与导师共同讨论，统一结果</w:t>
                          </w:r>
                        </w:p>
                        <w:p w14:paraId="12C8ED14" w14:textId="6AF8F714" w:rsidR="006C1DBE" w:rsidRPr="006C1DBE" w:rsidRDefault="006C1DBE" w:rsidP="006C1DBE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shape id="直接箭头连接符 47" o:spid="_x0000_s1065" type="#_x0000_t32" style="position:absolute;left:26402;top:41045;width:1;height:11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" strokecolor="#0d0d0d [3069]">
                    <v:stroke endarrow="block" joinstyle="miter"/>
                  </v:shape>
                  <v:shape id="直接箭头连接符 53" o:spid="_x0000_s1066" type="#_x0000_t32" style="position:absolute;left:26402;top:44678;width:1;height:1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" strokecolor="#0d0d0d [3069]">
                    <v:stroke endarrow="block" joinstyle="miter"/>
                  </v:shape>
                  <v:shape id="直接箭头连接符 54" o:spid="_x0000_s1067" type="#_x0000_t32" style="position:absolute;left:36919;top:47126;width:214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" strokecolor="#0d0d0d [3069]">
                    <v:stroke endarrow="block" joinstyle="miter"/>
                  </v:shape>
                  <v:roundrect id="矩形: 圆角 55" o:spid="_x0000_s1068" style="position:absolute;left:39062;top:45848;width:13640;height:2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61244ABC" w14:textId="77777777" w:rsidR="00A256E9" w:rsidRDefault="00A256E9" w:rsidP="0079008F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讨论后还不确定的项目</w:t>
                          </w:r>
                        </w:p>
                      </w:txbxContent>
                    </v:textbox>
                  </v:roundrect>
                  <v:roundrect id="矩形: 圆角 56" o:spid="_x0000_s1069" style="position:absolute;left:15887;top:45897;width:21032;height:2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43FACB6F" w14:textId="77777777" w:rsidR="00A256E9" w:rsidRDefault="00A256E9" w:rsidP="00A256E9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小组成员与导师共同讨论，统一结果</w:t>
                          </w:r>
                        </w:p>
                        <w:p w14:paraId="075B286F" w14:textId="77777777" w:rsidR="00A256E9" w:rsidRDefault="00A256E9" w:rsidP="00A256E9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D0D0D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直接箭头连接符 57" o:spid="_x0000_s1070" type="#_x0000_t32" style="position:absolute;left:26397;top:48355;width:6;height:1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" strokecolor="#0d0d0d [3069]">
                    <v:stroke endarrow="block" joinstyle="miter"/>
                  </v:shape>
                  <v:shape id="文本框 8" o:spid="_x0000_s1071" type="#_x0000_t202" style="position:absolute;left:225;top:42168;width:15615;height:22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<v:textbox>
                      <w:txbxContent>
                        <w:p w14:paraId="79164CED" w14:textId="7C186151" w:rsidR="006E7322" w:rsidRDefault="006631EA" w:rsidP="006E7322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将测量相同症状的项目合并</w:t>
                          </w:r>
                        </w:p>
                      </w:txbxContent>
                    </v:textbox>
                  </v:shape>
                  <v:roundrect id="矩形: 圆角 59" o:spid="_x0000_s1072" style="position:absolute;left:15929;top:49894;width:20936;height:2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34634268" w14:textId="449E7EE5" w:rsidR="00037A46" w:rsidRDefault="00E76506" w:rsidP="00EA0278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小组成员单独进行内容分析</w:t>
                          </w:r>
                        </w:p>
                      </w:txbxContent>
                    </v:textbox>
                  </v:roundrect>
                  <v:shape id="直接箭头连接符 61" o:spid="_x0000_s1073" type="#_x0000_t32" style="position:absolute;left:26397;top:52415;width:1;height:1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" strokecolor="#0d0d0d [3069]">
                    <v:stroke endarrow="block" joinstyle="miter"/>
                  </v:shape>
                  <v:shape id="直接箭头连接符 62" o:spid="_x0000_s1074" type="#_x0000_t32" style="position:absolute;left:36914;top:55462;width:2189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" strokecolor="#0d0d0d [3069]">
                    <v:stroke endarrow="block" joinstyle="miter"/>
                  </v:shape>
                  <v:roundrect id="矩形: 圆角 63" o:spid="_x0000_s1075" style="position:absolute;left:39103;top:54191;width:13640;height:2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" filled="f" strokecolor="#0d0d0d [3069]">
                    <v:stroke joinstyle="miter"/>
                    <v:textbox>
                      <w:txbxContent>
                        <w:p w14:paraId="1D694552" w14:textId="77777777" w:rsidR="00037A46" w:rsidRDefault="00037A46" w:rsidP="00015576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讨论后还不确定的项目</w:t>
                          </w:r>
                        </w:p>
                      </w:txbxContent>
                    </v:textbox>
                  </v:roundrect>
                  <v:roundrect id="矩形: 圆角 64" o:spid="_x0000_s1076" style="position:absolute;left:15883;top:54236;width:21031;height:2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" filled="f" strokecolor="#0d0d0d [3069]">
                    <v:stroke joinstyle="miter"/>
                    <v:textbox>
                      <w:txbxContent>
                        <w:p w14:paraId="1ABB6D45" w14:textId="77777777" w:rsidR="00037A46" w:rsidRDefault="00037A46" w:rsidP="00425739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小组成员与导师共同讨论，统一结果</w:t>
                          </w:r>
                        </w:p>
                        <w:p w14:paraId="235BAFFB" w14:textId="77777777" w:rsidR="00037A46" w:rsidRDefault="00037A46" w:rsidP="00425739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D0D0D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直接箭头连接符 65" o:spid="_x0000_s1077" type="#_x0000_t32" style="position:absolute;left:26352;top:56687;width:46;height:3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" strokecolor="#0d0d0d [3069]">
                    <v:stroke endarrow="block" joinstyle="miter"/>
                  </v:shape>
                  <v:shape id="文本框 8" o:spid="_x0000_s1078" type="#_x0000_t202" style="position:absolute;left:577;top:48724;width:15615;height:5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<v:textbox>
                      <w:txbxContent>
                        <w:p w14:paraId="6681003A" w14:textId="77777777" w:rsidR="00425739" w:rsidRDefault="00AA5DA0" w:rsidP="0097617C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将各个量表中测量相同症状</w:t>
                          </w:r>
                        </w:p>
                        <w:p w14:paraId="4D8D5FAF" w14:textId="77777777" w:rsidR="006F020E" w:rsidRDefault="00AA5DA0" w:rsidP="0097617C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的项目</w:t>
                          </w:r>
                          <w:r w:rsidR="000417B4">
                            <w:rPr>
                              <w:rFonts w:hint="eastAsia"/>
                              <w:sz w:val="18"/>
                              <w:szCs w:val="18"/>
                            </w:rPr>
                            <w:t>放在</w:t>
                          </w:r>
                          <w:r w:rsidR="005069CA">
                            <w:rPr>
                              <w:rFonts w:hint="eastAsia"/>
                              <w:sz w:val="18"/>
                              <w:szCs w:val="18"/>
                            </w:rPr>
                            <w:t>一起</w:t>
                          </w:r>
                          <w:r w:rsidR="006F020E">
                            <w:rPr>
                              <w:rFonts w:hint="eastAsia"/>
                              <w:sz w:val="18"/>
                              <w:szCs w:val="18"/>
                            </w:rPr>
                            <w:t>，测量不同</w:t>
                          </w:r>
                        </w:p>
                        <w:p w14:paraId="6731C170" w14:textId="572F52EE" w:rsidR="00AA5DA0" w:rsidRDefault="006F020E" w:rsidP="0097617C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症状的项目分开放</w:t>
                          </w:r>
                        </w:p>
                      </w:txbxContent>
                    </v:textbox>
                  </v:shape>
                  <v:shape id="文本框 8" o:spid="_x0000_s1079" type="#_x0000_t202" style="position:absolute;left:39373;top:48724;width:13329;height:5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  <v:textbox>
                      <w:txbxContent>
                        <w:p w14:paraId="6D98D867" w14:textId="77777777" w:rsidR="004C69C6" w:rsidRDefault="00342194" w:rsidP="00342194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对项目表述进行甄别，</w:t>
                          </w:r>
                        </w:p>
                        <w:p w14:paraId="42BE8C1A" w14:textId="77777777" w:rsidR="004C69C6" w:rsidRDefault="00342194" w:rsidP="00342194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只有</w:t>
                          </w:r>
                          <w:r w:rsidR="009E08D6">
                            <w:rPr>
                              <w:rFonts w:hint="eastAsia"/>
                              <w:sz w:val="18"/>
                              <w:szCs w:val="18"/>
                            </w:rPr>
                            <w:t>表述十分相近时</w:t>
                          </w:r>
                        </w:p>
                        <w:p w14:paraId="0AC7581D" w14:textId="5AF8A31F" w:rsidR="009E08D6" w:rsidRDefault="009E08D6" w:rsidP="00342194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才把它们放在一起</w:t>
                          </w:r>
                        </w:p>
                      </w:txbxContent>
                    </v:textbox>
                  </v:shape>
                  <v:roundrect id="矩形: 圆角 69" o:spid="_x0000_s1080" style="position:absolute;left:15840;top:60634;width:21024;height:43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35D9A6CB" w14:textId="77777777" w:rsidR="00DA42D5" w:rsidRDefault="007B3DE2" w:rsidP="008F40A3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最终讨论，确定各条目的归属，</w:t>
                          </w:r>
                        </w:p>
                        <w:p w14:paraId="35FE13BA" w14:textId="496EAC6D" w:rsidR="008F40A3" w:rsidRDefault="001D4CA5" w:rsidP="008F40A3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形成最终结果</w:t>
                          </w:r>
                        </w:p>
                        <w:p w14:paraId="6F47A2A8" w14:textId="77777777" w:rsidR="008F40A3" w:rsidRDefault="008F40A3" w:rsidP="008F40A3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D0D0D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oundrect>
                  <v:rect id="矩形 70" o:spid="_x0000_s1081" style="position:absolute;left:39062;top:35793;width:13678;height:2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" filled="f" strokecolor="#7f7f7f [1612]" strokeweight="1pt">
                    <v:stroke dashstyle="dashDot"/>
                  </v:rect>
                  <v:shape id="直接箭头连接符 71" o:spid="_x0000_s1082" type="#_x0000_t32" style="position:absolute;left:45901;top:57797;width:23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" strokecolor="#0d0d0d [3069]">
                    <v:stroke endarrow="block" joinstyle="miter"/>
                  </v:shape>
                  <v:roundrect id="矩形: 圆角 72" o:spid="_x0000_s1083" style="position:absolute;left:39108;top:60559;width:13633;height:44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027244FA" w14:textId="0E07B32C" w:rsidR="00651B70" w:rsidRDefault="008306C5" w:rsidP="00651B70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向</w:t>
                          </w:r>
                          <w:r w:rsidR="00651B70"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精神科医生</w:t>
                          </w: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请教，</w:t>
                          </w:r>
                        </w:p>
                        <w:p w14:paraId="58714EA3" w14:textId="32EBE473" w:rsidR="008306C5" w:rsidRDefault="008306C5" w:rsidP="00651B70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并最终确定其归属</w:t>
                          </w:r>
                        </w:p>
                      </w:txbxContent>
                    </v:textbox>
                  </v:roundrect>
                  <v:shape id="直接箭头连接符 73" o:spid="_x0000_s1084" type="#_x0000_t32" style="position:absolute;left:36864;top:62785;width:2244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" strokecolor="#0d0d0d [3069]">
                    <v:stroke endarrow="block" joinstyle="miter"/>
                  </v:shape>
                  <v:shape id="直接箭头连接符 74" o:spid="_x0000_s1085" type="#_x0000_t32" style="position:absolute;left:26352;top:64937;width:39;height:2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" strokecolor="#0d0d0d [3069]">
                    <v:stroke endarrow="block" joinstyle="miter"/>
                  </v:shape>
                  <v:roundrect id="矩形: 圆角 75" o:spid="_x0000_s1086" style="position:absolute;left:15881;top:67447;width:21019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410A54FF" w14:textId="5E6859CE" w:rsidR="008169A4" w:rsidRDefault="008169A4" w:rsidP="008169A4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撰写分析报告与结果可视化</w:t>
                          </w:r>
                        </w:p>
                      </w:txbxContent>
                    </v:textbox>
                  </v:round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连接符: 肘形 77" o:spid="_x0000_s1087" type="#_x0000_t33" style="position:absolute;left:7048;top:21695;width:5460;height:354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" strokecolor="#0d0d0d [3069]">
                    <v:stroke dashstyle="longDash" endarrow="block"/>
                  </v:shape>
                  <v:shape id="文本框 8" o:spid="_x0000_s1088" type="#_x0000_t202" style="position:absolute;left:6293;top:24874;width:11042;height:3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<v:textbox>
                      <w:txbxContent>
                        <w:p w14:paraId="2F14F658" w14:textId="77777777" w:rsidR="00F74E21" w:rsidRDefault="00C14E32" w:rsidP="00C3294D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若通过</w:t>
                          </w: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某渠道</w:t>
                          </w:r>
                          <w:proofErr w:type="gramEnd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意外</w:t>
                          </w:r>
                        </w:p>
                        <w:p w14:paraId="7821B776" w14:textId="049DA6CF" w:rsidR="00C3294D" w:rsidRDefault="00C14E32" w:rsidP="00C3294D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获得</w:t>
                          </w:r>
                          <w:r w:rsidR="00F74E21">
                            <w:rPr>
                              <w:rFonts w:hint="eastAsia"/>
                              <w:sz w:val="18"/>
                              <w:szCs w:val="18"/>
                            </w:rPr>
                            <w:t>量表原题</w:t>
                          </w:r>
                        </w:p>
                      </w:txbxContent>
                    </v:textbox>
                  </v:shape>
                  <v:shape id="文本框 8" o:spid="_x0000_s1089" type="#_x0000_t202" style="position:absolute;left:9439;top:36335;width:17329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<v:textbox>
                      <w:txbxContent>
                        <w:p w14:paraId="28B2A230" w14:textId="28EC1683" w:rsidR="007C0568" w:rsidRDefault="007C0568" w:rsidP="007C0568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两人一组，</w:t>
                          </w:r>
                          <w:r w:rsidR="002F2EBF">
                            <w:rPr>
                              <w:rFonts w:hint="eastAsia"/>
                              <w:sz w:val="18"/>
                              <w:szCs w:val="18"/>
                            </w:rPr>
                            <w:t>每组负责</w:t>
                          </w:r>
                          <w:r w:rsidR="002F2EBF"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 w:rsidR="002F2EB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="007E0A79">
                            <w:rPr>
                              <w:rFonts w:hint="eastAsia"/>
                              <w:sz w:val="18"/>
                              <w:szCs w:val="18"/>
                            </w:rPr>
                            <w:t>种</w:t>
                          </w:r>
                          <w:r w:rsidR="002F2EBF">
                            <w:rPr>
                              <w:rFonts w:hint="eastAsia"/>
                              <w:sz w:val="18"/>
                              <w:szCs w:val="18"/>
                            </w:rPr>
                            <w:t>量表</w:t>
                          </w:r>
                        </w:p>
                      </w:txbxContent>
                    </v:textbox>
                  </v:shape>
                  <v:line id="直接连接符 80" o:spid="_x0000_s1090" style="position:absolute;visibility:visible;mso-wrap-style:square" from="36149,16938" to="36149,2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" strokecolor="#0d0d0d [3069]">
                    <v:stroke joinstyle="miter"/>
                  </v:line>
                  <v:shape id="直接箭头连接符 82" o:spid="_x0000_s1091" type="#_x0000_t32" style="position:absolute;left:36145;top:16985;width:5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" strokecolor="#0d0d0d [3069]">
                    <v:stroke endarrow="block" joinstyle="miter"/>
                  </v:shape>
                  <v:roundrect id="矩形: 圆角 83" o:spid="_x0000_s1092" style="position:absolute;left:41914;top:15642;width:9451;height:2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" filled="f" strokecolor="#0d0d0d [3069]">
                    <v:stroke joinstyle="miter"/>
                    <v:textbox>
                      <w:txbxContent>
                        <w:p w14:paraId="76C72D59" w14:textId="684C62D7" w:rsidR="00A60028" w:rsidRDefault="00A60028" w:rsidP="00A60028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暂不纳入分析</w:t>
                          </w:r>
                        </w:p>
                      </w:txbxContent>
                    </v:textbox>
                  </v:roundrect>
                  <v:shape id="文本框 8" o:spid="_x0000_s1093" type="#_x0000_t202" style="position:absolute;left:35425;top:17553;width:875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<v:textbox>
                      <w:txbxContent>
                        <w:p w14:paraId="77D6CD37" w14:textId="5C9A4FA2" w:rsidR="00A60028" w:rsidRDefault="00A60028" w:rsidP="00A60028">
                          <w:pPr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原</w:t>
                          </w:r>
                          <w:proofErr w:type="gramStart"/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题不可</w:t>
                          </w:r>
                          <w:proofErr w:type="gramEnd"/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获得</w:t>
                          </w:r>
                        </w:p>
                      </w:txbxContent>
                    </v:textbox>
                  </v:shape>
                  <v:shape id="直接箭头连接符 86" o:spid="_x0000_s1094" type="#_x0000_t32" style="position:absolute;left:36149;top:24702;width:4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" strokecolor="#0d0d0d [3069]">
                    <v:stroke endarrow="block" joinstyle="miter"/>
                  </v:shape>
                  <v:shape id="文本框 8" o:spid="_x0000_s1095" type="#_x0000_t202" style="position:absolute;left:34593;top:24380;width:6471;height:41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<v:textbox>
                      <w:txbxContent>
                        <w:p w14:paraId="6CEE9E19" w14:textId="77777777" w:rsidR="008642E4" w:rsidRDefault="00BE6858" w:rsidP="008642E4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原题可以</w:t>
                          </w:r>
                        </w:p>
                        <w:p w14:paraId="580B2061" w14:textId="37DB2386" w:rsidR="00BE6858" w:rsidRDefault="00BE6858" w:rsidP="008642E4">
                          <w:pPr>
                            <w:snapToGrid w:val="0"/>
                            <w:jc w:val="center"/>
                            <w:rPr>
                              <w:color w:val="0D0D0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D0D0D"/>
                              <w:sz w:val="18"/>
                              <w:szCs w:val="18"/>
                            </w:rPr>
                            <w:t>获得</w:t>
                          </w:r>
                        </w:p>
                      </w:txbxContent>
                    </v:textbox>
                  </v:shape>
                  <v:shape id="直接箭头连接符 88" o:spid="_x0000_s1096" type="#_x0000_t32" style="position:absolute;left:46634;top:18327;width:6;height:3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" strokecolor="#0d0d0d [3069]">
                    <v:stroke dashstyle="longDash" endarrow="block" joinstyle="miter"/>
                  </v:shape>
                  <v:shape id="文本框 8" o:spid="_x0000_s1097" type="#_x0000_t202" style="position:absolute;left:9439;top:44082;width:17329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  <v:textbox>
                      <w:txbxContent>
                        <w:p w14:paraId="201B0E8B" w14:textId="77777777" w:rsidR="004746B4" w:rsidRDefault="004746B4" w:rsidP="004746B4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两人一组，每组负责</w:t>
                          </w:r>
                          <w:r>
                            <w:rPr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种量表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ins>
    </w:p>
    <w:p w14:paraId="4EAFA1C7" w14:textId="5A3EA4D2" w:rsidR="00897A39" w:rsidRDefault="00897A39" w:rsidP="00CE2F90">
      <w:pPr>
        <w:spacing w:line="312" w:lineRule="auto"/>
        <w:rPr>
          <w:ins w:id="171" w:author="Rollo May" w:date="2022-11-12T11:51:00Z"/>
          <w:b/>
          <w:bCs/>
          <w:sz w:val="24"/>
          <w:szCs w:val="24"/>
        </w:rPr>
      </w:pPr>
      <w:ins w:id="172" w:author="Rollo May" w:date="2022-11-12T11:51:00Z">
        <w:r>
          <w:rPr>
            <w:rFonts w:hint="eastAsia"/>
            <w:b/>
            <w:bCs/>
            <w:sz w:val="24"/>
            <w:szCs w:val="24"/>
          </w:rPr>
          <w:t>注：</w:t>
        </w:r>
      </w:ins>
      <w:ins w:id="173" w:author="Rollo May" w:date="2022-11-12T11:52:00Z">
        <w:r w:rsidR="00F2553F">
          <w:rPr>
            <w:rFonts w:hint="eastAsia"/>
            <w:b/>
            <w:bCs/>
            <w:sz w:val="24"/>
            <w:szCs w:val="24"/>
          </w:rPr>
          <w:t>每一次讨论涉及的内容均</w:t>
        </w:r>
        <w:r w:rsidR="009D0D6E">
          <w:rPr>
            <w:rFonts w:hint="eastAsia"/>
            <w:b/>
            <w:bCs/>
            <w:sz w:val="24"/>
            <w:szCs w:val="24"/>
          </w:rPr>
          <w:t>已</w:t>
        </w:r>
        <w:r w:rsidR="00F2553F">
          <w:rPr>
            <w:rFonts w:hint="eastAsia"/>
            <w:b/>
            <w:bCs/>
            <w:sz w:val="24"/>
            <w:szCs w:val="24"/>
          </w:rPr>
          <w:t>进行记录，对</w:t>
        </w:r>
        <w:r w:rsidR="00190780">
          <w:rPr>
            <w:rFonts w:hint="eastAsia"/>
            <w:b/>
            <w:bCs/>
            <w:sz w:val="24"/>
            <w:szCs w:val="24"/>
          </w:rPr>
          <w:t>每一次讨论后确定的</w:t>
        </w:r>
        <w:r w:rsidR="009D0D6E">
          <w:rPr>
            <w:rFonts w:hint="eastAsia"/>
            <w:b/>
            <w:bCs/>
            <w:sz w:val="24"/>
            <w:szCs w:val="24"/>
          </w:rPr>
          <w:t>结果，均有</w:t>
        </w:r>
      </w:ins>
      <w:ins w:id="174" w:author="Rollo May" w:date="2022-11-12T11:53:00Z">
        <w:r w:rsidR="00E8130C">
          <w:rPr>
            <w:rFonts w:hint="eastAsia"/>
            <w:b/>
            <w:bCs/>
            <w:sz w:val="24"/>
            <w:szCs w:val="24"/>
          </w:rPr>
          <w:t>一名成员在事后进行细致的核对，</w:t>
        </w:r>
        <w:r w:rsidR="00064181">
          <w:rPr>
            <w:rFonts w:hint="eastAsia"/>
            <w:b/>
            <w:bCs/>
            <w:sz w:val="24"/>
            <w:szCs w:val="24"/>
          </w:rPr>
          <w:t>核对完毕后上传，以保证结果的准确</w:t>
        </w:r>
      </w:ins>
    </w:p>
    <w:p w14:paraId="143F8629" w14:textId="1FD8793B" w:rsidR="00336347" w:rsidRDefault="00336347" w:rsidP="00181543">
      <w:pPr>
        <w:spacing w:line="312" w:lineRule="auto"/>
        <w:jc w:val="center"/>
        <w:rPr>
          <w:ins w:id="175" w:author="Rollo May" w:date="2022-11-11T17:51:00Z"/>
          <w:b/>
          <w:bCs/>
          <w:sz w:val="24"/>
          <w:szCs w:val="24"/>
        </w:rPr>
      </w:pPr>
      <w:ins w:id="176" w:author="Rollo May" w:date="2022-11-11T17:51:00Z">
        <w:r>
          <w:rPr>
            <w:rFonts w:hint="eastAsia"/>
            <w:b/>
            <w:bCs/>
            <w:sz w:val="24"/>
            <w:szCs w:val="24"/>
          </w:rPr>
          <w:t>图</w:t>
        </w:r>
        <w:r>
          <w:rPr>
            <w:rFonts w:hint="eastAsia"/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t>-</w:t>
        </w:r>
        <w:r>
          <w:rPr>
            <w:rFonts w:hint="eastAsia"/>
            <w:b/>
            <w:bCs/>
            <w:sz w:val="24"/>
            <w:szCs w:val="24"/>
          </w:rPr>
          <w:t>x</w:t>
        </w:r>
        <w:r>
          <w:rPr>
            <w:b/>
            <w:bCs/>
            <w:sz w:val="24"/>
            <w:szCs w:val="24"/>
          </w:rPr>
          <w:t xml:space="preserve">. </w:t>
        </w:r>
        <w:r>
          <w:rPr>
            <w:rFonts w:hint="eastAsia"/>
            <w:b/>
            <w:bCs/>
            <w:sz w:val="24"/>
            <w:szCs w:val="24"/>
          </w:rPr>
          <w:t>内容分析工作流程</w:t>
        </w:r>
      </w:ins>
    </w:p>
    <w:p w14:paraId="75FDB7C4" w14:textId="5BD84E45" w:rsidR="00F4436F" w:rsidRPr="00AC6079" w:rsidRDefault="00AC6079" w:rsidP="004C7E55">
      <w:pPr>
        <w:spacing w:line="312" w:lineRule="auto"/>
        <w:rPr>
          <w:b/>
          <w:bCs/>
          <w:sz w:val="24"/>
          <w:szCs w:val="24"/>
          <w:rPrChange w:id="177" w:author="Chuan-Peng Hu" w:date="2022-10-27T16:05:00Z">
            <w:rPr>
              <w:sz w:val="24"/>
              <w:szCs w:val="24"/>
            </w:rPr>
          </w:rPrChange>
        </w:rPr>
      </w:pPr>
      <w:ins w:id="178" w:author="Chuan-Peng Hu" w:date="2022-10-27T16:05:00Z">
        <w:r w:rsidRPr="00AC6079">
          <w:rPr>
            <w:b/>
            <w:bCs/>
            <w:sz w:val="24"/>
            <w:szCs w:val="24"/>
            <w:rPrChange w:id="179" w:author="Chuan-Peng Hu" w:date="2022-10-27T16:05:00Z">
              <w:rPr>
                <w:sz w:val="24"/>
                <w:szCs w:val="24"/>
              </w:rPr>
            </w:rPrChange>
          </w:rPr>
          <w:t>2.</w:t>
        </w:r>
      </w:ins>
      <w:r w:rsidR="00DC7A60" w:rsidRPr="00AC6079">
        <w:rPr>
          <w:b/>
          <w:bCs/>
          <w:sz w:val="24"/>
          <w:szCs w:val="24"/>
          <w:rPrChange w:id="180" w:author="Chuan-Peng Hu" w:date="2022-10-27T16:05:00Z">
            <w:rPr>
              <w:sz w:val="24"/>
              <w:szCs w:val="24"/>
            </w:rPr>
          </w:rPrChange>
        </w:rPr>
        <w:t>2</w:t>
      </w:r>
      <w:ins w:id="181" w:author="Chuan-Peng Hu" w:date="2022-10-27T16:05:00Z">
        <w:r>
          <w:rPr>
            <w:rFonts w:hint="eastAsia"/>
            <w:b/>
            <w:bCs/>
            <w:sz w:val="24"/>
            <w:szCs w:val="24"/>
          </w:rPr>
          <w:t>从问卷条目到</w:t>
        </w:r>
      </w:ins>
      <w:del w:id="182" w:author="Chuan-Peng Hu" w:date="2022-10-27T16:05:00Z">
        <w:r w:rsidR="00DC7A60" w:rsidRPr="00AC6079" w:rsidDel="00AC6079">
          <w:rPr>
            <w:rFonts w:hint="eastAsia"/>
            <w:b/>
            <w:bCs/>
            <w:sz w:val="24"/>
            <w:szCs w:val="24"/>
            <w:rPrChange w:id="183" w:author="Chuan-Peng Hu" w:date="2022-10-27T16:05:00Z">
              <w:rPr>
                <w:rFonts w:hint="eastAsia"/>
                <w:sz w:val="24"/>
                <w:szCs w:val="24"/>
              </w:rPr>
            </w:rPrChange>
          </w:rPr>
          <w:delText>初步缩减为</w:delText>
        </w:r>
      </w:del>
      <w:ins w:id="184" w:author="Chuan-Peng Hu" w:date="2022-10-27T16:06:00Z">
        <w:r>
          <w:rPr>
            <w:rFonts w:hint="eastAsia"/>
            <w:b/>
            <w:bCs/>
            <w:sz w:val="24"/>
            <w:szCs w:val="24"/>
          </w:rPr>
          <w:t>抑郁</w:t>
        </w:r>
      </w:ins>
      <w:r w:rsidR="00DC7A60" w:rsidRPr="00AC6079">
        <w:rPr>
          <w:rFonts w:hint="eastAsia"/>
          <w:b/>
          <w:bCs/>
          <w:sz w:val="24"/>
          <w:szCs w:val="24"/>
          <w:rPrChange w:id="185" w:author="Chuan-Peng Hu" w:date="2022-10-27T16:05:00Z">
            <w:rPr>
              <w:rFonts w:hint="eastAsia"/>
              <w:sz w:val="24"/>
              <w:szCs w:val="24"/>
            </w:rPr>
          </w:rPrChange>
        </w:rPr>
        <w:t>指标</w:t>
      </w:r>
      <w:r w:rsidR="00564657">
        <w:rPr>
          <w:rFonts w:hint="eastAsia"/>
          <w:b/>
          <w:bCs/>
          <w:sz w:val="24"/>
          <w:szCs w:val="24"/>
        </w:rPr>
        <w:t>(</w:t>
      </w:r>
      <w:r w:rsidR="00A72C87">
        <w:rPr>
          <w:b/>
          <w:bCs/>
          <w:sz w:val="24"/>
          <w:szCs w:val="24"/>
        </w:rPr>
        <w:t>symptoms</w:t>
      </w:r>
      <w:r w:rsidR="00564657">
        <w:rPr>
          <w:rFonts w:hint="eastAsia"/>
          <w:b/>
          <w:bCs/>
          <w:sz w:val="24"/>
          <w:szCs w:val="24"/>
        </w:rPr>
        <w:t>)</w:t>
      </w:r>
    </w:p>
    <w:p w14:paraId="7ABC05FF" w14:textId="7FA4CCAC" w:rsidR="00DC7A60" w:rsidRPr="004C7E55" w:rsidRDefault="00854905" w:rsidP="004C7E55">
      <w:pPr>
        <w:spacing w:line="312" w:lineRule="auto"/>
        <w:ind w:firstLine="557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将</w:t>
      </w:r>
      <w:del w:id="186" w:author="Rollo May" w:date="2022-11-12T10:50:00Z">
        <w:r w:rsidRPr="004C7E55" w:rsidDel="00E90782">
          <w:rPr>
            <w:rFonts w:hint="eastAsia"/>
            <w:sz w:val="24"/>
            <w:szCs w:val="24"/>
          </w:rPr>
          <w:delText>所收集到的</w:delText>
        </w:r>
      </w:del>
      <w:ins w:id="187" w:author="Rollo May" w:date="2022-11-12T10:50:00Z">
        <w:r w:rsidR="00E90782">
          <w:rPr>
            <w:rFonts w:hint="eastAsia"/>
            <w:sz w:val="24"/>
            <w:szCs w:val="24"/>
          </w:rPr>
          <w:t>上述</w:t>
        </w:r>
        <w:r w:rsidR="00E90782">
          <w:rPr>
            <w:rFonts w:hint="eastAsia"/>
            <w:sz w:val="24"/>
            <w:szCs w:val="24"/>
          </w:rPr>
          <w:t>2</w:t>
        </w:r>
        <w:r w:rsidR="00E90782">
          <w:rPr>
            <w:sz w:val="24"/>
            <w:szCs w:val="24"/>
          </w:rPr>
          <w:t>6</w:t>
        </w:r>
        <w:r w:rsidR="00E90782">
          <w:rPr>
            <w:rFonts w:hint="eastAsia"/>
            <w:sz w:val="24"/>
            <w:szCs w:val="24"/>
          </w:rPr>
          <w:t>个量表的</w:t>
        </w:r>
      </w:ins>
      <w:r w:rsidRPr="004C7E55">
        <w:rPr>
          <w:rFonts w:hint="eastAsia"/>
          <w:sz w:val="24"/>
          <w:szCs w:val="24"/>
        </w:rPr>
        <w:t>题目</w:t>
      </w:r>
      <w:ins w:id="188" w:author="Rollo May" w:date="2022-11-12T10:50:00Z">
        <w:r w:rsidR="00B06926">
          <w:rPr>
            <w:rFonts w:hint="eastAsia"/>
            <w:sz w:val="24"/>
            <w:szCs w:val="24"/>
          </w:rPr>
          <w:t>表述</w:t>
        </w:r>
      </w:ins>
      <w:r w:rsidRPr="004C7E55">
        <w:rPr>
          <w:rFonts w:hint="eastAsia"/>
          <w:sz w:val="24"/>
          <w:szCs w:val="24"/>
        </w:rPr>
        <w:t>进行</w:t>
      </w:r>
      <w:del w:id="189" w:author="Chuan-Peng Hu" w:date="2022-10-27T16:06:00Z">
        <w:r w:rsidRPr="004C7E55" w:rsidDel="00044089">
          <w:rPr>
            <w:rFonts w:hint="eastAsia"/>
            <w:sz w:val="24"/>
            <w:szCs w:val="24"/>
          </w:rPr>
          <w:delText>了</w:delText>
        </w:r>
      </w:del>
      <w:r w:rsidRPr="004C7E55">
        <w:rPr>
          <w:rFonts w:hint="eastAsia"/>
          <w:sz w:val="24"/>
          <w:szCs w:val="24"/>
        </w:rPr>
        <w:t>初步的缩减，</w:t>
      </w:r>
      <w:del w:id="190" w:author="Rollo May" w:date="2022-11-12T10:51:00Z">
        <w:r w:rsidRPr="004C7E55" w:rsidDel="00A87D7A">
          <w:rPr>
            <w:rFonts w:hint="eastAsia"/>
            <w:sz w:val="24"/>
            <w:szCs w:val="24"/>
          </w:rPr>
          <w:delText>为一个</w:delText>
        </w:r>
      </w:del>
      <w:ins w:id="191" w:author="Rollo May" w:date="2022-11-12T10:51:00Z">
        <w:r w:rsidR="00A87D7A">
          <w:rPr>
            <w:rFonts w:hint="eastAsia"/>
            <w:sz w:val="24"/>
            <w:szCs w:val="24"/>
          </w:rPr>
          <w:t>以抑郁</w:t>
        </w:r>
      </w:ins>
      <w:r w:rsidRPr="004C7E55">
        <w:rPr>
          <w:rFonts w:hint="eastAsia"/>
          <w:sz w:val="24"/>
          <w:szCs w:val="24"/>
        </w:rPr>
        <w:t>指标的形式</w:t>
      </w:r>
      <w:ins w:id="192" w:author="Rollo May" w:date="2022-11-12T10:51:00Z">
        <w:r w:rsidR="00A87D7A">
          <w:rPr>
            <w:rFonts w:hint="eastAsia"/>
            <w:sz w:val="24"/>
            <w:szCs w:val="24"/>
          </w:rPr>
          <w:t>呈现</w:t>
        </w:r>
      </w:ins>
      <w:r w:rsidRPr="004C7E55">
        <w:rPr>
          <w:rFonts w:hint="eastAsia"/>
          <w:sz w:val="24"/>
          <w:szCs w:val="24"/>
        </w:rPr>
        <w:t>，以方便后续的内容分析。</w:t>
      </w:r>
      <w:ins w:id="193" w:author="Rollo May" w:date="2022-11-12T11:02:00Z">
        <w:r w:rsidR="00B950F5">
          <w:rPr>
            <w:rFonts w:hint="eastAsia"/>
            <w:sz w:val="24"/>
            <w:szCs w:val="24"/>
          </w:rPr>
          <w:t>该步骤的工作原则是，在尽可能保存</w:t>
        </w:r>
        <w:r w:rsidR="00B950F5">
          <w:rPr>
            <w:rFonts w:hint="eastAsia"/>
            <w:sz w:val="24"/>
            <w:szCs w:val="24"/>
          </w:rPr>
          <w:lastRenderedPageBreak/>
          <w:t>更多信息的前提下</w:t>
        </w:r>
        <w:r w:rsidR="00E83A0B">
          <w:rPr>
            <w:rFonts w:hint="eastAsia"/>
            <w:sz w:val="24"/>
            <w:szCs w:val="24"/>
          </w:rPr>
          <w:t>简化题目表述</w:t>
        </w:r>
        <w:r w:rsidR="0083433F">
          <w:rPr>
            <w:rFonts w:hint="eastAsia"/>
            <w:sz w:val="24"/>
            <w:szCs w:val="24"/>
          </w:rPr>
          <w:t>。</w:t>
        </w:r>
      </w:ins>
      <w:r w:rsidR="00564657">
        <w:rPr>
          <w:rFonts w:hint="eastAsia"/>
          <w:sz w:val="24"/>
          <w:szCs w:val="24"/>
        </w:rPr>
        <w:t>(</w:t>
      </w:r>
      <w:r w:rsidRPr="004C7E55">
        <w:rPr>
          <w:rFonts w:hint="eastAsia"/>
          <w:sz w:val="24"/>
          <w:szCs w:val="24"/>
        </w:rPr>
        <w:t>此步骤在后续其他变量时应该可以省略</w:t>
      </w:r>
      <w:r w:rsidR="00564657">
        <w:rPr>
          <w:rFonts w:hint="eastAsia"/>
          <w:sz w:val="24"/>
          <w:szCs w:val="24"/>
        </w:rPr>
        <w:t>)</w:t>
      </w:r>
      <w:r w:rsidRPr="004C7E55">
        <w:rPr>
          <w:rFonts w:hint="eastAsia"/>
          <w:sz w:val="24"/>
          <w:szCs w:val="24"/>
        </w:rPr>
        <w:t>由汪</w:t>
      </w:r>
      <w:proofErr w:type="gramStart"/>
      <w:r w:rsidRPr="004C7E55">
        <w:rPr>
          <w:rFonts w:hint="eastAsia"/>
          <w:sz w:val="24"/>
          <w:szCs w:val="24"/>
        </w:rPr>
        <w:t>浩</w:t>
      </w:r>
      <w:proofErr w:type="gramEnd"/>
      <w:r w:rsidRPr="004C7E55">
        <w:rPr>
          <w:rFonts w:hint="eastAsia"/>
          <w:sz w:val="24"/>
          <w:szCs w:val="24"/>
        </w:rPr>
        <w:t>远和田柳青一组，胡孟真和刘伟彪一组各</w:t>
      </w:r>
      <w:del w:id="194" w:author="Rollo May" w:date="2022-11-12T10:51:00Z">
        <w:r w:rsidRPr="004C7E55" w:rsidDel="00663E32">
          <w:rPr>
            <w:rFonts w:hint="eastAsia"/>
            <w:sz w:val="24"/>
            <w:szCs w:val="24"/>
          </w:rPr>
          <w:delText>进行了一半</w:delText>
        </w:r>
      </w:del>
      <w:ins w:id="195" w:author="Rollo May" w:date="2022-11-12T10:51:00Z">
        <w:r w:rsidR="00663E32">
          <w:rPr>
            <w:rFonts w:hint="eastAsia"/>
            <w:sz w:val="24"/>
            <w:szCs w:val="24"/>
          </w:rPr>
          <w:t>负责</w:t>
        </w:r>
        <w:r w:rsidR="00663E32">
          <w:rPr>
            <w:rFonts w:hint="eastAsia"/>
            <w:sz w:val="24"/>
            <w:szCs w:val="24"/>
          </w:rPr>
          <w:t>1</w:t>
        </w:r>
        <w:r w:rsidR="00663E32">
          <w:rPr>
            <w:sz w:val="24"/>
            <w:szCs w:val="24"/>
          </w:rPr>
          <w:t>3</w:t>
        </w:r>
        <w:r w:rsidR="00663E32">
          <w:rPr>
            <w:rFonts w:hint="eastAsia"/>
            <w:sz w:val="24"/>
            <w:szCs w:val="24"/>
          </w:rPr>
          <w:t>个量表</w:t>
        </w:r>
      </w:ins>
      <w:r w:rsidRPr="004C7E55">
        <w:rPr>
          <w:rFonts w:hint="eastAsia"/>
          <w:sz w:val="24"/>
          <w:szCs w:val="24"/>
        </w:rPr>
        <w:t>的缩减，之后</w:t>
      </w:r>
      <w:ins w:id="196" w:author="Rollo May" w:date="2022-11-12T10:52:00Z">
        <w:r w:rsidR="007C4319">
          <w:rPr>
            <w:rFonts w:hint="eastAsia"/>
            <w:sz w:val="24"/>
            <w:szCs w:val="24"/>
          </w:rPr>
          <w:t>首先</w:t>
        </w:r>
        <w:r w:rsidR="00782B2D">
          <w:rPr>
            <w:rFonts w:hint="eastAsia"/>
            <w:sz w:val="24"/>
            <w:szCs w:val="24"/>
          </w:rPr>
          <w:t>在</w:t>
        </w:r>
      </w:ins>
      <w:del w:id="197" w:author="Rollo May" w:date="2022-11-12T10:52:00Z">
        <w:r w:rsidRPr="004C7E55" w:rsidDel="00782B2D">
          <w:rPr>
            <w:rFonts w:hint="eastAsia"/>
            <w:sz w:val="24"/>
            <w:szCs w:val="24"/>
          </w:rPr>
          <w:delText>进行</w:delText>
        </w:r>
      </w:del>
      <w:r w:rsidRPr="004C7E55">
        <w:rPr>
          <w:rFonts w:hint="eastAsia"/>
          <w:sz w:val="24"/>
          <w:szCs w:val="24"/>
        </w:rPr>
        <w:t>组内讨论，对于不确定的</w:t>
      </w:r>
      <w:del w:id="198" w:author="Rollo May" w:date="2022-11-12T10:52:00Z">
        <w:r w:rsidRPr="004C7E55" w:rsidDel="005E2D93">
          <w:rPr>
            <w:rFonts w:hint="eastAsia"/>
            <w:sz w:val="24"/>
            <w:szCs w:val="24"/>
          </w:rPr>
          <w:delText>地方</w:delText>
        </w:r>
      </w:del>
      <w:ins w:id="199" w:author="Rollo May" w:date="2022-11-12T10:52:00Z">
        <w:r w:rsidR="005E2D93">
          <w:rPr>
            <w:rFonts w:hint="eastAsia"/>
            <w:sz w:val="24"/>
            <w:szCs w:val="24"/>
          </w:rPr>
          <w:t>条目</w:t>
        </w:r>
      </w:ins>
      <w:r w:rsidRPr="004C7E55">
        <w:rPr>
          <w:rFonts w:hint="eastAsia"/>
          <w:sz w:val="24"/>
          <w:szCs w:val="24"/>
        </w:rPr>
        <w:t>进行标注，</w:t>
      </w:r>
      <w:ins w:id="200" w:author="Rollo May" w:date="2022-11-12T10:52:00Z">
        <w:r w:rsidR="00304247">
          <w:rPr>
            <w:rFonts w:hint="eastAsia"/>
            <w:sz w:val="24"/>
            <w:szCs w:val="24"/>
          </w:rPr>
          <w:t>然后</w:t>
        </w:r>
      </w:ins>
      <w:ins w:id="201" w:author="Rollo May" w:date="2022-11-12T10:55:00Z">
        <w:r w:rsidR="00313423">
          <w:rPr>
            <w:rFonts w:hint="eastAsia"/>
            <w:sz w:val="24"/>
            <w:szCs w:val="24"/>
          </w:rPr>
          <w:t>所有成员</w:t>
        </w:r>
        <w:r w:rsidR="00735A8F">
          <w:rPr>
            <w:rFonts w:hint="eastAsia"/>
            <w:sz w:val="24"/>
            <w:szCs w:val="24"/>
          </w:rPr>
          <w:t>和导师</w:t>
        </w:r>
        <w:r w:rsidR="00542D2E">
          <w:rPr>
            <w:rFonts w:hint="eastAsia"/>
            <w:sz w:val="24"/>
            <w:szCs w:val="24"/>
          </w:rPr>
          <w:t>一起</w:t>
        </w:r>
      </w:ins>
      <w:del w:id="202" w:author="Rollo May" w:date="2022-11-12T10:55:00Z">
        <w:r w:rsidRPr="004C7E55" w:rsidDel="00542D2E">
          <w:rPr>
            <w:rFonts w:hint="eastAsia"/>
            <w:sz w:val="24"/>
            <w:szCs w:val="24"/>
          </w:rPr>
          <w:delText>后又</w:delText>
        </w:r>
      </w:del>
      <w:r w:rsidRPr="004C7E55">
        <w:rPr>
          <w:rFonts w:hint="eastAsia"/>
          <w:sz w:val="24"/>
          <w:szCs w:val="24"/>
        </w:rPr>
        <w:t>进行</w:t>
      </w:r>
      <w:del w:id="203" w:author="Rollo May" w:date="2022-11-12T10:55:00Z">
        <w:r w:rsidRPr="004C7E55" w:rsidDel="00542D2E">
          <w:rPr>
            <w:rFonts w:hint="eastAsia"/>
            <w:sz w:val="24"/>
            <w:szCs w:val="24"/>
          </w:rPr>
          <w:delText>了</w:delText>
        </w:r>
      </w:del>
      <w:r w:rsidRPr="004C7E55">
        <w:rPr>
          <w:rFonts w:hint="eastAsia"/>
          <w:sz w:val="24"/>
          <w:szCs w:val="24"/>
        </w:rPr>
        <w:t>总讨论</w:t>
      </w:r>
      <w:r w:rsidR="00C20240" w:rsidRPr="004C7E55">
        <w:rPr>
          <w:rFonts w:hint="eastAsia"/>
          <w:sz w:val="24"/>
          <w:szCs w:val="24"/>
        </w:rPr>
        <w:t>。</w:t>
      </w:r>
      <w:ins w:id="204" w:author="Rollo May" w:date="2022-11-12T11:00:00Z">
        <w:r w:rsidR="00457B6E">
          <w:rPr>
            <w:rFonts w:hint="eastAsia"/>
            <w:sz w:val="24"/>
            <w:szCs w:val="24"/>
          </w:rPr>
          <w:t>由于指标缩减并不涉及</w:t>
        </w:r>
      </w:ins>
      <w:ins w:id="205" w:author="Rollo May" w:date="2022-11-12T11:16:00Z">
        <w:r w:rsidR="005F322B">
          <w:rPr>
            <w:rFonts w:hint="eastAsia"/>
            <w:sz w:val="24"/>
            <w:szCs w:val="24"/>
          </w:rPr>
          <w:t>对</w:t>
        </w:r>
      </w:ins>
      <w:ins w:id="206" w:author="Rollo May" w:date="2022-11-12T11:01:00Z">
        <w:r w:rsidR="00B54B47">
          <w:rPr>
            <w:rFonts w:hint="eastAsia"/>
            <w:sz w:val="24"/>
            <w:szCs w:val="24"/>
          </w:rPr>
          <w:t>复杂的</w:t>
        </w:r>
      </w:ins>
      <w:ins w:id="207" w:author="Rollo May" w:date="2022-11-12T11:05:00Z">
        <w:r w:rsidR="00A134AA">
          <w:rPr>
            <w:rFonts w:hint="eastAsia"/>
            <w:sz w:val="24"/>
            <w:szCs w:val="24"/>
          </w:rPr>
          <w:t>症状</w:t>
        </w:r>
      </w:ins>
      <w:ins w:id="208" w:author="Rollo May" w:date="2022-11-12T11:16:00Z">
        <w:r w:rsidR="002D40B1">
          <w:rPr>
            <w:rFonts w:hint="eastAsia"/>
            <w:sz w:val="24"/>
            <w:szCs w:val="24"/>
          </w:rPr>
          <w:t>进行</w:t>
        </w:r>
        <w:r w:rsidR="009C62BD">
          <w:rPr>
            <w:rFonts w:hint="eastAsia"/>
            <w:sz w:val="24"/>
            <w:szCs w:val="24"/>
          </w:rPr>
          <w:t>分类</w:t>
        </w:r>
      </w:ins>
      <w:ins w:id="209" w:author="Rollo May" w:date="2022-11-12T11:01:00Z">
        <w:r w:rsidR="006D6D2B">
          <w:rPr>
            <w:rFonts w:hint="eastAsia"/>
            <w:sz w:val="24"/>
            <w:szCs w:val="24"/>
          </w:rPr>
          <w:t>，</w:t>
        </w:r>
        <w:proofErr w:type="gramStart"/>
        <w:r w:rsidR="006D6D2B">
          <w:rPr>
            <w:rFonts w:hint="eastAsia"/>
            <w:sz w:val="24"/>
            <w:szCs w:val="24"/>
          </w:rPr>
          <w:t>故</w:t>
        </w:r>
      </w:ins>
      <w:ins w:id="210" w:author="Rollo May" w:date="2022-11-12T10:59:00Z">
        <w:r w:rsidR="00457B6E">
          <w:rPr>
            <w:rFonts w:hint="eastAsia"/>
            <w:sz w:val="24"/>
            <w:szCs w:val="24"/>
          </w:rPr>
          <w:t>经过</w:t>
        </w:r>
      </w:ins>
      <w:proofErr w:type="gramEnd"/>
      <w:ins w:id="211" w:author="Rollo May" w:date="2022-11-12T11:00:00Z">
        <w:r w:rsidR="00457B6E">
          <w:rPr>
            <w:rFonts w:hint="eastAsia"/>
            <w:sz w:val="24"/>
            <w:szCs w:val="24"/>
          </w:rPr>
          <w:t>一轮</w:t>
        </w:r>
      </w:ins>
      <w:ins w:id="212" w:author="Rollo May" w:date="2022-11-12T11:04:00Z">
        <w:r w:rsidR="00C826E5">
          <w:rPr>
            <w:rFonts w:hint="eastAsia"/>
            <w:sz w:val="24"/>
            <w:szCs w:val="24"/>
          </w:rPr>
          <w:t>总体</w:t>
        </w:r>
      </w:ins>
      <w:ins w:id="213" w:author="Rollo May" w:date="2022-11-12T11:00:00Z">
        <w:r w:rsidR="00457B6E">
          <w:rPr>
            <w:rFonts w:hint="eastAsia"/>
            <w:sz w:val="24"/>
            <w:szCs w:val="24"/>
          </w:rPr>
          <w:t>讨论，</w:t>
        </w:r>
      </w:ins>
      <w:ins w:id="214" w:author="Rollo May" w:date="2022-11-12T11:01:00Z">
        <w:r w:rsidR="006D6D2B">
          <w:rPr>
            <w:rFonts w:hint="eastAsia"/>
            <w:sz w:val="24"/>
            <w:szCs w:val="24"/>
          </w:rPr>
          <w:t>小组成员就对条目缩减</w:t>
        </w:r>
      </w:ins>
      <w:ins w:id="215" w:author="Rollo May" w:date="2022-11-12T11:02:00Z">
        <w:r w:rsidR="006D6D2B">
          <w:rPr>
            <w:rFonts w:hint="eastAsia"/>
            <w:sz w:val="24"/>
            <w:szCs w:val="24"/>
          </w:rPr>
          <w:t>后的结果达成一致。</w:t>
        </w:r>
      </w:ins>
      <w:ins w:id="216" w:author="Chuan-Peng Hu" w:date="2022-10-27T16:06:00Z">
        <w:r w:rsidR="00044089">
          <w:rPr>
            <w:rFonts w:hint="eastAsia"/>
            <w:sz w:val="24"/>
            <w:szCs w:val="24"/>
          </w:rPr>
          <w:t>[</w:t>
        </w:r>
        <w:r w:rsidR="00044089">
          <w:rPr>
            <w:rFonts w:hint="eastAsia"/>
            <w:sz w:val="24"/>
            <w:szCs w:val="24"/>
          </w:rPr>
          <w:t>经过了几轮，每个轮次的信息是否有记录？</w:t>
        </w:r>
        <w:r w:rsidR="00044089">
          <w:rPr>
            <w:sz w:val="24"/>
            <w:szCs w:val="24"/>
          </w:rPr>
          <w:t>]</w:t>
        </w:r>
      </w:ins>
    </w:p>
    <w:p w14:paraId="0914D46B" w14:textId="77777777" w:rsidR="00EA0B11" w:rsidRDefault="00EA0B11" w:rsidP="004C7E55">
      <w:pPr>
        <w:spacing w:line="312" w:lineRule="auto"/>
        <w:rPr>
          <w:ins w:id="217" w:author="Chuan-Peng Hu" w:date="2022-10-27T16:06:00Z"/>
          <w:b/>
          <w:bCs/>
          <w:sz w:val="24"/>
          <w:szCs w:val="24"/>
        </w:rPr>
      </w:pPr>
    </w:p>
    <w:p w14:paraId="0B6E1426" w14:textId="4EEA2EDE" w:rsidR="00774B84" w:rsidRPr="00044089" w:rsidRDefault="00044089" w:rsidP="004C7E55">
      <w:pPr>
        <w:spacing w:line="312" w:lineRule="auto"/>
        <w:rPr>
          <w:b/>
          <w:bCs/>
          <w:sz w:val="24"/>
          <w:szCs w:val="24"/>
          <w:rPrChange w:id="218" w:author="Chuan-Peng Hu" w:date="2022-10-27T16:06:00Z">
            <w:rPr>
              <w:sz w:val="24"/>
              <w:szCs w:val="24"/>
            </w:rPr>
          </w:rPrChange>
        </w:rPr>
      </w:pPr>
      <w:ins w:id="219" w:author="Chuan-Peng Hu" w:date="2022-10-27T16:06:00Z">
        <w:r>
          <w:rPr>
            <w:b/>
            <w:bCs/>
            <w:sz w:val="24"/>
            <w:szCs w:val="24"/>
          </w:rPr>
          <w:t>2.</w:t>
        </w:r>
      </w:ins>
      <w:r w:rsidR="00774B84" w:rsidRPr="00044089">
        <w:rPr>
          <w:b/>
          <w:bCs/>
          <w:sz w:val="24"/>
          <w:szCs w:val="24"/>
          <w:rPrChange w:id="220" w:author="Chuan-Peng Hu" w:date="2022-10-27T16:06:00Z">
            <w:rPr>
              <w:sz w:val="24"/>
              <w:szCs w:val="24"/>
            </w:rPr>
          </w:rPrChange>
        </w:rPr>
        <w:t>3</w:t>
      </w:r>
      <w:r w:rsidR="00774B84" w:rsidRPr="00044089">
        <w:rPr>
          <w:rFonts w:hint="eastAsia"/>
          <w:b/>
          <w:bCs/>
          <w:sz w:val="24"/>
          <w:szCs w:val="24"/>
          <w:rPrChange w:id="221" w:author="Chuan-Peng Hu" w:date="2022-10-27T16:06:00Z">
            <w:rPr>
              <w:rFonts w:hint="eastAsia"/>
              <w:sz w:val="24"/>
              <w:szCs w:val="24"/>
            </w:rPr>
          </w:rPrChange>
        </w:rPr>
        <w:t>进行问卷内项目的合并</w:t>
      </w:r>
    </w:p>
    <w:p w14:paraId="39E0B1CC" w14:textId="3DD06EB9" w:rsidR="00774B84" w:rsidRDefault="00774B84" w:rsidP="004C7E55">
      <w:pPr>
        <w:spacing w:line="312" w:lineRule="auto"/>
        <w:rPr>
          <w:ins w:id="222" w:author="Chuan-Peng Hu" w:date="2022-10-27T16:07:00Z"/>
          <w:sz w:val="24"/>
          <w:szCs w:val="24"/>
        </w:rPr>
      </w:pPr>
      <w:r w:rsidRPr="004C7E55">
        <w:rPr>
          <w:rFonts w:hint="eastAsia"/>
          <w:sz w:val="24"/>
          <w:szCs w:val="24"/>
        </w:rPr>
        <w:t xml:space="preserve"> </w:t>
      </w:r>
      <w:r w:rsidRPr="004C7E55">
        <w:rPr>
          <w:sz w:val="24"/>
          <w:szCs w:val="24"/>
        </w:rPr>
        <w:t xml:space="preserve">  </w:t>
      </w:r>
      <w:ins w:id="223" w:author="Rollo May" w:date="2022-11-12T10:59:00Z">
        <w:r w:rsidR="003B5D4E">
          <w:rPr>
            <w:sz w:val="24"/>
            <w:szCs w:val="24"/>
          </w:rPr>
          <w:t xml:space="preserve"> </w:t>
        </w:r>
        <w:r w:rsidR="00457B6E">
          <w:rPr>
            <w:rFonts w:hint="eastAsia"/>
            <w:sz w:val="24"/>
            <w:szCs w:val="24"/>
          </w:rPr>
          <w:t>以每个问卷为单位，将问卷内</w:t>
        </w:r>
      </w:ins>
      <w:ins w:id="224" w:author="Rollo May" w:date="2022-11-12T11:05:00Z">
        <w:r w:rsidR="000E42E1">
          <w:rPr>
            <w:rFonts w:hint="eastAsia"/>
            <w:sz w:val="24"/>
            <w:szCs w:val="24"/>
          </w:rPr>
          <w:t>表述类似的</w:t>
        </w:r>
      </w:ins>
      <w:ins w:id="225" w:author="Rollo May" w:date="2022-11-12T11:06:00Z">
        <w:r w:rsidR="000603FE">
          <w:rPr>
            <w:rFonts w:hint="eastAsia"/>
            <w:sz w:val="24"/>
            <w:szCs w:val="24"/>
          </w:rPr>
          <w:t>词汇进行合并</w:t>
        </w:r>
      </w:ins>
      <w:del w:id="226" w:author="Rollo May" w:date="2022-11-12T11:06:00Z">
        <w:r w:rsidRPr="004C7E55" w:rsidDel="00DC724F">
          <w:rPr>
            <w:rFonts w:hint="eastAsia"/>
            <w:sz w:val="24"/>
            <w:szCs w:val="24"/>
          </w:rPr>
          <w:delText>在问卷中合并了类似的词汇</w:delText>
        </w:r>
      </w:del>
      <w:r w:rsidRPr="004C7E55">
        <w:rPr>
          <w:rFonts w:hint="eastAsia"/>
          <w:sz w:val="24"/>
          <w:szCs w:val="24"/>
        </w:rPr>
        <w:t>，以避免进一步的分析偏差。</w:t>
      </w:r>
      <w:ins w:id="227" w:author="Rollo May" w:date="2022-11-12T11:06:00Z">
        <w:r w:rsidR="00DC724F">
          <w:rPr>
            <w:rFonts w:hint="eastAsia"/>
            <w:sz w:val="24"/>
            <w:szCs w:val="24"/>
          </w:rPr>
          <w:t>该步骤的工作原则</w:t>
        </w:r>
      </w:ins>
      <w:ins w:id="228" w:author="Rollo May" w:date="2022-11-12T11:08:00Z">
        <w:r w:rsidR="00B26F1D">
          <w:rPr>
            <w:rFonts w:hint="eastAsia"/>
            <w:sz w:val="24"/>
            <w:szCs w:val="24"/>
          </w:rPr>
          <w:t>为，</w:t>
        </w:r>
      </w:ins>
      <w:ins w:id="229" w:author="Rollo May" w:date="2022-11-12T11:06:00Z">
        <w:r w:rsidR="00DC724F">
          <w:rPr>
            <w:rFonts w:hint="eastAsia"/>
            <w:sz w:val="24"/>
            <w:szCs w:val="24"/>
          </w:rPr>
          <w:t>对于表述明显</w:t>
        </w:r>
      </w:ins>
      <w:ins w:id="230" w:author="Rollo May" w:date="2022-11-12T11:07:00Z">
        <w:r w:rsidR="008A314C">
          <w:rPr>
            <w:rFonts w:hint="eastAsia"/>
            <w:sz w:val="24"/>
            <w:szCs w:val="24"/>
          </w:rPr>
          <w:t>类似</w:t>
        </w:r>
      </w:ins>
      <w:ins w:id="231" w:author="Rollo May" w:date="2022-11-12T11:06:00Z">
        <w:r w:rsidR="00DC724F">
          <w:rPr>
            <w:rFonts w:hint="eastAsia"/>
            <w:sz w:val="24"/>
            <w:szCs w:val="24"/>
          </w:rPr>
          <w:t>的项目进行合并，</w:t>
        </w:r>
      </w:ins>
      <w:ins w:id="232" w:author="Rollo May" w:date="2022-11-12T11:07:00Z">
        <w:r w:rsidR="00952324">
          <w:rPr>
            <w:rFonts w:hint="eastAsia"/>
            <w:sz w:val="24"/>
            <w:szCs w:val="24"/>
          </w:rPr>
          <w:t>而</w:t>
        </w:r>
      </w:ins>
      <w:ins w:id="233" w:author="Rollo May" w:date="2022-11-12T11:06:00Z">
        <w:r w:rsidR="00104A12">
          <w:rPr>
            <w:rFonts w:hint="eastAsia"/>
            <w:sz w:val="24"/>
            <w:szCs w:val="24"/>
          </w:rPr>
          <w:t>只要</w:t>
        </w:r>
      </w:ins>
      <w:ins w:id="234" w:author="Rollo May" w:date="2022-11-12T11:07:00Z">
        <w:r w:rsidR="00D06F04">
          <w:rPr>
            <w:rFonts w:hint="eastAsia"/>
            <w:sz w:val="24"/>
            <w:szCs w:val="24"/>
          </w:rPr>
          <w:t>多数成员认为</w:t>
        </w:r>
      </w:ins>
      <w:ins w:id="235" w:author="Rollo May" w:date="2022-11-12T11:08:00Z">
        <w:r w:rsidR="009A283A">
          <w:rPr>
            <w:rFonts w:hint="eastAsia"/>
            <w:sz w:val="24"/>
            <w:szCs w:val="24"/>
          </w:rPr>
          <w:t>某些看似</w:t>
        </w:r>
      </w:ins>
      <w:ins w:id="236" w:author="Rollo May" w:date="2022-11-12T11:09:00Z">
        <w:r w:rsidR="009A283A">
          <w:rPr>
            <w:rFonts w:hint="eastAsia"/>
            <w:sz w:val="24"/>
            <w:szCs w:val="24"/>
          </w:rPr>
          <w:t>相像的条目</w:t>
        </w:r>
        <w:r w:rsidR="00A62DFF">
          <w:rPr>
            <w:rFonts w:hint="eastAsia"/>
            <w:sz w:val="24"/>
            <w:szCs w:val="24"/>
          </w:rPr>
          <w:t>存在</w:t>
        </w:r>
        <w:r w:rsidR="009072B1">
          <w:rPr>
            <w:rFonts w:hint="eastAsia"/>
            <w:sz w:val="24"/>
            <w:szCs w:val="24"/>
          </w:rPr>
          <w:t>一定</w:t>
        </w:r>
      </w:ins>
      <w:ins w:id="237" w:author="Rollo May" w:date="2022-11-12T11:08:00Z">
        <w:r w:rsidR="00021C76">
          <w:rPr>
            <w:rFonts w:hint="eastAsia"/>
            <w:sz w:val="24"/>
            <w:szCs w:val="24"/>
          </w:rPr>
          <w:t>的差别</w:t>
        </w:r>
      </w:ins>
      <w:ins w:id="238" w:author="Rollo May" w:date="2022-11-12T11:07:00Z">
        <w:r w:rsidR="00DC0D63">
          <w:rPr>
            <w:rFonts w:hint="eastAsia"/>
            <w:sz w:val="24"/>
            <w:szCs w:val="24"/>
          </w:rPr>
          <w:t>，就不进行合并。</w:t>
        </w:r>
      </w:ins>
      <w:r w:rsidRPr="004C7E55">
        <w:rPr>
          <w:rFonts w:hint="eastAsia"/>
          <w:sz w:val="24"/>
          <w:szCs w:val="24"/>
        </w:rPr>
        <w:t>这个工作也是两两一组，</w:t>
      </w:r>
      <w:ins w:id="239" w:author="Rollo May" w:date="2022-11-12T11:09:00Z">
        <w:r w:rsidR="00933CA9">
          <w:rPr>
            <w:rFonts w:hint="eastAsia"/>
            <w:sz w:val="24"/>
            <w:szCs w:val="24"/>
          </w:rPr>
          <w:t>每组负责</w:t>
        </w:r>
        <w:r w:rsidR="00933CA9">
          <w:rPr>
            <w:rFonts w:hint="eastAsia"/>
            <w:sz w:val="24"/>
            <w:szCs w:val="24"/>
          </w:rPr>
          <w:t>1</w:t>
        </w:r>
        <w:r w:rsidR="00933CA9">
          <w:rPr>
            <w:sz w:val="24"/>
            <w:szCs w:val="24"/>
          </w:rPr>
          <w:t>3</w:t>
        </w:r>
        <w:r w:rsidR="00933CA9">
          <w:rPr>
            <w:rFonts w:hint="eastAsia"/>
            <w:sz w:val="24"/>
            <w:szCs w:val="24"/>
          </w:rPr>
          <w:t>个量表。</w:t>
        </w:r>
        <w:r w:rsidR="009061B2">
          <w:rPr>
            <w:rFonts w:hint="eastAsia"/>
            <w:sz w:val="24"/>
            <w:szCs w:val="24"/>
          </w:rPr>
          <w:t>为了避免</w:t>
        </w:r>
        <w:r w:rsidR="00EB56EE">
          <w:rPr>
            <w:rFonts w:hint="eastAsia"/>
            <w:sz w:val="24"/>
            <w:szCs w:val="24"/>
          </w:rPr>
          <w:t>小组</w:t>
        </w:r>
      </w:ins>
      <w:ins w:id="240" w:author="Rollo May" w:date="2022-11-12T11:10:00Z">
        <w:r w:rsidR="005174B9">
          <w:rPr>
            <w:rFonts w:hint="eastAsia"/>
            <w:sz w:val="24"/>
            <w:szCs w:val="24"/>
          </w:rPr>
          <w:t>成员</w:t>
        </w:r>
        <w:r w:rsidR="00113ED8">
          <w:rPr>
            <w:rFonts w:hint="eastAsia"/>
            <w:sz w:val="24"/>
            <w:szCs w:val="24"/>
          </w:rPr>
          <w:t>从头到尾仅负责部分量表，</w:t>
        </w:r>
      </w:ins>
      <w:ins w:id="241" w:author="Rollo May" w:date="2022-11-12T11:11:00Z">
        <w:r w:rsidR="00B62AA3">
          <w:rPr>
            <w:rFonts w:hint="eastAsia"/>
            <w:sz w:val="24"/>
            <w:szCs w:val="24"/>
          </w:rPr>
          <w:t>从而带来偏差，</w:t>
        </w:r>
      </w:ins>
      <w:ins w:id="242" w:author="Rollo May" w:date="2022-11-12T11:10:00Z">
        <w:r w:rsidR="00DC7DEB">
          <w:rPr>
            <w:rFonts w:hint="eastAsia"/>
            <w:sz w:val="24"/>
            <w:szCs w:val="24"/>
          </w:rPr>
          <w:t>本</w:t>
        </w:r>
        <w:r w:rsidR="00D80641">
          <w:rPr>
            <w:rFonts w:hint="eastAsia"/>
            <w:sz w:val="24"/>
            <w:szCs w:val="24"/>
          </w:rPr>
          <w:t>工作</w:t>
        </w:r>
      </w:ins>
      <w:ins w:id="243" w:author="Rollo May" w:date="2022-11-12T11:11:00Z">
        <w:r w:rsidR="00254C85">
          <w:rPr>
            <w:rFonts w:hint="eastAsia"/>
            <w:sz w:val="24"/>
            <w:szCs w:val="24"/>
          </w:rPr>
          <w:t>。</w:t>
        </w:r>
        <w:r w:rsidR="00870D1C">
          <w:rPr>
            <w:rFonts w:hint="eastAsia"/>
            <w:sz w:val="24"/>
            <w:szCs w:val="24"/>
          </w:rPr>
          <w:t>小组成员独立</w:t>
        </w:r>
      </w:ins>
      <w:r w:rsidRPr="004C7E55">
        <w:rPr>
          <w:rFonts w:hint="eastAsia"/>
          <w:sz w:val="24"/>
          <w:szCs w:val="24"/>
        </w:rPr>
        <w:t>合并后进行组内讨论，</w:t>
      </w:r>
      <w:ins w:id="244" w:author="Rollo May" w:date="2022-11-12T11:11:00Z">
        <w:r w:rsidR="00CB2F27">
          <w:rPr>
            <w:rFonts w:hint="eastAsia"/>
            <w:sz w:val="24"/>
            <w:szCs w:val="24"/>
          </w:rPr>
          <w:t>将</w:t>
        </w:r>
      </w:ins>
      <w:r w:rsidRPr="004C7E55">
        <w:rPr>
          <w:rFonts w:hint="eastAsia"/>
          <w:sz w:val="24"/>
          <w:szCs w:val="24"/>
        </w:rPr>
        <w:t>不确定的地方</w:t>
      </w:r>
      <w:ins w:id="245" w:author="Rollo May" w:date="2022-11-12T11:11:00Z">
        <w:r w:rsidR="00CA4CF6">
          <w:rPr>
            <w:rFonts w:hint="eastAsia"/>
            <w:sz w:val="24"/>
            <w:szCs w:val="24"/>
          </w:rPr>
          <w:t>进行</w:t>
        </w:r>
      </w:ins>
      <w:r w:rsidRPr="004C7E55">
        <w:rPr>
          <w:rFonts w:hint="eastAsia"/>
          <w:sz w:val="24"/>
          <w:szCs w:val="24"/>
        </w:rPr>
        <w:t>标注，之后</w:t>
      </w:r>
      <w:ins w:id="246" w:author="Rollo May" w:date="2022-11-12T11:11:00Z">
        <w:r w:rsidR="00043680">
          <w:rPr>
            <w:rFonts w:hint="eastAsia"/>
            <w:sz w:val="24"/>
            <w:szCs w:val="24"/>
          </w:rPr>
          <w:t>全体组员和导师</w:t>
        </w:r>
      </w:ins>
      <w:r w:rsidRPr="004C7E55">
        <w:rPr>
          <w:rFonts w:hint="eastAsia"/>
          <w:sz w:val="24"/>
          <w:szCs w:val="24"/>
        </w:rPr>
        <w:t>再进行总讨论</w:t>
      </w:r>
      <w:ins w:id="247" w:author="Rollo May" w:date="2022-11-12T11:16:00Z">
        <w:r w:rsidR="00C373EC">
          <w:rPr>
            <w:rFonts w:hint="eastAsia"/>
            <w:sz w:val="24"/>
            <w:szCs w:val="24"/>
          </w:rPr>
          <w:t>，</w:t>
        </w:r>
      </w:ins>
      <w:ins w:id="248" w:author="Rollo May" w:date="2022-11-12T11:17:00Z">
        <w:r w:rsidR="00C373EC">
          <w:rPr>
            <w:rFonts w:hint="eastAsia"/>
            <w:sz w:val="24"/>
            <w:szCs w:val="24"/>
          </w:rPr>
          <w:t>以确定最终结果</w:t>
        </w:r>
      </w:ins>
      <w:del w:id="249" w:author="Rollo May" w:date="2022-11-12T11:17:00Z">
        <w:r w:rsidRPr="004C7E55" w:rsidDel="00C373EC">
          <w:rPr>
            <w:rFonts w:hint="eastAsia"/>
            <w:sz w:val="24"/>
            <w:szCs w:val="24"/>
          </w:rPr>
          <w:delText>确定下来</w:delText>
        </w:r>
      </w:del>
      <w:r w:rsidRPr="004C7E55">
        <w:rPr>
          <w:rFonts w:hint="eastAsia"/>
          <w:sz w:val="24"/>
          <w:szCs w:val="24"/>
        </w:rPr>
        <w:t>。</w:t>
      </w:r>
      <w:ins w:id="250" w:author="Rollo May" w:date="2022-11-12T11:12:00Z">
        <w:r w:rsidR="002D7FFE">
          <w:rPr>
            <w:rFonts w:hint="eastAsia"/>
            <w:sz w:val="24"/>
            <w:szCs w:val="24"/>
          </w:rPr>
          <w:t>经过</w:t>
        </w:r>
        <w:r w:rsidR="00EC4857">
          <w:rPr>
            <w:rFonts w:hint="eastAsia"/>
            <w:sz w:val="24"/>
            <w:szCs w:val="24"/>
          </w:rPr>
          <w:t>x</w:t>
        </w:r>
        <w:r w:rsidR="00EC4857">
          <w:rPr>
            <w:rFonts w:hint="eastAsia"/>
            <w:sz w:val="24"/>
            <w:szCs w:val="24"/>
          </w:rPr>
          <w:t>轮讨论，</w:t>
        </w:r>
        <w:r w:rsidR="00A645B6">
          <w:rPr>
            <w:rFonts w:hint="eastAsia"/>
            <w:sz w:val="24"/>
            <w:szCs w:val="24"/>
          </w:rPr>
          <w:t>小组成员就问卷内项目合并结果达成一致。</w:t>
        </w:r>
      </w:ins>
      <w:r w:rsidRPr="004C7E55">
        <w:rPr>
          <w:rFonts w:hint="eastAsia"/>
          <w:sz w:val="24"/>
          <w:szCs w:val="24"/>
        </w:rPr>
        <w:t>最终结果为：</w:t>
      </w:r>
      <w:r w:rsidRPr="004C7E55">
        <w:rPr>
          <w:rFonts w:hint="eastAsia"/>
          <w:sz w:val="24"/>
          <w:szCs w:val="24"/>
        </w:rPr>
        <w:t>M</w:t>
      </w:r>
      <w:r w:rsidRPr="004C7E55">
        <w:rPr>
          <w:sz w:val="24"/>
          <w:szCs w:val="24"/>
        </w:rPr>
        <w:t>FQ-C</w:t>
      </w:r>
      <w:r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5</w:t>
      </w:r>
      <w:r w:rsidR="00710261" w:rsidRPr="004C7E55">
        <w:rPr>
          <w:rFonts w:hint="eastAsia"/>
          <w:sz w:val="24"/>
          <w:szCs w:val="24"/>
        </w:rPr>
        <w:t>将来不会有好事，</w:t>
      </w:r>
      <w:r w:rsidR="00710261" w:rsidRPr="004C7E55">
        <w:rPr>
          <w:rFonts w:hint="eastAsia"/>
          <w:sz w:val="24"/>
          <w:szCs w:val="24"/>
        </w:rPr>
        <w:t>Q22</w:t>
      </w:r>
      <w:r w:rsidR="00710261" w:rsidRPr="004C7E55">
        <w:rPr>
          <w:rFonts w:hint="eastAsia"/>
          <w:sz w:val="24"/>
          <w:szCs w:val="24"/>
        </w:rPr>
        <w:t>坏事将会发生合并为对未来失去希望；</w:t>
      </w:r>
      <w:r w:rsidR="00710261" w:rsidRPr="004C7E55">
        <w:rPr>
          <w:rFonts w:hint="eastAsia"/>
          <w:sz w:val="24"/>
          <w:szCs w:val="24"/>
        </w:rPr>
        <w:t>Q6</w:t>
      </w:r>
      <w:r w:rsidR="00710261" w:rsidRPr="004C7E55">
        <w:rPr>
          <w:rFonts w:hint="eastAsia"/>
          <w:sz w:val="24"/>
          <w:szCs w:val="24"/>
        </w:rPr>
        <w:t>活动比平时慢，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3</w:t>
      </w:r>
      <w:r w:rsidR="00710261" w:rsidRPr="004C7E55">
        <w:rPr>
          <w:rFonts w:hint="eastAsia"/>
          <w:sz w:val="24"/>
          <w:szCs w:val="24"/>
        </w:rPr>
        <w:t>比平时语速慢合并为迟缓；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6</w:t>
      </w:r>
      <w:r w:rsidR="00710261" w:rsidRPr="004C7E55">
        <w:rPr>
          <w:rFonts w:hint="eastAsia"/>
          <w:sz w:val="24"/>
          <w:szCs w:val="24"/>
        </w:rPr>
        <w:t>活着不值得、</w:t>
      </w:r>
      <w:r w:rsidR="00710261" w:rsidRPr="004C7E55">
        <w:rPr>
          <w:rFonts w:hint="eastAsia"/>
          <w:sz w:val="24"/>
          <w:szCs w:val="24"/>
        </w:rPr>
        <w:t>Q17</w:t>
      </w:r>
      <w:r w:rsidR="00710261" w:rsidRPr="004C7E55">
        <w:rPr>
          <w:rFonts w:hint="eastAsia"/>
          <w:sz w:val="24"/>
          <w:szCs w:val="24"/>
        </w:rPr>
        <w:t>想到死亡，</w:t>
      </w:r>
      <w:r w:rsidR="00710261" w:rsidRPr="004C7E55">
        <w:rPr>
          <w:rFonts w:hint="eastAsia"/>
          <w:sz w:val="24"/>
          <w:szCs w:val="24"/>
        </w:rPr>
        <w:t>Q19</w:t>
      </w:r>
      <w:r w:rsidR="00710261" w:rsidRPr="004C7E55">
        <w:rPr>
          <w:rFonts w:hint="eastAsia"/>
          <w:sz w:val="24"/>
          <w:szCs w:val="24"/>
        </w:rPr>
        <w:t>想到自杀合并为自杀意念；</w:t>
      </w:r>
      <w:r w:rsidR="00710261" w:rsidRPr="004C7E55">
        <w:rPr>
          <w:rFonts w:hint="eastAsia"/>
          <w:sz w:val="24"/>
          <w:szCs w:val="24"/>
        </w:rPr>
        <w:t>Q</w:t>
      </w:r>
      <w:r w:rsidR="005E06BD" w:rsidRPr="004C7E55">
        <w:rPr>
          <w:rFonts w:hint="eastAsia"/>
          <w:sz w:val="24"/>
          <w:szCs w:val="24"/>
        </w:rPr>
        <w:t>8</w:t>
      </w:r>
      <w:r w:rsidR="005E06BD" w:rsidRPr="004C7E55">
        <w:rPr>
          <w:rFonts w:hint="eastAsia"/>
          <w:sz w:val="24"/>
          <w:szCs w:val="24"/>
        </w:rPr>
        <w:t>不再是个好人</w:t>
      </w:r>
      <w:r w:rsidR="00710261" w:rsidRPr="004C7E55">
        <w:rPr>
          <w:rFonts w:hint="eastAsia"/>
          <w:sz w:val="24"/>
          <w:szCs w:val="24"/>
        </w:rPr>
        <w:t>、</w:t>
      </w:r>
      <w:r w:rsidR="00710261" w:rsidRPr="004C7E55">
        <w:rPr>
          <w:rFonts w:hint="eastAsia"/>
          <w:sz w:val="24"/>
          <w:szCs w:val="24"/>
        </w:rPr>
        <w:t>Q9</w:t>
      </w:r>
      <w:r w:rsidR="00710261" w:rsidRPr="004C7E55">
        <w:rPr>
          <w:rFonts w:hint="eastAsia"/>
          <w:sz w:val="24"/>
          <w:szCs w:val="24"/>
        </w:rPr>
        <w:t>那些不是我做错的事也感到自责，</w:t>
      </w:r>
      <w:r w:rsidR="00710261" w:rsidRPr="004C7E55">
        <w:rPr>
          <w:rFonts w:hint="eastAsia"/>
          <w:sz w:val="24"/>
          <w:szCs w:val="24"/>
        </w:rPr>
        <w:t>Q2</w:t>
      </w:r>
      <w:r w:rsidR="00710261" w:rsidRPr="004C7E55">
        <w:rPr>
          <w:sz w:val="24"/>
          <w:szCs w:val="24"/>
        </w:rPr>
        <w:t>4</w:t>
      </w:r>
      <w:r w:rsidR="00710261" w:rsidRPr="004C7E55">
        <w:rPr>
          <w:rFonts w:hint="eastAsia"/>
          <w:sz w:val="24"/>
          <w:szCs w:val="24"/>
        </w:rPr>
        <w:t>认为自己是坏人合并为内疚自责。</w:t>
      </w:r>
      <w:r w:rsidR="00710261" w:rsidRPr="004C7E55">
        <w:rPr>
          <w:sz w:val="24"/>
          <w:szCs w:val="24"/>
        </w:rPr>
        <w:t>S</w:t>
      </w:r>
      <w:r w:rsidR="005E06BD" w:rsidRPr="004C7E55">
        <w:rPr>
          <w:sz w:val="24"/>
          <w:szCs w:val="24"/>
        </w:rPr>
        <w:t>DS</w:t>
      </w:r>
      <w:r w:rsidR="005E06BD"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17</w:t>
      </w:r>
      <w:r w:rsidR="005B2B93" w:rsidRPr="004C7E55">
        <w:rPr>
          <w:rFonts w:hint="eastAsia"/>
          <w:sz w:val="24"/>
          <w:szCs w:val="24"/>
        </w:rPr>
        <w:t>我觉得自己是个有用的人</w:t>
      </w:r>
      <w:r w:rsidR="005B2B93" w:rsidRPr="004C7E55">
        <w:rPr>
          <w:rFonts w:hint="eastAsia"/>
          <w:sz w:val="24"/>
          <w:szCs w:val="24"/>
        </w:rPr>
        <w:t>,</w:t>
      </w:r>
      <w:r w:rsidR="005B2B93" w:rsidRPr="004C7E55">
        <w:rPr>
          <w:rFonts w:hint="eastAsia"/>
          <w:sz w:val="24"/>
          <w:szCs w:val="24"/>
        </w:rPr>
        <w:t>有人需要我</w:t>
      </w:r>
      <w:r w:rsidR="005B2B93" w:rsidRPr="004C7E55">
        <w:rPr>
          <w:rFonts w:hint="eastAsia"/>
          <w:sz w:val="24"/>
          <w:szCs w:val="24"/>
        </w:rPr>
        <w:t>(</w:t>
      </w:r>
      <w:r w:rsidR="005B2B93" w:rsidRPr="004C7E55">
        <w:rPr>
          <w:rFonts w:hint="eastAsia"/>
          <w:sz w:val="24"/>
          <w:szCs w:val="24"/>
        </w:rPr>
        <w:t>无用感</w:t>
      </w:r>
      <w:r w:rsidR="005B2B93" w:rsidRPr="004C7E55">
        <w:rPr>
          <w:rFonts w:hint="eastAsia"/>
          <w:sz w:val="24"/>
          <w:szCs w:val="24"/>
        </w:rPr>
        <w:t>)</w:t>
      </w:r>
      <w:r w:rsidR="005B2B93" w:rsidRPr="004C7E55">
        <w:rPr>
          <w:rFonts w:hint="eastAsia"/>
          <w:sz w:val="24"/>
          <w:szCs w:val="24"/>
        </w:rPr>
        <w:t>，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19</w:t>
      </w:r>
      <w:r w:rsidR="005B2B93" w:rsidRPr="004C7E55">
        <w:rPr>
          <w:rFonts w:hint="eastAsia"/>
          <w:sz w:val="24"/>
          <w:szCs w:val="24"/>
        </w:rPr>
        <w:t>我认为如果我死了</w:t>
      </w:r>
      <w:r w:rsidR="005B2B93" w:rsidRPr="004C7E55">
        <w:rPr>
          <w:rFonts w:hint="eastAsia"/>
          <w:sz w:val="24"/>
          <w:szCs w:val="24"/>
        </w:rPr>
        <w:t>,</w:t>
      </w:r>
      <w:r w:rsidR="005B2B93" w:rsidRPr="004C7E55">
        <w:rPr>
          <w:rFonts w:hint="eastAsia"/>
          <w:sz w:val="24"/>
          <w:szCs w:val="24"/>
        </w:rPr>
        <w:t>别人会过得好些</w:t>
      </w:r>
      <w:r w:rsidR="005B2B93" w:rsidRPr="004C7E55">
        <w:rPr>
          <w:rFonts w:hint="eastAsia"/>
          <w:sz w:val="24"/>
          <w:szCs w:val="24"/>
        </w:rPr>
        <w:t>(</w:t>
      </w:r>
      <w:r w:rsidR="005B2B93" w:rsidRPr="004C7E55">
        <w:rPr>
          <w:rFonts w:hint="eastAsia"/>
          <w:sz w:val="24"/>
          <w:szCs w:val="24"/>
        </w:rPr>
        <w:t>无价值感</w:t>
      </w:r>
      <w:r w:rsidR="005B2B93" w:rsidRPr="004C7E55">
        <w:rPr>
          <w:rFonts w:hint="eastAsia"/>
          <w:sz w:val="24"/>
          <w:szCs w:val="24"/>
        </w:rPr>
        <w:t>)</w:t>
      </w:r>
      <w:r w:rsidR="005B2B93" w:rsidRPr="004C7E55">
        <w:rPr>
          <w:rFonts w:hint="eastAsia"/>
          <w:sz w:val="24"/>
          <w:szCs w:val="24"/>
        </w:rPr>
        <w:t>合并为无价值感。</w:t>
      </w:r>
      <w:r w:rsidR="005B2B93" w:rsidRPr="004C7E55">
        <w:rPr>
          <w:rFonts w:hint="eastAsia"/>
          <w:sz w:val="24"/>
          <w:szCs w:val="24"/>
        </w:rPr>
        <w:t>B</w:t>
      </w:r>
      <w:r w:rsidR="005B2B93" w:rsidRPr="004C7E55">
        <w:rPr>
          <w:sz w:val="24"/>
          <w:szCs w:val="24"/>
        </w:rPr>
        <w:t>DI-</w:t>
      </w:r>
      <w:r w:rsidR="005B2B93" w:rsidRPr="004C7E55">
        <w:rPr>
          <w:rFonts w:hint="eastAsia"/>
          <w:sz w:val="24"/>
          <w:szCs w:val="24"/>
        </w:rPr>
        <w:t>II</w:t>
      </w:r>
      <w:r w:rsidR="005B2B93"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5</w:t>
      </w:r>
      <w:r w:rsidR="005B2B93" w:rsidRPr="004C7E55">
        <w:rPr>
          <w:rFonts w:hint="eastAsia"/>
          <w:sz w:val="24"/>
          <w:szCs w:val="24"/>
        </w:rPr>
        <w:t>内疚感，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8</w:t>
      </w:r>
      <w:r w:rsidR="005B2B93" w:rsidRPr="004C7E55">
        <w:rPr>
          <w:rFonts w:hint="eastAsia"/>
          <w:sz w:val="24"/>
          <w:szCs w:val="24"/>
        </w:rPr>
        <w:t>自责合并为自责。中学生抑郁量表</w:t>
      </w:r>
      <w:r w:rsidR="00564657">
        <w:rPr>
          <w:rFonts w:hint="eastAsia"/>
          <w:sz w:val="24"/>
          <w:szCs w:val="24"/>
        </w:rPr>
        <w:t>(</w:t>
      </w:r>
      <w:r w:rsidR="005B2B93" w:rsidRPr="004C7E55">
        <w:rPr>
          <w:rFonts w:hint="eastAsia"/>
          <w:sz w:val="24"/>
          <w:szCs w:val="24"/>
        </w:rPr>
        <w:t>王极盛编制</w:t>
      </w:r>
      <w:r w:rsidR="00091254">
        <w:rPr>
          <w:rFonts w:hint="eastAsia"/>
          <w:sz w:val="24"/>
          <w:szCs w:val="24"/>
        </w:rPr>
        <w:t>；</w:t>
      </w:r>
      <w:r w:rsidR="00091254" w:rsidRPr="004C7E55">
        <w:rPr>
          <w:sz w:val="24"/>
          <w:szCs w:val="24"/>
        </w:rPr>
        <w:t>CSSDS</w:t>
      </w:r>
      <w:r w:rsidR="00564657">
        <w:rPr>
          <w:rFonts w:hint="eastAsia"/>
          <w:sz w:val="24"/>
          <w:szCs w:val="24"/>
        </w:rPr>
        <w:t>)</w:t>
      </w:r>
      <w:r w:rsidR="005B2B93" w:rsidRPr="004C7E55">
        <w:rPr>
          <w:rFonts w:hint="eastAsia"/>
          <w:sz w:val="24"/>
          <w:szCs w:val="24"/>
        </w:rPr>
        <w:t>的</w:t>
      </w:r>
      <w:r w:rsidR="00C62DEE" w:rsidRPr="004C7E55">
        <w:rPr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4</w:t>
      </w:r>
      <w:r w:rsidR="005B2B93" w:rsidRPr="004C7E55">
        <w:rPr>
          <w:rFonts w:hint="eastAsia"/>
          <w:sz w:val="24"/>
          <w:szCs w:val="24"/>
        </w:rPr>
        <w:t>我对学习没有兴趣，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8</w:t>
      </w:r>
      <w:r w:rsidR="005B2B93" w:rsidRPr="004C7E55">
        <w:rPr>
          <w:rFonts w:hint="eastAsia"/>
          <w:sz w:val="24"/>
          <w:szCs w:val="24"/>
        </w:rPr>
        <w:t>我觉得学习枯燥无味合并为</w:t>
      </w:r>
      <w:proofErr w:type="gramStart"/>
      <w:r w:rsidR="005B2B93" w:rsidRPr="004C7E55">
        <w:rPr>
          <w:rFonts w:hint="eastAsia"/>
          <w:sz w:val="24"/>
          <w:szCs w:val="24"/>
        </w:rPr>
        <w:t>无学习</w:t>
      </w:r>
      <w:proofErr w:type="gramEnd"/>
      <w:r w:rsidR="005B2B93" w:rsidRPr="004C7E55">
        <w:rPr>
          <w:rFonts w:hint="eastAsia"/>
          <w:sz w:val="24"/>
          <w:szCs w:val="24"/>
        </w:rPr>
        <w:t>兴趣。</w:t>
      </w:r>
      <w:r w:rsidR="005B2B93" w:rsidRPr="004C7E55">
        <w:rPr>
          <w:sz w:val="24"/>
          <w:szCs w:val="24"/>
        </w:rPr>
        <w:t>DSRSC</w:t>
      </w:r>
      <w:r w:rsidR="005B2B93" w:rsidRPr="004C7E55">
        <w:rPr>
          <w:rFonts w:hint="eastAsia"/>
          <w:sz w:val="24"/>
          <w:szCs w:val="24"/>
        </w:rPr>
        <w:t>的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2</w:t>
      </w:r>
      <w:r w:rsidR="005B2B93" w:rsidRPr="004C7E55">
        <w:rPr>
          <w:rFonts w:hint="eastAsia"/>
          <w:sz w:val="24"/>
          <w:szCs w:val="24"/>
        </w:rPr>
        <w:t>我睡得很香和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</w:t>
      </w:r>
      <w:r w:rsidR="005B2B93" w:rsidRPr="004C7E55">
        <w:rPr>
          <w:sz w:val="24"/>
          <w:szCs w:val="24"/>
        </w:rPr>
        <w:t>4</w:t>
      </w:r>
      <w:r w:rsidR="005B2B93" w:rsidRPr="004C7E55">
        <w:rPr>
          <w:rFonts w:hint="eastAsia"/>
          <w:sz w:val="24"/>
          <w:szCs w:val="24"/>
        </w:rPr>
        <w:t>我做噩梦合并为睡眠质量。</w:t>
      </w:r>
    </w:p>
    <w:p w14:paraId="36A4C71B" w14:textId="77777777" w:rsidR="00071142" w:rsidRPr="004C7E55" w:rsidRDefault="00071142" w:rsidP="004C7E55">
      <w:pPr>
        <w:spacing w:line="312" w:lineRule="auto"/>
        <w:rPr>
          <w:sz w:val="24"/>
          <w:szCs w:val="24"/>
        </w:rPr>
      </w:pPr>
    </w:p>
    <w:p w14:paraId="0E870D1A" w14:textId="1FD66212" w:rsidR="00556AF6" w:rsidRPr="00071142" w:rsidRDefault="00917AFB" w:rsidP="004C7E55">
      <w:pPr>
        <w:spacing w:line="312" w:lineRule="auto"/>
        <w:rPr>
          <w:b/>
          <w:bCs/>
          <w:sz w:val="24"/>
          <w:szCs w:val="24"/>
          <w:rPrChange w:id="251" w:author="Chuan-Peng Hu" w:date="2022-10-27T16:07:00Z">
            <w:rPr>
              <w:sz w:val="24"/>
              <w:szCs w:val="24"/>
            </w:rPr>
          </w:rPrChange>
        </w:rPr>
      </w:pPr>
      <w:ins w:id="252" w:author="Chuan-Peng Hu" w:date="2022-10-27T16:07:00Z">
        <w:r>
          <w:rPr>
            <w:b/>
            <w:bCs/>
            <w:sz w:val="24"/>
            <w:szCs w:val="24"/>
          </w:rPr>
          <w:t>2.</w:t>
        </w:r>
      </w:ins>
      <w:r w:rsidR="00556AF6" w:rsidRPr="00071142">
        <w:rPr>
          <w:b/>
          <w:bCs/>
          <w:sz w:val="24"/>
          <w:szCs w:val="24"/>
          <w:rPrChange w:id="253" w:author="Chuan-Peng Hu" w:date="2022-10-27T16:07:00Z">
            <w:rPr>
              <w:sz w:val="24"/>
              <w:szCs w:val="24"/>
            </w:rPr>
          </w:rPrChange>
        </w:rPr>
        <w:t>4</w:t>
      </w:r>
      <w:r w:rsidR="00556AF6" w:rsidRPr="00071142">
        <w:rPr>
          <w:rFonts w:hint="eastAsia"/>
          <w:b/>
          <w:bCs/>
          <w:sz w:val="24"/>
          <w:szCs w:val="24"/>
          <w:rPrChange w:id="254" w:author="Chuan-Peng Hu" w:date="2022-10-27T16:07:00Z">
            <w:rPr>
              <w:rFonts w:hint="eastAsia"/>
              <w:sz w:val="24"/>
              <w:szCs w:val="24"/>
            </w:rPr>
          </w:rPrChange>
        </w:rPr>
        <w:t>内容分析</w:t>
      </w:r>
    </w:p>
    <w:p w14:paraId="0B18397A" w14:textId="569B3ABB" w:rsidR="0003436D" w:rsidRPr="004C7E55" w:rsidRDefault="00BE0EC5" w:rsidP="004C7E55">
      <w:pPr>
        <w:spacing w:line="312" w:lineRule="auto"/>
        <w:ind w:firstLine="557"/>
        <w:rPr>
          <w:sz w:val="24"/>
          <w:szCs w:val="24"/>
        </w:rPr>
      </w:pPr>
      <w:del w:id="255" w:author="Rollo May" w:date="2022-11-12T11:18:00Z">
        <w:r w:rsidRPr="004C7E55" w:rsidDel="00926102">
          <w:rPr>
            <w:rFonts w:hint="eastAsia"/>
            <w:sz w:val="24"/>
            <w:szCs w:val="24"/>
          </w:rPr>
          <w:delText>这一步我们</w:delText>
        </w:r>
      </w:del>
      <w:ins w:id="256" w:author="Rollo May" w:date="2022-11-12T11:18:00Z">
        <w:r w:rsidR="00926102">
          <w:rPr>
            <w:rFonts w:hint="eastAsia"/>
            <w:sz w:val="24"/>
            <w:szCs w:val="24"/>
          </w:rPr>
          <w:t>该部分是本研究的重要环节，旨在</w:t>
        </w:r>
      </w:ins>
      <w:r w:rsidR="00C62DEE" w:rsidRPr="004C7E55">
        <w:rPr>
          <w:rFonts w:hint="eastAsia"/>
          <w:sz w:val="24"/>
          <w:szCs w:val="24"/>
        </w:rPr>
        <w:t>对不同抑郁量表</w:t>
      </w:r>
      <w:del w:id="257" w:author="Rollo May" w:date="2022-11-12T11:18:00Z">
        <w:r w:rsidR="00C62DEE" w:rsidRPr="004C7E55" w:rsidDel="00F773CE">
          <w:rPr>
            <w:rFonts w:hint="eastAsia"/>
            <w:sz w:val="24"/>
            <w:szCs w:val="24"/>
          </w:rPr>
          <w:delText>之间</w:delText>
        </w:r>
      </w:del>
      <w:r w:rsidR="00C62DEE" w:rsidRPr="004C7E55">
        <w:rPr>
          <w:rFonts w:hint="eastAsia"/>
          <w:sz w:val="24"/>
          <w:szCs w:val="24"/>
        </w:rPr>
        <w:t>所测量的</w:t>
      </w:r>
      <w:r w:rsidR="0003436D" w:rsidRPr="004C7E55">
        <w:rPr>
          <w:rFonts w:hint="eastAsia"/>
          <w:sz w:val="24"/>
          <w:szCs w:val="24"/>
        </w:rPr>
        <w:t>项目</w:t>
      </w:r>
      <w:r w:rsidR="00C62DEE" w:rsidRPr="004C7E55">
        <w:rPr>
          <w:rFonts w:hint="eastAsia"/>
          <w:sz w:val="24"/>
          <w:szCs w:val="24"/>
        </w:rPr>
        <w:t>重叠程度进行</w:t>
      </w:r>
      <w:del w:id="258" w:author="Rollo May" w:date="2022-11-12T11:18:00Z">
        <w:r w:rsidR="00C62DEE" w:rsidRPr="004C7E55" w:rsidDel="00F773CE">
          <w:rPr>
            <w:rFonts w:hint="eastAsia"/>
            <w:sz w:val="24"/>
            <w:szCs w:val="24"/>
          </w:rPr>
          <w:delText>了</w:delText>
        </w:r>
      </w:del>
      <w:r w:rsidR="00C62DEE" w:rsidRPr="004C7E55">
        <w:rPr>
          <w:rFonts w:hint="eastAsia"/>
          <w:sz w:val="24"/>
          <w:szCs w:val="24"/>
        </w:rPr>
        <w:t>检查，</w:t>
      </w:r>
      <w:r w:rsidR="003F76B5" w:rsidRPr="004C7E55">
        <w:rPr>
          <w:rFonts w:hint="eastAsia"/>
          <w:sz w:val="24"/>
          <w:szCs w:val="24"/>
        </w:rPr>
        <w:t>在此步骤</w:t>
      </w:r>
      <w:r w:rsidR="003D0F7D" w:rsidRPr="004C7E55">
        <w:rPr>
          <w:rFonts w:hint="eastAsia"/>
          <w:sz w:val="24"/>
          <w:szCs w:val="24"/>
        </w:rPr>
        <w:t>我们</w:t>
      </w:r>
      <w:ins w:id="259" w:author="Rollo May" w:date="2022-11-12T11:18:00Z">
        <w:r w:rsidR="009B783B">
          <w:rPr>
            <w:rFonts w:hint="eastAsia"/>
            <w:sz w:val="24"/>
            <w:szCs w:val="24"/>
          </w:rPr>
          <w:t>遵循的原则是，</w:t>
        </w:r>
      </w:ins>
      <w:del w:id="260" w:author="Rollo May" w:date="2022-11-12T11:18:00Z">
        <w:r w:rsidR="003F76B5" w:rsidRPr="004C7E55" w:rsidDel="009D2E0C">
          <w:rPr>
            <w:rFonts w:hint="eastAsia"/>
            <w:sz w:val="24"/>
            <w:szCs w:val="24"/>
          </w:rPr>
          <w:delText>采用了一个能够</w:delText>
        </w:r>
      </w:del>
      <w:ins w:id="261" w:author="Rollo May" w:date="2022-11-12T11:19:00Z">
        <w:r w:rsidR="009D2E0C">
          <w:rPr>
            <w:rFonts w:hint="eastAsia"/>
            <w:sz w:val="24"/>
            <w:szCs w:val="24"/>
          </w:rPr>
          <w:t>尽可能</w:t>
        </w:r>
      </w:ins>
      <w:r w:rsidR="0003436D" w:rsidRPr="004C7E55">
        <w:rPr>
          <w:rFonts w:hint="eastAsia"/>
          <w:sz w:val="24"/>
          <w:szCs w:val="24"/>
        </w:rPr>
        <w:t>保留</w:t>
      </w:r>
      <w:r w:rsidR="003F76B5" w:rsidRPr="004C7E55">
        <w:rPr>
          <w:rFonts w:hint="eastAsia"/>
          <w:sz w:val="24"/>
          <w:szCs w:val="24"/>
        </w:rPr>
        <w:t>更多</w:t>
      </w:r>
      <w:ins w:id="262" w:author="Rollo May" w:date="2022-11-12T11:19:00Z">
        <w:r w:rsidR="00781E0B" w:rsidRPr="004C7E55">
          <w:rPr>
            <w:rFonts w:hint="eastAsia"/>
            <w:sz w:val="24"/>
            <w:szCs w:val="24"/>
          </w:rPr>
          <w:t>的</w:t>
        </w:r>
      </w:ins>
      <w:r w:rsidR="003F76B5" w:rsidRPr="004C7E55">
        <w:rPr>
          <w:rFonts w:hint="eastAsia"/>
          <w:sz w:val="24"/>
          <w:szCs w:val="24"/>
        </w:rPr>
        <w:t>信息</w:t>
      </w:r>
      <w:del w:id="263" w:author="Rollo May" w:date="2022-11-12T11:19:00Z">
        <w:r w:rsidR="003F76B5" w:rsidRPr="004C7E55" w:rsidDel="00781E0B">
          <w:rPr>
            <w:rFonts w:hint="eastAsia"/>
            <w:sz w:val="24"/>
            <w:szCs w:val="24"/>
          </w:rPr>
          <w:delText>的做法</w:delText>
        </w:r>
      </w:del>
      <w:r w:rsidR="003F76B5" w:rsidRPr="004C7E55">
        <w:rPr>
          <w:rFonts w:hint="eastAsia"/>
          <w:sz w:val="24"/>
          <w:szCs w:val="24"/>
        </w:rPr>
        <w:t>。</w:t>
      </w:r>
      <w:ins w:id="264" w:author="Rollo May" w:date="2022-11-12T11:20:00Z">
        <w:r w:rsidR="00DB618B">
          <w:rPr>
            <w:rFonts w:hint="eastAsia"/>
            <w:sz w:val="24"/>
            <w:szCs w:val="24"/>
          </w:rPr>
          <w:t>而</w:t>
        </w:r>
      </w:ins>
      <w:proofErr w:type="spellStart"/>
      <w:r w:rsidR="003F76B5" w:rsidRPr="004C7E55">
        <w:rPr>
          <w:sz w:val="24"/>
          <w:szCs w:val="24"/>
        </w:rPr>
        <w:t>E</w:t>
      </w:r>
      <w:r w:rsidR="003F76B5" w:rsidRPr="004C7E55">
        <w:rPr>
          <w:rFonts w:hint="eastAsia"/>
          <w:sz w:val="24"/>
          <w:szCs w:val="24"/>
        </w:rPr>
        <w:t>iko</w:t>
      </w:r>
      <w:proofErr w:type="spellEnd"/>
      <w:ins w:id="265" w:author="Chuan-Peng Hu" w:date="2022-10-27T16:07:00Z">
        <w:r w:rsidR="00A35EA5">
          <w:rPr>
            <w:sz w:val="24"/>
            <w:szCs w:val="24"/>
          </w:rPr>
          <w:t xml:space="preserve"> (2017)</w:t>
        </w:r>
      </w:ins>
      <w:r w:rsidR="003F76B5" w:rsidRPr="004C7E55">
        <w:rPr>
          <w:rFonts w:hint="eastAsia"/>
          <w:sz w:val="24"/>
          <w:szCs w:val="24"/>
        </w:rPr>
        <w:t>的做法</w:t>
      </w:r>
      <w:ins w:id="266" w:author="Rollo May" w:date="2022-11-12T11:20:00Z">
        <w:r w:rsidR="00D46F1E">
          <w:rPr>
            <w:rFonts w:hint="eastAsia"/>
            <w:sz w:val="24"/>
            <w:szCs w:val="24"/>
          </w:rPr>
          <w:t>与我们相反，</w:t>
        </w:r>
      </w:ins>
      <w:del w:id="267" w:author="Rollo May" w:date="2022-11-12T11:20:00Z">
        <w:r w:rsidR="003F76B5" w:rsidRPr="004C7E55" w:rsidDel="00E32CB7">
          <w:rPr>
            <w:rFonts w:hint="eastAsia"/>
            <w:sz w:val="24"/>
            <w:szCs w:val="24"/>
          </w:rPr>
          <w:delText>是在</w:delText>
        </w:r>
      </w:del>
      <w:ins w:id="268" w:author="Rollo May" w:date="2022-11-12T11:20:00Z">
        <w:r w:rsidR="00E32CB7">
          <w:rPr>
            <w:rFonts w:hint="eastAsia"/>
            <w:sz w:val="24"/>
            <w:szCs w:val="24"/>
          </w:rPr>
          <w:t>他认为，</w:t>
        </w:r>
        <w:r w:rsidR="00DD5FA3">
          <w:rPr>
            <w:rFonts w:hint="eastAsia"/>
            <w:sz w:val="24"/>
            <w:szCs w:val="24"/>
          </w:rPr>
          <w:t>只要项目</w:t>
        </w:r>
      </w:ins>
      <w:r w:rsidR="0003436D" w:rsidRPr="004C7E55">
        <w:rPr>
          <w:rFonts w:hint="eastAsia"/>
          <w:sz w:val="24"/>
          <w:szCs w:val="24"/>
        </w:rPr>
        <w:t>使用</w:t>
      </w:r>
      <w:ins w:id="269" w:author="Rollo May" w:date="2022-11-12T11:20:00Z">
        <w:r w:rsidR="00A15AA8" w:rsidRPr="004C7E55">
          <w:rPr>
            <w:rFonts w:hint="eastAsia"/>
            <w:sz w:val="24"/>
            <w:szCs w:val="24"/>
          </w:rPr>
          <w:t>的词汇</w:t>
        </w:r>
      </w:ins>
      <w:r w:rsidR="003F76B5" w:rsidRPr="004C7E55">
        <w:rPr>
          <w:rFonts w:hint="eastAsia"/>
          <w:sz w:val="24"/>
          <w:szCs w:val="24"/>
        </w:rPr>
        <w:t>大致相同</w:t>
      </w:r>
      <w:del w:id="270" w:author="Rollo May" w:date="2022-11-12T11:20:00Z">
        <w:r w:rsidR="003F76B5" w:rsidRPr="004C7E55" w:rsidDel="00A15AA8">
          <w:rPr>
            <w:rFonts w:hint="eastAsia"/>
            <w:sz w:val="24"/>
            <w:szCs w:val="24"/>
          </w:rPr>
          <w:delText>的词汇</w:delText>
        </w:r>
      </w:del>
      <w:ins w:id="271" w:author="Rollo May" w:date="2022-11-12T11:20:00Z">
        <w:r w:rsidR="00A15AA8">
          <w:rPr>
            <w:rFonts w:hint="eastAsia"/>
            <w:sz w:val="24"/>
            <w:szCs w:val="24"/>
          </w:rPr>
          <w:t>，</w:t>
        </w:r>
      </w:ins>
      <w:del w:id="272" w:author="Rollo May" w:date="2022-11-12T11:20:00Z">
        <w:r w:rsidR="003F76B5" w:rsidRPr="004C7E55" w:rsidDel="00A15AA8">
          <w:rPr>
            <w:rFonts w:hint="eastAsia"/>
            <w:sz w:val="24"/>
            <w:szCs w:val="24"/>
          </w:rPr>
          <w:delText>时</w:delText>
        </w:r>
      </w:del>
      <w:r w:rsidR="003F76B5" w:rsidRPr="004C7E55">
        <w:rPr>
          <w:rFonts w:hint="eastAsia"/>
          <w:sz w:val="24"/>
          <w:szCs w:val="24"/>
        </w:rPr>
        <w:t>就</w:t>
      </w:r>
      <w:ins w:id="273" w:author="Rollo May" w:date="2022-11-12T11:20:00Z">
        <w:r w:rsidR="00A15AA8">
          <w:rPr>
            <w:rFonts w:hint="eastAsia"/>
            <w:sz w:val="24"/>
            <w:szCs w:val="24"/>
          </w:rPr>
          <w:t>可以</w:t>
        </w:r>
      </w:ins>
      <w:r w:rsidR="003F76B5" w:rsidRPr="004C7E55">
        <w:rPr>
          <w:rFonts w:hint="eastAsia"/>
          <w:sz w:val="24"/>
          <w:szCs w:val="24"/>
        </w:rPr>
        <w:t>认为项目是相等的</w:t>
      </w:r>
      <w:r w:rsidR="0003436D" w:rsidRPr="004C7E55">
        <w:rPr>
          <w:rFonts w:hint="eastAsia"/>
          <w:sz w:val="24"/>
          <w:szCs w:val="24"/>
        </w:rPr>
        <w:t>，</w:t>
      </w:r>
      <w:ins w:id="274" w:author="Rollo May" w:date="2022-11-12T11:21:00Z">
        <w:r w:rsidR="00407E22">
          <w:rPr>
            <w:rFonts w:hint="eastAsia"/>
            <w:sz w:val="24"/>
            <w:szCs w:val="24"/>
          </w:rPr>
          <w:t>即</w:t>
        </w:r>
      </w:ins>
      <w:ins w:id="275" w:author="Rollo May" w:date="2022-11-12T11:19:00Z">
        <w:r w:rsidR="00EB46E5">
          <w:rPr>
            <w:rFonts w:hint="eastAsia"/>
            <w:sz w:val="24"/>
            <w:szCs w:val="24"/>
          </w:rPr>
          <w:t>除非</w:t>
        </w:r>
      </w:ins>
      <w:ins w:id="276" w:author="Rollo May" w:date="2022-11-12T11:21:00Z">
        <w:r w:rsidR="00407E22">
          <w:rPr>
            <w:rFonts w:hint="eastAsia"/>
            <w:sz w:val="24"/>
            <w:szCs w:val="24"/>
          </w:rPr>
          <w:t>存在</w:t>
        </w:r>
      </w:ins>
      <w:ins w:id="277" w:author="Rollo May" w:date="2022-11-12T11:19:00Z">
        <w:r w:rsidR="00EB46E5">
          <w:rPr>
            <w:rFonts w:hint="eastAsia"/>
            <w:sz w:val="24"/>
            <w:szCs w:val="24"/>
          </w:rPr>
          <w:t>明显</w:t>
        </w:r>
      </w:ins>
      <w:ins w:id="278" w:author="Rollo May" w:date="2022-11-12T11:21:00Z">
        <w:r w:rsidR="00013E8A">
          <w:rPr>
            <w:rFonts w:hint="eastAsia"/>
            <w:sz w:val="24"/>
            <w:szCs w:val="24"/>
          </w:rPr>
          <w:t>的</w:t>
        </w:r>
      </w:ins>
      <w:ins w:id="279" w:author="Rollo May" w:date="2022-11-12T11:19:00Z">
        <w:r w:rsidR="00EB46E5">
          <w:rPr>
            <w:rFonts w:hint="eastAsia"/>
            <w:sz w:val="24"/>
            <w:szCs w:val="24"/>
          </w:rPr>
          <w:t>不同，否则</w:t>
        </w:r>
      </w:ins>
      <w:ins w:id="280" w:author="Rollo May" w:date="2022-11-12T11:21:00Z">
        <w:r w:rsidR="00230E9A">
          <w:rPr>
            <w:rFonts w:hint="eastAsia"/>
            <w:sz w:val="24"/>
            <w:szCs w:val="24"/>
          </w:rPr>
          <w:t>就</w:t>
        </w:r>
        <w:r w:rsidR="00483034">
          <w:rPr>
            <w:rFonts w:hint="eastAsia"/>
            <w:sz w:val="24"/>
            <w:szCs w:val="24"/>
          </w:rPr>
          <w:t>可以</w:t>
        </w:r>
      </w:ins>
      <w:ins w:id="281" w:author="Rollo May" w:date="2022-11-12T11:19:00Z">
        <w:r w:rsidR="00EB46E5">
          <w:rPr>
            <w:rFonts w:hint="eastAsia"/>
            <w:sz w:val="24"/>
            <w:szCs w:val="24"/>
          </w:rPr>
          <w:t>认为项目所测量的内容</w:t>
        </w:r>
        <w:r w:rsidR="006B3371">
          <w:rPr>
            <w:rFonts w:hint="eastAsia"/>
            <w:sz w:val="24"/>
            <w:szCs w:val="24"/>
          </w:rPr>
          <w:t>相同</w:t>
        </w:r>
      </w:ins>
      <w:ins w:id="282" w:author="Rollo May" w:date="2022-11-12T11:21:00Z">
        <w:r w:rsidR="00EF1746">
          <w:rPr>
            <w:rFonts w:hint="eastAsia"/>
            <w:sz w:val="24"/>
            <w:szCs w:val="24"/>
          </w:rPr>
          <w:t>，</w:t>
        </w:r>
      </w:ins>
      <w:r w:rsidR="003F76B5" w:rsidRPr="004C7E55">
        <w:rPr>
          <w:rFonts w:hint="eastAsia"/>
          <w:sz w:val="24"/>
          <w:szCs w:val="24"/>
        </w:rPr>
        <w:t>如“感觉悲伤”</w:t>
      </w:r>
      <w:r w:rsidR="003F76B5" w:rsidRPr="004C7E55">
        <w:rPr>
          <w:rFonts w:hint="eastAsia"/>
          <w:sz w:val="24"/>
          <w:szCs w:val="24"/>
        </w:rPr>
        <w:t>(IDS)</w:t>
      </w:r>
      <w:r w:rsidR="003F76B5" w:rsidRPr="004C7E55">
        <w:rPr>
          <w:rFonts w:hint="eastAsia"/>
          <w:sz w:val="24"/>
          <w:szCs w:val="24"/>
        </w:rPr>
        <w:t>，“感觉抑郁”</w:t>
      </w:r>
      <w:r w:rsidR="003F76B5" w:rsidRPr="004C7E55">
        <w:rPr>
          <w:rFonts w:hint="eastAsia"/>
          <w:sz w:val="24"/>
          <w:szCs w:val="24"/>
        </w:rPr>
        <w:t>(HRSD)</w:t>
      </w:r>
      <w:r w:rsidR="003F76B5" w:rsidRPr="004C7E55">
        <w:rPr>
          <w:rFonts w:hint="eastAsia"/>
          <w:sz w:val="24"/>
          <w:szCs w:val="24"/>
        </w:rPr>
        <w:t>和“感觉忧郁”</w:t>
      </w:r>
      <w:r w:rsidR="003F76B5" w:rsidRPr="004C7E55">
        <w:rPr>
          <w:rFonts w:hint="eastAsia"/>
          <w:sz w:val="24"/>
          <w:szCs w:val="24"/>
        </w:rPr>
        <w:t>(SDS)</w:t>
      </w:r>
      <w:r w:rsidR="003F76B5" w:rsidRPr="004C7E55">
        <w:rPr>
          <w:rFonts w:hint="eastAsia"/>
          <w:sz w:val="24"/>
          <w:szCs w:val="24"/>
        </w:rPr>
        <w:t>，或者大致相反的词，如“悲观”</w:t>
      </w:r>
      <w:r w:rsidR="003F76B5" w:rsidRPr="004C7E55">
        <w:rPr>
          <w:rFonts w:hint="eastAsia"/>
          <w:sz w:val="24"/>
          <w:szCs w:val="24"/>
        </w:rPr>
        <w:t>(IDS, BDI, MADRS)</w:t>
      </w:r>
      <w:r w:rsidR="003F76B5" w:rsidRPr="004C7E55">
        <w:rPr>
          <w:rFonts w:hint="eastAsia"/>
          <w:sz w:val="24"/>
          <w:szCs w:val="24"/>
        </w:rPr>
        <w:t>和“对未来充满希望”</w:t>
      </w:r>
      <w:r w:rsidR="003F76B5" w:rsidRPr="004C7E55">
        <w:rPr>
          <w:rFonts w:hint="eastAsia"/>
          <w:sz w:val="24"/>
          <w:szCs w:val="24"/>
        </w:rPr>
        <w:t>(SDS, CES-D)</w:t>
      </w:r>
      <w:r w:rsidR="003D0F7D" w:rsidRPr="004C7E55">
        <w:rPr>
          <w:rFonts w:hint="eastAsia"/>
          <w:sz w:val="24"/>
          <w:szCs w:val="24"/>
        </w:rPr>
        <w:t>，</w:t>
      </w:r>
      <w:r w:rsidR="003F76B5" w:rsidRPr="004C7E55">
        <w:rPr>
          <w:rFonts w:hint="eastAsia"/>
          <w:sz w:val="24"/>
          <w:szCs w:val="24"/>
        </w:rPr>
        <w:t>他将</w:t>
      </w:r>
      <w:r w:rsidR="003D0F7D" w:rsidRPr="004C7E55">
        <w:rPr>
          <w:rFonts w:hint="eastAsia"/>
          <w:sz w:val="24"/>
          <w:szCs w:val="24"/>
        </w:rPr>
        <w:t>悲伤、抑郁、忧郁等诸多描述抑郁情绪的词汇归结为一个症状</w:t>
      </w:r>
      <w:r w:rsidR="003F76B5" w:rsidRPr="004C7E55">
        <w:rPr>
          <w:rFonts w:hint="eastAsia"/>
          <w:sz w:val="24"/>
          <w:szCs w:val="24"/>
        </w:rPr>
        <w:t>“</w:t>
      </w:r>
      <w:proofErr w:type="spellStart"/>
      <w:r w:rsidR="003F76B5" w:rsidRPr="004C7E55">
        <w:rPr>
          <w:rFonts w:hint="eastAsia"/>
          <w:sz w:val="24"/>
          <w:szCs w:val="24"/>
        </w:rPr>
        <w:t>sadmood</w:t>
      </w:r>
      <w:proofErr w:type="spellEnd"/>
      <w:r w:rsidR="003F76B5" w:rsidRPr="004C7E55">
        <w:rPr>
          <w:rFonts w:hint="eastAsia"/>
          <w:sz w:val="24"/>
          <w:szCs w:val="24"/>
        </w:rPr>
        <w:t>”</w:t>
      </w:r>
      <w:r w:rsidR="003D0F7D" w:rsidRPr="004C7E55">
        <w:rPr>
          <w:rFonts w:hint="eastAsia"/>
          <w:sz w:val="24"/>
          <w:szCs w:val="24"/>
        </w:rPr>
        <w:t>。</w:t>
      </w:r>
      <w:r w:rsidR="00456383" w:rsidRPr="004C7E55">
        <w:rPr>
          <w:rFonts w:hint="eastAsia"/>
          <w:sz w:val="24"/>
          <w:szCs w:val="24"/>
        </w:rPr>
        <w:t>而在中文语境中，悲伤、抑郁、</w:t>
      </w:r>
      <w:r w:rsidR="00456383" w:rsidRPr="004C7E55">
        <w:rPr>
          <w:rFonts w:hint="eastAsia"/>
          <w:sz w:val="24"/>
          <w:szCs w:val="24"/>
        </w:rPr>
        <w:lastRenderedPageBreak/>
        <w:t>忧郁等词汇还是有较大区别的。</w:t>
      </w:r>
      <w:r w:rsidR="00A65407" w:rsidRPr="004C7E55">
        <w:rPr>
          <w:rFonts w:hint="eastAsia"/>
          <w:sz w:val="24"/>
          <w:szCs w:val="24"/>
        </w:rPr>
        <w:t>简单的将其都归为</w:t>
      </w:r>
      <w:r w:rsidR="00C62DEE" w:rsidRPr="004C7E55">
        <w:rPr>
          <w:rFonts w:hint="eastAsia"/>
          <w:sz w:val="24"/>
          <w:szCs w:val="24"/>
        </w:rPr>
        <w:t>“</w:t>
      </w:r>
      <w:proofErr w:type="spellStart"/>
      <w:r w:rsidR="00C62DEE" w:rsidRPr="004C7E55">
        <w:rPr>
          <w:rFonts w:hint="eastAsia"/>
          <w:sz w:val="24"/>
          <w:szCs w:val="24"/>
        </w:rPr>
        <w:t>sadmood</w:t>
      </w:r>
      <w:proofErr w:type="spellEnd"/>
      <w:r w:rsidR="00C62DEE" w:rsidRPr="004C7E55">
        <w:rPr>
          <w:rFonts w:hint="eastAsia"/>
          <w:sz w:val="24"/>
          <w:szCs w:val="24"/>
        </w:rPr>
        <w:t>”</w:t>
      </w:r>
      <w:r w:rsidR="00A65407" w:rsidRPr="004C7E55">
        <w:rPr>
          <w:rFonts w:hint="eastAsia"/>
          <w:sz w:val="24"/>
          <w:szCs w:val="24"/>
        </w:rPr>
        <w:t>则会丢失很</w:t>
      </w:r>
      <w:r w:rsidR="00456383" w:rsidRPr="004C7E55">
        <w:rPr>
          <w:rFonts w:hint="eastAsia"/>
          <w:sz w:val="24"/>
          <w:szCs w:val="24"/>
        </w:rPr>
        <w:t>多</w:t>
      </w:r>
      <w:r w:rsidR="00A65407" w:rsidRPr="004C7E55">
        <w:rPr>
          <w:rFonts w:hint="eastAsia"/>
          <w:sz w:val="24"/>
          <w:szCs w:val="24"/>
        </w:rPr>
        <w:t>信息，无法区分具体包含了那些症状。</w:t>
      </w:r>
      <w:r w:rsidR="00C62DEE" w:rsidRPr="004C7E55">
        <w:rPr>
          <w:rFonts w:hint="eastAsia"/>
          <w:sz w:val="24"/>
          <w:szCs w:val="24"/>
        </w:rPr>
        <w:t>因此关于抑郁情绪的</w:t>
      </w:r>
      <w:r w:rsidR="0003436D" w:rsidRPr="004C7E55">
        <w:rPr>
          <w:rFonts w:hint="eastAsia"/>
          <w:sz w:val="24"/>
          <w:szCs w:val="24"/>
        </w:rPr>
        <w:t>症状</w:t>
      </w:r>
      <w:r w:rsidR="00C62DEE" w:rsidRPr="004C7E55">
        <w:rPr>
          <w:rFonts w:hint="eastAsia"/>
          <w:sz w:val="24"/>
          <w:szCs w:val="24"/>
        </w:rPr>
        <w:t>我们全部进行了保留，最后</w:t>
      </w:r>
      <w:r w:rsidR="007F1F54" w:rsidRPr="004C7E55">
        <w:rPr>
          <w:rFonts w:hint="eastAsia"/>
          <w:sz w:val="24"/>
          <w:szCs w:val="24"/>
        </w:rPr>
        <w:t>结果</w:t>
      </w:r>
      <w:r w:rsidR="00C62DEE" w:rsidRPr="004C7E55">
        <w:rPr>
          <w:rFonts w:hint="eastAsia"/>
          <w:sz w:val="24"/>
          <w:szCs w:val="24"/>
        </w:rPr>
        <w:t>包括了</w:t>
      </w:r>
      <w:r w:rsidR="0003436D" w:rsidRPr="004C7E55">
        <w:rPr>
          <w:rFonts w:hint="eastAsia"/>
          <w:sz w:val="24"/>
          <w:szCs w:val="24"/>
        </w:rPr>
        <w:t>抑郁情绪这个复合症状，以及忧郁、情绪低沉</w:t>
      </w:r>
      <w:r w:rsidR="0003436D" w:rsidRPr="004C7E55">
        <w:rPr>
          <w:rFonts w:hint="eastAsia"/>
          <w:sz w:val="24"/>
          <w:szCs w:val="24"/>
        </w:rPr>
        <w:t>/</w:t>
      </w:r>
      <w:r w:rsidR="0003436D" w:rsidRPr="004C7E55">
        <w:rPr>
          <w:rFonts w:hint="eastAsia"/>
          <w:sz w:val="24"/>
          <w:szCs w:val="24"/>
        </w:rPr>
        <w:t>容易高兴、悲哀、痛苦</w:t>
      </w:r>
      <w:r w:rsidR="00564657">
        <w:rPr>
          <w:rFonts w:hint="eastAsia"/>
          <w:sz w:val="24"/>
          <w:szCs w:val="24"/>
        </w:rPr>
        <w:t>(</w:t>
      </w:r>
      <w:r w:rsidR="0003436D" w:rsidRPr="004C7E55">
        <w:rPr>
          <w:rFonts w:hint="eastAsia"/>
          <w:sz w:val="24"/>
          <w:szCs w:val="24"/>
        </w:rPr>
        <w:t>不开心</w:t>
      </w:r>
      <w:r w:rsidR="00564657">
        <w:rPr>
          <w:rFonts w:hint="eastAsia"/>
          <w:sz w:val="24"/>
          <w:szCs w:val="24"/>
        </w:rPr>
        <w:t>)</w:t>
      </w:r>
      <w:r w:rsidR="0003436D" w:rsidRPr="004C7E55">
        <w:rPr>
          <w:rFonts w:hint="eastAsia"/>
          <w:sz w:val="24"/>
          <w:szCs w:val="24"/>
        </w:rPr>
        <w:t>这些特殊症状。除抑郁情绪以外，其他的项目我们</w:t>
      </w:r>
      <w:del w:id="283" w:author="Rollo May" w:date="2022-11-12T11:40:00Z">
        <w:r w:rsidR="0003436D" w:rsidRPr="004C7E55" w:rsidDel="0034527C">
          <w:rPr>
            <w:rFonts w:hint="eastAsia"/>
            <w:sz w:val="24"/>
            <w:szCs w:val="24"/>
          </w:rPr>
          <w:delText>则</w:delText>
        </w:r>
      </w:del>
      <w:r w:rsidR="0003436D" w:rsidRPr="004C7E55">
        <w:rPr>
          <w:rFonts w:hint="eastAsia"/>
          <w:sz w:val="24"/>
          <w:szCs w:val="24"/>
        </w:rPr>
        <w:t>也是</w:t>
      </w:r>
      <w:ins w:id="284" w:author="Rollo May" w:date="2022-11-12T11:40:00Z">
        <w:r w:rsidR="0034527C">
          <w:rPr>
            <w:rFonts w:hint="eastAsia"/>
            <w:sz w:val="24"/>
            <w:szCs w:val="24"/>
          </w:rPr>
          <w:t>在</w:t>
        </w:r>
      </w:ins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只有题目所测量内容</w:t>
      </w:r>
      <w:proofErr w:type="gramStart"/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明显相同</w:t>
      </w:r>
      <w:proofErr w:type="gramEnd"/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时才不将其进行区分。</w:t>
      </w:r>
    </w:p>
    <w:p w14:paraId="4334591C" w14:textId="74170EE3" w:rsidR="00C62DEE" w:rsidRPr="004C7E55" w:rsidRDefault="00C62DEE" w:rsidP="004C7E55">
      <w:pPr>
        <w:spacing w:line="312" w:lineRule="auto"/>
        <w:ind w:firstLineChars="200" w:firstLine="480"/>
        <w:rPr>
          <w:color w:val="2A2B2E"/>
          <w:sz w:val="24"/>
          <w:szCs w:val="24"/>
          <w:shd w:val="clear" w:color="auto" w:fill="FFFFFF"/>
        </w:rPr>
      </w:pPr>
      <w:r w:rsidRPr="004C7E55">
        <w:rPr>
          <w:rFonts w:hint="eastAsia"/>
          <w:sz w:val="24"/>
          <w:szCs w:val="24"/>
        </w:rPr>
        <w:t>其次，</w:t>
      </w:r>
      <w:r w:rsidR="0003436D" w:rsidRPr="004C7E55">
        <w:rPr>
          <w:rFonts w:hint="eastAsia"/>
          <w:sz w:val="24"/>
          <w:szCs w:val="24"/>
        </w:rPr>
        <w:t>我们最终的结果同时保留了复合症状和特殊症状。</w:t>
      </w:r>
      <w:ins w:id="285" w:author="Rollo May" w:date="2022-11-12T11:42:00Z">
        <w:r w:rsidR="00CF0DAC">
          <w:rPr>
            <w:rFonts w:hint="eastAsia"/>
            <w:sz w:val="24"/>
            <w:szCs w:val="24"/>
          </w:rPr>
          <w:t>复合症状是指一个更加笼统、涵盖范围更加广泛的症状类型，而特殊</w:t>
        </w:r>
      </w:ins>
      <w:ins w:id="286" w:author="Rollo May" w:date="2022-11-12T11:43:00Z">
        <w:r w:rsidR="00CF0DAC">
          <w:rPr>
            <w:rFonts w:hint="eastAsia"/>
            <w:sz w:val="24"/>
            <w:szCs w:val="24"/>
          </w:rPr>
          <w:t>症状则更加具体，涵盖的范围更小。</w:t>
        </w:r>
      </w:ins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例如“食欲变化”就属于一个复合症状，“食欲增加”以及“食欲降低”则属于特殊症状。</w:t>
      </w:r>
      <w:proofErr w:type="spellStart"/>
      <w:r w:rsidR="00BE0EC5" w:rsidRPr="004C7E55">
        <w:rPr>
          <w:sz w:val="24"/>
          <w:szCs w:val="24"/>
        </w:rPr>
        <w:t>E</w:t>
      </w:r>
      <w:r w:rsidR="00BE0EC5" w:rsidRPr="004C7E55">
        <w:rPr>
          <w:rFonts w:hint="eastAsia"/>
          <w:sz w:val="24"/>
          <w:szCs w:val="24"/>
        </w:rPr>
        <w:t>iko</w:t>
      </w:r>
      <w:proofErr w:type="spellEnd"/>
      <w:r w:rsidR="00BE0EC5" w:rsidRPr="004C7E55">
        <w:rPr>
          <w:rFonts w:hint="eastAsia"/>
          <w:sz w:val="24"/>
          <w:szCs w:val="24"/>
        </w:rPr>
        <w:t>的结果最终没有保留复合症状</w:t>
      </w:r>
      <w:r w:rsidR="007F1F54" w:rsidRPr="004C7E55">
        <w:rPr>
          <w:rFonts w:hint="eastAsia"/>
          <w:sz w:val="24"/>
          <w:szCs w:val="24"/>
        </w:rPr>
        <w:t>而</w:t>
      </w:r>
      <w:r w:rsidR="00BE0EC5" w:rsidRPr="004C7E55">
        <w:rPr>
          <w:rFonts w:hint="eastAsia"/>
          <w:sz w:val="24"/>
          <w:szCs w:val="24"/>
        </w:rPr>
        <w:t>只有特殊症状，这样会导致</w:t>
      </w:r>
      <w:ins w:id="287" w:author="Rollo May" w:date="2022-11-12T11:45:00Z">
        <w:r w:rsidR="00D232D8" w:rsidRPr="004C7E55">
          <w:rPr>
            <w:rFonts w:hint="eastAsia"/>
            <w:sz w:val="24"/>
            <w:szCs w:val="24"/>
          </w:rPr>
          <w:t>很难确定</w:t>
        </w:r>
      </w:ins>
      <w:r w:rsidR="00BE0EC5" w:rsidRPr="004C7E55">
        <w:rPr>
          <w:rFonts w:hint="eastAsia"/>
          <w:sz w:val="24"/>
          <w:szCs w:val="24"/>
        </w:rPr>
        <w:t>部分量表的</w:t>
      </w:r>
      <w:ins w:id="288" w:author="Rollo May" w:date="2022-11-12T11:45:00Z">
        <w:r w:rsidR="00D232D8">
          <w:rPr>
            <w:rFonts w:hint="eastAsia"/>
            <w:sz w:val="24"/>
            <w:szCs w:val="24"/>
          </w:rPr>
          <w:t>某些</w:t>
        </w:r>
      </w:ins>
      <w:r w:rsidR="00BE0EC5" w:rsidRPr="004C7E55">
        <w:rPr>
          <w:rFonts w:hint="eastAsia"/>
          <w:sz w:val="24"/>
          <w:szCs w:val="24"/>
        </w:rPr>
        <w:t>题目</w:t>
      </w:r>
      <w:del w:id="289" w:author="Rollo May" w:date="2022-11-12T11:45:00Z">
        <w:r w:rsidR="00BE0EC5" w:rsidRPr="004C7E55" w:rsidDel="00D232D8">
          <w:rPr>
            <w:rFonts w:hint="eastAsia"/>
            <w:sz w:val="24"/>
            <w:szCs w:val="24"/>
          </w:rPr>
          <w:delText>对应很难确定</w:delText>
        </w:r>
        <w:r w:rsidR="007F1F54" w:rsidRPr="004C7E55" w:rsidDel="00D232D8">
          <w:rPr>
            <w:rFonts w:hint="eastAsia"/>
            <w:sz w:val="24"/>
            <w:szCs w:val="24"/>
          </w:rPr>
          <w:delText>其</w:delText>
        </w:r>
      </w:del>
      <w:ins w:id="290" w:author="Rollo May" w:date="2022-11-12T11:45:00Z">
        <w:r w:rsidR="00D232D8">
          <w:rPr>
            <w:rFonts w:hint="eastAsia"/>
            <w:sz w:val="24"/>
            <w:szCs w:val="24"/>
          </w:rPr>
          <w:t>到底</w:t>
        </w:r>
      </w:ins>
      <w:r w:rsidR="007F1F54" w:rsidRPr="004C7E55">
        <w:rPr>
          <w:rFonts w:hint="eastAsia"/>
          <w:sz w:val="24"/>
          <w:szCs w:val="24"/>
        </w:rPr>
        <w:t>属于哪一个症状</w:t>
      </w:r>
      <w:r w:rsidR="00BE0EC5" w:rsidRPr="004C7E55">
        <w:rPr>
          <w:rFonts w:hint="eastAsia"/>
          <w:sz w:val="24"/>
          <w:szCs w:val="24"/>
        </w:rPr>
        <w:t>。例如他认为内疚和无价值是某一个复合症状下的两个特殊症状。</w:t>
      </w:r>
      <w:r w:rsidR="00BE0EC5" w:rsidRPr="004C7E55">
        <w:rPr>
          <w:rFonts w:hint="eastAsia"/>
          <w:color w:val="2A2B2E"/>
          <w:sz w:val="24"/>
          <w:szCs w:val="24"/>
          <w:shd w:val="clear" w:color="auto" w:fill="FFFFFF"/>
        </w:rPr>
        <w:t>但是并没有提供这两个特殊症状之上的复合症状叫什么，亦无法确定具体哪个题目对应到了这两个症状。</w:t>
      </w:r>
      <w:r w:rsidR="00EC2BAF" w:rsidRPr="004C7E55">
        <w:rPr>
          <w:rFonts w:hint="eastAsia"/>
          <w:sz w:val="24"/>
          <w:szCs w:val="24"/>
        </w:rPr>
        <w:t>在此阶段我们</w:t>
      </w:r>
      <w:ins w:id="291" w:author="Rollo May" w:date="2022-11-12T11:46:00Z">
        <w:r w:rsidR="007D61C0">
          <w:rPr>
            <w:rFonts w:hint="eastAsia"/>
            <w:sz w:val="24"/>
            <w:szCs w:val="24"/>
          </w:rPr>
          <w:t>首先</w:t>
        </w:r>
      </w:ins>
      <w:r w:rsidR="00EC2BAF" w:rsidRPr="004C7E55">
        <w:rPr>
          <w:rFonts w:hint="eastAsia"/>
          <w:sz w:val="24"/>
          <w:szCs w:val="24"/>
        </w:rPr>
        <w:t>是小组内四个人</w:t>
      </w:r>
      <w:del w:id="292" w:author="Rollo May" w:date="2022-11-12T11:46:00Z">
        <w:r w:rsidR="00EC2BAF" w:rsidRPr="004C7E55" w:rsidDel="00A35C9C">
          <w:rPr>
            <w:rFonts w:hint="eastAsia"/>
            <w:sz w:val="24"/>
            <w:szCs w:val="24"/>
          </w:rPr>
          <w:delText>均先</w:delText>
        </w:r>
      </w:del>
      <w:r w:rsidR="00EC2BAF" w:rsidRPr="004C7E55">
        <w:rPr>
          <w:rFonts w:hint="eastAsia"/>
          <w:sz w:val="24"/>
          <w:szCs w:val="24"/>
        </w:rPr>
        <w:t>独立完成，之后整合</w:t>
      </w:r>
      <w:ins w:id="293" w:author="Rollo May" w:date="2022-11-12T11:46:00Z">
        <w:r w:rsidR="00A35C9C">
          <w:rPr>
            <w:rFonts w:hint="eastAsia"/>
            <w:sz w:val="24"/>
            <w:szCs w:val="24"/>
          </w:rPr>
          <w:t>成员</w:t>
        </w:r>
      </w:ins>
      <w:ins w:id="294" w:author="Rollo May" w:date="2022-11-12T11:47:00Z">
        <w:r w:rsidR="00A35C9C">
          <w:rPr>
            <w:rFonts w:hint="eastAsia"/>
            <w:sz w:val="24"/>
            <w:szCs w:val="24"/>
          </w:rPr>
          <w:t>的结果，最</w:t>
        </w:r>
      </w:ins>
      <w:r w:rsidR="00EC2BAF" w:rsidRPr="004C7E55">
        <w:rPr>
          <w:rFonts w:hint="eastAsia"/>
          <w:sz w:val="24"/>
          <w:szCs w:val="24"/>
        </w:rPr>
        <w:t>后再进行讨论，对四人有分歧的项目进行确定，</w:t>
      </w:r>
      <w:r w:rsidR="00A65407" w:rsidRPr="004C7E55">
        <w:rPr>
          <w:rFonts w:hint="eastAsia"/>
          <w:sz w:val="24"/>
          <w:szCs w:val="24"/>
        </w:rPr>
        <w:t>多次讨论</w:t>
      </w:r>
      <w:r w:rsidR="00EC2BAF" w:rsidRPr="004C7E55">
        <w:rPr>
          <w:rFonts w:hint="eastAsia"/>
          <w:sz w:val="24"/>
          <w:szCs w:val="24"/>
        </w:rPr>
        <w:t>后形成了</w:t>
      </w:r>
      <w:r w:rsidR="00A65407" w:rsidRPr="004C7E55">
        <w:rPr>
          <w:rFonts w:hint="eastAsia"/>
          <w:sz w:val="24"/>
          <w:szCs w:val="24"/>
        </w:rPr>
        <w:t>最</w:t>
      </w:r>
      <w:r w:rsidR="00EC2BAF" w:rsidRPr="004C7E55">
        <w:rPr>
          <w:rFonts w:hint="eastAsia"/>
          <w:sz w:val="24"/>
          <w:szCs w:val="24"/>
        </w:rPr>
        <w:t>终</w:t>
      </w:r>
      <w:r w:rsidR="00A65407" w:rsidRPr="004C7E55">
        <w:rPr>
          <w:rFonts w:hint="eastAsia"/>
          <w:sz w:val="24"/>
          <w:szCs w:val="24"/>
        </w:rPr>
        <w:t>结果</w:t>
      </w:r>
      <w:r w:rsidR="00EC2BAF" w:rsidRPr="004C7E55">
        <w:rPr>
          <w:rFonts w:hint="eastAsia"/>
          <w:sz w:val="24"/>
          <w:szCs w:val="24"/>
        </w:rPr>
        <w:t>。</w:t>
      </w:r>
    </w:p>
    <w:p w14:paraId="0EAA946F" w14:textId="749F2D3B" w:rsidR="00C62DEE" w:rsidRPr="004C7E55" w:rsidRDefault="00A35EA5" w:rsidP="004C7E55">
      <w:pPr>
        <w:spacing w:line="312" w:lineRule="auto"/>
        <w:rPr>
          <w:sz w:val="24"/>
          <w:szCs w:val="24"/>
        </w:rPr>
      </w:pPr>
      <w:ins w:id="295" w:author="Chuan-Peng Hu" w:date="2022-10-27T16:07:00Z">
        <w:r>
          <w:rPr>
            <w:sz w:val="24"/>
            <w:szCs w:val="24"/>
          </w:rPr>
          <w:t>2.</w:t>
        </w:r>
      </w:ins>
      <w:r w:rsidR="00C62DEE" w:rsidRPr="004C7E55">
        <w:rPr>
          <w:rFonts w:hint="eastAsia"/>
          <w:sz w:val="24"/>
          <w:szCs w:val="24"/>
        </w:rPr>
        <w:t>5</w:t>
      </w:r>
      <w:r w:rsidR="00C62DEE" w:rsidRPr="004C7E55">
        <w:rPr>
          <w:sz w:val="24"/>
          <w:szCs w:val="24"/>
        </w:rPr>
        <w:t xml:space="preserve"> </w:t>
      </w:r>
      <w:r w:rsidR="00C62DEE" w:rsidRPr="004C7E55">
        <w:rPr>
          <w:rFonts w:hint="eastAsia"/>
          <w:sz w:val="24"/>
          <w:szCs w:val="24"/>
        </w:rPr>
        <w:t>表格制作</w:t>
      </w:r>
    </w:p>
    <w:p w14:paraId="5583F4D0" w14:textId="75B8C250" w:rsidR="00C62DEE" w:rsidRPr="004C7E55" w:rsidRDefault="00C62DEE" w:rsidP="004C7E55">
      <w:pPr>
        <w:widowControl/>
        <w:spacing w:line="312" w:lineRule="auto"/>
        <w:ind w:firstLineChars="200" w:firstLine="480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在此过程中</w:t>
      </w:r>
      <w:r w:rsidR="00BE0EC5" w:rsidRPr="004C7E55">
        <w:rPr>
          <w:rFonts w:hint="eastAsia"/>
          <w:sz w:val="24"/>
          <w:szCs w:val="24"/>
        </w:rPr>
        <w:t>对于</w:t>
      </w:r>
      <w:del w:id="296" w:author="Rollo May" w:date="2022-11-12T11:47:00Z">
        <w:r w:rsidR="00BE0EC5" w:rsidRPr="004C7E55" w:rsidDel="00AE12CA">
          <w:rPr>
            <w:rFonts w:hint="eastAsia"/>
            <w:sz w:val="24"/>
            <w:szCs w:val="24"/>
          </w:rPr>
          <w:delText>那</w:delText>
        </w:r>
      </w:del>
      <w:ins w:id="297" w:author="Rollo May" w:date="2022-11-12T11:47:00Z">
        <w:r w:rsidR="00AE12CA">
          <w:rPr>
            <w:rFonts w:hint="eastAsia"/>
            <w:sz w:val="24"/>
            <w:szCs w:val="24"/>
          </w:rPr>
          <w:t>哪</w:t>
        </w:r>
      </w:ins>
      <w:r w:rsidR="00BE0EC5" w:rsidRPr="004C7E55">
        <w:rPr>
          <w:rFonts w:hint="eastAsia"/>
          <w:sz w:val="24"/>
          <w:szCs w:val="24"/>
        </w:rPr>
        <w:t>些项目是复合症状</w:t>
      </w:r>
      <w:del w:id="298" w:author="Rollo May" w:date="2022-11-12T11:47:00Z">
        <w:r w:rsidR="00BE0EC5" w:rsidRPr="004C7E55" w:rsidDel="00AE12CA">
          <w:rPr>
            <w:rFonts w:hint="eastAsia"/>
            <w:sz w:val="24"/>
            <w:szCs w:val="24"/>
          </w:rPr>
          <w:delText>以及</w:delText>
        </w:r>
      </w:del>
      <w:ins w:id="299" w:author="Rollo May" w:date="2022-11-12T11:47:00Z">
        <w:r w:rsidR="003B225A">
          <w:rPr>
            <w:rFonts w:hint="eastAsia"/>
            <w:sz w:val="24"/>
            <w:szCs w:val="24"/>
          </w:rPr>
          <w:t>、</w:t>
        </w:r>
        <w:r w:rsidR="00AE12CA">
          <w:rPr>
            <w:rFonts w:hint="eastAsia"/>
            <w:sz w:val="24"/>
            <w:szCs w:val="24"/>
          </w:rPr>
          <w:t>哪</w:t>
        </w:r>
      </w:ins>
      <w:del w:id="300" w:author="Rollo May" w:date="2022-11-12T11:47:00Z">
        <w:r w:rsidR="00BE0EC5" w:rsidRPr="004C7E55" w:rsidDel="00AE12CA">
          <w:rPr>
            <w:rFonts w:hint="eastAsia"/>
            <w:sz w:val="24"/>
            <w:szCs w:val="24"/>
          </w:rPr>
          <w:delText>那</w:delText>
        </w:r>
      </w:del>
      <w:proofErr w:type="gramStart"/>
      <w:r w:rsidR="00BE0EC5" w:rsidRPr="004C7E55">
        <w:rPr>
          <w:rFonts w:hint="eastAsia"/>
          <w:sz w:val="24"/>
          <w:szCs w:val="24"/>
        </w:rPr>
        <w:t>些项目</w:t>
      </w:r>
      <w:proofErr w:type="gramEnd"/>
      <w:r w:rsidR="00BE0EC5" w:rsidRPr="004C7E55">
        <w:rPr>
          <w:rFonts w:hint="eastAsia"/>
          <w:sz w:val="24"/>
          <w:szCs w:val="24"/>
        </w:rPr>
        <w:t>是特殊症状</w:t>
      </w:r>
      <w:r w:rsidRPr="004C7E55">
        <w:rPr>
          <w:rFonts w:hint="eastAsia"/>
          <w:sz w:val="24"/>
          <w:szCs w:val="24"/>
        </w:rPr>
        <w:t>进行了多次讨论，最终</w:t>
      </w:r>
      <w:ins w:id="301" w:author="Rollo May" w:date="2022-11-12T11:48:00Z">
        <w:r w:rsidR="003B225A">
          <w:rPr>
            <w:rFonts w:hint="eastAsia"/>
            <w:sz w:val="24"/>
            <w:szCs w:val="24"/>
          </w:rPr>
          <w:t>成员之间</w:t>
        </w:r>
      </w:ins>
      <w:r w:rsidRPr="004C7E55">
        <w:rPr>
          <w:rFonts w:hint="eastAsia"/>
          <w:sz w:val="24"/>
          <w:szCs w:val="24"/>
        </w:rPr>
        <w:t>形成了一致的</w:t>
      </w:r>
      <w:r w:rsidR="00BE0EC5" w:rsidRPr="004C7E55">
        <w:rPr>
          <w:rFonts w:hint="eastAsia"/>
          <w:sz w:val="24"/>
          <w:szCs w:val="24"/>
        </w:rPr>
        <w:t>看法</w:t>
      </w:r>
      <w:r w:rsidRPr="004C7E55">
        <w:rPr>
          <w:rFonts w:hint="eastAsia"/>
          <w:sz w:val="24"/>
          <w:szCs w:val="24"/>
        </w:rPr>
        <w:t>。有些</w:t>
      </w:r>
      <w:ins w:id="302" w:author="Rollo May" w:date="2022-11-12T11:48:00Z">
        <w:r w:rsidR="00186FB0">
          <w:rPr>
            <w:rFonts w:hint="eastAsia"/>
            <w:sz w:val="24"/>
            <w:szCs w:val="24"/>
          </w:rPr>
          <w:t>经过讨论后仍然无法确定</w:t>
        </w:r>
      </w:ins>
      <w:del w:id="303" w:author="Rollo May" w:date="2022-11-12T11:48:00Z">
        <w:r w:rsidRPr="004C7E55" w:rsidDel="00C02582">
          <w:rPr>
            <w:rFonts w:hint="eastAsia"/>
            <w:sz w:val="24"/>
            <w:szCs w:val="24"/>
          </w:rPr>
          <w:delText>不确定</w:delText>
        </w:r>
      </w:del>
      <w:r w:rsidRPr="004C7E55">
        <w:rPr>
          <w:rFonts w:hint="eastAsia"/>
          <w:sz w:val="24"/>
          <w:szCs w:val="24"/>
        </w:rPr>
        <w:t>的地方</w:t>
      </w:r>
      <w:ins w:id="304" w:author="Rollo May" w:date="2022-11-12T11:48:00Z">
        <w:r w:rsidR="00C02582">
          <w:rPr>
            <w:rFonts w:hint="eastAsia"/>
            <w:sz w:val="24"/>
            <w:szCs w:val="24"/>
          </w:rPr>
          <w:t>，</w:t>
        </w:r>
      </w:ins>
      <w:r w:rsidRPr="004C7E55">
        <w:rPr>
          <w:rFonts w:hint="eastAsia"/>
          <w:sz w:val="24"/>
          <w:szCs w:val="24"/>
        </w:rPr>
        <w:t>例如</w:t>
      </w:r>
      <w:r w:rsidR="007F1F54" w:rsidRPr="004C7E55">
        <w:rPr>
          <w:rFonts w:hint="eastAsia"/>
          <w:color w:val="2A2B2E"/>
          <w:sz w:val="24"/>
          <w:szCs w:val="24"/>
          <w:shd w:val="clear" w:color="auto" w:fill="FFFFFF"/>
        </w:rPr>
        <w:t>躯体性焦虑、和躯体性症状等地方，</w:t>
      </w:r>
      <w:r w:rsidRPr="004C7E55">
        <w:rPr>
          <w:rFonts w:hint="eastAsia"/>
          <w:sz w:val="24"/>
          <w:szCs w:val="24"/>
        </w:rPr>
        <w:t>亦</w:t>
      </w:r>
      <w:r w:rsidR="00BE0EC5" w:rsidRPr="004C7E55">
        <w:rPr>
          <w:rFonts w:hint="eastAsia"/>
          <w:sz w:val="24"/>
          <w:szCs w:val="24"/>
        </w:rPr>
        <w:t>会</w:t>
      </w:r>
      <w:r w:rsidRPr="004C7E55">
        <w:rPr>
          <w:rFonts w:hint="eastAsia"/>
          <w:sz w:val="24"/>
          <w:szCs w:val="24"/>
        </w:rPr>
        <w:t>咨询精神科医生的意见。</w:t>
      </w:r>
      <w:r w:rsidR="00BE0EC5" w:rsidRPr="004C7E55">
        <w:rPr>
          <w:rFonts w:hint="eastAsia"/>
          <w:sz w:val="24"/>
          <w:szCs w:val="24"/>
        </w:rPr>
        <w:t>特殊症状和复合症状也会被认为是重叠的，因为复合症状足以包含特殊症状。</w:t>
      </w:r>
      <w:del w:id="305" w:author="Rollo May" w:date="2022-11-12T11:49:00Z">
        <w:r w:rsidR="00BE0EC5" w:rsidRPr="004C7E55" w:rsidDel="00217ABC">
          <w:rPr>
            <w:rFonts w:hint="eastAsia"/>
            <w:sz w:val="24"/>
            <w:szCs w:val="24"/>
          </w:rPr>
          <w:delText>我们</w:delText>
        </w:r>
      </w:del>
      <w:ins w:id="306" w:author="Rollo May" w:date="2022-11-12T11:49:00Z">
        <w:r w:rsidR="00217ABC">
          <w:rPr>
            <w:rFonts w:hint="eastAsia"/>
            <w:sz w:val="24"/>
            <w:szCs w:val="24"/>
          </w:rPr>
          <w:t>因此在制作</w:t>
        </w:r>
        <w:r w:rsidR="00190E18">
          <w:rPr>
            <w:rFonts w:hint="eastAsia"/>
            <w:sz w:val="24"/>
            <w:szCs w:val="24"/>
          </w:rPr>
          <w:t>表格时，</w:t>
        </w:r>
      </w:ins>
      <w:del w:id="307" w:author="Rollo May" w:date="2022-11-12T11:49:00Z">
        <w:r w:rsidR="00BE0EC5" w:rsidRPr="004C7E55" w:rsidDel="00767392">
          <w:rPr>
            <w:rFonts w:hint="eastAsia"/>
            <w:sz w:val="24"/>
            <w:szCs w:val="24"/>
          </w:rPr>
          <w:delText>会</w:delText>
        </w:r>
      </w:del>
      <w:r w:rsidR="00BE0EC5" w:rsidRPr="004C7E55">
        <w:rPr>
          <w:rFonts w:hint="eastAsia"/>
          <w:sz w:val="24"/>
          <w:szCs w:val="24"/>
        </w:rPr>
        <w:t>对完全对应</w:t>
      </w:r>
      <w:r w:rsidR="007F1F54" w:rsidRPr="004C7E55">
        <w:rPr>
          <w:rFonts w:hint="eastAsia"/>
          <w:sz w:val="24"/>
          <w:szCs w:val="24"/>
        </w:rPr>
        <w:t>复合</w:t>
      </w:r>
      <w:r w:rsidR="00BE0EC5" w:rsidRPr="004C7E55">
        <w:rPr>
          <w:rFonts w:hint="eastAsia"/>
          <w:sz w:val="24"/>
          <w:szCs w:val="24"/>
        </w:rPr>
        <w:t>症状的</w:t>
      </w:r>
      <w:r w:rsidR="007F1F54" w:rsidRPr="004C7E55">
        <w:rPr>
          <w:rFonts w:hint="eastAsia"/>
          <w:sz w:val="24"/>
          <w:szCs w:val="24"/>
        </w:rPr>
        <w:t>项目编码为</w:t>
      </w:r>
      <w:r w:rsidR="00BE0EC5" w:rsidRPr="004C7E55">
        <w:rPr>
          <w:rFonts w:hint="eastAsia"/>
          <w:sz w:val="24"/>
          <w:szCs w:val="24"/>
        </w:rPr>
        <w:t>2</w:t>
      </w:r>
      <w:del w:id="308" w:author="Rollo May" w:date="2022-11-12T11:49:00Z">
        <w:r w:rsidR="00BE0EC5" w:rsidRPr="004C7E55" w:rsidDel="00511B91">
          <w:rPr>
            <w:rFonts w:hint="eastAsia"/>
            <w:sz w:val="24"/>
            <w:szCs w:val="24"/>
          </w:rPr>
          <w:delText>的</w:delText>
        </w:r>
      </w:del>
      <w:ins w:id="309" w:author="Rollo May" w:date="2022-11-12T11:49:00Z">
        <w:r w:rsidR="00511B91">
          <w:rPr>
            <w:rFonts w:hint="eastAsia"/>
            <w:sz w:val="24"/>
            <w:szCs w:val="24"/>
          </w:rPr>
          <w:t>，</w:t>
        </w:r>
      </w:ins>
      <w:r w:rsidR="00BE0EC5" w:rsidRPr="004C7E55">
        <w:rPr>
          <w:rFonts w:hint="eastAsia"/>
          <w:sz w:val="24"/>
          <w:szCs w:val="24"/>
        </w:rPr>
        <w:t>同时</w:t>
      </w:r>
      <w:del w:id="310" w:author="Rollo May" w:date="2022-11-12T11:49:00Z">
        <w:r w:rsidR="007F1F54" w:rsidRPr="004C7E55" w:rsidDel="00511B91">
          <w:rPr>
            <w:rFonts w:hint="eastAsia"/>
            <w:sz w:val="24"/>
            <w:szCs w:val="24"/>
          </w:rPr>
          <w:delText>，</w:delText>
        </w:r>
      </w:del>
      <w:r w:rsidR="00BE0EC5" w:rsidRPr="004C7E55">
        <w:rPr>
          <w:rFonts w:hint="eastAsia"/>
          <w:sz w:val="24"/>
          <w:szCs w:val="24"/>
        </w:rPr>
        <w:t>在它下属的特殊症状</w:t>
      </w:r>
      <w:r w:rsidR="007F1F54" w:rsidRPr="004C7E55">
        <w:rPr>
          <w:rFonts w:hint="eastAsia"/>
          <w:sz w:val="24"/>
          <w:szCs w:val="24"/>
        </w:rPr>
        <w:t>上编码为</w:t>
      </w:r>
      <w:r w:rsidR="00BE0EC5" w:rsidRPr="004C7E55">
        <w:rPr>
          <w:rFonts w:hint="eastAsia"/>
          <w:sz w:val="24"/>
          <w:szCs w:val="24"/>
        </w:rPr>
        <w:t>1</w:t>
      </w:r>
      <w:r w:rsidR="00BE0EC5" w:rsidRPr="004C7E55">
        <w:rPr>
          <w:rFonts w:hint="eastAsia"/>
          <w:sz w:val="24"/>
          <w:szCs w:val="24"/>
        </w:rPr>
        <w:t>。例如：</w:t>
      </w:r>
      <w:r w:rsidR="007F1F54" w:rsidRPr="004C7E55">
        <w:rPr>
          <w:sz w:val="24"/>
          <w:szCs w:val="24"/>
        </w:rPr>
        <w:t>CDI</w:t>
      </w:r>
      <w:r w:rsidR="007F1F54" w:rsidRPr="004C7E55">
        <w:rPr>
          <w:rFonts w:hint="eastAsia"/>
          <w:sz w:val="24"/>
          <w:szCs w:val="24"/>
        </w:rPr>
        <w:t>的</w:t>
      </w:r>
      <w:r w:rsidR="007F1F54" w:rsidRPr="004C7E55">
        <w:rPr>
          <w:rFonts w:hint="eastAsia"/>
          <w:sz w:val="24"/>
          <w:szCs w:val="24"/>
        </w:rPr>
        <w:t>Q</w:t>
      </w:r>
      <w:r w:rsidR="007F1F54" w:rsidRPr="004C7E55">
        <w:rPr>
          <w:sz w:val="24"/>
          <w:szCs w:val="24"/>
        </w:rPr>
        <w:t>18</w:t>
      </w:r>
      <w:r w:rsidR="007F1F54" w:rsidRPr="004C7E55">
        <w:rPr>
          <w:rFonts w:hint="eastAsia"/>
          <w:sz w:val="24"/>
          <w:szCs w:val="24"/>
        </w:rPr>
        <w:t>食欲变化，在食欲变化这个复合症状上编码为</w:t>
      </w:r>
      <w:r w:rsidR="007F1F54" w:rsidRPr="004C7E55">
        <w:rPr>
          <w:rFonts w:hint="eastAsia"/>
          <w:sz w:val="24"/>
          <w:szCs w:val="24"/>
        </w:rPr>
        <w:t>2</w:t>
      </w:r>
      <w:r w:rsidR="007F1F54" w:rsidRPr="004C7E55">
        <w:rPr>
          <w:rFonts w:hint="eastAsia"/>
          <w:sz w:val="24"/>
          <w:szCs w:val="24"/>
        </w:rPr>
        <w:t>，在食欲增加和食欲降低这两个特殊症状上均编码为</w:t>
      </w:r>
      <w:r w:rsidR="007F1F54" w:rsidRPr="004C7E55">
        <w:rPr>
          <w:rFonts w:hint="eastAsia"/>
          <w:sz w:val="24"/>
          <w:szCs w:val="24"/>
        </w:rPr>
        <w:t>1</w:t>
      </w:r>
      <w:r w:rsidR="007F1F54" w:rsidRPr="004C7E55">
        <w:rPr>
          <w:rFonts w:hint="eastAsia"/>
          <w:sz w:val="24"/>
          <w:szCs w:val="24"/>
        </w:rPr>
        <w:t>。</w:t>
      </w:r>
    </w:p>
    <w:p w14:paraId="7EE59BB2" w14:textId="1DC11423" w:rsidR="00BE0EC5" w:rsidRDefault="007F1F54" w:rsidP="004C7E55">
      <w:pPr>
        <w:spacing w:line="312" w:lineRule="auto"/>
        <w:ind w:firstLineChars="200" w:firstLine="480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最终结果</w:t>
      </w:r>
      <w:r w:rsidR="00BE0EC5" w:rsidRPr="004C7E55">
        <w:rPr>
          <w:rFonts w:hint="eastAsia"/>
          <w:sz w:val="24"/>
          <w:szCs w:val="24"/>
        </w:rPr>
        <w:t>由汪</w:t>
      </w:r>
      <w:proofErr w:type="gramStart"/>
      <w:r w:rsidR="00BE0EC5" w:rsidRPr="004C7E55">
        <w:rPr>
          <w:rFonts w:hint="eastAsia"/>
          <w:sz w:val="24"/>
          <w:szCs w:val="24"/>
        </w:rPr>
        <w:t>浩远制作</w:t>
      </w:r>
      <w:proofErr w:type="gramEnd"/>
      <w:r w:rsidR="00BE0EC5" w:rsidRPr="004C7E55">
        <w:rPr>
          <w:rFonts w:hint="eastAsia"/>
          <w:sz w:val="24"/>
          <w:szCs w:val="24"/>
        </w:rPr>
        <w:t>表格、田柳青进行了核对，胡孟真使用表格完成可视化工作。</w:t>
      </w:r>
    </w:p>
    <w:p w14:paraId="25753C2A" w14:textId="77777777" w:rsidR="003B6F36" w:rsidRDefault="003B6F36" w:rsidP="003B6F36">
      <w:pPr>
        <w:spacing w:line="312" w:lineRule="auto"/>
        <w:rPr>
          <w:sz w:val="24"/>
          <w:szCs w:val="24"/>
        </w:rPr>
      </w:pPr>
    </w:p>
    <w:p w14:paraId="52C71459" w14:textId="77777777" w:rsidR="003B6F36" w:rsidRDefault="003B6F36" w:rsidP="003B6F36">
      <w:pPr>
        <w:spacing w:line="312" w:lineRule="auto"/>
        <w:rPr>
          <w:sz w:val="24"/>
          <w:szCs w:val="24"/>
        </w:rPr>
      </w:pPr>
    </w:p>
    <w:p w14:paraId="667EC142" w14:textId="77777777" w:rsidR="003B6F36" w:rsidRDefault="003B6F36" w:rsidP="003B6F36">
      <w:pPr>
        <w:spacing w:line="312" w:lineRule="auto"/>
        <w:rPr>
          <w:sz w:val="24"/>
          <w:szCs w:val="24"/>
        </w:rPr>
      </w:pPr>
    </w:p>
    <w:p w14:paraId="56513DB8" w14:textId="4440014D" w:rsidR="003B6F36" w:rsidRDefault="003B6F36" w:rsidP="003B6F36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eference</w:t>
      </w:r>
    </w:p>
    <w:p w14:paraId="55A2BAA4" w14:textId="67883A91" w:rsidR="00EE340B" w:rsidRDefault="00EE340B" w:rsidP="00E76F92">
      <w:pPr>
        <w:spacing w:line="312" w:lineRule="auto"/>
        <w:ind w:left="480" w:hangingChars="200" w:hanging="480"/>
        <w:rPr>
          <w:sz w:val="24"/>
          <w:szCs w:val="24"/>
        </w:rPr>
      </w:pPr>
      <w:r w:rsidRPr="00EE340B">
        <w:rPr>
          <w:sz w:val="24"/>
          <w:szCs w:val="24"/>
        </w:rPr>
        <w:t>Gu, J., &amp; Chen, S. T. (2020). Associa</w:t>
      </w:r>
      <w:r w:rsidR="00002AA7" w:rsidRPr="00EE340B">
        <w:rPr>
          <w:sz w:val="24"/>
          <w:szCs w:val="24"/>
        </w:rPr>
        <w:t>tion between active travel to school and depressive symptoms among early adolesce</w:t>
      </w:r>
      <w:r w:rsidRPr="00EE340B">
        <w:rPr>
          <w:sz w:val="24"/>
          <w:szCs w:val="24"/>
        </w:rPr>
        <w:t xml:space="preserve">nts. </w:t>
      </w:r>
      <w:r w:rsidRPr="003A7DFC">
        <w:rPr>
          <w:i/>
          <w:iCs/>
          <w:sz w:val="24"/>
          <w:szCs w:val="24"/>
        </w:rPr>
        <w:t>Children (Basel, Switzerland), 7</w:t>
      </w:r>
      <w:r w:rsidRPr="00EE340B">
        <w:rPr>
          <w:sz w:val="24"/>
          <w:szCs w:val="24"/>
        </w:rPr>
        <w:t xml:space="preserve">(5), 41. </w:t>
      </w:r>
      <w:hyperlink r:id="rId11" w:history="1">
        <w:r w:rsidRPr="00EE340B">
          <w:rPr>
            <w:rStyle w:val="ae"/>
            <w:sz w:val="24"/>
            <w:szCs w:val="24"/>
          </w:rPr>
          <w:t>https://doi.org/10.3390/children7050041</w:t>
        </w:r>
      </w:hyperlink>
    </w:p>
    <w:p w14:paraId="4B7FE9B9" w14:textId="3E171758" w:rsidR="003B6F36" w:rsidRDefault="003B6F36" w:rsidP="00E76F92">
      <w:pPr>
        <w:spacing w:line="312" w:lineRule="auto"/>
        <w:ind w:left="480" w:hangingChars="200" w:hanging="480"/>
        <w:rPr>
          <w:sz w:val="24"/>
          <w:szCs w:val="24"/>
        </w:rPr>
      </w:pPr>
      <w:r w:rsidRPr="003B6F36">
        <w:rPr>
          <w:sz w:val="24"/>
          <w:szCs w:val="24"/>
        </w:rPr>
        <w:t xml:space="preserve">Sakuma, K. L., Sun, P., Unger, J. B., &amp; Johnson, C. A. (2010). Evaluating depressive symptom interactions on adolescent smoking prevention program mediators: </w:t>
      </w:r>
      <w:r w:rsidR="00FB54D7">
        <w:rPr>
          <w:sz w:val="24"/>
          <w:szCs w:val="24"/>
        </w:rPr>
        <w:t>A</w:t>
      </w:r>
      <w:r w:rsidRPr="003B6F36">
        <w:rPr>
          <w:sz w:val="24"/>
          <w:szCs w:val="24"/>
        </w:rPr>
        <w:t xml:space="preserve"> mediated moderation analysis. </w:t>
      </w:r>
      <w:r w:rsidRPr="003B6F36">
        <w:rPr>
          <w:i/>
          <w:iCs/>
          <w:sz w:val="24"/>
          <w:szCs w:val="24"/>
        </w:rPr>
        <w:t xml:space="preserve">Nicotine &amp; </w:t>
      </w:r>
      <w:r>
        <w:rPr>
          <w:i/>
          <w:iCs/>
          <w:sz w:val="24"/>
          <w:szCs w:val="24"/>
        </w:rPr>
        <w:t>T</w:t>
      </w:r>
      <w:r w:rsidRPr="003B6F36">
        <w:rPr>
          <w:i/>
          <w:iCs/>
          <w:sz w:val="24"/>
          <w:szCs w:val="24"/>
        </w:rPr>
        <w:t xml:space="preserve">obacco </w:t>
      </w:r>
      <w:r>
        <w:rPr>
          <w:i/>
          <w:iCs/>
          <w:sz w:val="24"/>
          <w:szCs w:val="24"/>
        </w:rPr>
        <w:t>R</w:t>
      </w:r>
      <w:r w:rsidRPr="003B6F36">
        <w:rPr>
          <w:i/>
          <w:iCs/>
          <w:sz w:val="24"/>
          <w:szCs w:val="24"/>
        </w:rPr>
        <w:t>esearch, 12</w:t>
      </w:r>
      <w:r w:rsidRPr="003B6F36">
        <w:rPr>
          <w:sz w:val="24"/>
          <w:szCs w:val="24"/>
        </w:rPr>
        <w:t xml:space="preserve">(11), 1099–1107. </w:t>
      </w:r>
      <w:hyperlink r:id="rId12" w:history="1">
        <w:r w:rsidRPr="003B6F36">
          <w:rPr>
            <w:rStyle w:val="ae"/>
            <w:sz w:val="24"/>
            <w:szCs w:val="24"/>
          </w:rPr>
          <w:t>https://doi.org/10.1093/ntr/ntq156</w:t>
        </w:r>
      </w:hyperlink>
    </w:p>
    <w:p w14:paraId="279FA3E4" w14:textId="495D6587" w:rsidR="00F1053A" w:rsidRDefault="00F1053A" w:rsidP="00E76F92">
      <w:pPr>
        <w:spacing w:line="312" w:lineRule="auto"/>
        <w:ind w:left="480" w:hangingChars="200" w:hanging="480"/>
        <w:rPr>
          <w:sz w:val="24"/>
          <w:szCs w:val="24"/>
        </w:rPr>
      </w:pPr>
      <w:r w:rsidRPr="00F1053A">
        <w:rPr>
          <w:rFonts w:hint="eastAsia"/>
          <w:sz w:val="24"/>
          <w:szCs w:val="24"/>
        </w:rPr>
        <w:t>宋维真</w:t>
      </w:r>
      <w:r w:rsidRPr="00F1053A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1053A">
        <w:rPr>
          <w:rFonts w:hint="eastAsia"/>
          <w:sz w:val="24"/>
          <w:szCs w:val="24"/>
        </w:rPr>
        <w:t>莫文彬</w:t>
      </w:r>
      <w:r w:rsidRPr="00F1053A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1053A">
        <w:rPr>
          <w:rFonts w:hint="eastAsia"/>
          <w:sz w:val="24"/>
          <w:szCs w:val="24"/>
        </w:rPr>
        <w:t>(1992).</w:t>
      </w:r>
      <w:r>
        <w:rPr>
          <w:sz w:val="24"/>
          <w:szCs w:val="24"/>
        </w:rPr>
        <w:t xml:space="preserve"> </w:t>
      </w:r>
      <w:r w:rsidRPr="00F1053A">
        <w:rPr>
          <w:rFonts w:hint="eastAsia"/>
          <w:sz w:val="24"/>
          <w:szCs w:val="24"/>
        </w:rPr>
        <w:t>心理健康</w:t>
      </w:r>
      <w:proofErr w:type="gramStart"/>
      <w:r w:rsidRPr="00F1053A">
        <w:rPr>
          <w:rFonts w:hint="eastAsia"/>
          <w:sz w:val="24"/>
          <w:szCs w:val="24"/>
        </w:rPr>
        <w:t>测查表</w:t>
      </w:r>
      <w:proofErr w:type="gramEnd"/>
      <w:r w:rsidRPr="00F1053A">
        <w:rPr>
          <w:rFonts w:hint="eastAsia"/>
          <w:sz w:val="24"/>
          <w:szCs w:val="24"/>
        </w:rPr>
        <w:t>(PHI)</w:t>
      </w:r>
      <w:r w:rsidRPr="00F1053A">
        <w:rPr>
          <w:rFonts w:hint="eastAsia"/>
          <w:sz w:val="24"/>
          <w:szCs w:val="24"/>
        </w:rPr>
        <w:t>的编制过程</w:t>
      </w:r>
      <w:r w:rsidRPr="00F1053A">
        <w:rPr>
          <w:rFonts w:hint="eastAsia"/>
          <w:sz w:val="24"/>
          <w:szCs w:val="24"/>
        </w:rPr>
        <w:t xml:space="preserve">. </w:t>
      </w:r>
      <w:r w:rsidRPr="00F1053A">
        <w:rPr>
          <w:rFonts w:hint="eastAsia"/>
          <w:sz w:val="24"/>
          <w:szCs w:val="24"/>
        </w:rPr>
        <w:t>心理科学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1053A">
        <w:rPr>
          <w:rFonts w:hint="eastAsia"/>
          <w:sz w:val="24"/>
          <w:szCs w:val="24"/>
        </w:rPr>
        <w:t>(2)</w:t>
      </w:r>
      <w:r>
        <w:rPr>
          <w:sz w:val="24"/>
          <w:szCs w:val="24"/>
        </w:rPr>
        <w:t>, 36</w:t>
      </w:r>
      <w:r w:rsidRPr="003B6F36">
        <w:rPr>
          <w:sz w:val="24"/>
          <w:szCs w:val="24"/>
        </w:rPr>
        <w:t>–</w:t>
      </w:r>
      <w:r>
        <w:rPr>
          <w:sz w:val="24"/>
          <w:szCs w:val="24"/>
        </w:rPr>
        <w:t>40</w:t>
      </w:r>
      <w:r w:rsidRPr="00F1053A">
        <w:rPr>
          <w:rFonts w:hint="eastAsia"/>
          <w:sz w:val="24"/>
          <w:szCs w:val="24"/>
        </w:rPr>
        <w:t xml:space="preserve">. </w:t>
      </w:r>
      <w:proofErr w:type="gramStart"/>
      <w:r w:rsidRPr="00F1053A">
        <w:rPr>
          <w:rFonts w:hint="eastAsia"/>
          <w:sz w:val="24"/>
          <w:szCs w:val="24"/>
        </w:rPr>
        <w:t>doi:10.16719/j.cnki</w:t>
      </w:r>
      <w:proofErr w:type="gramEnd"/>
      <w:r w:rsidRPr="00F1053A">
        <w:rPr>
          <w:rFonts w:hint="eastAsia"/>
          <w:sz w:val="24"/>
          <w:szCs w:val="24"/>
        </w:rPr>
        <w:t>.1671-6981.1992.02.008.</w:t>
      </w:r>
    </w:p>
    <w:p w14:paraId="16E76257" w14:textId="132D558D" w:rsidR="00BB31B9" w:rsidRPr="004C7E55" w:rsidRDefault="00BB31B9" w:rsidP="00E76F92">
      <w:pPr>
        <w:spacing w:line="312" w:lineRule="auto"/>
        <w:ind w:left="480" w:hangingChars="200" w:hanging="480"/>
        <w:rPr>
          <w:sz w:val="24"/>
          <w:szCs w:val="24"/>
        </w:rPr>
      </w:pPr>
      <w:r w:rsidRPr="00BB31B9">
        <w:rPr>
          <w:rFonts w:hint="eastAsia"/>
          <w:sz w:val="24"/>
          <w:szCs w:val="24"/>
        </w:rPr>
        <w:t>王振</w:t>
      </w:r>
      <w:r w:rsidRPr="00BB31B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 w:rsidRPr="00BB31B9">
        <w:rPr>
          <w:rFonts w:hint="eastAsia"/>
          <w:sz w:val="24"/>
          <w:szCs w:val="24"/>
        </w:rPr>
        <w:t>苑成梅</w:t>
      </w:r>
      <w:proofErr w:type="gramEnd"/>
      <w:r w:rsidRPr="00BB31B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黄佳</w:t>
      </w:r>
      <w:r w:rsidRPr="00BB31B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李则挚</w:t>
      </w:r>
      <w:r w:rsidRPr="00BB31B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陈珏</w:t>
      </w:r>
      <w:r w:rsidRPr="00BB31B9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张海音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方</w:t>
      </w:r>
      <w:r w:rsidRPr="00BB31B9">
        <w:rPr>
          <w:rFonts w:hint="eastAsia"/>
          <w:sz w:val="24"/>
          <w:szCs w:val="24"/>
        </w:rPr>
        <w:t>贻儒</w:t>
      </w:r>
      <w:proofErr w:type="gramEnd"/>
      <w:r>
        <w:rPr>
          <w:sz w:val="24"/>
          <w:szCs w:val="24"/>
        </w:rPr>
        <w:t>,</w:t>
      </w:r>
      <w:r w:rsidRPr="00BB31B9">
        <w:rPr>
          <w:rFonts w:hint="eastAsia"/>
          <w:sz w:val="24"/>
          <w:szCs w:val="24"/>
        </w:rPr>
        <w:t xml:space="preserve"> </w:t>
      </w:r>
      <w:proofErr w:type="gramStart"/>
      <w:r w:rsidRPr="00BB31B9">
        <w:rPr>
          <w:rFonts w:hint="eastAsia"/>
          <w:sz w:val="24"/>
          <w:szCs w:val="24"/>
        </w:rPr>
        <w:t>肖泽萍</w:t>
      </w:r>
      <w:proofErr w:type="gramEnd"/>
      <w:r w:rsidRPr="00BB31B9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(2011).</w:t>
      </w:r>
      <w:r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贝克抑郁量表第</w:t>
      </w:r>
      <w:r w:rsidRPr="00BB31B9">
        <w:rPr>
          <w:rFonts w:hint="eastAsia"/>
          <w:sz w:val="24"/>
          <w:szCs w:val="24"/>
        </w:rPr>
        <w:t>2</w:t>
      </w:r>
      <w:r w:rsidRPr="00BB31B9">
        <w:rPr>
          <w:rFonts w:hint="eastAsia"/>
          <w:sz w:val="24"/>
          <w:szCs w:val="24"/>
        </w:rPr>
        <w:t>版中文版在抑郁症患者中的信效度</w:t>
      </w:r>
      <w:r w:rsidRPr="00BB31B9">
        <w:rPr>
          <w:rFonts w:hint="eastAsia"/>
          <w:sz w:val="24"/>
          <w:szCs w:val="24"/>
        </w:rPr>
        <w:t xml:space="preserve">. </w:t>
      </w:r>
      <w:r w:rsidRPr="00BE598A">
        <w:rPr>
          <w:rFonts w:hint="eastAsia"/>
          <w:i/>
          <w:iCs/>
          <w:sz w:val="24"/>
          <w:szCs w:val="24"/>
        </w:rPr>
        <w:t>中国心理卫生杂志</w:t>
      </w:r>
      <w:r w:rsidR="00BE598A" w:rsidRPr="00BA31A7">
        <w:rPr>
          <w:rFonts w:hint="eastAsia"/>
          <w:i/>
          <w:iCs/>
          <w:sz w:val="24"/>
          <w:szCs w:val="24"/>
        </w:rPr>
        <w:t>,</w:t>
      </w:r>
      <w:r w:rsidR="00BE598A" w:rsidRPr="00BE598A">
        <w:rPr>
          <w:sz w:val="24"/>
          <w:szCs w:val="24"/>
        </w:rPr>
        <w:t xml:space="preserve"> 25</w:t>
      </w:r>
      <w:r w:rsidRPr="00BB31B9">
        <w:rPr>
          <w:rFonts w:hint="eastAsia"/>
          <w:sz w:val="24"/>
          <w:szCs w:val="24"/>
        </w:rPr>
        <w:t>(6),</w:t>
      </w:r>
      <w:r w:rsidR="004E2FCF">
        <w:rPr>
          <w:sz w:val="24"/>
          <w:szCs w:val="24"/>
        </w:rPr>
        <w:t xml:space="preserve"> </w:t>
      </w:r>
      <w:r w:rsidRPr="00BB31B9">
        <w:rPr>
          <w:rFonts w:hint="eastAsia"/>
          <w:sz w:val="24"/>
          <w:szCs w:val="24"/>
        </w:rPr>
        <w:t>476</w:t>
      </w:r>
      <w:r w:rsidR="00AD07B9" w:rsidRPr="003B6F36">
        <w:rPr>
          <w:sz w:val="24"/>
          <w:szCs w:val="24"/>
        </w:rPr>
        <w:t>–</w:t>
      </w:r>
      <w:r w:rsidRPr="00BB31B9">
        <w:rPr>
          <w:rFonts w:hint="eastAsia"/>
          <w:sz w:val="24"/>
          <w:szCs w:val="24"/>
        </w:rPr>
        <w:t>480.</w:t>
      </w:r>
      <w:r w:rsidR="00A34299" w:rsidRPr="00A34299">
        <w:rPr>
          <w:rFonts w:hint="eastAsia"/>
        </w:rPr>
        <w:t xml:space="preserve"> </w:t>
      </w:r>
      <w:proofErr w:type="spellStart"/>
      <w:r w:rsidR="00A34299" w:rsidRPr="00A34299">
        <w:rPr>
          <w:rFonts w:hint="eastAsia"/>
          <w:sz w:val="24"/>
          <w:szCs w:val="24"/>
        </w:rPr>
        <w:t>doi</w:t>
      </w:r>
      <w:proofErr w:type="spellEnd"/>
      <w:r w:rsidR="00A34299" w:rsidRPr="00A34299">
        <w:rPr>
          <w:rFonts w:hint="eastAsia"/>
          <w:sz w:val="24"/>
          <w:szCs w:val="24"/>
        </w:rPr>
        <w:t>: 10.3969/j.issn.1000</w:t>
      </w:r>
      <w:r w:rsidR="00A34299">
        <w:rPr>
          <w:rFonts w:hint="eastAsia"/>
          <w:sz w:val="24"/>
          <w:szCs w:val="24"/>
        </w:rPr>
        <w:t>-</w:t>
      </w:r>
      <w:r w:rsidR="00A34299" w:rsidRPr="00A34299">
        <w:rPr>
          <w:rFonts w:hint="eastAsia"/>
          <w:sz w:val="24"/>
          <w:szCs w:val="24"/>
        </w:rPr>
        <w:t>6729.2011.06.014</w:t>
      </w:r>
    </w:p>
    <w:sectPr w:rsidR="00BB31B9" w:rsidRPr="004C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7" w:author="Chuan-Peng Hu" w:date="2022-10-27T16:08:00Z" w:initials="CPH">
    <w:p w14:paraId="3BACBFC1" w14:textId="3E57F127" w:rsidR="001A3F10" w:rsidRDefault="001A3F10">
      <w:pPr>
        <w:pStyle w:val="a5"/>
      </w:pPr>
      <w:r>
        <w:rPr>
          <w:rStyle w:val="a4"/>
        </w:rPr>
        <w:annotationRef/>
      </w:r>
      <w:r>
        <w:t>2.2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的内容是否可以进行可视化？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ACBF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2B77" w16cex:dateUtc="2022-10-27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ACBFC1" w16cid:durableId="27052B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42AB" w14:textId="77777777" w:rsidR="00DE6032" w:rsidRDefault="00DE6032" w:rsidP="00014D35">
      <w:r>
        <w:separator/>
      </w:r>
    </w:p>
  </w:endnote>
  <w:endnote w:type="continuationSeparator" w:id="0">
    <w:p w14:paraId="0AAA74E5" w14:textId="77777777" w:rsidR="00DE6032" w:rsidRDefault="00DE6032" w:rsidP="0001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B73D" w14:textId="77777777" w:rsidR="00DE6032" w:rsidRDefault="00DE6032" w:rsidP="00014D35">
      <w:r>
        <w:separator/>
      </w:r>
    </w:p>
  </w:footnote>
  <w:footnote w:type="continuationSeparator" w:id="0">
    <w:p w14:paraId="0B362913" w14:textId="77777777" w:rsidR="00DE6032" w:rsidRDefault="00DE6032" w:rsidP="00014D3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an-Peng Hu">
    <w15:presenceInfo w15:providerId="Windows Live" w15:userId="b3f3f6a417be6905"/>
  </w15:person>
  <w15:person w15:author="Rollo May">
    <w15:presenceInfo w15:providerId="None" w15:userId="Rollo M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4"/>
    <w:rsid w:val="00002AA7"/>
    <w:rsid w:val="00003877"/>
    <w:rsid w:val="000067C8"/>
    <w:rsid w:val="00006AAF"/>
    <w:rsid w:val="00012CBA"/>
    <w:rsid w:val="00013E8A"/>
    <w:rsid w:val="00014D35"/>
    <w:rsid w:val="00015576"/>
    <w:rsid w:val="00017F9C"/>
    <w:rsid w:val="00021C76"/>
    <w:rsid w:val="00025B0D"/>
    <w:rsid w:val="00027793"/>
    <w:rsid w:val="00031526"/>
    <w:rsid w:val="000316A2"/>
    <w:rsid w:val="0003436D"/>
    <w:rsid w:val="00035988"/>
    <w:rsid w:val="00035C5E"/>
    <w:rsid w:val="00036136"/>
    <w:rsid w:val="00036A69"/>
    <w:rsid w:val="00037A46"/>
    <w:rsid w:val="000409D5"/>
    <w:rsid w:val="00040DB7"/>
    <w:rsid w:val="000417B4"/>
    <w:rsid w:val="00042DA2"/>
    <w:rsid w:val="00043680"/>
    <w:rsid w:val="00044089"/>
    <w:rsid w:val="00044BD9"/>
    <w:rsid w:val="00051924"/>
    <w:rsid w:val="00052D44"/>
    <w:rsid w:val="000532E0"/>
    <w:rsid w:val="000603FE"/>
    <w:rsid w:val="000625AB"/>
    <w:rsid w:val="00064181"/>
    <w:rsid w:val="00071142"/>
    <w:rsid w:val="00091254"/>
    <w:rsid w:val="00095CFF"/>
    <w:rsid w:val="00097908"/>
    <w:rsid w:val="000A0360"/>
    <w:rsid w:val="000A5F2E"/>
    <w:rsid w:val="000A743E"/>
    <w:rsid w:val="000B3B1F"/>
    <w:rsid w:val="000B4EBE"/>
    <w:rsid w:val="000C5DE0"/>
    <w:rsid w:val="000C6A85"/>
    <w:rsid w:val="000D02B7"/>
    <w:rsid w:val="000D17BB"/>
    <w:rsid w:val="000E0D81"/>
    <w:rsid w:val="000E42E1"/>
    <w:rsid w:val="000F204C"/>
    <w:rsid w:val="000F332C"/>
    <w:rsid w:val="000F51EB"/>
    <w:rsid w:val="001007F8"/>
    <w:rsid w:val="001020DC"/>
    <w:rsid w:val="00104A12"/>
    <w:rsid w:val="00113ED8"/>
    <w:rsid w:val="00116ABD"/>
    <w:rsid w:val="001228B9"/>
    <w:rsid w:val="00127C39"/>
    <w:rsid w:val="00130387"/>
    <w:rsid w:val="00134F1A"/>
    <w:rsid w:val="00165E5C"/>
    <w:rsid w:val="001700EF"/>
    <w:rsid w:val="00172C3D"/>
    <w:rsid w:val="00174817"/>
    <w:rsid w:val="00181543"/>
    <w:rsid w:val="0018521B"/>
    <w:rsid w:val="0018534A"/>
    <w:rsid w:val="00186FB0"/>
    <w:rsid w:val="00190780"/>
    <w:rsid w:val="00190E18"/>
    <w:rsid w:val="001937A8"/>
    <w:rsid w:val="001A3F10"/>
    <w:rsid w:val="001A7CDF"/>
    <w:rsid w:val="001B52BF"/>
    <w:rsid w:val="001C2308"/>
    <w:rsid w:val="001C555B"/>
    <w:rsid w:val="001D0DA3"/>
    <w:rsid w:val="001D4CA5"/>
    <w:rsid w:val="001E547B"/>
    <w:rsid w:val="001E7B4D"/>
    <w:rsid w:val="001F3B31"/>
    <w:rsid w:val="00201926"/>
    <w:rsid w:val="002059C5"/>
    <w:rsid w:val="00205CFE"/>
    <w:rsid w:val="00210944"/>
    <w:rsid w:val="0021278F"/>
    <w:rsid w:val="00214EB9"/>
    <w:rsid w:val="00217ABC"/>
    <w:rsid w:val="00227AE0"/>
    <w:rsid w:val="00230E9A"/>
    <w:rsid w:val="002422CD"/>
    <w:rsid w:val="00243D7D"/>
    <w:rsid w:val="00254C85"/>
    <w:rsid w:val="00265664"/>
    <w:rsid w:val="00266D09"/>
    <w:rsid w:val="0027304C"/>
    <w:rsid w:val="00287609"/>
    <w:rsid w:val="002926C9"/>
    <w:rsid w:val="0029483E"/>
    <w:rsid w:val="002A0F81"/>
    <w:rsid w:val="002B3FDF"/>
    <w:rsid w:val="002C387B"/>
    <w:rsid w:val="002D1DEB"/>
    <w:rsid w:val="002D362D"/>
    <w:rsid w:val="002D40B1"/>
    <w:rsid w:val="002D6E03"/>
    <w:rsid w:val="002D7515"/>
    <w:rsid w:val="002D7FFE"/>
    <w:rsid w:val="002E5E6A"/>
    <w:rsid w:val="002F13C2"/>
    <w:rsid w:val="002F2EBF"/>
    <w:rsid w:val="002F3791"/>
    <w:rsid w:val="002F4536"/>
    <w:rsid w:val="002F5290"/>
    <w:rsid w:val="00304247"/>
    <w:rsid w:val="00310E7E"/>
    <w:rsid w:val="0031317D"/>
    <w:rsid w:val="00313423"/>
    <w:rsid w:val="00316680"/>
    <w:rsid w:val="003222B2"/>
    <w:rsid w:val="00325792"/>
    <w:rsid w:val="00326BAB"/>
    <w:rsid w:val="0033257D"/>
    <w:rsid w:val="00334550"/>
    <w:rsid w:val="00336347"/>
    <w:rsid w:val="00342194"/>
    <w:rsid w:val="0034386C"/>
    <w:rsid w:val="0034527C"/>
    <w:rsid w:val="00351D78"/>
    <w:rsid w:val="00357A74"/>
    <w:rsid w:val="0036012C"/>
    <w:rsid w:val="003604E0"/>
    <w:rsid w:val="0036051A"/>
    <w:rsid w:val="00362E99"/>
    <w:rsid w:val="003714FC"/>
    <w:rsid w:val="003732D5"/>
    <w:rsid w:val="00375295"/>
    <w:rsid w:val="00383A2E"/>
    <w:rsid w:val="00395953"/>
    <w:rsid w:val="003968F3"/>
    <w:rsid w:val="003A2E6A"/>
    <w:rsid w:val="003A63A1"/>
    <w:rsid w:val="003A6CA9"/>
    <w:rsid w:val="003A7DFC"/>
    <w:rsid w:val="003B225A"/>
    <w:rsid w:val="003B326E"/>
    <w:rsid w:val="003B5D4E"/>
    <w:rsid w:val="003B6F36"/>
    <w:rsid w:val="003C0A22"/>
    <w:rsid w:val="003D0F7D"/>
    <w:rsid w:val="003D1A3A"/>
    <w:rsid w:val="003E0186"/>
    <w:rsid w:val="003E2E43"/>
    <w:rsid w:val="003F3DF0"/>
    <w:rsid w:val="003F41A5"/>
    <w:rsid w:val="003F5691"/>
    <w:rsid w:val="003F76B5"/>
    <w:rsid w:val="00400EA8"/>
    <w:rsid w:val="00404DE4"/>
    <w:rsid w:val="00404F37"/>
    <w:rsid w:val="004079DD"/>
    <w:rsid w:val="00407E22"/>
    <w:rsid w:val="0041714A"/>
    <w:rsid w:val="0042541B"/>
    <w:rsid w:val="00425739"/>
    <w:rsid w:val="0042584D"/>
    <w:rsid w:val="00430172"/>
    <w:rsid w:val="0043213F"/>
    <w:rsid w:val="00450CEB"/>
    <w:rsid w:val="00455E8C"/>
    <w:rsid w:val="00456383"/>
    <w:rsid w:val="00457B6E"/>
    <w:rsid w:val="00467979"/>
    <w:rsid w:val="004713AF"/>
    <w:rsid w:val="00473493"/>
    <w:rsid w:val="004746B4"/>
    <w:rsid w:val="00474C4A"/>
    <w:rsid w:val="00483034"/>
    <w:rsid w:val="00483215"/>
    <w:rsid w:val="004B4B8A"/>
    <w:rsid w:val="004B5DB5"/>
    <w:rsid w:val="004B6F19"/>
    <w:rsid w:val="004B7801"/>
    <w:rsid w:val="004C1E85"/>
    <w:rsid w:val="004C494F"/>
    <w:rsid w:val="004C69C6"/>
    <w:rsid w:val="004C7E55"/>
    <w:rsid w:val="004D2992"/>
    <w:rsid w:val="004D3E75"/>
    <w:rsid w:val="004D4849"/>
    <w:rsid w:val="004E1153"/>
    <w:rsid w:val="004E1A86"/>
    <w:rsid w:val="004E2FCF"/>
    <w:rsid w:val="004E3DCB"/>
    <w:rsid w:val="004E457C"/>
    <w:rsid w:val="004E7374"/>
    <w:rsid w:val="004E7CEC"/>
    <w:rsid w:val="004F0B8F"/>
    <w:rsid w:val="004F1D23"/>
    <w:rsid w:val="004F323F"/>
    <w:rsid w:val="005005D0"/>
    <w:rsid w:val="00503E1C"/>
    <w:rsid w:val="005050CE"/>
    <w:rsid w:val="005069CA"/>
    <w:rsid w:val="00511B91"/>
    <w:rsid w:val="005174B9"/>
    <w:rsid w:val="00523602"/>
    <w:rsid w:val="0053096A"/>
    <w:rsid w:val="00542D2E"/>
    <w:rsid w:val="00551599"/>
    <w:rsid w:val="005550B2"/>
    <w:rsid w:val="00555101"/>
    <w:rsid w:val="00556AF6"/>
    <w:rsid w:val="00562A8E"/>
    <w:rsid w:val="005636E8"/>
    <w:rsid w:val="00564657"/>
    <w:rsid w:val="00583F67"/>
    <w:rsid w:val="00585E81"/>
    <w:rsid w:val="005918D2"/>
    <w:rsid w:val="005919AF"/>
    <w:rsid w:val="005967FD"/>
    <w:rsid w:val="0059771A"/>
    <w:rsid w:val="005A7733"/>
    <w:rsid w:val="005B1D58"/>
    <w:rsid w:val="005B2B93"/>
    <w:rsid w:val="005B36A1"/>
    <w:rsid w:val="005B39DC"/>
    <w:rsid w:val="005B6A1D"/>
    <w:rsid w:val="005D2E10"/>
    <w:rsid w:val="005D657C"/>
    <w:rsid w:val="005D6C45"/>
    <w:rsid w:val="005E06BD"/>
    <w:rsid w:val="005E0905"/>
    <w:rsid w:val="005E2D93"/>
    <w:rsid w:val="005E5741"/>
    <w:rsid w:val="005E6C9A"/>
    <w:rsid w:val="005F322B"/>
    <w:rsid w:val="005F3D5C"/>
    <w:rsid w:val="005F3E92"/>
    <w:rsid w:val="006104CD"/>
    <w:rsid w:val="00615A3A"/>
    <w:rsid w:val="00630808"/>
    <w:rsid w:val="00631814"/>
    <w:rsid w:val="00635C8D"/>
    <w:rsid w:val="00640CD8"/>
    <w:rsid w:val="00641D62"/>
    <w:rsid w:val="006429C2"/>
    <w:rsid w:val="00651B70"/>
    <w:rsid w:val="0065315C"/>
    <w:rsid w:val="00653D22"/>
    <w:rsid w:val="00657205"/>
    <w:rsid w:val="006575F1"/>
    <w:rsid w:val="0066006B"/>
    <w:rsid w:val="006631EA"/>
    <w:rsid w:val="00663E32"/>
    <w:rsid w:val="00681D84"/>
    <w:rsid w:val="00683AA2"/>
    <w:rsid w:val="00695D97"/>
    <w:rsid w:val="00696A2E"/>
    <w:rsid w:val="006A10C8"/>
    <w:rsid w:val="006A4AB0"/>
    <w:rsid w:val="006A6436"/>
    <w:rsid w:val="006A6D94"/>
    <w:rsid w:val="006B3371"/>
    <w:rsid w:val="006B3705"/>
    <w:rsid w:val="006B3C71"/>
    <w:rsid w:val="006C1DBE"/>
    <w:rsid w:val="006C2745"/>
    <w:rsid w:val="006C4B59"/>
    <w:rsid w:val="006C589D"/>
    <w:rsid w:val="006D0F44"/>
    <w:rsid w:val="006D11B9"/>
    <w:rsid w:val="006D12D3"/>
    <w:rsid w:val="006D6D2B"/>
    <w:rsid w:val="006E1E16"/>
    <w:rsid w:val="006E1E95"/>
    <w:rsid w:val="006E7322"/>
    <w:rsid w:val="006E7BEA"/>
    <w:rsid w:val="006F020E"/>
    <w:rsid w:val="006F5970"/>
    <w:rsid w:val="00705093"/>
    <w:rsid w:val="00710261"/>
    <w:rsid w:val="00711C8C"/>
    <w:rsid w:val="00714FB6"/>
    <w:rsid w:val="00715C26"/>
    <w:rsid w:val="007220BB"/>
    <w:rsid w:val="00724D52"/>
    <w:rsid w:val="00726D22"/>
    <w:rsid w:val="00735A8F"/>
    <w:rsid w:val="00744052"/>
    <w:rsid w:val="00747DDB"/>
    <w:rsid w:val="007502C0"/>
    <w:rsid w:val="00750CFC"/>
    <w:rsid w:val="007573A2"/>
    <w:rsid w:val="00761924"/>
    <w:rsid w:val="0076637F"/>
    <w:rsid w:val="00767392"/>
    <w:rsid w:val="00767610"/>
    <w:rsid w:val="00770C66"/>
    <w:rsid w:val="00773E18"/>
    <w:rsid w:val="00774B84"/>
    <w:rsid w:val="00780058"/>
    <w:rsid w:val="00781E0B"/>
    <w:rsid w:val="00782B2D"/>
    <w:rsid w:val="00783AFE"/>
    <w:rsid w:val="0078410E"/>
    <w:rsid w:val="0079008F"/>
    <w:rsid w:val="00793276"/>
    <w:rsid w:val="00795465"/>
    <w:rsid w:val="007A023B"/>
    <w:rsid w:val="007A07D5"/>
    <w:rsid w:val="007B3A70"/>
    <w:rsid w:val="007B3DE2"/>
    <w:rsid w:val="007C0568"/>
    <w:rsid w:val="007C4319"/>
    <w:rsid w:val="007C538C"/>
    <w:rsid w:val="007D3794"/>
    <w:rsid w:val="007D38F7"/>
    <w:rsid w:val="007D61C0"/>
    <w:rsid w:val="007E0A0B"/>
    <w:rsid w:val="007E0A79"/>
    <w:rsid w:val="007E4E95"/>
    <w:rsid w:val="007F1012"/>
    <w:rsid w:val="007F1F54"/>
    <w:rsid w:val="007F22FF"/>
    <w:rsid w:val="007F4428"/>
    <w:rsid w:val="007F6681"/>
    <w:rsid w:val="007F7F96"/>
    <w:rsid w:val="00801DEF"/>
    <w:rsid w:val="00805754"/>
    <w:rsid w:val="00807D5E"/>
    <w:rsid w:val="0081431E"/>
    <w:rsid w:val="008169A4"/>
    <w:rsid w:val="008214FC"/>
    <w:rsid w:val="008306C5"/>
    <w:rsid w:val="0083433F"/>
    <w:rsid w:val="00837999"/>
    <w:rsid w:val="0084504F"/>
    <w:rsid w:val="00854905"/>
    <w:rsid w:val="008564D8"/>
    <w:rsid w:val="00860F39"/>
    <w:rsid w:val="0086136F"/>
    <w:rsid w:val="00861DF2"/>
    <w:rsid w:val="008642E4"/>
    <w:rsid w:val="00864339"/>
    <w:rsid w:val="00865C84"/>
    <w:rsid w:val="00870D1C"/>
    <w:rsid w:val="008762D0"/>
    <w:rsid w:val="00894A10"/>
    <w:rsid w:val="008958FF"/>
    <w:rsid w:val="00897A39"/>
    <w:rsid w:val="008A09A9"/>
    <w:rsid w:val="008A135A"/>
    <w:rsid w:val="008A314C"/>
    <w:rsid w:val="008A72B9"/>
    <w:rsid w:val="008D2129"/>
    <w:rsid w:val="008D44A1"/>
    <w:rsid w:val="008D7F0A"/>
    <w:rsid w:val="008E1ABE"/>
    <w:rsid w:val="008E3F41"/>
    <w:rsid w:val="008E5952"/>
    <w:rsid w:val="008E6336"/>
    <w:rsid w:val="008F0E02"/>
    <w:rsid w:val="008F1E3E"/>
    <w:rsid w:val="008F2160"/>
    <w:rsid w:val="008F40A3"/>
    <w:rsid w:val="008F5B4C"/>
    <w:rsid w:val="009061B2"/>
    <w:rsid w:val="009072B1"/>
    <w:rsid w:val="00917176"/>
    <w:rsid w:val="009173B3"/>
    <w:rsid w:val="00917AFB"/>
    <w:rsid w:val="00922528"/>
    <w:rsid w:val="00922B9E"/>
    <w:rsid w:val="00925F23"/>
    <w:rsid w:val="00926102"/>
    <w:rsid w:val="00933CA9"/>
    <w:rsid w:val="00934D21"/>
    <w:rsid w:val="00942D12"/>
    <w:rsid w:val="00946C44"/>
    <w:rsid w:val="00952324"/>
    <w:rsid w:val="009635D2"/>
    <w:rsid w:val="00965CDB"/>
    <w:rsid w:val="00971452"/>
    <w:rsid w:val="00972A25"/>
    <w:rsid w:val="009739F8"/>
    <w:rsid w:val="0097617C"/>
    <w:rsid w:val="0098015F"/>
    <w:rsid w:val="00980D80"/>
    <w:rsid w:val="00983882"/>
    <w:rsid w:val="009928F7"/>
    <w:rsid w:val="0099324D"/>
    <w:rsid w:val="0099459B"/>
    <w:rsid w:val="00994DAA"/>
    <w:rsid w:val="00995833"/>
    <w:rsid w:val="009A283A"/>
    <w:rsid w:val="009A3502"/>
    <w:rsid w:val="009A54C5"/>
    <w:rsid w:val="009B2B54"/>
    <w:rsid w:val="009B4FDA"/>
    <w:rsid w:val="009B56EE"/>
    <w:rsid w:val="009B783B"/>
    <w:rsid w:val="009C06B2"/>
    <w:rsid w:val="009C179F"/>
    <w:rsid w:val="009C62BD"/>
    <w:rsid w:val="009D0D6E"/>
    <w:rsid w:val="009D1728"/>
    <w:rsid w:val="009D2969"/>
    <w:rsid w:val="009D2E0C"/>
    <w:rsid w:val="009D5119"/>
    <w:rsid w:val="009E08D6"/>
    <w:rsid w:val="009E46FF"/>
    <w:rsid w:val="009E7432"/>
    <w:rsid w:val="009F0ECA"/>
    <w:rsid w:val="009F6498"/>
    <w:rsid w:val="00A017E4"/>
    <w:rsid w:val="00A06216"/>
    <w:rsid w:val="00A130DE"/>
    <w:rsid w:val="00A1329C"/>
    <w:rsid w:val="00A1333C"/>
    <w:rsid w:val="00A134AA"/>
    <w:rsid w:val="00A15AA8"/>
    <w:rsid w:val="00A256E9"/>
    <w:rsid w:val="00A279F2"/>
    <w:rsid w:val="00A3003E"/>
    <w:rsid w:val="00A31182"/>
    <w:rsid w:val="00A33409"/>
    <w:rsid w:val="00A34299"/>
    <w:rsid w:val="00A35C9C"/>
    <w:rsid w:val="00A35EA5"/>
    <w:rsid w:val="00A37BCB"/>
    <w:rsid w:val="00A40173"/>
    <w:rsid w:val="00A50218"/>
    <w:rsid w:val="00A5104B"/>
    <w:rsid w:val="00A57D2A"/>
    <w:rsid w:val="00A60028"/>
    <w:rsid w:val="00A62DFF"/>
    <w:rsid w:val="00A645B6"/>
    <w:rsid w:val="00A65407"/>
    <w:rsid w:val="00A72C87"/>
    <w:rsid w:val="00A77EF4"/>
    <w:rsid w:val="00A82B73"/>
    <w:rsid w:val="00A84BE2"/>
    <w:rsid w:val="00A87D7A"/>
    <w:rsid w:val="00A962CE"/>
    <w:rsid w:val="00AA07EE"/>
    <w:rsid w:val="00AA5130"/>
    <w:rsid w:val="00AA5352"/>
    <w:rsid w:val="00AA5DA0"/>
    <w:rsid w:val="00AB27F5"/>
    <w:rsid w:val="00AB59CB"/>
    <w:rsid w:val="00AC05D0"/>
    <w:rsid w:val="00AC0B3D"/>
    <w:rsid w:val="00AC5E1F"/>
    <w:rsid w:val="00AC6079"/>
    <w:rsid w:val="00AD07B9"/>
    <w:rsid w:val="00AD2334"/>
    <w:rsid w:val="00AE12CA"/>
    <w:rsid w:val="00AE457C"/>
    <w:rsid w:val="00B05089"/>
    <w:rsid w:val="00B06926"/>
    <w:rsid w:val="00B07D0D"/>
    <w:rsid w:val="00B12EB0"/>
    <w:rsid w:val="00B22162"/>
    <w:rsid w:val="00B26F1D"/>
    <w:rsid w:val="00B3038E"/>
    <w:rsid w:val="00B44A36"/>
    <w:rsid w:val="00B4526F"/>
    <w:rsid w:val="00B539E5"/>
    <w:rsid w:val="00B54B47"/>
    <w:rsid w:val="00B556A1"/>
    <w:rsid w:val="00B62AA3"/>
    <w:rsid w:val="00B75697"/>
    <w:rsid w:val="00B8239F"/>
    <w:rsid w:val="00B82649"/>
    <w:rsid w:val="00B835E3"/>
    <w:rsid w:val="00B83743"/>
    <w:rsid w:val="00B90C36"/>
    <w:rsid w:val="00B90D10"/>
    <w:rsid w:val="00B90FA1"/>
    <w:rsid w:val="00B94057"/>
    <w:rsid w:val="00B950F5"/>
    <w:rsid w:val="00BA31A7"/>
    <w:rsid w:val="00BB034C"/>
    <w:rsid w:val="00BB31B9"/>
    <w:rsid w:val="00BB6916"/>
    <w:rsid w:val="00BB702A"/>
    <w:rsid w:val="00BC1F9B"/>
    <w:rsid w:val="00BD2957"/>
    <w:rsid w:val="00BD2FBA"/>
    <w:rsid w:val="00BE0EC5"/>
    <w:rsid w:val="00BE4A09"/>
    <w:rsid w:val="00BE4F0E"/>
    <w:rsid w:val="00BE598A"/>
    <w:rsid w:val="00BE6858"/>
    <w:rsid w:val="00BF5BF7"/>
    <w:rsid w:val="00C02582"/>
    <w:rsid w:val="00C03FE5"/>
    <w:rsid w:val="00C047C6"/>
    <w:rsid w:val="00C14E32"/>
    <w:rsid w:val="00C178E9"/>
    <w:rsid w:val="00C20240"/>
    <w:rsid w:val="00C233FC"/>
    <w:rsid w:val="00C3294D"/>
    <w:rsid w:val="00C373EC"/>
    <w:rsid w:val="00C426CC"/>
    <w:rsid w:val="00C44722"/>
    <w:rsid w:val="00C46708"/>
    <w:rsid w:val="00C46D2D"/>
    <w:rsid w:val="00C50610"/>
    <w:rsid w:val="00C556DB"/>
    <w:rsid w:val="00C558D6"/>
    <w:rsid w:val="00C56A1D"/>
    <w:rsid w:val="00C577E5"/>
    <w:rsid w:val="00C620DC"/>
    <w:rsid w:val="00C62DEE"/>
    <w:rsid w:val="00C733A9"/>
    <w:rsid w:val="00C777E2"/>
    <w:rsid w:val="00C803DA"/>
    <w:rsid w:val="00C826E5"/>
    <w:rsid w:val="00C9026F"/>
    <w:rsid w:val="00C97E75"/>
    <w:rsid w:val="00CA2298"/>
    <w:rsid w:val="00CA243E"/>
    <w:rsid w:val="00CA3308"/>
    <w:rsid w:val="00CA4CF6"/>
    <w:rsid w:val="00CB2F27"/>
    <w:rsid w:val="00CB6CCA"/>
    <w:rsid w:val="00CC436D"/>
    <w:rsid w:val="00CD11AA"/>
    <w:rsid w:val="00CE2F90"/>
    <w:rsid w:val="00CE38CA"/>
    <w:rsid w:val="00CF0DAC"/>
    <w:rsid w:val="00CF5F54"/>
    <w:rsid w:val="00D038E3"/>
    <w:rsid w:val="00D06F04"/>
    <w:rsid w:val="00D07BC5"/>
    <w:rsid w:val="00D1473C"/>
    <w:rsid w:val="00D16199"/>
    <w:rsid w:val="00D232D8"/>
    <w:rsid w:val="00D25EEC"/>
    <w:rsid w:val="00D2690B"/>
    <w:rsid w:val="00D46F1E"/>
    <w:rsid w:val="00D53E24"/>
    <w:rsid w:val="00D559E7"/>
    <w:rsid w:val="00D57656"/>
    <w:rsid w:val="00D57CF1"/>
    <w:rsid w:val="00D71654"/>
    <w:rsid w:val="00D71D6C"/>
    <w:rsid w:val="00D723E4"/>
    <w:rsid w:val="00D75C10"/>
    <w:rsid w:val="00D80641"/>
    <w:rsid w:val="00D940FA"/>
    <w:rsid w:val="00DA42D5"/>
    <w:rsid w:val="00DA4816"/>
    <w:rsid w:val="00DA594E"/>
    <w:rsid w:val="00DB618B"/>
    <w:rsid w:val="00DB65C6"/>
    <w:rsid w:val="00DC0D63"/>
    <w:rsid w:val="00DC21A4"/>
    <w:rsid w:val="00DC3F2B"/>
    <w:rsid w:val="00DC56C0"/>
    <w:rsid w:val="00DC724F"/>
    <w:rsid w:val="00DC7A60"/>
    <w:rsid w:val="00DC7DEB"/>
    <w:rsid w:val="00DD5405"/>
    <w:rsid w:val="00DD5FA3"/>
    <w:rsid w:val="00DE3CDD"/>
    <w:rsid w:val="00DE6032"/>
    <w:rsid w:val="00DE7EB9"/>
    <w:rsid w:val="00DF0435"/>
    <w:rsid w:val="00DF3C92"/>
    <w:rsid w:val="00E0356B"/>
    <w:rsid w:val="00E12A51"/>
    <w:rsid w:val="00E12EF4"/>
    <w:rsid w:val="00E15A0C"/>
    <w:rsid w:val="00E15EC1"/>
    <w:rsid w:val="00E17944"/>
    <w:rsid w:val="00E20025"/>
    <w:rsid w:val="00E32CB7"/>
    <w:rsid w:val="00E32E6C"/>
    <w:rsid w:val="00E424C9"/>
    <w:rsid w:val="00E42D4A"/>
    <w:rsid w:val="00E512AB"/>
    <w:rsid w:val="00E526CC"/>
    <w:rsid w:val="00E5274F"/>
    <w:rsid w:val="00E53AE3"/>
    <w:rsid w:val="00E55D92"/>
    <w:rsid w:val="00E715E3"/>
    <w:rsid w:val="00E76506"/>
    <w:rsid w:val="00E76F92"/>
    <w:rsid w:val="00E8130C"/>
    <w:rsid w:val="00E83A0B"/>
    <w:rsid w:val="00E83F5D"/>
    <w:rsid w:val="00E90782"/>
    <w:rsid w:val="00E934D3"/>
    <w:rsid w:val="00E94A43"/>
    <w:rsid w:val="00EA0278"/>
    <w:rsid w:val="00EA0B11"/>
    <w:rsid w:val="00EA4153"/>
    <w:rsid w:val="00EB034C"/>
    <w:rsid w:val="00EB3340"/>
    <w:rsid w:val="00EB46E5"/>
    <w:rsid w:val="00EB56EE"/>
    <w:rsid w:val="00EB5919"/>
    <w:rsid w:val="00EB67E7"/>
    <w:rsid w:val="00EB7125"/>
    <w:rsid w:val="00EB7C9C"/>
    <w:rsid w:val="00EC2BAF"/>
    <w:rsid w:val="00EC39C0"/>
    <w:rsid w:val="00EC3E2C"/>
    <w:rsid w:val="00EC4857"/>
    <w:rsid w:val="00EC71D8"/>
    <w:rsid w:val="00ED0E91"/>
    <w:rsid w:val="00ED3321"/>
    <w:rsid w:val="00ED3F68"/>
    <w:rsid w:val="00ED4067"/>
    <w:rsid w:val="00ED4351"/>
    <w:rsid w:val="00ED688A"/>
    <w:rsid w:val="00EE08C3"/>
    <w:rsid w:val="00EE340B"/>
    <w:rsid w:val="00EE46C4"/>
    <w:rsid w:val="00EF1746"/>
    <w:rsid w:val="00EF21EB"/>
    <w:rsid w:val="00EF6067"/>
    <w:rsid w:val="00EF6820"/>
    <w:rsid w:val="00F00A8B"/>
    <w:rsid w:val="00F029F9"/>
    <w:rsid w:val="00F0550C"/>
    <w:rsid w:val="00F1053A"/>
    <w:rsid w:val="00F11C4A"/>
    <w:rsid w:val="00F14A43"/>
    <w:rsid w:val="00F16288"/>
    <w:rsid w:val="00F2378D"/>
    <w:rsid w:val="00F23B8F"/>
    <w:rsid w:val="00F2403A"/>
    <w:rsid w:val="00F24C43"/>
    <w:rsid w:val="00F2553F"/>
    <w:rsid w:val="00F33CAD"/>
    <w:rsid w:val="00F36E4B"/>
    <w:rsid w:val="00F4006D"/>
    <w:rsid w:val="00F40D4E"/>
    <w:rsid w:val="00F4436F"/>
    <w:rsid w:val="00F459D2"/>
    <w:rsid w:val="00F45A62"/>
    <w:rsid w:val="00F51835"/>
    <w:rsid w:val="00F60E1A"/>
    <w:rsid w:val="00F63D21"/>
    <w:rsid w:val="00F74E21"/>
    <w:rsid w:val="00F773CE"/>
    <w:rsid w:val="00F82702"/>
    <w:rsid w:val="00F91410"/>
    <w:rsid w:val="00FA4F11"/>
    <w:rsid w:val="00FB102F"/>
    <w:rsid w:val="00FB44C9"/>
    <w:rsid w:val="00FB54D7"/>
    <w:rsid w:val="00FB6324"/>
    <w:rsid w:val="00FB66EF"/>
    <w:rsid w:val="00FC7031"/>
    <w:rsid w:val="00FE08B5"/>
    <w:rsid w:val="00FE3696"/>
    <w:rsid w:val="00FE7B76"/>
    <w:rsid w:val="00FF5354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FCFE2"/>
  <w15:chartTrackingRefBased/>
  <w15:docId w15:val="{D50310D0-0694-4A63-A116-0514B59E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50610"/>
  </w:style>
  <w:style w:type="character" w:styleId="a4">
    <w:name w:val="annotation reference"/>
    <w:basedOn w:val="a0"/>
    <w:uiPriority w:val="99"/>
    <w:semiHidden/>
    <w:unhideWhenUsed/>
    <w:rsid w:val="001A3F1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A3F10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1A3F1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A3F1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A3F10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1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14D3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14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14D35"/>
    <w:rPr>
      <w:sz w:val="18"/>
      <w:szCs w:val="18"/>
    </w:rPr>
  </w:style>
  <w:style w:type="table" w:styleId="ad">
    <w:name w:val="Table Grid"/>
    <w:basedOn w:val="a1"/>
    <w:uiPriority w:val="39"/>
    <w:rsid w:val="003F3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tdd">
    <w:name w:val="etd_d"/>
    <w:basedOn w:val="a0"/>
    <w:rsid w:val="0033257D"/>
  </w:style>
  <w:style w:type="character" w:styleId="ae">
    <w:name w:val="Hyperlink"/>
    <w:basedOn w:val="a0"/>
    <w:uiPriority w:val="99"/>
    <w:unhideWhenUsed/>
    <w:rsid w:val="003B6F3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B6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93/ntr/ntq1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3390/children705004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B29C-5E04-4AE4-A6B2-A7C97875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9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Rollo May</cp:lastModifiedBy>
  <cp:revision>881</cp:revision>
  <dcterms:created xsi:type="dcterms:W3CDTF">2022-11-10T08:55:00Z</dcterms:created>
  <dcterms:modified xsi:type="dcterms:W3CDTF">2022-11-12T14:40:00Z</dcterms:modified>
</cp:coreProperties>
</file>